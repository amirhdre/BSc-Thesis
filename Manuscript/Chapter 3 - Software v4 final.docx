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5472D1" w14:textId="753F61DA" w:rsidR="00D61445" w:rsidRPr="00D61445" w:rsidRDefault="00D61445" w:rsidP="00407CA0">
      <w:pPr>
        <w:pStyle w:val="Heading1"/>
        <w:rPr>
          <w:rtl/>
        </w:rPr>
      </w:pPr>
      <w:r w:rsidRPr="00D61445">
        <w:rPr>
          <w:rFonts w:hint="cs"/>
          <w:rtl/>
        </w:rPr>
        <w:t xml:space="preserve">فصل </w:t>
      </w:r>
      <w:r>
        <w:rPr>
          <w:rFonts w:hint="cs"/>
          <w:rtl/>
        </w:rPr>
        <w:t>سوم</w:t>
      </w:r>
      <w:r w:rsidRPr="00D61445">
        <w:rPr>
          <w:rFonts w:hint="cs"/>
          <w:rtl/>
        </w:rPr>
        <w:t xml:space="preserve"> </w:t>
      </w:r>
      <w:r w:rsidR="001A200C">
        <w:rPr>
          <w:rtl/>
        </w:rPr>
        <w:t>پ</w:t>
      </w:r>
      <w:r w:rsidR="001A200C">
        <w:rPr>
          <w:rFonts w:hint="cs"/>
          <w:rtl/>
        </w:rPr>
        <w:t>ی</w:t>
      </w:r>
      <w:r w:rsidR="001A200C">
        <w:rPr>
          <w:rFonts w:hint="eastAsia"/>
          <w:rtl/>
        </w:rPr>
        <w:t>اده‌ساز</w:t>
      </w:r>
      <w:r w:rsidR="001A200C">
        <w:rPr>
          <w:rFonts w:hint="cs"/>
          <w:rtl/>
        </w:rPr>
        <w:t>ی</w:t>
      </w:r>
      <w:r>
        <w:rPr>
          <w:rFonts w:hint="cs"/>
          <w:rtl/>
        </w:rPr>
        <w:t xml:space="preserve"> </w:t>
      </w:r>
      <w:r w:rsidR="001A200C">
        <w:rPr>
          <w:rtl/>
        </w:rPr>
        <w:t>نرم‌افزار</w:t>
      </w:r>
    </w:p>
    <w:p w14:paraId="7DC5BB3A" w14:textId="77777777" w:rsidR="00D61445" w:rsidRPr="00D61445" w:rsidRDefault="00D61445" w:rsidP="006E00FF">
      <w:pPr>
        <w:pStyle w:val="Heading2"/>
        <w:rPr>
          <w:rtl/>
        </w:rPr>
      </w:pPr>
      <w:r w:rsidRPr="00D61445">
        <w:rPr>
          <w:rFonts w:hint="cs"/>
          <w:rtl/>
        </w:rPr>
        <w:t>مقدمه</w:t>
      </w:r>
    </w:p>
    <w:p w14:paraId="086D64E8" w14:textId="798F00CA" w:rsidR="00D13444" w:rsidRDefault="00D61445" w:rsidP="006E00FF">
      <w:r>
        <w:rPr>
          <w:rFonts w:hint="cs"/>
          <w:rtl/>
        </w:rPr>
        <w:t>در این فصل به</w:t>
      </w:r>
      <w:r w:rsidR="00C6095B">
        <w:t xml:space="preserve"> </w:t>
      </w:r>
      <w:r>
        <w:rPr>
          <w:rFonts w:hint="cs"/>
          <w:rtl/>
        </w:rPr>
        <w:t xml:space="preserve">شرح </w:t>
      </w:r>
      <w:r w:rsidR="001A200C">
        <w:rPr>
          <w:rtl/>
        </w:rPr>
        <w:t>فرا</w:t>
      </w:r>
      <w:r w:rsidR="001A200C">
        <w:rPr>
          <w:rFonts w:hint="cs"/>
          <w:rtl/>
        </w:rPr>
        <w:t>ی</w:t>
      </w:r>
      <w:r w:rsidR="001A200C">
        <w:rPr>
          <w:rFonts w:hint="eastAsia"/>
          <w:rtl/>
        </w:rPr>
        <w:t>ند</w:t>
      </w:r>
      <w:r>
        <w:rPr>
          <w:rFonts w:hint="cs"/>
          <w:rtl/>
        </w:rPr>
        <w:t xml:space="preserve"> </w:t>
      </w:r>
      <w:r w:rsidR="001A200C">
        <w:rPr>
          <w:rtl/>
        </w:rPr>
        <w:t>پ</w:t>
      </w:r>
      <w:r w:rsidR="001A200C">
        <w:rPr>
          <w:rFonts w:hint="cs"/>
          <w:rtl/>
        </w:rPr>
        <w:t>ی</w:t>
      </w:r>
      <w:r w:rsidR="001A200C">
        <w:rPr>
          <w:rFonts w:hint="eastAsia"/>
          <w:rtl/>
        </w:rPr>
        <w:t>اده‌ساز</w:t>
      </w:r>
      <w:r w:rsidR="001A200C">
        <w:rPr>
          <w:rFonts w:hint="cs"/>
          <w:rtl/>
        </w:rPr>
        <w:t>ی</w:t>
      </w:r>
      <w:r>
        <w:rPr>
          <w:rFonts w:hint="cs"/>
          <w:rtl/>
        </w:rPr>
        <w:t xml:space="preserve"> </w:t>
      </w:r>
      <w:r w:rsidR="001A200C">
        <w:rPr>
          <w:rtl/>
        </w:rPr>
        <w:t>نرم‌افزار</w:t>
      </w:r>
      <w:r>
        <w:rPr>
          <w:rFonts w:hint="cs"/>
          <w:rtl/>
        </w:rPr>
        <w:t xml:space="preserve"> کنترل دستگاه الکتروانسفالوگرام</w:t>
      </w:r>
      <w:r w:rsidR="003C2BB3">
        <w:rPr>
          <w:rFonts w:hint="cs"/>
          <w:rtl/>
        </w:rPr>
        <w:t>،</w:t>
      </w:r>
      <w:r>
        <w:rPr>
          <w:rFonts w:hint="cs"/>
          <w:rtl/>
        </w:rPr>
        <w:t xml:space="preserve"> </w:t>
      </w:r>
      <w:r w:rsidRPr="00D61445">
        <w:rPr>
          <w:rtl/>
        </w:rPr>
        <w:t>ثبت و</w:t>
      </w:r>
      <w:r>
        <w:rPr>
          <w:rFonts w:hint="cs"/>
          <w:rtl/>
        </w:rPr>
        <w:t xml:space="preserve"> </w:t>
      </w:r>
      <w:r w:rsidR="001A200C">
        <w:rPr>
          <w:rtl/>
        </w:rPr>
        <w:t>ذخ</w:t>
      </w:r>
      <w:r w:rsidR="001A200C">
        <w:rPr>
          <w:rFonts w:hint="cs"/>
          <w:rtl/>
        </w:rPr>
        <w:t>ی</w:t>
      </w:r>
      <w:r w:rsidR="001A200C">
        <w:rPr>
          <w:rFonts w:hint="eastAsia"/>
          <w:rtl/>
        </w:rPr>
        <w:t>ره‌ساز</w:t>
      </w:r>
      <w:r w:rsidR="001A200C">
        <w:rPr>
          <w:rFonts w:hint="cs"/>
          <w:rtl/>
        </w:rPr>
        <w:t>ی</w:t>
      </w:r>
      <w:r>
        <w:rPr>
          <w:rFonts w:hint="cs"/>
          <w:rtl/>
        </w:rPr>
        <w:t xml:space="preserve"> </w:t>
      </w:r>
      <w:r w:rsidR="001A200C">
        <w:rPr>
          <w:rtl/>
        </w:rPr>
        <w:t>داده‌ها</w:t>
      </w:r>
      <w:r w:rsidR="001A200C">
        <w:rPr>
          <w:rFonts w:hint="cs"/>
          <w:rtl/>
        </w:rPr>
        <w:t>ی</w:t>
      </w:r>
      <w:r>
        <w:rPr>
          <w:rFonts w:hint="cs"/>
          <w:rtl/>
        </w:rPr>
        <w:t xml:space="preserve"> آن پرداخته شده است. سپس </w:t>
      </w:r>
      <w:r w:rsidR="001A200C">
        <w:rPr>
          <w:rtl/>
        </w:rPr>
        <w:t>ساختار</w:t>
      </w:r>
      <w:r>
        <w:rPr>
          <w:rFonts w:hint="cs"/>
          <w:rtl/>
        </w:rPr>
        <w:t xml:space="preserve"> </w:t>
      </w:r>
      <w:r w:rsidR="00F64E5A">
        <w:rPr>
          <w:rFonts w:hint="cs"/>
          <w:rtl/>
        </w:rPr>
        <w:t xml:space="preserve">پایگاه </w:t>
      </w:r>
      <w:r>
        <w:rPr>
          <w:rFonts w:hint="cs"/>
          <w:rtl/>
        </w:rPr>
        <w:t xml:space="preserve">داده که توسط این </w:t>
      </w:r>
      <w:r w:rsidR="001A200C">
        <w:rPr>
          <w:rtl/>
        </w:rPr>
        <w:t>نرم‌افزار</w:t>
      </w:r>
      <w:r>
        <w:rPr>
          <w:rFonts w:hint="cs"/>
          <w:rtl/>
        </w:rPr>
        <w:t xml:space="preserve"> و دستگاه </w:t>
      </w:r>
      <w:r w:rsidR="001A200C">
        <w:rPr>
          <w:rtl/>
        </w:rPr>
        <w:t>جمع‌آور</w:t>
      </w:r>
      <w:r w:rsidR="001A200C">
        <w:rPr>
          <w:rFonts w:hint="cs"/>
          <w:rtl/>
        </w:rPr>
        <w:t>ی</w:t>
      </w:r>
      <w:r>
        <w:rPr>
          <w:rFonts w:hint="cs"/>
          <w:rtl/>
        </w:rPr>
        <w:t xml:space="preserve"> </w:t>
      </w:r>
      <w:r w:rsidR="001A200C">
        <w:rPr>
          <w:rtl/>
        </w:rPr>
        <w:t>شده‌اند</w:t>
      </w:r>
      <w:r>
        <w:rPr>
          <w:rFonts w:hint="cs"/>
          <w:rtl/>
        </w:rPr>
        <w:t xml:space="preserve"> مورد برسی قرار گرفته است. </w:t>
      </w:r>
    </w:p>
    <w:p w14:paraId="4A1EB8C8" w14:textId="67B44B9D" w:rsidR="00281248" w:rsidRDefault="001A200C" w:rsidP="00F64E5A">
      <w:pPr>
        <w:rPr>
          <w:rtl/>
        </w:rPr>
      </w:pPr>
      <w:r>
        <w:rPr>
          <w:rtl/>
        </w:rPr>
        <w:t>انسان</w:t>
      </w:r>
      <w:r w:rsidR="00281248">
        <w:rPr>
          <w:rFonts w:hint="cs"/>
          <w:rtl/>
        </w:rPr>
        <w:t xml:space="preserve"> </w:t>
      </w:r>
      <w:r w:rsidR="00281248" w:rsidRPr="00281248">
        <w:rPr>
          <w:rtl/>
        </w:rPr>
        <w:t xml:space="preserve">با استفاده از حواس خود درباره جهان </w:t>
      </w:r>
      <w:r w:rsidR="00F64E5A">
        <w:rPr>
          <w:rFonts w:hint="cs"/>
          <w:rtl/>
        </w:rPr>
        <w:t>اطراف</w:t>
      </w:r>
      <w:r w:rsidR="00281248" w:rsidRPr="00281248">
        <w:rPr>
          <w:rtl/>
        </w:rPr>
        <w:t xml:space="preserve"> اطلاعات</w:t>
      </w:r>
      <w:r w:rsidR="00281248">
        <w:rPr>
          <w:rFonts w:hint="cs"/>
          <w:rtl/>
        </w:rPr>
        <w:t>ی</w:t>
      </w:r>
      <w:r w:rsidR="00281248" w:rsidRPr="00281248">
        <w:rPr>
          <w:rtl/>
        </w:rPr>
        <w:t xml:space="preserve"> کسب </w:t>
      </w:r>
      <w:r>
        <w:rPr>
          <w:rtl/>
        </w:rPr>
        <w:t>م</w:t>
      </w:r>
      <w:r>
        <w:rPr>
          <w:rFonts w:hint="cs"/>
          <w:rtl/>
        </w:rPr>
        <w:t>ی‌</w:t>
      </w:r>
      <w:r>
        <w:rPr>
          <w:rFonts w:hint="eastAsia"/>
          <w:rtl/>
        </w:rPr>
        <w:t>کن</w:t>
      </w:r>
      <w:r w:rsidR="00F64E5A">
        <w:rPr>
          <w:rFonts w:hint="cs"/>
          <w:rtl/>
        </w:rPr>
        <w:t>د</w:t>
      </w:r>
      <w:r w:rsidR="00281248" w:rsidRPr="00281248">
        <w:rPr>
          <w:rtl/>
        </w:rPr>
        <w:t>. ب</w:t>
      </w:r>
      <w:r w:rsidR="00281248" w:rsidRPr="00281248">
        <w:rPr>
          <w:rFonts w:hint="cs"/>
          <w:rtl/>
        </w:rPr>
        <w:t>ی</w:t>
      </w:r>
      <w:r w:rsidR="00281248" w:rsidRPr="00281248">
        <w:rPr>
          <w:rFonts w:hint="eastAsia"/>
          <w:rtl/>
        </w:rPr>
        <w:t>نش</w:t>
      </w:r>
      <w:r w:rsidR="00281248" w:rsidRPr="00281248">
        <w:rPr>
          <w:rtl/>
        </w:rPr>
        <w:t xml:space="preserve"> </w:t>
      </w:r>
      <w:r w:rsidR="00F64E5A">
        <w:rPr>
          <w:rFonts w:hint="cs"/>
          <w:rtl/>
        </w:rPr>
        <w:t>انسان</w:t>
      </w:r>
      <w:r w:rsidR="00281248" w:rsidRPr="00281248">
        <w:rPr>
          <w:rtl/>
        </w:rPr>
        <w:t xml:space="preserve"> </w:t>
      </w:r>
      <w:r w:rsidR="00281248" w:rsidRPr="00281248">
        <w:rPr>
          <w:rFonts w:hint="cs"/>
          <w:rtl/>
        </w:rPr>
        <w:t>ی</w:t>
      </w:r>
      <w:r w:rsidR="00281248" w:rsidRPr="00281248">
        <w:rPr>
          <w:rFonts w:hint="eastAsia"/>
          <w:rtl/>
        </w:rPr>
        <w:t>ک</w:t>
      </w:r>
      <w:r w:rsidR="00281248" w:rsidRPr="00281248">
        <w:rPr>
          <w:rFonts w:hint="cs"/>
          <w:rtl/>
        </w:rPr>
        <w:t>ی</w:t>
      </w:r>
      <w:r w:rsidR="00281248" w:rsidRPr="00281248">
        <w:rPr>
          <w:rtl/>
        </w:rPr>
        <w:t xml:space="preserve"> از </w:t>
      </w:r>
      <w:r>
        <w:rPr>
          <w:rtl/>
        </w:rPr>
        <w:t>مهم‌تر</w:t>
      </w:r>
      <w:r>
        <w:rPr>
          <w:rFonts w:hint="cs"/>
          <w:rtl/>
        </w:rPr>
        <w:t>ی</w:t>
      </w:r>
      <w:r>
        <w:rPr>
          <w:rFonts w:hint="eastAsia"/>
          <w:rtl/>
        </w:rPr>
        <w:t>ن</w:t>
      </w:r>
      <w:r w:rsidR="00281248" w:rsidRPr="00281248">
        <w:rPr>
          <w:rtl/>
        </w:rPr>
        <w:t xml:space="preserve"> </w:t>
      </w:r>
      <w:r>
        <w:rPr>
          <w:rtl/>
        </w:rPr>
        <w:t>بخش‌ها</w:t>
      </w:r>
      <w:r>
        <w:rPr>
          <w:rFonts w:hint="cs"/>
          <w:rtl/>
        </w:rPr>
        <w:t>ی</w:t>
      </w:r>
      <w:r w:rsidR="00281248" w:rsidRPr="00281248">
        <w:rPr>
          <w:rtl/>
        </w:rPr>
        <w:t xml:space="preserve"> ارتباط </w:t>
      </w:r>
      <w:r w:rsidR="00F64E5A">
        <w:rPr>
          <w:rFonts w:hint="cs"/>
          <w:rtl/>
        </w:rPr>
        <w:t>او</w:t>
      </w:r>
      <w:r w:rsidR="00281248" w:rsidRPr="00281248">
        <w:rPr>
          <w:rtl/>
        </w:rPr>
        <w:t xml:space="preserve"> با </w:t>
      </w:r>
      <w:r w:rsidR="00281248">
        <w:rPr>
          <w:rFonts w:hint="cs"/>
          <w:rtl/>
        </w:rPr>
        <w:t xml:space="preserve">محیط پیرامون </w:t>
      </w:r>
      <w:r w:rsidR="00281248" w:rsidRPr="00281248">
        <w:rPr>
          <w:rtl/>
        </w:rPr>
        <w:t xml:space="preserve">است. </w:t>
      </w:r>
      <w:r>
        <w:rPr>
          <w:rtl/>
        </w:rPr>
        <w:t>انسان‌ها</w:t>
      </w:r>
      <w:r w:rsidR="00281248" w:rsidRPr="00281248">
        <w:rPr>
          <w:rtl/>
        </w:rPr>
        <w:t xml:space="preserve"> در طول زندگ</w:t>
      </w:r>
      <w:r w:rsidR="00281248" w:rsidRPr="00281248">
        <w:rPr>
          <w:rFonts w:hint="cs"/>
          <w:rtl/>
        </w:rPr>
        <w:t>ی</w:t>
      </w:r>
      <w:r w:rsidR="00281248" w:rsidRPr="00281248">
        <w:rPr>
          <w:rtl/>
        </w:rPr>
        <w:t xml:space="preserve"> </w:t>
      </w:r>
      <w:r w:rsidR="00281248" w:rsidRPr="00281248">
        <w:rPr>
          <w:rFonts w:hint="cs"/>
          <w:rtl/>
        </w:rPr>
        <w:t>ی</w:t>
      </w:r>
      <w:r w:rsidR="00281248" w:rsidRPr="00281248">
        <w:rPr>
          <w:rFonts w:hint="eastAsia"/>
          <w:rtl/>
        </w:rPr>
        <w:t>اد</w:t>
      </w:r>
      <w:r w:rsidR="00281248" w:rsidRPr="00281248">
        <w:rPr>
          <w:rtl/>
        </w:rPr>
        <w:t xml:space="preserve"> </w:t>
      </w:r>
      <w:r>
        <w:rPr>
          <w:rtl/>
        </w:rPr>
        <w:t>م</w:t>
      </w:r>
      <w:r>
        <w:rPr>
          <w:rFonts w:hint="cs"/>
          <w:rtl/>
        </w:rPr>
        <w:t>ی‌</w:t>
      </w:r>
      <w:r>
        <w:rPr>
          <w:rFonts w:hint="eastAsia"/>
          <w:rtl/>
        </w:rPr>
        <w:t>گ</w:t>
      </w:r>
      <w:r>
        <w:rPr>
          <w:rFonts w:hint="cs"/>
          <w:rtl/>
        </w:rPr>
        <w:t>ی</w:t>
      </w:r>
      <w:r>
        <w:rPr>
          <w:rFonts w:hint="eastAsia"/>
          <w:rtl/>
        </w:rPr>
        <w:t>رند</w:t>
      </w:r>
      <w:r w:rsidR="00281248" w:rsidRPr="00281248">
        <w:rPr>
          <w:rtl/>
        </w:rPr>
        <w:t xml:space="preserve"> که با اجسام مختلف ارتباط برقرار کنند</w:t>
      </w:r>
      <w:r w:rsidR="00F64E5A">
        <w:rPr>
          <w:rFonts w:hint="cs"/>
          <w:rtl/>
        </w:rPr>
        <w:t>.</w:t>
      </w:r>
      <w:r w:rsidR="00281248" w:rsidRPr="00281248">
        <w:rPr>
          <w:rtl/>
        </w:rPr>
        <w:t xml:space="preserve"> برا</w:t>
      </w:r>
      <w:r w:rsidR="00281248" w:rsidRPr="00281248">
        <w:rPr>
          <w:rFonts w:hint="cs"/>
          <w:rtl/>
        </w:rPr>
        <w:t>ی</w:t>
      </w:r>
      <w:r w:rsidR="00281248" w:rsidRPr="00281248">
        <w:rPr>
          <w:rtl/>
        </w:rPr>
        <w:t xml:space="preserve"> برخ</w:t>
      </w:r>
      <w:r w:rsidR="00281248" w:rsidRPr="00281248">
        <w:rPr>
          <w:rFonts w:hint="cs"/>
          <w:rtl/>
        </w:rPr>
        <w:t>ی</w:t>
      </w:r>
      <w:r w:rsidR="00281248" w:rsidRPr="00281248">
        <w:rPr>
          <w:rtl/>
        </w:rPr>
        <w:t xml:space="preserve"> از آ</w:t>
      </w:r>
      <w:r w:rsidR="00F64E5A">
        <w:rPr>
          <w:rFonts w:hint="cs"/>
          <w:rtl/>
        </w:rPr>
        <w:t>ن‌</w:t>
      </w:r>
      <w:r w:rsidR="00281248" w:rsidRPr="00281248">
        <w:rPr>
          <w:rtl/>
        </w:rPr>
        <w:t xml:space="preserve">ها </w:t>
      </w:r>
      <w:r w:rsidR="00281248" w:rsidRPr="00281248">
        <w:rPr>
          <w:rFonts w:hint="cs"/>
          <w:rtl/>
        </w:rPr>
        <w:t>ی</w:t>
      </w:r>
      <w:r w:rsidR="00281248" w:rsidRPr="00281248">
        <w:rPr>
          <w:rFonts w:hint="eastAsia"/>
          <w:rtl/>
        </w:rPr>
        <w:t>ادگ</w:t>
      </w:r>
      <w:r w:rsidR="00281248" w:rsidRPr="00281248">
        <w:rPr>
          <w:rFonts w:hint="cs"/>
          <w:rtl/>
        </w:rPr>
        <w:t>ی</w:t>
      </w:r>
      <w:r w:rsidR="00281248" w:rsidRPr="00281248">
        <w:rPr>
          <w:rFonts w:hint="eastAsia"/>
          <w:rtl/>
        </w:rPr>
        <w:t>ر</w:t>
      </w:r>
      <w:r w:rsidR="00281248" w:rsidRPr="00281248">
        <w:rPr>
          <w:rFonts w:hint="cs"/>
          <w:rtl/>
        </w:rPr>
        <w:t>ی</w:t>
      </w:r>
      <w:r w:rsidR="00281248" w:rsidRPr="00281248">
        <w:rPr>
          <w:rtl/>
        </w:rPr>
        <w:t xml:space="preserve"> چند ثان</w:t>
      </w:r>
      <w:r w:rsidR="00281248" w:rsidRPr="00281248">
        <w:rPr>
          <w:rFonts w:hint="cs"/>
          <w:rtl/>
        </w:rPr>
        <w:t>ی</w:t>
      </w:r>
      <w:r w:rsidR="00281248" w:rsidRPr="00281248">
        <w:rPr>
          <w:rtl/>
        </w:rPr>
        <w:t xml:space="preserve">ه طول </w:t>
      </w:r>
      <w:r>
        <w:rPr>
          <w:rtl/>
        </w:rPr>
        <w:t>م</w:t>
      </w:r>
      <w:r>
        <w:rPr>
          <w:rFonts w:hint="cs"/>
          <w:rtl/>
        </w:rPr>
        <w:t>ی‌</w:t>
      </w:r>
      <w:r>
        <w:rPr>
          <w:rFonts w:hint="eastAsia"/>
          <w:rtl/>
        </w:rPr>
        <w:t>کشد</w:t>
      </w:r>
      <w:r w:rsidR="00281248" w:rsidRPr="00281248">
        <w:rPr>
          <w:rtl/>
        </w:rPr>
        <w:t xml:space="preserve"> (مانند </w:t>
      </w:r>
      <w:r w:rsidR="00F64E5A">
        <w:rPr>
          <w:rFonts w:hint="cs"/>
          <w:rtl/>
        </w:rPr>
        <w:t>استفاده از دست‌گیره‌ی در</w:t>
      </w:r>
      <w:r w:rsidR="00281248" w:rsidRPr="00281248">
        <w:rPr>
          <w:rtl/>
        </w:rPr>
        <w:t>)</w:t>
      </w:r>
      <w:r w:rsidR="00F64E5A">
        <w:rPr>
          <w:rFonts w:hint="cs"/>
          <w:rtl/>
        </w:rPr>
        <w:t>؛ لیکن</w:t>
      </w:r>
      <w:r w:rsidR="00281248" w:rsidRPr="00281248">
        <w:rPr>
          <w:rtl/>
        </w:rPr>
        <w:t xml:space="preserve"> برخ</w:t>
      </w:r>
      <w:r w:rsidR="00281248" w:rsidRPr="00281248">
        <w:rPr>
          <w:rFonts w:hint="cs"/>
          <w:rtl/>
        </w:rPr>
        <w:t>ی</w:t>
      </w:r>
      <w:r w:rsidR="00281248" w:rsidRPr="00281248">
        <w:rPr>
          <w:rtl/>
        </w:rPr>
        <w:t xml:space="preserve"> </w:t>
      </w:r>
      <w:r w:rsidR="00F64E5A">
        <w:rPr>
          <w:rFonts w:hint="cs"/>
          <w:rtl/>
        </w:rPr>
        <w:t>دیگر</w:t>
      </w:r>
      <w:r w:rsidR="00281248" w:rsidRPr="00281248">
        <w:rPr>
          <w:rtl/>
        </w:rPr>
        <w:t xml:space="preserve"> به زمان ب</w:t>
      </w:r>
      <w:r w:rsidR="00281248" w:rsidRPr="00281248">
        <w:rPr>
          <w:rFonts w:hint="cs"/>
          <w:rtl/>
        </w:rPr>
        <w:t>ی</w:t>
      </w:r>
      <w:r w:rsidR="00281248" w:rsidRPr="00281248">
        <w:rPr>
          <w:rFonts w:hint="eastAsia"/>
          <w:rtl/>
        </w:rPr>
        <w:t>شتر</w:t>
      </w:r>
      <w:r w:rsidR="00281248" w:rsidRPr="00281248">
        <w:rPr>
          <w:rFonts w:hint="cs"/>
          <w:rtl/>
        </w:rPr>
        <w:t>ی</w:t>
      </w:r>
      <w:r w:rsidR="00281248" w:rsidRPr="00281248">
        <w:rPr>
          <w:rtl/>
        </w:rPr>
        <w:t xml:space="preserve"> ن</w:t>
      </w:r>
      <w:r w:rsidR="00281248" w:rsidRPr="00281248">
        <w:rPr>
          <w:rFonts w:hint="cs"/>
          <w:rtl/>
        </w:rPr>
        <w:t>ی</w:t>
      </w:r>
      <w:r w:rsidR="00281248" w:rsidRPr="00281248">
        <w:rPr>
          <w:rFonts w:hint="eastAsia"/>
          <w:rtl/>
        </w:rPr>
        <w:t>از</w:t>
      </w:r>
      <w:r w:rsidR="00281248" w:rsidRPr="00281248">
        <w:rPr>
          <w:rtl/>
        </w:rPr>
        <w:t xml:space="preserve"> دارند (مانند رانندگ</w:t>
      </w:r>
      <w:r w:rsidR="00281248" w:rsidRPr="00281248">
        <w:rPr>
          <w:rFonts w:hint="cs"/>
          <w:rtl/>
        </w:rPr>
        <w:t>ی</w:t>
      </w:r>
      <w:r w:rsidR="00281248" w:rsidRPr="00281248">
        <w:rPr>
          <w:rtl/>
        </w:rPr>
        <w:t xml:space="preserve"> با ماش</w:t>
      </w:r>
      <w:r w:rsidR="00281248" w:rsidRPr="00281248">
        <w:rPr>
          <w:rFonts w:hint="cs"/>
          <w:rtl/>
        </w:rPr>
        <w:t>ی</w:t>
      </w:r>
      <w:r w:rsidR="00281248" w:rsidRPr="00281248">
        <w:rPr>
          <w:rFonts w:hint="eastAsia"/>
          <w:rtl/>
        </w:rPr>
        <w:t>ن</w:t>
      </w:r>
      <w:r w:rsidR="00281248" w:rsidRPr="00281248">
        <w:rPr>
          <w:rtl/>
        </w:rPr>
        <w:t>).</w:t>
      </w:r>
      <w:r w:rsidR="00281248">
        <w:rPr>
          <w:rFonts w:hint="cs"/>
          <w:rtl/>
        </w:rPr>
        <w:t xml:space="preserve"> </w:t>
      </w:r>
    </w:p>
    <w:p w14:paraId="3590CE01" w14:textId="798E9D9F" w:rsidR="00281248" w:rsidRDefault="009356DA" w:rsidP="006E00FF">
      <w:pPr>
        <w:rPr>
          <w:rtl/>
        </w:rPr>
      </w:pPr>
      <w:r>
        <w:rPr>
          <w:rFonts w:hint="cs"/>
          <w:rtl/>
        </w:rPr>
        <w:t>با پیدایش رایانه</w:t>
      </w:r>
      <w:r w:rsidR="00281248" w:rsidRPr="00281248">
        <w:rPr>
          <w:rtl/>
        </w:rPr>
        <w:t xml:space="preserve"> </w:t>
      </w:r>
      <w:r>
        <w:rPr>
          <w:rFonts w:hint="cs"/>
          <w:rtl/>
        </w:rPr>
        <w:t>انسان‌ها</w:t>
      </w:r>
      <w:r w:rsidR="00281248" w:rsidRPr="00281248">
        <w:rPr>
          <w:rtl/>
        </w:rPr>
        <w:t xml:space="preserve"> مجبور به تفکر انتزاع</w:t>
      </w:r>
      <w:r w:rsidR="00281248" w:rsidRPr="00281248">
        <w:rPr>
          <w:rFonts w:hint="cs"/>
          <w:rtl/>
        </w:rPr>
        <w:t>ی</w:t>
      </w:r>
      <w:r w:rsidR="00281248" w:rsidRPr="00281248">
        <w:rPr>
          <w:rtl/>
        </w:rPr>
        <w:t xml:space="preserve"> شدند، </w:t>
      </w:r>
      <w:r>
        <w:rPr>
          <w:rFonts w:hint="cs"/>
          <w:rtl/>
        </w:rPr>
        <w:t>بدین‌صورت که</w:t>
      </w:r>
      <w:r w:rsidR="00281248" w:rsidRPr="00281248">
        <w:rPr>
          <w:rtl/>
        </w:rPr>
        <w:t xml:space="preserve"> مجبور شدند با حجم ب</w:t>
      </w:r>
      <w:r w:rsidR="00281248" w:rsidRPr="00281248">
        <w:rPr>
          <w:rFonts w:hint="cs"/>
          <w:rtl/>
        </w:rPr>
        <w:t>ی</w:t>
      </w:r>
      <w:r w:rsidR="00281248" w:rsidRPr="00281248">
        <w:rPr>
          <w:rFonts w:hint="eastAsia"/>
          <w:rtl/>
        </w:rPr>
        <w:t>شتر</w:t>
      </w:r>
      <w:r w:rsidR="00281248" w:rsidRPr="00281248">
        <w:rPr>
          <w:rFonts w:hint="cs"/>
          <w:rtl/>
        </w:rPr>
        <w:t>ی</w:t>
      </w:r>
      <w:r w:rsidR="00281248" w:rsidRPr="00281248">
        <w:rPr>
          <w:rtl/>
        </w:rPr>
        <w:t xml:space="preserve"> از دستورات</w:t>
      </w:r>
      <w:r w:rsidR="00281248" w:rsidRPr="00281248">
        <w:rPr>
          <w:rFonts w:hint="cs"/>
          <w:rtl/>
        </w:rPr>
        <w:t>ی</w:t>
      </w:r>
      <w:r w:rsidR="00281248" w:rsidRPr="00281248">
        <w:rPr>
          <w:rtl/>
        </w:rPr>
        <w:t xml:space="preserve"> که حت</w:t>
      </w:r>
      <w:r w:rsidR="00281248" w:rsidRPr="00281248">
        <w:rPr>
          <w:rFonts w:hint="cs"/>
          <w:rtl/>
        </w:rPr>
        <w:t>ی</w:t>
      </w:r>
      <w:r w:rsidR="00281248" w:rsidRPr="00281248">
        <w:rPr>
          <w:rtl/>
        </w:rPr>
        <w:t xml:space="preserve"> قادر به </w:t>
      </w:r>
      <w:r w:rsidR="00281248" w:rsidRPr="00281248">
        <w:rPr>
          <w:rFonts w:hint="cs"/>
          <w:rtl/>
        </w:rPr>
        <w:t>ی</w:t>
      </w:r>
      <w:r w:rsidR="00281248" w:rsidRPr="00281248">
        <w:rPr>
          <w:rFonts w:hint="eastAsia"/>
          <w:rtl/>
        </w:rPr>
        <w:t>ادآور</w:t>
      </w:r>
      <w:r w:rsidR="00281248" w:rsidRPr="00281248">
        <w:rPr>
          <w:rFonts w:hint="cs"/>
          <w:rtl/>
        </w:rPr>
        <w:t>ی</w:t>
      </w:r>
      <w:r w:rsidR="00281248" w:rsidRPr="00281248">
        <w:rPr>
          <w:rtl/>
        </w:rPr>
        <w:t xml:space="preserve"> آ</w:t>
      </w:r>
      <w:r>
        <w:rPr>
          <w:rFonts w:hint="cs"/>
          <w:rtl/>
        </w:rPr>
        <w:t>ن‌</w:t>
      </w:r>
      <w:r w:rsidR="00281248" w:rsidRPr="00281248">
        <w:rPr>
          <w:rtl/>
        </w:rPr>
        <w:t>ها نبوده، برخورد کنند</w:t>
      </w:r>
      <w:r w:rsidR="001A200C">
        <w:rPr>
          <w:rtl/>
        </w:rPr>
        <w:t>؛ بنابرا</w:t>
      </w:r>
      <w:r w:rsidR="001A200C">
        <w:rPr>
          <w:rFonts w:hint="cs"/>
          <w:rtl/>
        </w:rPr>
        <w:t>ی</w:t>
      </w:r>
      <w:r w:rsidR="001A200C">
        <w:rPr>
          <w:rFonts w:hint="eastAsia"/>
          <w:rtl/>
        </w:rPr>
        <w:t>ن</w:t>
      </w:r>
      <w:r>
        <w:rPr>
          <w:rFonts w:hint="cs"/>
          <w:rtl/>
        </w:rPr>
        <w:t xml:space="preserve"> طراحی</w:t>
      </w:r>
      <w:r w:rsidR="00281248" w:rsidRPr="00281248">
        <w:rPr>
          <w:rtl/>
        </w:rPr>
        <w:t xml:space="preserve"> </w:t>
      </w:r>
      <w:r w:rsidR="00281248" w:rsidRPr="00281248">
        <w:rPr>
          <w:rFonts w:hint="cs"/>
          <w:rtl/>
        </w:rPr>
        <w:t>ی</w:t>
      </w:r>
      <w:r w:rsidR="00281248" w:rsidRPr="00281248">
        <w:rPr>
          <w:rFonts w:hint="eastAsia"/>
          <w:rtl/>
        </w:rPr>
        <w:t>ک</w:t>
      </w:r>
      <w:r w:rsidR="00281248" w:rsidRPr="00281248">
        <w:rPr>
          <w:rtl/>
        </w:rPr>
        <w:t xml:space="preserve"> رابط کاربر</w:t>
      </w:r>
      <w:r w:rsidR="00281248" w:rsidRPr="00281248">
        <w:rPr>
          <w:rFonts w:hint="cs"/>
          <w:rtl/>
        </w:rPr>
        <w:t>ی</w:t>
      </w:r>
      <w:r w:rsidR="00281248" w:rsidRPr="00281248">
        <w:rPr>
          <w:rtl/>
        </w:rPr>
        <w:t xml:space="preserve"> گراف</w:t>
      </w:r>
      <w:r w:rsidR="00281248" w:rsidRPr="00281248">
        <w:rPr>
          <w:rFonts w:hint="cs"/>
          <w:rtl/>
        </w:rPr>
        <w:t>ی</w:t>
      </w:r>
      <w:r w:rsidR="00281248" w:rsidRPr="00281248">
        <w:rPr>
          <w:rFonts w:hint="eastAsia"/>
          <w:rtl/>
        </w:rPr>
        <w:t>ک</w:t>
      </w:r>
      <w:r w:rsidR="00281248" w:rsidRPr="00281248">
        <w:rPr>
          <w:rFonts w:hint="cs"/>
          <w:rtl/>
        </w:rPr>
        <w:t>ی</w:t>
      </w:r>
      <w:r>
        <w:rPr>
          <w:rStyle w:val="FootnoteReference"/>
          <w:rtl/>
        </w:rPr>
        <w:footnoteReference w:id="1"/>
      </w:r>
      <w:r w:rsidR="00281248" w:rsidRPr="00281248">
        <w:rPr>
          <w:rtl/>
        </w:rPr>
        <w:t xml:space="preserve"> (</w:t>
      </w:r>
      <w:r w:rsidR="00281248" w:rsidRPr="00281248">
        <w:t>GUI</w:t>
      </w:r>
      <w:r w:rsidR="00281248" w:rsidRPr="00281248">
        <w:rPr>
          <w:rtl/>
        </w:rPr>
        <w:t>) اهم</w:t>
      </w:r>
      <w:r w:rsidR="00281248" w:rsidRPr="00281248">
        <w:rPr>
          <w:rFonts w:hint="cs"/>
          <w:rtl/>
        </w:rPr>
        <w:t>ی</w:t>
      </w:r>
      <w:r w:rsidR="00281248" w:rsidRPr="00281248">
        <w:rPr>
          <w:rFonts w:hint="eastAsia"/>
          <w:rtl/>
        </w:rPr>
        <w:t>ت</w:t>
      </w:r>
      <w:r w:rsidR="00281248" w:rsidRPr="00281248">
        <w:rPr>
          <w:rtl/>
        </w:rPr>
        <w:t xml:space="preserve"> پ</w:t>
      </w:r>
      <w:r w:rsidR="00281248" w:rsidRPr="00281248">
        <w:rPr>
          <w:rFonts w:hint="cs"/>
          <w:rtl/>
        </w:rPr>
        <w:t>ی</w:t>
      </w:r>
      <w:r w:rsidR="00281248" w:rsidRPr="00281248">
        <w:rPr>
          <w:rFonts w:hint="eastAsia"/>
          <w:rtl/>
        </w:rPr>
        <w:t>دا</w:t>
      </w:r>
      <w:r w:rsidR="00281248" w:rsidRPr="00281248">
        <w:rPr>
          <w:rtl/>
        </w:rPr>
        <w:t xml:space="preserve"> کرد تا تعامل ب</w:t>
      </w:r>
      <w:r w:rsidR="00281248" w:rsidRPr="00281248">
        <w:rPr>
          <w:rFonts w:hint="cs"/>
          <w:rtl/>
        </w:rPr>
        <w:t>ی</w:t>
      </w:r>
      <w:r w:rsidR="00281248" w:rsidRPr="00281248">
        <w:rPr>
          <w:rFonts w:hint="eastAsia"/>
          <w:rtl/>
        </w:rPr>
        <w:t>ن</w:t>
      </w:r>
      <w:r w:rsidR="00281248" w:rsidRPr="00281248">
        <w:rPr>
          <w:rtl/>
        </w:rPr>
        <w:t xml:space="preserve"> را</w:t>
      </w:r>
      <w:r w:rsidR="00281248" w:rsidRPr="00281248">
        <w:rPr>
          <w:rFonts w:hint="cs"/>
          <w:rtl/>
        </w:rPr>
        <w:t>ی</w:t>
      </w:r>
      <w:r w:rsidR="00281248" w:rsidRPr="00281248">
        <w:rPr>
          <w:rFonts w:hint="eastAsia"/>
          <w:rtl/>
        </w:rPr>
        <w:t>انه</w:t>
      </w:r>
      <w:r w:rsidR="00281248" w:rsidRPr="00281248">
        <w:rPr>
          <w:rtl/>
        </w:rPr>
        <w:t xml:space="preserve"> و انسان را به </w:t>
      </w:r>
      <w:r w:rsidR="001A200C">
        <w:rPr>
          <w:rtl/>
        </w:rPr>
        <w:t>ساده‌تر</w:t>
      </w:r>
      <w:r w:rsidR="001A200C">
        <w:rPr>
          <w:rFonts w:hint="cs"/>
          <w:rtl/>
        </w:rPr>
        <w:t>ی</w:t>
      </w:r>
      <w:r w:rsidR="001A200C">
        <w:rPr>
          <w:rFonts w:hint="eastAsia"/>
          <w:rtl/>
        </w:rPr>
        <w:t>ن</w:t>
      </w:r>
      <w:r w:rsidR="00281248" w:rsidRPr="00281248">
        <w:rPr>
          <w:rtl/>
        </w:rPr>
        <w:t xml:space="preserve"> شکل، ممکن سازد</w:t>
      </w:r>
      <w:r w:rsidR="001A200C">
        <w:rPr>
          <w:rtl/>
        </w:rPr>
        <w:t>؛ بنابرا</w:t>
      </w:r>
      <w:r w:rsidR="001A200C">
        <w:rPr>
          <w:rFonts w:hint="cs"/>
          <w:rtl/>
        </w:rPr>
        <w:t>ی</w:t>
      </w:r>
      <w:r w:rsidR="001A200C">
        <w:rPr>
          <w:rFonts w:hint="eastAsia"/>
          <w:rtl/>
        </w:rPr>
        <w:t>ن</w:t>
      </w:r>
      <w:r w:rsidR="001A200C">
        <w:rPr>
          <w:rtl/>
        </w:rPr>
        <w:t>،</w:t>
      </w:r>
      <w:r w:rsidR="00281248" w:rsidRPr="00281248">
        <w:rPr>
          <w:rtl/>
        </w:rPr>
        <w:t xml:space="preserve"> رابط کاربر</w:t>
      </w:r>
      <w:r w:rsidR="00281248" w:rsidRPr="00281248">
        <w:rPr>
          <w:rFonts w:hint="cs"/>
          <w:rtl/>
        </w:rPr>
        <w:t>ی</w:t>
      </w:r>
      <w:r w:rsidR="00281248" w:rsidRPr="00281248">
        <w:rPr>
          <w:rtl/>
        </w:rPr>
        <w:t xml:space="preserve"> گراف</w:t>
      </w:r>
      <w:r w:rsidR="00281248" w:rsidRPr="00281248">
        <w:rPr>
          <w:rFonts w:hint="cs"/>
          <w:rtl/>
        </w:rPr>
        <w:t>ی</w:t>
      </w:r>
      <w:r w:rsidR="00281248" w:rsidRPr="00281248">
        <w:rPr>
          <w:rFonts w:hint="eastAsia"/>
          <w:rtl/>
        </w:rPr>
        <w:t>ک</w:t>
      </w:r>
      <w:r w:rsidR="00281248" w:rsidRPr="00281248">
        <w:rPr>
          <w:rFonts w:hint="cs"/>
          <w:rtl/>
        </w:rPr>
        <w:t>ی</w:t>
      </w:r>
      <w:r w:rsidR="00281248" w:rsidRPr="00281248">
        <w:rPr>
          <w:rtl/>
        </w:rPr>
        <w:t xml:space="preserve"> </w:t>
      </w:r>
      <w:r w:rsidR="00281248" w:rsidRPr="00281248">
        <w:rPr>
          <w:rFonts w:hint="cs"/>
          <w:rtl/>
        </w:rPr>
        <w:t>ی</w:t>
      </w:r>
      <w:r w:rsidR="00281248" w:rsidRPr="00281248">
        <w:rPr>
          <w:rFonts w:hint="eastAsia"/>
          <w:rtl/>
        </w:rPr>
        <w:t>ک</w:t>
      </w:r>
      <w:r w:rsidR="00281248" w:rsidRPr="00281248">
        <w:rPr>
          <w:rFonts w:hint="cs"/>
          <w:rtl/>
        </w:rPr>
        <w:t>ی</w:t>
      </w:r>
      <w:r w:rsidR="00281248" w:rsidRPr="00281248">
        <w:rPr>
          <w:rtl/>
        </w:rPr>
        <w:t xml:space="preserve"> از عناصر مهم ارتباط </w:t>
      </w:r>
      <w:r w:rsidR="001A200C">
        <w:rPr>
          <w:rtl/>
        </w:rPr>
        <w:t>انسان‌ها</w:t>
      </w:r>
      <w:r w:rsidR="00281248" w:rsidRPr="00281248">
        <w:rPr>
          <w:rtl/>
        </w:rPr>
        <w:t xml:space="preserve"> با دن</w:t>
      </w:r>
      <w:r w:rsidR="00281248" w:rsidRPr="00281248">
        <w:rPr>
          <w:rFonts w:hint="cs"/>
          <w:rtl/>
        </w:rPr>
        <w:t>ی</w:t>
      </w:r>
      <w:r w:rsidR="00281248" w:rsidRPr="00281248">
        <w:rPr>
          <w:rFonts w:hint="eastAsia"/>
          <w:rtl/>
        </w:rPr>
        <w:t>ا</w:t>
      </w:r>
      <w:r w:rsidR="00281248" w:rsidRPr="00281248">
        <w:rPr>
          <w:rFonts w:hint="cs"/>
          <w:rtl/>
        </w:rPr>
        <w:t>ی</w:t>
      </w:r>
      <w:r w:rsidR="00281248" w:rsidRPr="00281248">
        <w:rPr>
          <w:rtl/>
        </w:rPr>
        <w:t xml:space="preserve"> مدرن </w:t>
      </w:r>
      <w:r w:rsidR="00281248">
        <w:rPr>
          <w:rFonts w:hint="cs"/>
          <w:rtl/>
        </w:rPr>
        <w:t>و تکنولوژی</w:t>
      </w:r>
      <w:r w:rsidR="004E006A">
        <w:rPr>
          <w:rFonts w:hint="cs"/>
          <w:rtl/>
        </w:rPr>
        <w:t xml:space="preserve"> است.</w:t>
      </w:r>
    </w:p>
    <w:p w14:paraId="658FAE0A" w14:textId="1CD01FAF" w:rsidR="00281248" w:rsidRDefault="001A200C" w:rsidP="00492558">
      <w:pPr>
        <w:rPr>
          <w:rtl/>
        </w:rPr>
      </w:pPr>
      <w:r>
        <w:rPr>
          <w:rtl/>
        </w:rPr>
        <w:t>باتوجه‌به</w:t>
      </w:r>
      <w:r w:rsidR="00281248" w:rsidRPr="00281248">
        <w:rPr>
          <w:rtl/>
        </w:rPr>
        <w:t xml:space="preserve"> ا</w:t>
      </w:r>
      <w:r w:rsidR="00281248" w:rsidRPr="00281248">
        <w:rPr>
          <w:rFonts w:hint="cs"/>
          <w:rtl/>
        </w:rPr>
        <w:t>ی</w:t>
      </w:r>
      <w:r w:rsidR="00281248" w:rsidRPr="00281248">
        <w:rPr>
          <w:rFonts w:hint="eastAsia"/>
          <w:rtl/>
        </w:rPr>
        <w:t>ن</w:t>
      </w:r>
      <w:r w:rsidR="00281248" w:rsidRPr="00281248">
        <w:rPr>
          <w:rtl/>
        </w:rPr>
        <w:t xml:space="preserve"> </w:t>
      </w:r>
      <w:r>
        <w:rPr>
          <w:rtl/>
        </w:rPr>
        <w:t>پ</w:t>
      </w:r>
      <w:r>
        <w:rPr>
          <w:rFonts w:hint="cs"/>
          <w:rtl/>
        </w:rPr>
        <w:t>ی</w:t>
      </w:r>
      <w:r>
        <w:rPr>
          <w:rFonts w:hint="eastAsia"/>
          <w:rtl/>
        </w:rPr>
        <w:t>ش‌زم</w:t>
      </w:r>
      <w:r>
        <w:rPr>
          <w:rFonts w:hint="cs"/>
          <w:rtl/>
        </w:rPr>
        <w:t>ی</w:t>
      </w:r>
      <w:r>
        <w:rPr>
          <w:rFonts w:hint="eastAsia"/>
          <w:rtl/>
        </w:rPr>
        <w:t>نه</w:t>
      </w:r>
      <w:r w:rsidR="00281248" w:rsidRPr="00281248">
        <w:rPr>
          <w:rFonts w:hint="eastAsia"/>
          <w:rtl/>
        </w:rPr>
        <w:t>،</w:t>
      </w:r>
      <w:r w:rsidR="00281248" w:rsidRPr="00281248">
        <w:rPr>
          <w:rtl/>
        </w:rPr>
        <w:t xml:space="preserve"> طراح</w:t>
      </w:r>
      <w:r w:rsidR="00281248" w:rsidRPr="00281248">
        <w:rPr>
          <w:rFonts w:hint="cs"/>
          <w:rtl/>
        </w:rPr>
        <w:t>ی</w:t>
      </w:r>
      <w:r w:rsidR="00281248" w:rsidRPr="00281248">
        <w:rPr>
          <w:rtl/>
        </w:rPr>
        <w:t xml:space="preserve"> </w:t>
      </w:r>
      <w:r w:rsidR="00281248" w:rsidRPr="00281248">
        <w:rPr>
          <w:rFonts w:hint="cs"/>
          <w:rtl/>
        </w:rPr>
        <w:t>ی</w:t>
      </w:r>
      <w:r w:rsidR="00281248" w:rsidRPr="00281248">
        <w:rPr>
          <w:rFonts w:hint="eastAsia"/>
          <w:rtl/>
        </w:rPr>
        <w:t>ک</w:t>
      </w:r>
      <w:r w:rsidR="00281248" w:rsidRPr="00281248">
        <w:rPr>
          <w:rtl/>
        </w:rPr>
        <w:t xml:space="preserve"> </w:t>
      </w:r>
      <w:r w:rsidR="004C3C53">
        <w:t>GUI</w:t>
      </w:r>
      <w:r w:rsidR="004C3C53">
        <w:rPr>
          <w:rFonts w:hint="cs"/>
          <w:rtl/>
        </w:rPr>
        <w:t xml:space="preserve"> با کاربری آسان</w:t>
      </w:r>
      <w:r w:rsidR="00281248" w:rsidRPr="00281248">
        <w:rPr>
          <w:rtl/>
        </w:rPr>
        <w:t xml:space="preserve"> برا</w:t>
      </w:r>
      <w:r w:rsidR="00281248" w:rsidRPr="00281248">
        <w:rPr>
          <w:rFonts w:hint="cs"/>
          <w:rtl/>
        </w:rPr>
        <w:t>ی</w:t>
      </w:r>
      <w:r w:rsidR="00281248" w:rsidRPr="00281248">
        <w:rPr>
          <w:rtl/>
        </w:rPr>
        <w:t xml:space="preserve"> </w:t>
      </w:r>
      <w:r>
        <w:rPr>
          <w:rtl/>
        </w:rPr>
        <w:t>نرم‌افزارها</w:t>
      </w:r>
      <w:r w:rsidR="00281248" w:rsidRPr="00281248">
        <w:rPr>
          <w:rtl/>
        </w:rPr>
        <w:t xml:space="preserve"> از اهم</w:t>
      </w:r>
      <w:r w:rsidR="00281248" w:rsidRPr="00281248">
        <w:rPr>
          <w:rFonts w:hint="cs"/>
          <w:rtl/>
        </w:rPr>
        <w:t>ی</w:t>
      </w:r>
      <w:r w:rsidR="00281248" w:rsidRPr="00281248">
        <w:rPr>
          <w:rFonts w:hint="eastAsia"/>
          <w:rtl/>
        </w:rPr>
        <w:t>ت</w:t>
      </w:r>
      <w:r w:rsidR="00281248" w:rsidRPr="00281248">
        <w:rPr>
          <w:rtl/>
        </w:rPr>
        <w:t xml:space="preserve"> بالا</w:t>
      </w:r>
      <w:r w:rsidR="00281248" w:rsidRPr="00281248">
        <w:rPr>
          <w:rFonts w:hint="cs"/>
          <w:rtl/>
        </w:rPr>
        <w:t>یی</w:t>
      </w:r>
      <w:r w:rsidR="00281248" w:rsidRPr="00281248">
        <w:rPr>
          <w:rtl/>
        </w:rPr>
        <w:t xml:space="preserve"> برخوردار است. </w:t>
      </w:r>
      <w:r w:rsidR="004C3C53">
        <w:rPr>
          <w:rFonts w:hint="cs"/>
          <w:rtl/>
        </w:rPr>
        <w:t xml:space="preserve">در این پژوهش </w:t>
      </w:r>
      <w:r>
        <w:rPr>
          <w:rtl/>
        </w:rPr>
        <w:t>باتوجه‌به</w:t>
      </w:r>
      <w:r w:rsidR="00281248" w:rsidRPr="00281248">
        <w:rPr>
          <w:rtl/>
        </w:rPr>
        <w:t xml:space="preserve"> </w:t>
      </w:r>
      <w:r>
        <w:rPr>
          <w:rtl/>
        </w:rPr>
        <w:t>گز</w:t>
      </w:r>
      <w:r>
        <w:rPr>
          <w:rFonts w:hint="cs"/>
          <w:rtl/>
        </w:rPr>
        <w:t>ی</w:t>
      </w:r>
      <w:r>
        <w:rPr>
          <w:rFonts w:hint="eastAsia"/>
          <w:rtl/>
        </w:rPr>
        <w:t>نه‌ها</w:t>
      </w:r>
      <w:r w:rsidR="00281248" w:rsidRPr="00281248">
        <w:rPr>
          <w:rtl/>
        </w:rPr>
        <w:t xml:space="preserve"> و </w:t>
      </w:r>
      <w:r>
        <w:rPr>
          <w:rtl/>
        </w:rPr>
        <w:t>زبان‌ها</w:t>
      </w:r>
      <w:r>
        <w:rPr>
          <w:rFonts w:hint="cs"/>
          <w:rtl/>
        </w:rPr>
        <w:t>ی</w:t>
      </w:r>
      <w:r w:rsidR="00281248" w:rsidRPr="00281248">
        <w:rPr>
          <w:rtl/>
        </w:rPr>
        <w:t xml:space="preserve"> </w:t>
      </w:r>
      <w:r>
        <w:rPr>
          <w:rtl/>
        </w:rPr>
        <w:t>برنامه‌نو</w:t>
      </w:r>
      <w:r>
        <w:rPr>
          <w:rFonts w:hint="cs"/>
          <w:rtl/>
        </w:rPr>
        <w:t>ی</w:t>
      </w:r>
      <w:r>
        <w:rPr>
          <w:rFonts w:hint="eastAsia"/>
          <w:rtl/>
        </w:rPr>
        <w:t>س</w:t>
      </w:r>
      <w:r>
        <w:rPr>
          <w:rFonts w:hint="cs"/>
          <w:rtl/>
        </w:rPr>
        <w:t>ی</w:t>
      </w:r>
      <w:r w:rsidR="00281248" w:rsidRPr="00281248">
        <w:rPr>
          <w:rtl/>
        </w:rPr>
        <w:t xml:space="preserve"> موجود، </w:t>
      </w:r>
      <w:r w:rsidR="00281248">
        <w:rPr>
          <w:rFonts w:hint="cs"/>
          <w:rtl/>
        </w:rPr>
        <w:t>برای</w:t>
      </w:r>
      <w:r w:rsidR="004C3C53">
        <w:rPr>
          <w:rFonts w:hint="cs"/>
          <w:rtl/>
        </w:rPr>
        <w:t xml:space="preserve"> طراحی یک </w:t>
      </w:r>
      <w:r w:rsidR="004C3C53">
        <w:t>GUI</w:t>
      </w:r>
      <w:r w:rsidR="004C3C53">
        <w:rPr>
          <w:rFonts w:hint="cs"/>
          <w:rtl/>
        </w:rPr>
        <w:t xml:space="preserve"> برای </w:t>
      </w:r>
      <w:r w:rsidR="00492558">
        <w:rPr>
          <w:rFonts w:hint="cs"/>
          <w:rtl/>
        </w:rPr>
        <w:t>کنترل‌کننده‌ی هدبند الکتروانسفالوگرام</w:t>
      </w:r>
      <w:r w:rsidR="004C3C53">
        <w:rPr>
          <w:rFonts w:hint="cs"/>
          <w:rtl/>
        </w:rPr>
        <w:t xml:space="preserve"> خواب،</w:t>
      </w:r>
      <w:r w:rsidR="00281248">
        <w:rPr>
          <w:rFonts w:hint="cs"/>
          <w:rtl/>
        </w:rPr>
        <w:t xml:space="preserve"> </w:t>
      </w:r>
      <w:r w:rsidR="00281248" w:rsidRPr="00281248">
        <w:rPr>
          <w:rtl/>
        </w:rPr>
        <w:t xml:space="preserve">زبان </w:t>
      </w:r>
      <w:r>
        <w:rPr>
          <w:rtl/>
        </w:rPr>
        <w:t>برنامه‌نو</w:t>
      </w:r>
      <w:r>
        <w:rPr>
          <w:rFonts w:hint="cs"/>
          <w:rtl/>
        </w:rPr>
        <w:t>ی</w:t>
      </w:r>
      <w:r>
        <w:rPr>
          <w:rFonts w:hint="eastAsia"/>
          <w:rtl/>
        </w:rPr>
        <w:t>س</w:t>
      </w:r>
      <w:r>
        <w:rPr>
          <w:rFonts w:hint="cs"/>
          <w:rtl/>
        </w:rPr>
        <w:t>ی</w:t>
      </w:r>
      <w:r w:rsidR="00281248" w:rsidRPr="00281248">
        <w:rPr>
          <w:rtl/>
        </w:rPr>
        <w:t xml:space="preserve"> پا</w:t>
      </w:r>
      <w:r w:rsidR="00281248" w:rsidRPr="00281248">
        <w:rPr>
          <w:rFonts w:hint="cs"/>
          <w:rtl/>
        </w:rPr>
        <w:t>ی</w:t>
      </w:r>
      <w:r w:rsidR="00281248" w:rsidRPr="00281248">
        <w:rPr>
          <w:rFonts w:hint="eastAsia"/>
          <w:rtl/>
        </w:rPr>
        <w:t>تون</w:t>
      </w:r>
      <w:r w:rsidR="00281248" w:rsidRPr="00281248">
        <w:rPr>
          <w:rtl/>
        </w:rPr>
        <w:t xml:space="preserve"> انتخاب </w:t>
      </w:r>
      <w:r w:rsidR="004C3C53">
        <w:rPr>
          <w:rFonts w:hint="cs"/>
          <w:rtl/>
        </w:rPr>
        <w:t>شد،</w:t>
      </w:r>
      <w:r w:rsidR="00281248" w:rsidRPr="00281248">
        <w:rPr>
          <w:rtl/>
        </w:rPr>
        <w:t xml:space="preserve"> ز</w:t>
      </w:r>
      <w:r w:rsidR="00281248" w:rsidRPr="00281248">
        <w:rPr>
          <w:rFonts w:hint="cs"/>
          <w:rtl/>
        </w:rPr>
        <w:t>ی</w:t>
      </w:r>
      <w:r w:rsidR="00281248" w:rsidRPr="00281248">
        <w:rPr>
          <w:rFonts w:hint="eastAsia"/>
          <w:rtl/>
        </w:rPr>
        <w:t>ر</w:t>
      </w:r>
      <w:r w:rsidR="00281248">
        <w:rPr>
          <w:rFonts w:hint="cs"/>
          <w:rtl/>
        </w:rPr>
        <w:t>ا</w:t>
      </w:r>
      <w:r w:rsidR="00281248" w:rsidRPr="00281248">
        <w:rPr>
          <w:rtl/>
        </w:rPr>
        <w:t xml:space="preserve"> </w:t>
      </w:r>
      <w:r>
        <w:rPr>
          <w:rtl/>
        </w:rPr>
        <w:t>الگور</w:t>
      </w:r>
      <w:r>
        <w:rPr>
          <w:rFonts w:hint="cs"/>
          <w:rtl/>
        </w:rPr>
        <w:t>ی</w:t>
      </w:r>
      <w:r>
        <w:rPr>
          <w:rFonts w:hint="eastAsia"/>
          <w:rtl/>
        </w:rPr>
        <w:t>تم‌ها</w:t>
      </w:r>
      <w:r>
        <w:rPr>
          <w:rFonts w:hint="cs"/>
          <w:rtl/>
        </w:rPr>
        <w:t>ی</w:t>
      </w:r>
      <w:r w:rsidR="00281248" w:rsidRPr="00281248">
        <w:rPr>
          <w:rtl/>
        </w:rPr>
        <w:t xml:space="preserve"> </w:t>
      </w:r>
      <w:r w:rsidR="00281248" w:rsidRPr="006E00FF">
        <w:rPr>
          <w:rtl/>
        </w:rPr>
        <w:t>هوش مصنوع</w:t>
      </w:r>
      <w:r w:rsidR="00281248" w:rsidRPr="006E00FF">
        <w:rPr>
          <w:rFonts w:hint="cs"/>
          <w:rtl/>
        </w:rPr>
        <w:t>ی</w:t>
      </w:r>
      <w:r w:rsidR="00281248" w:rsidRPr="00281248">
        <w:rPr>
          <w:rtl/>
        </w:rPr>
        <w:t xml:space="preserve"> و </w:t>
      </w:r>
      <w:r>
        <w:rPr>
          <w:rtl/>
        </w:rPr>
        <w:t>کتابخانه‌ها</w:t>
      </w:r>
      <w:r>
        <w:rPr>
          <w:rFonts w:hint="cs"/>
          <w:rtl/>
        </w:rPr>
        <w:t>ی</w:t>
      </w:r>
      <w:r w:rsidR="00281248" w:rsidRPr="00281248">
        <w:rPr>
          <w:rtl/>
        </w:rPr>
        <w:t xml:space="preserve"> رسم نمودار </w:t>
      </w:r>
      <w:r w:rsidR="00281248">
        <w:rPr>
          <w:rFonts w:hint="cs"/>
          <w:rtl/>
        </w:rPr>
        <w:t xml:space="preserve">پیشرفته و </w:t>
      </w:r>
      <w:r>
        <w:rPr>
          <w:rtl/>
        </w:rPr>
        <w:t>درع</w:t>
      </w:r>
      <w:r>
        <w:rPr>
          <w:rFonts w:hint="cs"/>
          <w:rtl/>
        </w:rPr>
        <w:t>ی</w:t>
      </w:r>
      <w:r>
        <w:rPr>
          <w:rFonts w:hint="eastAsia"/>
          <w:rtl/>
        </w:rPr>
        <w:t>ن‌حال</w:t>
      </w:r>
      <w:r w:rsidR="00DD7D59">
        <w:rPr>
          <w:rFonts w:hint="cs"/>
          <w:rtl/>
        </w:rPr>
        <w:t xml:space="preserve"> </w:t>
      </w:r>
      <w:r w:rsidR="00281248">
        <w:rPr>
          <w:rFonts w:hint="cs"/>
          <w:rtl/>
        </w:rPr>
        <w:t>رایگان</w:t>
      </w:r>
      <w:r w:rsidR="00DD7D59">
        <w:rPr>
          <w:rFonts w:hint="cs"/>
          <w:rtl/>
        </w:rPr>
        <w:t xml:space="preserve"> </w:t>
      </w:r>
      <w:r w:rsidR="00281248" w:rsidRPr="00281248">
        <w:rPr>
          <w:rtl/>
        </w:rPr>
        <w:t>برا</w:t>
      </w:r>
      <w:r w:rsidR="00281248" w:rsidRPr="00281248">
        <w:rPr>
          <w:rFonts w:hint="cs"/>
          <w:rtl/>
        </w:rPr>
        <w:t>ی</w:t>
      </w:r>
      <w:r w:rsidR="00281248" w:rsidRPr="00281248">
        <w:rPr>
          <w:rtl/>
        </w:rPr>
        <w:t xml:space="preserve"> آن تو</w:t>
      </w:r>
      <w:r w:rsidR="00281248" w:rsidRPr="00281248">
        <w:rPr>
          <w:rFonts w:hint="eastAsia"/>
          <w:rtl/>
        </w:rPr>
        <w:t>سعه</w:t>
      </w:r>
      <w:r w:rsidR="00281248" w:rsidRPr="00281248">
        <w:rPr>
          <w:rtl/>
        </w:rPr>
        <w:t xml:space="preserve"> داده شده است </w:t>
      </w:r>
      <w:r w:rsidR="004C3C53">
        <w:rPr>
          <w:rFonts w:hint="cs"/>
          <w:rtl/>
        </w:rPr>
        <w:t>که</w:t>
      </w:r>
      <w:r w:rsidR="00281248" w:rsidRPr="00281248">
        <w:rPr>
          <w:rtl/>
        </w:rPr>
        <w:t xml:space="preserve"> </w:t>
      </w:r>
      <w:r>
        <w:rPr>
          <w:rtl/>
        </w:rPr>
        <w:t>م</w:t>
      </w:r>
      <w:r>
        <w:rPr>
          <w:rFonts w:hint="cs"/>
          <w:rtl/>
        </w:rPr>
        <w:t>ی‌</w:t>
      </w:r>
      <w:r>
        <w:rPr>
          <w:rFonts w:hint="eastAsia"/>
          <w:rtl/>
        </w:rPr>
        <w:t>توان</w:t>
      </w:r>
      <w:r w:rsidR="00281248" w:rsidRPr="00281248">
        <w:rPr>
          <w:rtl/>
        </w:rPr>
        <w:t xml:space="preserve"> در رابط</w:t>
      </w:r>
      <w:r w:rsidR="004C3C53">
        <w:rPr>
          <w:rFonts w:hint="cs"/>
          <w:rtl/>
        </w:rPr>
        <w:t xml:space="preserve"> کاربری</w:t>
      </w:r>
      <w:r w:rsidR="00281248" w:rsidRPr="00281248">
        <w:rPr>
          <w:rtl/>
        </w:rPr>
        <w:t xml:space="preserve"> گراف</w:t>
      </w:r>
      <w:r w:rsidR="00281248" w:rsidRPr="00281248">
        <w:rPr>
          <w:rFonts w:hint="cs"/>
          <w:rtl/>
        </w:rPr>
        <w:t>ی</w:t>
      </w:r>
      <w:r w:rsidR="00281248" w:rsidRPr="00281248">
        <w:rPr>
          <w:rFonts w:hint="eastAsia"/>
          <w:rtl/>
        </w:rPr>
        <w:t>ک</w:t>
      </w:r>
      <w:r w:rsidR="00281248" w:rsidRPr="00281248">
        <w:rPr>
          <w:rFonts w:hint="cs"/>
          <w:rtl/>
        </w:rPr>
        <w:t>ی</w:t>
      </w:r>
      <w:r w:rsidR="00281248" w:rsidRPr="00281248">
        <w:rPr>
          <w:rtl/>
        </w:rPr>
        <w:t xml:space="preserve"> هم به نحو</w:t>
      </w:r>
      <w:r w:rsidR="00281248" w:rsidRPr="00281248">
        <w:rPr>
          <w:rFonts w:hint="cs"/>
          <w:rtl/>
        </w:rPr>
        <w:t>ی</w:t>
      </w:r>
      <w:r w:rsidR="00281248" w:rsidRPr="00281248">
        <w:rPr>
          <w:rtl/>
        </w:rPr>
        <w:t xml:space="preserve"> از آ</w:t>
      </w:r>
      <w:r w:rsidR="004C3C53">
        <w:rPr>
          <w:rFonts w:hint="cs"/>
          <w:rtl/>
        </w:rPr>
        <w:t>ن‌</w:t>
      </w:r>
      <w:r w:rsidR="00281248" w:rsidRPr="00281248">
        <w:rPr>
          <w:rtl/>
        </w:rPr>
        <w:t>ها استفاده کرد.</w:t>
      </w:r>
    </w:p>
    <w:p w14:paraId="4E059929" w14:textId="0FD89DAB" w:rsidR="00C70F90" w:rsidRDefault="00C70F90" w:rsidP="006E00FF">
      <w:pPr>
        <w:pStyle w:val="Heading2"/>
        <w:rPr>
          <w:rtl/>
        </w:rPr>
      </w:pPr>
      <w:r>
        <w:rPr>
          <w:rFonts w:hint="cs"/>
          <w:rtl/>
        </w:rPr>
        <w:t xml:space="preserve">معرفی </w:t>
      </w:r>
      <w:r w:rsidRPr="00C70F90">
        <w:rPr>
          <w:rtl/>
        </w:rPr>
        <w:t>پا</w:t>
      </w:r>
      <w:r w:rsidRPr="00C70F90">
        <w:rPr>
          <w:rFonts w:hint="cs"/>
          <w:rtl/>
        </w:rPr>
        <w:t>ی‌</w:t>
      </w:r>
      <w:r w:rsidRPr="00C70F90">
        <w:rPr>
          <w:rFonts w:hint="eastAsia"/>
          <w:rtl/>
        </w:rPr>
        <w:t>ک</w:t>
      </w:r>
      <w:r w:rsidRPr="00C70F90">
        <w:rPr>
          <w:rFonts w:hint="cs"/>
          <w:rtl/>
        </w:rPr>
        <w:t>ی</w:t>
      </w:r>
      <w:r w:rsidRPr="00C70F90">
        <w:rPr>
          <w:rFonts w:hint="eastAsia"/>
          <w:rtl/>
        </w:rPr>
        <w:t>وت</w:t>
      </w:r>
    </w:p>
    <w:p w14:paraId="6B67E4D9" w14:textId="775C38E3" w:rsidR="00730644" w:rsidRPr="008B6126" w:rsidRDefault="00803C8C" w:rsidP="004C3C53">
      <w:pPr>
        <w:rPr>
          <w:rFonts w:ascii="B Nazanin" w:hAnsi="B Nazanin" w:hint="cs"/>
          <w:rtl/>
        </w:rPr>
      </w:pPr>
      <w:r w:rsidRPr="00803C8C">
        <w:rPr>
          <w:rtl/>
        </w:rPr>
        <w:t>پا</w:t>
      </w:r>
      <w:r w:rsidRPr="00803C8C">
        <w:rPr>
          <w:rFonts w:hint="cs"/>
          <w:rtl/>
        </w:rPr>
        <w:t>ی‌</w:t>
      </w:r>
      <w:r w:rsidRPr="00803C8C">
        <w:rPr>
          <w:rFonts w:hint="eastAsia"/>
          <w:rtl/>
        </w:rPr>
        <w:t>ک</w:t>
      </w:r>
      <w:r w:rsidRPr="00803C8C">
        <w:rPr>
          <w:rFonts w:hint="cs"/>
          <w:rtl/>
        </w:rPr>
        <w:t>ی</w:t>
      </w:r>
      <w:r w:rsidRPr="00803C8C">
        <w:rPr>
          <w:rFonts w:hint="eastAsia"/>
          <w:rtl/>
        </w:rPr>
        <w:t>وت</w:t>
      </w:r>
      <w:r>
        <w:rPr>
          <w:rStyle w:val="FootnoteReference"/>
          <w:rtl/>
        </w:rPr>
        <w:footnoteReference w:id="2"/>
      </w:r>
      <w:r w:rsidRPr="00803C8C">
        <w:rPr>
          <w:rFonts w:hint="cs"/>
          <w:rtl/>
        </w:rPr>
        <w:t xml:space="preserve"> </w:t>
      </w:r>
      <w:r w:rsidR="00281248" w:rsidRPr="00281248">
        <w:rPr>
          <w:rFonts w:hint="cs"/>
          <w:rtl/>
        </w:rPr>
        <w:t>ی</w:t>
      </w:r>
      <w:r w:rsidR="00281248" w:rsidRPr="00281248">
        <w:rPr>
          <w:rFonts w:hint="eastAsia"/>
          <w:rtl/>
        </w:rPr>
        <w:t>ک</w:t>
      </w:r>
      <w:r w:rsidR="00281248" w:rsidRPr="00281248">
        <w:rPr>
          <w:rtl/>
        </w:rPr>
        <w:t xml:space="preserve"> کتابخانه پا</w:t>
      </w:r>
      <w:r w:rsidR="00281248" w:rsidRPr="00281248">
        <w:rPr>
          <w:rFonts w:hint="cs"/>
          <w:rtl/>
        </w:rPr>
        <w:t>ی</w:t>
      </w:r>
      <w:r w:rsidR="00281248" w:rsidRPr="00281248">
        <w:rPr>
          <w:rFonts w:hint="eastAsia"/>
          <w:rtl/>
        </w:rPr>
        <w:t>تون</w:t>
      </w:r>
      <w:r w:rsidR="00281248" w:rsidRPr="00281248">
        <w:rPr>
          <w:rtl/>
        </w:rPr>
        <w:t xml:space="preserve"> است که به </w:t>
      </w:r>
      <w:r>
        <w:rPr>
          <w:rFonts w:hint="cs"/>
          <w:rtl/>
        </w:rPr>
        <w:t>کیوت</w:t>
      </w:r>
      <w:r>
        <w:rPr>
          <w:rStyle w:val="FootnoteReference"/>
          <w:rtl/>
        </w:rPr>
        <w:footnoteReference w:id="3"/>
      </w:r>
      <w:r w:rsidR="00281248" w:rsidRPr="00281248">
        <w:rPr>
          <w:rtl/>
        </w:rPr>
        <w:t xml:space="preserve"> متصل اس</w:t>
      </w:r>
      <w:r w:rsidR="001228EB">
        <w:rPr>
          <w:rFonts w:hint="cs"/>
          <w:rtl/>
        </w:rPr>
        <w:t>ت. کیوت</w:t>
      </w:r>
      <w:r w:rsidR="00281248">
        <w:rPr>
          <w:rFonts w:hint="cs"/>
          <w:rtl/>
        </w:rPr>
        <w:t xml:space="preserve"> </w:t>
      </w:r>
      <w:r w:rsidR="001A200C">
        <w:rPr>
          <w:rtl/>
        </w:rPr>
        <w:t>مجموعه‌ا</w:t>
      </w:r>
      <w:r w:rsidR="001A200C">
        <w:rPr>
          <w:rFonts w:hint="cs"/>
          <w:rtl/>
        </w:rPr>
        <w:t>ی</w:t>
      </w:r>
      <w:r w:rsidR="00281248" w:rsidRPr="00281248">
        <w:rPr>
          <w:rtl/>
        </w:rPr>
        <w:t xml:space="preserve"> از </w:t>
      </w:r>
      <w:r w:rsidR="001A200C">
        <w:rPr>
          <w:rtl/>
        </w:rPr>
        <w:t>کتابخانه‌ها</w:t>
      </w:r>
      <w:r w:rsidR="001A200C">
        <w:rPr>
          <w:rFonts w:hint="cs"/>
          <w:rtl/>
        </w:rPr>
        <w:t>ی</w:t>
      </w:r>
      <w:r w:rsidR="00281248" w:rsidRPr="00281248">
        <w:rPr>
          <w:rtl/>
        </w:rPr>
        <w:t xml:space="preserve"> </w:t>
      </w:r>
      <w:r w:rsidR="00281248">
        <w:rPr>
          <w:rFonts w:hint="cs"/>
          <w:rtl/>
        </w:rPr>
        <w:t xml:space="preserve">سی پلاس پلاس </w:t>
      </w:r>
      <w:r w:rsidR="00281248" w:rsidRPr="00281248">
        <w:rPr>
          <w:rtl/>
        </w:rPr>
        <w:t>و ابزارها</w:t>
      </w:r>
      <w:r w:rsidR="00281248" w:rsidRPr="00281248">
        <w:rPr>
          <w:rFonts w:hint="cs"/>
          <w:rtl/>
        </w:rPr>
        <w:t>ی</w:t>
      </w:r>
      <w:r w:rsidR="00281248" w:rsidRPr="00281248">
        <w:rPr>
          <w:rtl/>
        </w:rPr>
        <w:t xml:space="preserve"> توسعه است که شامل توابع مستقل از </w:t>
      </w:r>
      <w:r w:rsidR="00281248">
        <w:rPr>
          <w:rFonts w:hint="cs"/>
          <w:rtl/>
        </w:rPr>
        <w:t xml:space="preserve">نوع </w:t>
      </w:r>
      <w:r w:rsidR="001A200C">
        <w:rPr>
          <w:rtl/>
        </w:rPr>
        <w:t>س</w:t>
      </w:r>
      <w:r w:rsidR="001A200C">
        <w:rPr>
          <w:rFonts w:hint="cs"/>
          <w:rtl/>
        </w:rPr>
        <w:t>ی</w:t>
      </w:r>
      <w:r w:rsidR="001A200C">
        <w:rPr>
          <w:rFonts w:hint="eastAsia"/>
          <w:rtl/>
        </w:rPr>
        <w:t>ستم‌عامل</w:t>
      </w:r>
      <w:r w:rsidR="00281248" w:rsidRPr="00281248">
        <w:rPr>
          <w:rtl/>
        </w:rPr>
        <w:t xml:space="preserve"> برا</w:t>
      </w:r>
      <w:r w:rsidR="00281248" w:rsidRPr="00281248">
        <w:rPr>
          <w:rFonts w:hint="cs"/>
          <w:rtl/>
        </w:rPr>
        <w:t>ی</w:t>
      </w:r>
      <w:r w:rsidR="001E47B8">
        <w:rPr>
          <w:rFonts w:hint="cs"/>
          <w:rtl/>
        </w:rPr>
        <w:t xml:space="preserve"> </w:t>
      </w:r>
      <w:r w:rsidR="001A200C">
        <w:rPr>
          <w:rtl/>
        </w:rPr>
        <w:t>پ</w:t>
      </w:r>
      <w:r w:rsidR="001A200C">
        <w:rPr>
          <w:rFonts w:hint="cs"/>
          <w:rtl/>
        </w:rPr>
        <w:t>ی</w:t>
      </w:r>
      <w:r w:rsidR="001A200C">
        <w:rPr>
          <w:rFonts w:hint="eastAsia"/>
          <w:rtl/>
        </w:rPr>
        <w:t>اده‌ساز</w:t>
      </w:r>
      <w:r w:rsidR="001A200C">
        <w:rPr>
          <w:rFonts w:hint="cs"/>
          <w:rtl/>
        </w:rPr>
        <w:t>ی</w:t>
      </w:r>
      <w:r w:rsidR="001E47B8">
        <w:rPr>
          <w:rFonts w:hint="cs"/>
          <w:rtl/>
        </w:rPr>
        <w:t xml:space="preserve"> </w:t>
      </w:r>
      <w:r w:rsidR="00281248" w:rsidRPr="00281248">
        <w:rPr>
          <w:rtl/>
        </w:rPr>
        <w:t>رابط کاربر</w:t>
      </w:r>
      <w:r w:rsidR="00281248" w:rsidRPr="00281248">
        <w:rPr>
          <w:rFonts w:hint="cs"/>
          <w:rtl/>
        </w:rPr>
        <w:t>ی</w:t>
      </w:r>
      <w:r w:rsidR="00281248" w:rsidRPr="00281248">
        <w:rPr>
          <w:rtl/>
        </w:rPr>
        <w:t xml:space="preserve"> گراف</w:t>
      </w:r>
      <w:r w:rsidR="00281248" w:rsidRPr="00281248">
        <w:rPr>
          <w:rFonts w:hint="cs"/>
          <w:rtl/>
        </w:rPr>
        <w:t>ی</w:t>
      </w:r>
      <w:r w:rsidR="00281248" w:rsidRPr="00281248">
        <w:rPr>
          <w:rFonts w:hint="eastAsia"/>
          <w:rtl/>
        </w:rPr>
        <w:t>ک</w:t>
      </w:r>
      <w:r w:rsidR="00281248" w:rsidRPr="00281248">
        <w:rPr>
          <w:rFonts w:hint="cs"/>
          <w:rtl/>
        </w:rPr>
        <w:t>ی</w:t>
      </w:r>
      <w:r w:rsidR="001228EB">
        <w:rPr>
          <w:rFonts w:hint="cs"/>
          <w:rtl/>
        </w:rPr>
        <w:t xml:space="preserve">، </w:t>
      </w:r>
      <w:r w:rsidR="00281248" w:rsidRPr="00281248">
        <w:rPr>
          <w:rtl/>
        </w:rPr>
        <w:t xml:space="preserve">شبکه، </w:t>
      </w:r>
      <w:r w:rsidR="009B5CA2" w:rsidRPr="009B5CA2">
        <w:rPr>
          <w:rtl/>
        </w:rPr>
        <w:t>ر</w:t>
      </w:r>
      <w:r w:rsidR="009B5CA2" w:rsidRPr="009B5CA2">
        <w:rPr>
          <w:rFonts w:hint="cs"/>
          <w:rtl/>
        </w:rPr>
        <w:t>ی</w:t>
      </w:r>
      <w:r w:rsidR="009B5CA2" w:rsidRPr="009B5CA2">
        <w:rPr>
          <w:rFonts w:hint="eastAsia"/>
          <w:rtl/>
        </w:rPr>
        <w:t>سمان</w:t>
      </w:r>
      <w:r w:rsidR="009B5CA2" w:rsidRPr="009B5CA2">
        <w:rPr>
          <w:rtl/>
        </w:rPr>
        <w:t xml:space="preserve"> اجرا</w:t>
      </w:r>
      <w:r w:rsidR="009B5CA2" w:rsidRPr="009B5CA2">
        <w:rPr>
          <w:rFonts w:hint="cs"/>
          <w:rtl/>
        </w:rPr>
        <w:t>یی</w:t>
      </w:r>
      <w:r w:rsidR="009B5CA2">
        <w:rPr>
          <w:rStyle w:val="FootnoteReference"/>
          <w:rtl/>
        </w:rPr>
        <w:footnoteReference w:id="4"/>
      </w:r>
      <w:r w:rsidR="00281248" w:rsidRPr="00281248">
        <w:rPr>
          <w:rtl/>
        </w:rPr>
        <w:t xml:space="preserve">، </w:t>
      </w:r>
      <w:r w:rsidR="001A200C">
        <w:rPr>
          <w:rtl/>
        </w:rPr>
        <w:t>پا</w:t>
      </w:r>
      <w:r w:rsidR="001A200C">
        <w:rPr>
          <w:rFonts w:hint="cs"/>
          <w:rtl/>
        </w:rPr>
        <w:t>ی</w:t>
      </w:r>
      <w:r w:rsidR="001A200C">
        <w:rPr>
          <w:rFonts w:hint="eastAsia"/>
          <w:rtl/>
        </w:rPr>
        <w:t>گاه‌ها</w:t>
      </w:r>
      <w:r w:rsidR="001A200C">
        <w:rPr>
          <w:rFonts w:hint="cs"/>
          <w:rtl/>
        </w:rPr>
        <w:t>ی</w:t>
      </w:r>
      <w:r w:rsidR="00281248" w:rsidRPr="00281248">
        <w:rPr>
          <w:rtl/>
        </w:rPr>
        <w:t xml:space="preserve"> داده </w:t>
      </w:r>
      <w:r w:rsidR="00D51475" w:rsidRPr="00D51475">
        <w:rPr>
          <w:rtl/>
        </w:rPr>
        <w:t>اس‌ک</w:t>
      </w:r>
      <w:r w:rsidR="00D51475" w:rsidRPr="00D51475">
        <w:rPr>
          <w:rFonts w:hint="cs"/>
          <w:rtl/>
        </w:rPr>
        <w:t>ی</w:t>
      </w:r>
      <w:r w:rsidR="00D51475" w:rsidRPr="00D51475">
        <w:rPr>
          <w:rFonts w:hint="eastAsia"/>
          <w:rtl/>
        </w:rPr>
        <w:t>وال</w:t>
      </w:r>
      <w:r w:rsidR="00D51475">
        <w:rPr>
          <w:rStyle w:val="FootnoteReference"/>
          <w:rtl/>
        </w:rPr>
        <w:footnoteReference w:id="5"/>
      </w:r>
      <w:r w:rsidR="00281248" w:rsidRPr="00281248">
        <w:rPr>
          <w:rtl/>
        </w:rPr>
        <w:t xml:space="preserve">، </w:t>
      </w:r>
      <w:r w:rsidR="00D51475" w:rsidRPr="00D51475">
        <w:rPr>
          <w:rtl/>
        </w:rPr>
        <w:t>نگاره‌ساز</w:t>
      </w:r>
      <w:r w:rsidR="00D51475" w:rsidRPr="00D51475">
        <w:rPr>
          <w:rFonts w:hint="cs"/>
          <w:rtl/>
        </w:rPr>
        <w:t>ی</w:t>
      </w:r>
      <w:r w:rsidR="00D51475" w:rsidRPr="00D51475">
        <w:rPr>
          <w:rtl/>
        </w:rPr>
        <w:t xml:space="preserve"> بردار</w:t>
      </w:r>
      <w:r w:rsidR="00D51475" w:rsidRPr="00D51475">
        <w:rPr>
          <w:rFonts w:hint="cs"/>
          <w:rtl/>
        </w:rPr>
        <w:t>ی</w:t>
      </w:r>
      <w:r w:rsidR="00D51475" w:rsidRPr="00D51475">
        <w:rPr>
          <w:rtl/>
        </w:rPr>
        <w:t xml:space="preserve"> مق</w:t>
      </w:r>
      <w:r w:rsidR="00D51475" w:rsidRPr="00D51475">
        <w:rPr>
          <w:rFonts w:hint="cs"/>
          <w:rtl/>
        </w:rPr>
        <w:t>ی</w:t>
      </w:r>
      <w:r w:rsidR="00D51475" w:rsidRPr="00D51475">
        <w:rPr>
          <w:rFonts w:hint="eastAsia"/>
          <w:rtl/>
        </w:rPr>
        <w:t>اس‌پذ</w:t>
      </w:r>
      <w:r w:rsidR="00D51475" w:rsidRPr="00D51475">
        <w:rPr>
          <w:rFonts w:hint="cs"/>
          <w:rtl/>
        </w:rPr>
        <w:t>ی</w:t>
      </w:r>
      <w:r w:rsidR="00D51475" w:rsidRPr="00D51475">
        <w:rPr>
          <w:rFonts w:hint="eastAsia"/>
          <w:rtl/>
        </w:rPr>
        <w:t>ر</w:t>
      </w:r>
      <w:r w:rsidR="00BB5395">
        <w:rPr>
          <w:rStyle w:val="FootnoteReference"/>
          <w:rtl/>
        </w:rPr>
        <w:footnoteReference w:id="6"/>
      </w:r>
      <w:r w:rsidR="00281248" w:rsidRPr="00281248">
        <w:rPr>
          <w:rtl/>
        </w:rPr>
        <w:t xml:space="preserve">، </w:t>
      </w:r>
      <w:r w:rsidR="00112E5A" w:rsidRPr="00112E5A">
        <w:rPr>
          <w:rtl/>
        </w:rPr>
        <w:t>اوپن‌ج</w:t>
      </w:r>
      <w:r w:rsidR="00112E5A" w:rsidRPr="00112E5A">
        <w:rPr>
          <w:rFonts w:hint="cs"/>
          <w:rtl/>
        </w:rPr>
        <w:t>ی‌</w:t>
      </w:r>
      <w:r w:rsidR="00112E5A" w:rsidRPr="00112E5A">
        <w:rPr>
          <w:rFonts w:hint="eastAsia"/>
          <w:rtl/>
        </w:rPr>
        <w:t>ال</w:t>
      </w:r>
      <w:r w:rsidR="00112E5A">
        <w:rPr>
          <w:rStyle w:val="FootnoteReference"/>
          <w:rtl/>
        </w:rPr>
        <w:footnoteReference w:id="7"/>
      </w:r>
      <w:r w:rsidR="005257C2">
        <w:rPr>
          <w:rFonts w:hint="cs"/>
          <w:rtl/>
        </w:rPr>
        <w:t xml:space="preserve"> و</w:t>
      </w:r>
      <w:r w:rsidR="00281248" w:rsidRPr="00281248">
        <w:rPr>
          <w:rtl/>
        </w:rPr>
        <w:t xml:space="preserve"> </w:t>
      </w:r>
      <w:r w:rsidR="00BB5395" w:rsidRPr="008B6126">
        <w:rPr>
          <w:rFonts w:ascii="B Nazanin" w:hAnsi="B Nazanin" w:hint="cs"/>
          <w:rtl/>
        </w:rPr>
        <w:lastRenderedPageBreak/>
        <w:t>زبان نشانه‌گذاری</w:t>
      </w:r>
      <w:r w:rsidR="00BB5395" w:rsidRPr="008B6126">
        <w:rPr>
          <w:rFonts w:ascii="B Nazanin" w:hAnsi="B Nazanin" w:hint="cs"/>
        </w:rPr>
        <w:t xml:space="preserve"> </w:t>
      </w:r>
      <w:r w:rsidR="00BB5395" w:rsidRPr="008B6126">
        <w:rPr>
          <w:rFonts w:ascii="B Nazanin" w:hAnsi="B Nazanin" w:hint="cs"/>
          <w:rtl/>
        </w:rPr>
        <w:t>گسترش‌پذیر</w:t>
      </w:r>
      <w:r w:rsidR="00BB5395" w:rsidRPr="008B6126">
        <w:rPr>
          <w:rStyle w:val="FootnoteReference"/>
          <w:rFonts w:ascii="B Nazanin" w:hAnsi="B Nazanin" w:hint="cs"/>
          <w:rtl/>
        </w:rPr>
        <w:footnoteReference w:id="8"/>
      </w:r>
      <w:r w:rsidR="00BB5395" w:rsidRPr="008B6126">
        <w:rPr>
          <w:rFonts w:ascii="B Nazanin" w:hAnsi="B Nazanin" w:hint="cs"/>
          <w:rtl/>
        </w:rPr>
        <w:t xml:space="preserve"> </w:t>
      </w:r>
      <w:r w:rsidR="00281248" w:rsidRPr="008B6126">
        <w:rPr>
          <w:rFonts w:ascii="B Nazanin" w:hAnsi="B Nazanin" w:hint="cs"/>
          <w:rtl/>
        </w:rPr>
        <w:t xml:space="preserve">است و </w:t>
      </w:r>
      <w:r w:rsidR="005257C2" w:rsidRPr="008B6126">
        <w:rPr>
          <w:rFonts w:ascii="B Nazanin" w:hAnsi="B Nazanin" w:hint="cs"/>
          <w:rtl/>
        </w:rPr>
        <w:t xml:space="preserve">همچنین </w:t>
      </w:r>
      <w:r w:rsidR="00281248" w:rsidRPr="008B6126">
        <w:rPr>
          <w:rFonts w:ascii="B Nazanin" w:hAnsi="B Nazanin" w:hint="cs"/>
          <w:rtl/>
        </w:rPr>
        <w:t xml:space="preserve">بسیاری از </w:t>
      </w:r>
      <w:r w:rsidR="001A200C" w:rsidRPr="008B6126">
        <w:rPr>
          <w:rFonts w:ascii="B Nazanin" w:hAnsi="B Nazanin" w:hint="cs"/>
          <w:rtl/>
        </w:rPr>
        <w:t>ویژگی‌های</w:t>
      </w:r>
      <w:r w:rsidR="00281248" w:rsidRPr="008B6126">
        <w:rPr>
          <w:rFonts w:ascii="B Nazanin" w:hAnsi="B Nazanin" w:hint="cs"/>
          <w:rtl/>
        </w:rPr>
        <w:t xml:space="preserve"> قدرتمند دی</w:t>
      </w:r>
      <w:r w:rsidR="005257C2" w:rsidRPr="008B6126">
        <w:rPr>
          <w:rFonts w:ascii="B Nazanin" w:hAnsi="B Nazanin" w:hint="cs"/>
          <w:rtl/>
        </w:rPr>
        <w:t xml:space="preserve">گر را شامل </w:t>
      </w:r>
      <w:r w:rsidR="001A200C" w:rsidRPr="008B6126">
        <w:rPr>
          <w:rFonts w:ascii="B Nazanin" w:hAnsi="B Nazanin" w:hint="cs"/>
          <w:rtl/>
        </w:rPr>
        <w:t>می‌شود</w:t>
      </w:r>
      <w:r w:rsidR="00281248" w:rsidRPr="008B6126">
        <w:rPr>
          <w:rFonts w:ascii="B Nazanin" w:hAnsi="B Nazanin" w:hint="cs"/>
          <w:rtl/>
        </w:rPr>
        <w:t xml:space="preserve">. </w:t>
      </w:r>
      <w:r w:rsidR="001A200C" w:rsidRPr="008B6126">
        <w:rPr>
          <w:rFonts w:ascii="B Nazanin" w:hAnsi="B Nazanin" w:hint="cs"/>
          <w:rtl/>
        </w:rPr>
        <w:t>پای‌کیوت</w:t>
      </w:r>
      <w:r w:rsidR="00281248" w:rsidRPr="008B6126">
        <w:rPr>
          <w:rFonts w:ascii="B Nazanin" w:hAnsi="B Nazanin" w:hint="cs"/>
          <w:rtl/>
        </w:rPr>
        <w:t xml:space="preserve"> </w:t>
      </w:r>
      <w:r w:rsidR="001A200C" w:rsidRPr="008B6126">
        <w:rPr>
          <w:rFonts w:ascii="B Nazanin" w:hAnsi="B Nazanin" w:hint="cs"/>
          <w:rtl/>
        </w:rPr>
        <w:t>توسعه‌یافته</w:t>
      </w:r>
      <w:r w:rsidR="00281248" w:rsidRPr="008B6126">
        <w:rPr>
          <w:rFonts w:ascii="B Nazanin" w:hAnsi="B Nazanin" w:hint="cs"/>
          <w:rtl/>
        </w:rPr>
        <w:t xml:space="preserve"> توسط</w:t>
      </w:r>
      <w:r w:rsidR="00730644" w:rsidRPr="008B6126">
        <w:rPr>
          <w:rFonts w:ascii="B Nazanin" w:hAnsi="B Nazanin" w:hint="cs"/>
          <w:rtl/>
        </w:rPr>
        <w:t xml:space="preserve"> شرکت محاسباتی ریوربانک</w:t>
      </w:r>
      <w:r w:rsidR="00730644" w:rsidRPr="008B6126">
        <w:rPr>
          <w:rStyle w:val="FootnoteReference"/>
          <w:rFonts w:ascii="B Nazanin" w:hAnsi="B Nazanin" w:hint="cs"/>
          <w:rtl/>
        </w:rPr>
        <w:footnoteReference w:id="9"/>
      </w:r>
      <w:r w:rsidR="00281248" w:rsidRPr="008B6126">
        <w:rPr>
          <w:rFonts w:ascii="B Nazanin" w:hAnsi="B Nazanin" w:hint="cs"/>
          <w:rtl/>
        </w:rPr>
        <w:t>، در دو نسخه موجود است:</w:t>
      </w:r>
    </w:p>
    <w:p w14:paraId="0BC34329" w14:textId="2CCE2C5A" w:rsidR="00730644" w:rsidRPr="008B6126" w:rsidRDefault="00730644" w:rsidP="0094712C">
      <w:pPr>
        <w:jc w:val="left"/>
        <w:rPr>
          <w:rFonts w:ascii="B Nazanin" w:hAnsi="B Nazanin" w:hint="cs"/>
          <w:rtl/>
        </w:rPr>
      </w:pPr>
      <w:r w:rsidRPr="008B6126">
        <w:rPr>
          <w:rFonts w:ascii="B Nazanin" w:hAnsi="B Nazanin" w:hint="cs"/>
          <w:rtl/>
        </w:rPr>
        <w:t>1.</w:t>
      </w:r>
      <w:r w:rsidR="008B6126" w:rsidRPr="008B6126">
        <w:rPr>
          <w:rFonts w:ascii="B Nazanin" w:hAnsi="B Nazanin" w:hint="cs"/>
          <w:rtl/>
        </w:rPr>
        <w:t>پای‌کیوت ۴</w:t>
      </w:r>
      <w:r w:rsidRPr="008B6126">
        <w:rPr>
          <w:rFonts w:ascii="B Nazanin" w:hAnsi="B Nazanin" w:hint="cs"/>
          <w:rtl/>
        </w:rPr>
        <w:t xml:space="preserve">: </w:t>
      </w:r>
      <w:r w:rsidR="001A200C" w:rsidRPr="008B6126">
        <w:rPr>
          <w:rFonts w:ascii="B Nazanin" w:hAnsi="B Nazanin" w:hint="cs"/>
          <w:rtl/>
        </w:rPr>
        <w:t>نسخه‌ای</w:t>
      </w:r>
      <w:r w:rsidRPr="008B6126">
        <w:rPr>
          <w:rFonts w:ascii="B Nazanin" w:hAnsi="B Nazanin" w:hint="cs"/>
          <w:rtl/>
        </w:rPr>
        <w:t xml:space="preserve"> که در برابر </w:t>
      </w:r>
      <w:r w:rsidRPr="008B6126">
        <w:rPr>
          <w:rFonts w:ascii="B Nazanin" w:hAnsi="B Nazanin" w:hint="cs"/>
        </w:rPr>
        <w:t>Qt 4.x</w:t>
      </w:r>
      <w:r w:rsidRPr="008B6126">
        <w:rPr>
          <w:rFonts w:ascii="B Nazanin" w:hAnsi="B Nazanin" w:hint="cs"/>
          <w:rtl/>
        </w:rPr>
        <w:t xml:space="preserve"> و </w:t>
      </w:r>
      <w:r w:rsidR="004C3C53" w:rsidRPr="008B6126">
        <w:rPr>
          <w:rFonts w:ascii="B Nazanin" w:hAnsi="B Nazanin" w:hint="cs"/>
        </w:rPr>
        <w:t>5.x</w:t>
      </w:r>
      <w:r w:rsidR="004C3C53" w:rsidRPr="008B6126">
        <w:rPr>
          <w:rFonts w:ascii="B Nazanin" w:hAnsi="B Nazanin" w:hint="cs"/>
          <w:rtl/>
        </w:rPr>
        <w:t xml:space="preserve"> </w:t>
      </w:r>
      <w:r w:rsidRPr="008B6126">
        <w:rPr>
          <w:rFonts w:ascii="B Nazanin" w:hAnsi="B Nazanin" w:hint="cs"/>
          <w:rtl/>
        </w:rPr>
        <w:t>ساخته شده است</w:t>
      </w:r>
      <w:r w:rsidR="00A63111" w:rsidRPr="008B6126">
        <w:rPr>
          <w:rFonts w:ascii="B Nazanin" w:hAnsi="B Nazanin" w:hint="cs"/>
          <w:rtl/>
        </w:rPr>
        <w:t>.</w:t>
      </w:r>
    </w:p>
    <w:p w14:paraId="50F70E10" w14:textId="2EF10E16" w:rsidR="00730644" w:rsidRPr="008B6126" w:rsidRDefault="00730644" w:rsidP="0094712C">
      <w:pPr>
        <w:jc w:val="left"/>
        <w:rPr>
          <w:rFonts w:ascii="B Nazanin" w:hAnsi="B Nazanin" w:hint="cs"/>
          <w:rtl/>
        </w:rPr>
      </w:pPr>
      <w:r w:rsidRPr="008B6126">
        <w:rPr>
          <w:rFonts w:ascii="B Nazanin" w:hAnsi="B Nazanin" w:hint="cs"/>
          <w:rtl/>
        </w:rPr>
        <w:t>2.</w:t>
      </w:r>
      <w:r w:rsidR="008B6126" w:rsidRPr="008B6126">
        <w:rPr>
          <w:rFonts w:ascii="B Nazanin" w:hAnsi="B Nazanin" w:hint="cs"/>
          <w:rtl/>
        </w:rPr>
        <w:t>پای‌کیوت ۵</w:t>
      </w:r>
      <w:r w:rsidRPr="008B6126">
        <w:rPr>
          <w:rFonts w:ascii="B Nazanin" w:hAnsi="B Nazanin" w:hint="cs"/>
          <w:rtl/>
        </w:rPr>
        <w:t xml:space="preserve">: </w:t>
      </w:r>
      <w:r w:rsidR="001A200C" w:rsidRPr="008B6126">
        <w:rPr>
          <w:rFonts w:ascii="B Nazanin" w:hAnsi="B Nazanin" w:hint="cs"/>
          <w:rtl/>
        </w:rPr>
        <w:t>نسخه‌ای</w:t>
      </w:r>
      <w:r w:rsidRPr="008B6126">
        <w:rPr>
          <w:rFonts w:ascii="B Nazanin" w:hAnsi="B Nazanin" w:hint="cs"/>
          <w:rtl/>
        </w:rPr>
        <w:t xml:space="preserve"> که فقط در برابر </w:t>
      </w:r>
      <w:r w:rsidRPr="008B6126">
        <w:rPr>
          <w:rFonts w:ascii="B Nazanin" w:hAnsi="B Nazanin" w:hint="cs"/>
        </w:rPr>
        <w:t>Qt 5.x</w:t>
      </w:r>
      <w:r w:rsidRPr="008B6126">
        <w:rPr>
          <w:rFonts w:ascii="B Nazanin" w:hAnsi="B Nazanin" w:hint="cs"/>
          <w:rtl/>
        </w:rPr>
        <w:t xml:space="preserve"> ساخته شده است</w:t>
      </w:r>
      <w:r w:rsidR="00A63111" w:rsidRPr="008B6126">
        <w:rPr>
          <w:rFonts w:ascii="B Nazanin" w:hAnsi="B Nazanin" w:hint="cs"/>
          <w:rtl/>
        </w:rPr>
        <w:t>.</w:t>
      </w:r>
    </w:p>
    <w:p w14:paraId="3651248D" w14:textId="7729C423" w:rsidR="00730644" w:rsidRDefault="00A63111" w:rsidP="00765EA3">
      <w:pPr>
        <w:rPr>
          <w:rtl/>
        </w:rPr>
      </w:pPr>
      <w:r w:rsidRPr="00A63111">
        <w:rPr>
          <w:rtl/>
        </w:rPr>
        <w:t>اگر</w:t>
      </w:r>
      <w:r>
        <w:rPr>
          <w:rFonts w:hint="cs"/>
          <w:rtl/>
        </w:rPr>
        <w:t>چ</w:t>
      </w:r>
      <w:r w:rsidR="00C70F90">
        <w:rPr>
          <w:rFonts w:hint="cs"/>
          <w:rtl/>
        </w:rPr>
        <w:t>ه</w:t>
      </w:r>
      <w:r w:rsidRPr="00A63111">
        <w:rPr>
          <w:rtl/>
        </w:rPr>
        <w:t xml:space="preserve"> </w:t>
      </w:r>
      <w:r>
        <w:rPr>
          <w:rFonts w:hint="cs"/>
          <w:rtl/>
        </w:rPr>
        <w:t>پای کیوت 5</w:t>
      </w:r>
      <w:r w:rsidRPr="00A63111">
        <w:rPr>
          <w:rtl/>
        </w:rPr>
        <w:t xml:space="preserve"> </w:t>
      </w:r>
      <w:r>
        <w:rPr>
          <w:rFonts w:hint="cs"/>
          <w:rtl/>
        </w:rPr>
        <w:t>بر پایه نسخه 4</w:t>
      </w:r>
      <w:r w:rsidRPr="00A63111">
        <w:rPr>
          <w:rtl/>
        </w:rPr>
        <w:t xml:space="preserve"> ساخته </w:t>
      </w:r>
      <w:r>
        <w:rPr>
          <w:rFonts w:hint="cs"/>
          <w:rtl/>
        </w:rPr>
        <w:t>شده</w:t>
      </w:r>
      <w:r w:rsidRPr="00A63111">
        <w:rPr>
          <w:rtl/>
        </w:rPr>
        <w:t xml:space="preserve">، تنها </w:t>
      </w:r>
      <w:r w:rsidRPr="00A63111">
        <w:rPr>
          <w:rFonts w:hint="cs"/>
          <w:rtl/>
        </w:rPr>
        <w:t>ی</w:t>
      </w:r>
      <w:r w:rsidRPr="00A63111">
        <w:rPr>
          <w:rFonts w:hint="eastAsia"/>
          <w:rtl/>
        </w:rPr>
        <w:t>ک</w:t>
      </w:r>
      <w:r w:rsidRPr="00A63111">
        <w:rPr>
          <w:rtl/>
        </w:rPr>
        <w:t xml:space="preserve"> ز</w:t>
      </w:r>
      <w:r w:rsidRPr="00A63111">
        <w:rPr>
          <w:rFonts w:hint="cs"/>
          <w:rtl/>
        </w:rPr>
        <w:t>ی</w:t>
      </w:r>
      <w:r w:rsidRPr="00A63111">
        <w:rPr>
          <w:rFonts w:hint="eastAsia"/>
          <w:rtl/>
        </w:rPr>
        <w:t>رمجموعه</w:t>
      </w:r>
      <w:r w:rsidRPr="00A63111">
        <w:rPr>
          <w:rtl/>
        </w:rPr>
        <w:t xml:space="preserve"> کوچک </w:t>
      </w:r>
      <w:r>
        <w:rPr>
          <w:rFonts w:hint="cs"/>
          <w:rtl/>
        </w:rPr>
        <w:t>از نسخه 5 با</w:t>
      </w:r>
      <w:r w:rsidR="003C2BB3">
        <w:rPr>
          <w:rFonts w:hint="cs"/>
          <w:rtl/>
        </w:rPr>
        <w:t xml:space="preserve"> نسخه</w:t>
      </w:r>
      <w:r>
        <w:rPr>
          <w:rFonts w:hint="cs"/>
          <w:rtl/>
        </w:rPr>
        <w:t xml:space="preserve"> 4</w:t>
      </w:r>
      <w:r w:rsidRPr="00A63111">
        <w:rPr>
          <w:rtl/>
        </w:rPr>
        <w:t xml:space="preserve"> سازگار است </w:t>
      </w:r>
      <w:r>
        <w:rPr>
          <w:rFonts w:hint="cs"/>
          <w:rtl/>
        </w:rPr>
        <w:t xml:space="preserve">و توسط آن </w:t>
      </w:r>
      <w:r w:rsidRPr="00A63111">
        <w:rPr>
          <w:rtl/>
        </w:rPr>
        <w:t>پشت</w:t>
      </w:r>
      <w:r w:rsidRPr="00A63111">
        <w:rPr>
          <w:rFonts w:hint="cs"/>
          <w:rtl/>
        </w:rPr>
        <w:t>ی</w:t>
      </w:r>
      <w:r w:rsidRPr="00A63111">
        <w:rPr>
          <w:rFonts w:hint="eastAsia"/>
          <w:rtl/>
        </w:rPr>
        <w:t>بان</w:t>
      </w:r>
      <w:r w:rsidRPr="00A63111">
        <w:rPr>
          <w:rFonts w:hint="cs"/>
          <w:rtl/>
        </w:rPr>
        <w:t>ی</w:t>
      </w:r>
      <w:r w:rsidRPr="00A63111">
        <w:rPr>
          <w:rtl/>
        </w:rPr>
        <w:t xml:space="preserve"> </w:t>
      </w:r>
      <w:r w:rsidR="001A200C">
        <w:rPr>
          <w:rtl/>
        </w:rPr>
        <w:t>م</w:t>
      </w:r>
      <w:r w:rsidR="001A200C">
        <w:rPr>
          <w:rFonts w:hint="cs"/>
          <w:rtl/>
        </w:rPr>
        <w:t>ی‌</w:t>
      </w:r>
      <w:r w:rsidR="001A200C">
        <w:rPr>
          <w:rFonts w:hint="eastAsia"/>
          <w:rtl/>
        </w:rPr>
        <w:t>شود</w:t>
      </w:r>
      <w:r w:rsidRPr="00A63111">
        <w:rPr>
          <w:rtl/>
        </w:rPr>
        <w:t>. ا</w:t>
      </w:r>
      <w:r w:rsidRPr="00A63111">
        <w:rPr>
          <w:rFonts w:hint="cs"/>
          <w:rtl/>
        </w:rPr>
        <w:t>ی</w:t>
      </w:r>
      <w:r w:rsidRPr="00A63111">
        <w:rPr>
          <w:rFonts w:hint="eastAsia"/>
          <w:rtl/>
        </w:rPr>
        <w:t>ن</w:t>
      </w:r>
      <w:r w:rsidRPr="00A63111">
        <w:rPr>
          <w:rtl/>
        </w:rPr>
        <w:t xml:space="preserve"> بدان معناست که </w:t>
      </w:r>
      <w:r w:rsidR="00301A6E">
        <w:rPr>
          <w:rFonts w:hint="cs"/>
          <w:rtl/>
        </w:rPr>
        <w:t>در صورت</w:t>
      </w:r>
      <w:r w:rsidRPr="00A63111">
        <w:rPr>
          <w:rtl/>
        </w:rPr>
        <w:t xml:space="preserve"> استفاده از </w:t>
      </w:r>
      <w:r>
        <w:rPr>
          <w:rFonts w:hint="cs"/>
          <w:rtl/>
        </w:rPr>
        <w:t>پای کیوت 4</w:t>
      </w:r>
      <w:r w:rsidR="00301A6E">
        <w:rPr>
          <w:rFonts w:hint="cs"/>
          <w:rtl/>
        </w:rPr>
        <w:t>،</w:t>
      </w:r>
      <w:r w:rsidRPr="00A63111">
        <w:rPr>
          <w:rtl/>
        </w:rPr>
        <w:t xml:space="preserve"> برخ</w:t>
      </w:r>
      <w:r w:rsidRPr="00A63111">
        <w:rPr>
          <w:rFonts w:hint="cs"/>
          <w:rtl/>
        </w:rPr>
        <w:t>ی</w:t>
      </w:r>
      <w:r w:rsidRPr="00A63111">
        <w:rPr>
          <w:rtl/>
        </w:rPr>
        <w:t xml:space="preserve"> از </w:t>
      </w:r>
      <w:r w:rsidR="001A200C">
        <w:rPr>
          <w:rtl/>
        </w:rPr>
        <w:t>و</w:t>
      </w:r>
      <w:r w:rsidR="001A200C">
        <w:rPr>
          <w:rFonts w:hint="cs"/>
          <w:rtl/>
        </w:rPr>
        <w:t>ی</w:t>
      </w:r>
      <w:r w:rsidR="001A200C">
        <w:rPr>
          <w:rFonts w:hint="eastAsia"/>
          <w:rtl/>
        </w:rPr>
        <w:t>ژگ</w:t>
      </w:r>
      <w:r w:rsidR="001A200C">
        <w:rPr>
          <w:rFonts w:hint="cs"/>
          <w:rtl/>
        </w:rPr>
        <w:t>ی‌</w:t>
      </w:r>
      <w:r w:rsidR="001A200C">
        <w:rPr>
          <w:rFonts w:hint="eastAsia"/>
          <w:rtl/>
        </w:rPr>
        <w:t>ها</w:t>
      </w:r>
      <w:r w:rsidRPr="00A63111">
        <w:rPr>
          <w:rtl/>
        </w:rPr>
        <w:t xml:space="preserve"> و </w:t>
      </w:r>
      <w:r w:rsidR="001A200C">
        <w:rPr>
          <w:rtl/>
        </w:rPr>
        <w:t>پ</w:t>
      </w:r>
      <w:r w:rsidR="001A200C">
        <w:rPr>
          <w:rFonts w:hint="cs"/>
          <w:rtl/>
        </w:rPr>
        <w:t>ی</w:t>
      </w:r>
      <w:r w:rsidR="001A200C">
        <w:rPr>
          <w:rFonts w:hint="eastAsia"/>
          <w:rtl/>
        </w:rPr>
        <w:t>شرفت‌ها</w:t>
      </w:r>
      <w:r w:rsidR="001A200C">
        <w:rPr>
          <w:rFonts w:hint="cs"/>
          <w:rtl/>
        </w:rPr>
        <w:t>ی</w:t>
      </w:r>
      <w:r w:rsidRPr="00A63111">
        <w:rPr>
          <w:rtl/>
        </w:rPr>
        <w:t xml:space="preserve"> جد</w:t>
      </w:r>
      <w:r w:rsidRPr="00A63111">
        <w:rPr>
          <w:rFonts w:hint="cs"/>
          <w:rtl/>
        </w:rPr>
        <w:t>ی</w:t>
      </w:r>
      <w:r w:rsidRPr="00A63111">
        <w:rPr>
          <w:rFonts w:hint="eastAsia"/>
          <w:rtl/>
        </w:rPr>
        <w:t>د</w:t>
      </w:r>
      <w:r w:rsidRPr="00A63111">
        <w:rPr>
          <w:rtl/>
        </w:rPr>
        <w:t xml:space="preserve"> در </w:t>
      </w:r>
      <w:r>
        <w:rPr>
          <w:rFonts w:hint="cs"/>
          <w:rtl/>
        </w:rPr>
        <w:t>نسخه 5</w:t>
      </w:r>
      <w:r w:rsidRPr="00A63111">
        <w:rPr>
          <w:rtl/>
        </w:rPr>
        <w:t xml:space="preserve"> </w:t>
      </w:r>
      <w:r w:rsidR="00301A6E">
        <w:rPr>
          <w:rFonts w:hint="cs"/>
          <w:rtl/>
        </w:rPr>
        <w:t>در دسترس نخواهد بود</w:t>
      </w:r>
      <w:r w:rsidRPr="00A63111">
        <w:rPr>
          <w:rtl/>
        </w:rPr>
        <w:t xml:space="preserve">. </w:t>
      </w:r>
      <w:r w:rsidR="005E0DB4" w:rsidRPr="005E0DB4">
        <w:rPr>
          <w:rtl/>
        </w:rPr>
        <w:t xml:space="preserve"> </w:t>
      </w:r>
      <w:r w:rsidR="005E0DB4" w:rsidRPr="00A63111">
        <w:rPr>
          <w:rtl/>
        </w:rPr>
        <w:t>برا</w:t>
      </w:r>
      <w:r w:rsidR="005E0DB4" w:rsidRPr="00A63111">
        <w:rPr>
          <w:rFonts w:hint="cs"/>
          <w:rtl/>
        </w:rPr>
        <w:t>ی</w:t>
      </w:r>
      <w:r w:rsidR="005E0DB4" w:rsidRPr="00A63111">
        <w:rPr>
          <w:rtl/>
        </w:rPr>
        <w:t xml:space="preserve"> اطلاعا</w:t>
      </w:r>
      <w:r w:rsidR="005E0DB4" w:rsidRPr="00A63111">
        <w:rPr>
          <w:rFonts w:hint="eastAsia"/>
          <w:rtl/>
        </w:rPr>
        <w:t>ت</w:t>
      </w:r>
      <w:r w:rsidR="005E0DB4" w:rsidRPr="00A63111">
        <w:rPr>
          <w:rtl/>
        </w:rPr>
        <w:t xml:space="preserve"> ب</w:t>
      </w:r>
      <w:r w:rsidR="005E0DB4" w:rsidRPr="00A63111">
        <w:rPr>
          <w:rFonts w:hint="cs"/>
          <w:rtl/>
        </w:rPr>
        <w:t>ی</w:t>
      </w:r>
      <w:r w:rsidR="005E0DB4" w:rsidRPr="00A63111">
        <w:rPr>
          <w:rFonts w:hint="eastAsia"/>
          <w:rtl/>
        </w:rPr>
        <w:t>شتر</w:t>
      </w:r>
      <w:r w:rsidR="005E0DB4" w:rsidRPr="00A63111">
        <w:rPr>
          <w:rtl/>
        </w:rPr>
        <w:t xml:space="preserve"> در ا</w:t>
      </w:r>
      <w:r w:rsidR="005E0DB4" w:rsidRPr="00A63111">
        <w:rPr>
          <w:rFonts w:hint="cs"/>
          <w:rtl/>
        </w:rPr>
        <w:t>ی</w:t>
      </w:r>
      <w:r w:rsidR="005E0DB4" w:rsidRPr="00A63111">
        <w:rPr>
          <w:rFonts w:hint="eastAsia"/>
          <w:rtl/>
        </w:rPr>
        <w:t>ن</w:t>
      </w:r>
      <w:r w:rsidR="005E0DB4" w:rsidRPr="00A63111">
        <w:rPr>
          <w:rtl/>
        </w:rPr>
        <w:t xml:space="preserve"> زم</w:t>
      </w:r>
      <w:r w:rsidR="005E0DB4" w:rsidRPr="00A63111">
        <w:rPr>
          <w:rFonts w:hint="cs"/>
          <w:rtl/>
        </w:rPr>
        <w:t>ی</w:t>
      </w:r>
      <w:r w:rsidR="005E0DB4" w:rsidRPr="00A63111">
        <w:rPr>
          <w:rFonts w:hint="eastAsia"/>
          <w:rtl/>
        </w:rPr>
        <w:t>نه</w:t>
      </w:r>
      <w:r w:rsidR="005E0DB4" w:rsidRPr="00A63111">
        <w:rPr>
          <w:rtl/>
        </w:rPr>
        <w:t xml:space="preserve"> به اسناد </w:t>
      </w:r>
      <w:r w:rsidR="005E0DB4">
        <w:rPr>
          <w:rFonts w:hint="cs"/>
          <w:rtl/>
        </w:rPr>
        <w:t>پای کیوت 4</w:t>
      </w:r>
      <w:r w:rsidR="005E0DB4" w:rsidRPr="00A63111">
        <w:rPr>
          <w:rtl/>
        </w:rPr>
        <w:t xml:space="preserve"> مراجعه </w:t>
      </w:r>
      <w:r w:rsidR="005E0DB4">
        <w:rPr>
          <w:rFonts w:hint="cs"/>
          <w:rtl/>
        </w:rPr>
        <w:t xml:space="preserve">شود </w:t>
      </w:r>
      <w:r w:rsidR="005E0DB4">
        <w:rPr>
          <w:rtl/>
        </w:rPr>
        <w:fldChar w:fldCharType="begin"/>
      </w:r>
      <w:r w:rsidR="005E0DB4">
        <w:rPr>
          <w:rFonts w:cs="Times New Roman"/>
          <w:rtl/>
        </w:rPr>
        <w:instrText xml:space="preserve"> </w:instrText>
      </w:r>
      <w:r w:rsidR="005E0DB4">
        <w:rPr>
          <w:rFonts w:cs="Times New Roman"/>
        </w:rPr>
        <w:instrText>ADDIN ZOTERO_ITEM CSL_CITATION {"citationID":"HUun5Nez","properties":{"formattedCitation":"[1]","plainCitation":"[1]","noteIndex":0},"citationItems":[{"id":579,"uris":["http://zotero.org/users/local/23Uy3QXV/items/3M3X2AHQ"],"itemData":{"id":579,"type</w:instrText>
      </w:r>
      <w:r w:rsidR="005E0DB4">
        <w:rPr>
          <w:rFonts w:cs="Times New Roman"/>
          <w:rtl/>
        </w:rPr>
        <w:instrText>":"</w:instrText>
      </w:r>
      <w:r w:rsidR="005E0DB4">
        <w:rPr>
          <w:rFonts w:cs="Times New Roman"/>
        </w:rPr>
        <w:instrText>webpage","title":"Python and PyQt: Building a GUI Desktop Calculator – Real Python","URL":"https://realpython.com/python-pyqt-gui-calculator/","accessed":{"date-parts":[["2022",6,2]]}}}],"schema":"https://github.com/citation-style-language/schema/raw/master/csl-citation.json</w:instrText>
      </w:r>
      <w:r w:rsidR="005E0DB4">
        <w:rPr>
          <w:rFonts w:cs="Times New Roman"/>
          <w:rtl/>
        </w:rPr>
        <w:instrText xml:space="preserve">"} </w:instrText>
      </w:r>
      <w:r w:rsidR="005E0DB4">
        <w:rPr>
          <w:rtl/>
        </w:rPr>
        <w:fldChar w:fldCharType="separate"/>
      </w:r>
      <w:r w:rsidR="005E0DB4">
        <w:rPr>
          <w:rFonts w:cs="Times New Roman"/>
          <w:noProof/>
          <w:rtl/>
        </w:rPr>
        <w:t>[1]</w:t>
      </w:r>
      <w:r w:rsidR="005E0DB4">
        <w:rPr>
          <w:rtl/>
        </w:rPr>
        <w:fldChar w:fldCharType="end"/>
      </w:r>
      <w:r w:rsidR="005E0DB4">
        <w:rPr>
          <w:rFonts w:hint="cs"/>
          <w:rtl/>
        </w:rPr>
        <w:t>.</w:t>
      </w:r>
    </w:p>
    <w:p w14:paraId="333A46B6" w14:textId="4B63F7D9" w:rsidR="00A63111" w:rsidRDefault="001A200C" w:rsidP="006E00FF">
      <w:pPr>
        <w:rPr>
          <w:rtl/>
        </w:rPr>
      </w:pPr>
      <w:r>
        <w:rPr>
          <w:rtl/>
        </w:rPr>
        <w:t>پا</w:t>
      </w:r>
      <w:r>
        <w:rPr>
          <w:rFonts w:hint="cs"/>
          <w:rtl/>
        </w:rPr>
        <w:t>ی‌</w:t>
      </w:r>
      <w:r>
        <w:rPr>
          <w:rFonts w:hint="eastAsia"/>
          <w:rtl/>
        </w:rPr>
        <w:t>ک</w:t>
      </w:r>
      <w:r>
        <w:rPr>
          <w:rFonts w:hint="cs"/>
          <w:rtl/>
        </w:rPr>
        <w:t>ی</w:t>
      </w:r>
      <w:r>
        <w:rPr>
          <w:rFonts w:hint="eastAsia"/>
          <w:rtl/>
        </w:rPr>
        <w:t>وت</w:t>
      </w:r>
      <w:r w:rsidR="00A63111">
        <w:rPr>
          <w:rFonts w:hint="cs"/>
          <w:rtl/>
        </w:rPr>
        <w:t xml:space="preserve"> 5</w:t>
      </w:r>
      <w:r w:rsidR="00A63111" w:rsidRPr="00A63111">
        <w:rPr>
          <w:rtl/>
        </w:rPr>
        <w:t xml:space="preserve"> مبتن</w:t>
      </w:r>
      <w:r w:rsidR="00A63111" w:rsidRPr="00A63111">
        <w:rPr>
          <w:rFonts w:hint="cs"/>
          <w:rtl/>
        </w:rPr>
        <w:t>ی</w:t>
      </w:r>
      <w:r w:rsidR="00A63111" w:rsidRPr="00A63111">
        <w:rPr>
          <w:rtl/>
        </w:rPr>
        <w:t xml:space="preserve"> بر </w:t>
      </w:r>
      <w:r w:rsidR="00A63111">
        <w:rPr>
          <w:rFonts w:hint="cs"/>
          <w:rtl/>
        </w:rPr>
        <w:t>نسخه 5 کیوت</w:t>
      </w:r>
      <w:r w:rsidR="00A63111" w:rsidRPr="00A63111">
        <w:rPr>
          <w:rtl/>
        </w:rPr>
        <w:t xml:space="preserve"> است و شامل </w:t>
      </w:r>
      <w:r>
        <w:rPr>
          <w:rtl/>
        </w:rPr>
        <w:t>کلاس‌ها</w:t>
      </w:r>
      <w:r>
        <w:rPr>
          <w:rFonts w:hint="cs"/>
          <w:rtl/>
        </w:rPr>
        <w:t>یی</w:t>
      </w:r>
      <w:r w:rsidR="00A63111" w:rsidRPr="00A63111">
        <w:rPr>
          <w:rtl/>
        </w:rPr>
        <w:t xml:space="preserve"> است که رابط کاربر</w:t>
      </w:r>
      <w:r w:rsidR="00A63111" w:rsidRPr="00A63111">
        <w:rPr>
          <w:rFonts w:hint="cs"/>
          <w:rtl/>
        </w:rPr>
        <w:t>ی</w:t>
      </w:r>
      <w:r w:rsidR="00A63111" w:rsidRPr="00A63111">
        <w:rPr>
          <w:rtl/>
        </w:rPr>
        <w:t xml:space="preserve"> گراف</w:t>
      </w:r>
      <w:r w:rsidR="00A63111" w:rsidRPr="00A63111">
        <w:rPr>
          <w:rFonts w:hint="cs"/>
          <w:rtl/>
        </w:rPr>
        <w:t>ی</w:t>
      </w:r>
      <w:r w:rsidR="00A63111" w:rsidRPr="00A63111">
        <w:rPr>
          <w:rFonts w:hint="eastAsia"/>
          <w:rtl/>
        </w:rPr>
        <w:t>ک</w:t>
      </w:r>
      <w:r w:rsidR="00A63111" w:rsidRPr="00A63111">
        <w:rPr>
          <w:rFonts w:hint="cs"/>
          <w:rtl/>
        </w:rPr>
        <w:t>ی</w:t>
      </w:r>
      <w:r w:rsidR="00A63111" w:rsidRPr="00A63111">
        <w:rPr>
          <w:rtl/>
        </w:rPr>
        <w:t xml:space="preserve"> و همچن</w:t>
      </w:r>
      <w:r w:rsidR="00A63111" w:rsidRPr="00A63111">
        <w:rPr>
          <w:rFonts w:hint="cs"/>
          <w:rtl/>
        </w:rPr>
        <w:t>ی</w:t>
      </w:r>
      <w:r w:rsidR="00A63111" w:rsidRPr="00A63111">
        <w:rPr>
          <w:rFonts w:hint="eastAsia"/>
          <w:rtl/>
        </w:rPr>
        <w:t>ن</w:t>
      </w:r>
      <w:r w:rsidR="00A63111" w:rsidRPr="00A63111">
        <w:rPr>
          <w:rtl/>
        </w:rPr>
        <w:t xml:space="preserve"> مد</w:t>
      </w:r>
      <w:r w:rsidR="00A63111" w:rsidRPr="00A63111">
        <w:rPr>
          <w:rFonts w:hint="cs"/>
          <w:rtl/>
        </w:rPr>
        <w:t>ی</w:t>
      </w:r>
      <w:r w:rsidR="00A63111" w:rsidRPr="00A63111">
        <w:rPr>
          <w:rFonts w:hint="eastAsia"/>
          <w:rtl/>
        </w:rPr>
        <w:t>ر</w:t>
      </w:r>
      <w:r w:rsidR="00A63111" w:rsidRPr="00A63111">
        <w:rPr>
          <w:rFonts w:hint="cs"/>
          <w:rtl/>
        </w:rPr>
        <w:t>ی</w:t>
      </w:r>
      <w:r w:rsidR="00A63111" w:rsidRPr="00A63111">
        <w:rPr>
          <w:rFonts w:hint="eastAsia"/>
          <w:rtl/>
        </w:rPr>
        <w:t>ت</w:t>
      </w:r>
      <w:r w:rsidR="00A63111" w:rsidRPr="00A63111">
        <w:rPr>
          <w:rtl/>
        </w:rPr>
        <w:t xml:space="preserve"> </w:t>
      </w:r>
      <w:r w:rsidR="00A63111" w:rsidRPr="00A63111">
        <w:t>XML</w:t>
      </w:r>
      <w:r w:rsidR="00A63111" w:rsidRPr="00A63111">
        <w:rPr>
          <w:rtl/>
        </w:rPr>
        <w:t xml:space="preserve">، ارتباطات </w:t>
      </w:r>
      <w:r>
        <w:rPr>
          <w:rtl/>
        </w:rPr>
        <w:t>شبکه‌ا</w:t>
      </w:r>
      <w:r>
        <w:rPr>
          <w:rFonts w:hint="cs"/>
          <w:rtl/>
        </w:rPr>
        <w:t>ی</w:t>
      </w:r>
      <w:r w:rsidR="00A63111" w:rsidRPr="00A63111">
        <w:rPr>
          <w:rtl/>
        </w:rPr>
        <w:t>، عبارات منظم</w:t>
      </w:r>
      <w:r>
        <w:rPr>
          <w:rtl/>
        </w:rPr>
        <w:t>،</w:t>
      </w:r>
      <w:r w:rsidR="00A63111" w:rsidRPr="00A63111">
        <w:rPr>
          <w:rtl/>
        </w:rPr>
        <w:t xml:space="preserve"> موضوعات، </w:t>
      </w:r>
      <w:r>
        <w:rPr>
          <w:rtl/>
        </w:rPr>
        <w:t>پا</w:t>
      </w:r>
      <w:r>
        <w:rPr>
          <w:rFonts w:hint="cs"/>
          <w:rtl/>
        </w:rPr>
        <w:t>ی</w:t>
      </w:r>
      <w:r>
        <w:rPr>
          <w:rFonts w:hint="eastAsia"/>
          <w:rtl/>
        </w:rPr>
        <w:t>گاه‌ها</w:t>
      </w:r>
      <w:r>
        <w:rPr>
          <w:rFonts w:hint="cs"/>
          <w:rtl/>
        </w:rPr>
        <w:t>ی</w:t>
      </w:r>
      <w:r w:rsidR="00A63111" w:rsidRPr="00A63111">
        <w:rPr>
          <w:rtl/>
        </w:rPr>
        <w:t xml:space="preserve"> داده </w:t>
      </w:r>
      <w:r w:rsidR="00A63111" w:rsidRPr="00A63111">
        <w:t>SQL</w:t>
      </w:r>
      <w:r w:rsidR="00A63111" w:rsidRPr="00A63111">
        <w:rPr>
          <w:rtl/>
        </w:rPr>
        <w:t xml:space="preserve"> ، </w:t>
      </w:r>
      <w:r>
        <w:rPr>
          <w:rtl/>
        </w:rPr>
        <w:t>چندرسانه‌ا</w:t>
      </w:r>
      <w:r>
        <w:rPr>
          <w:rFonts w:hint="cs"/>
          <w:rtl/>
        </w:rPr>
        <w:t>ی</w:t>
      </w:r>
      <w:r>
        <w:rPr>
          <w:rtl/>
        </w:rPr>
        <w:t>،</w:t>
      </w:r>
      <w:r w:rsidR="00A63111" w:rsidRPr="00A63111">
        <w:rPr>
          <w:rtl/>
        </w:rPr>
        <w:t xml:space="preserve"> مرور وب و سا</w:t>
      </w:r>
      <w:r w:rsidR="00A63111" w:rsidRPr="00A63111">
        <w:rPr>
          <w:rFonts w:hint="cs"/>
          <w:rtl/>
        </w:rPr>
        <w:t>ی</w:t>
      </w:r>
      <w:r w:rsidR="00A63111" w:rsidRPr="00A63111">
        <w:rPr>
          <w:rFonts w:hint="eastAsia"/>
          <w:rtl/>
        </w:rPr>
        <w:t>ر</w:t>
      </w:r>
      <w:r w:rsidR="00A63111" w:rsidRPr="00A63111">
        <w:rPr>
          <w:rtl/>
        </w:rPr>
        <w:t xml:space="preserve"> </w:t>
      </w:r>
      <w:r>
        <w:rPr>
          <w:rtl/>
        </w:rPr>
        <w:t>فناور</w:t>
      </w:r>
      <w:r>
        <w:rPr>
          <w:rFonts w:hint="cs"/>
          <w:rtl/>
        </w:rPr>
        <w:t>ی‌</w:t>
      </w:r>
      <w:r>
        <w:rPr>
          <w:rFonts w:hint="eastAsia"/>
          <w:rtl/>
        </w:rPr>
        <w:t>ها</w:t>
      </w:r>
      <w:r>
        <w:rPr>
          <w:rFonts w:hint="cs"/>
          <w:rtl/>
        </w:rPr>
        <w:t>ی</w:t>
      </w:r>
      <w:r w:rsidR="00A63111" w:rsidRPr="00A63111">
        <w:rPr>
          <w:rtl/>
        </w:rPr>
        <w:t xml:space="preserve"> موجود در </w:t>
      </w:r>
      <w:r w:rsidR="00A63111">
        <w:rPr>
          <w:rFonts w:hint="cs"/>
          <w:rtl/>
        </w:rPr>
        <w:t>کیوت</w:t>
      </w:r>
      <w:r w:rsidR="00A63111" w:rsidRPr="00A63111">
        <w:rPr>
          <w:rtl/>
        </w:rPr>
        <w:t xml:space="preserve"> را پوشش </w:t>
      </w:r>
      <w:r>
        <w:rPr>
          <w:rtl/>
        </w:rPr>
        <w:t>م</w:t>
      </w:r>
      <w:r>
        <w:rPr>
          <w:rFonts w:hint="cs"/>
          <w:rtl/>
        </w:rPr>
        <w:t>ی‌</w:t>
      </w:r>
      <w:r>
        <w:rPr>
          <w:rFonts w:hint="eastAsia"/>
          <w:rtl/>
        </w:rPr>
        <w:t>دهد</w:t>
      </w:r>
      <w:r w:rsidR="00A63111" w:rsidRPr="00A63111">
        <w:rPr>
          <w:rtl/>
        </w:rPr>
        <w:t xml:space="preserve">. </w:t>
      </w:r>
      <w:r>
        <w:rPr>
          <w:rtl/>
        </w:rPr>
        <w:t>پا</w:t>
      </w:r>
      <w:r>
        <w:rPr>
          <w:rFonts w:hint="cs"/>
          <w:rtl/>
        </w:rPr>
        <w:t>ی‌</w:t>
      </w:r>
      <w:r>
        <w:rPr>
          <w:rFonts w:hint="eastAsia"/>
          <w:rtl/>
        </w:rPr>
        <w:t>ک</w:t>
      </w:r>
      <w:r>
        <w:rPr>
          <w:rFonts w:hint="cs"/>
          <w:rtl/>
        </w:rPr>
        <w:t>ی</w:t>
      </w:r>
      <w:r>
        <w:rPr>
          <w:rFonts w:hint="eastAsia"/>
          <w:rtl/>
        </w:rPr>
        <w:t>وت</w:t>
      </w:r>
      <w:r w:rsidR="00A63111">
        <w:rPr>
          <w:rFonts w:hint="cs"/>
          <w:rtl/>
        </w:rPr>
        <w:t xml:space="preserve"> 5</w:t>
      </w:r>
      <w:r w:rsidR="00A63111" w:rsidRPr="00A63111">
        <w:rPr>
          <w:rtl/>
        </w:rPr>
        <w:t xml:space="preserve"> ب</w:t>
      </w:r>
      <w:r w:rsidR="00A63111" w:rsidRPr="00A63111">
        <w:rPr>
          <w:rFonts w:hint="cs"/>
          <w:rtl/>
        </w:rPr>
        <w:t>ی</w:t>
      </w:r>
      <w:r w:rsidR="00A63111" w:rsidRPr="00A63111">
        <w:rPr>
          <w:rFonts w:hint="eastAsia"/>
          <w:rtl/>
        </w:rPr>
        <w:t>ش</w:t>
      </w:r>
      <w:r w:rsidR="00A63111" w:rsidRPr="00A63111">
        <w:rPr>
          <w:rtl/>
        </w:rPr>
        <w:t xml:space="preserve"> از هزار کلاس از </w:t>
      </w:r>
      <w:r>
        <w:rPr>
          <w:rtl/>
        </w:rPr>
        <w:t>کلاس‌ها</w:t>
      </w:r>
      <w:r>
        <w:rPr>
          <w:rFonts w:hint="cs"/>
          <w:rtl/>
        </w:rPr>
        <w:t>ی</w:t>
      </w:r>
      <w:r w:rsidR="00A63111" w:rsidRPr="00A63111">
        <w:rPr>
          <w:rtl/>
        </w:rPr>
        <w:t xml:space="preserve"> </w:t>
      </w:r>
      <w:r w:rsidR="00A63111">
        <w:rPr>
          <w:rFonts w:hint="cs"/>
          <w:rtl/>
        </w:rPr>
        <w:t>کیوت</w:t>
      </w:r>
      <w:r w:rsidR="00A63111" w:rsidRPr="00A63111">
        <w:rPr>
          <w:rtl/>
        </w:rPr>
        <w:t xml:space="preserve"> را در </w:t>
      </w:r>
      <w:r>
        <w:rPr>
          <w:rtl/>
        </w:rPr>
        <w:t>مجموعه‌ا</w:t>
      </w:r>
      <w:r>
        <w:rPr>
          <w:rFonts w:hint="cs"/>
          <w:rtl/>
        </w:rPr>
        <w:t>ی</w:t>
      </w:r>
      <w:r w:rsidR="00A63111" w:rsidRPr="00A63111">
        <w:rPr>
          <w:rtl/>
        </w:rPr>
        <w:t xml:space="preserve"> از </w:t>
      </w:r>
      <w:r>
        <w:rPr>
          <w:rtl/>
        </w:rPr>
        <w:t>ماژول‌ها</w:t>
      </w:r>
      <w:r>
        <w:rPr>
          <w:rFonts w:hint="cs"/>
          <w:rtl/>
        </w:rPr>
        <w:t>ی</w:t>
      </w:r>
      <w:r w:rsidR="00A63111" w:rsidRPr="00A63111">
        <w:rPr>
          <w:rtl/>
        </w:rPr>
        <w:t xml:space="preserve"> پا</w:t>
      </w:r>
      <w:r w:rsidR="00A63111" w:rsidRPr="00A63111">
        <w:rPr>
          <w:rFonts w:hint="cs"/>
          <w:rtl/>
        </w:rPr>
        <w:t>ی</w:t>
      </w:r>
      <w:r w:rsidR="00A63111" w:rsidRPr="00A63111">
        <w:rPr>
          <w:rFonts w:hint="eastAsia"/>
          <w:rtl/>
        </w:rPr>
        <w:t>تون</w:t>
      </w:r>
      <w:r w:rsidR="00A63111" w:rsidRPr="00A63111">
        <w:rPr>
          <w:rtl/>
        </w:rPr>
        <w:t xml:space="preserve"> </w:t>
      </w:r>
      <w:r>
        <w:rPr>
          <w:rtl/>
        </w:rPr>
        <w:t>پ</w:t>
      </w:r>
      <w:r>
        <w:rPr>
          <w:rFonts w:hint="cs"/>
          <w:rtl/>
        </w:rPr>
        <w:t>ی</w:t>
      </w:r>
      <w:r>
        <w:rPr>
          <w:rFonts w:hint="eastAsia"/>
          <w:rtl/>
        </w:rPr>
        <w:t>اده‌ساز</w:t>
      </w:r>
      <w:r>
        <w:rPr>
          <w:rFonts w:hint="cs"/>
          <w:rtl/>
        </w:rPr>
        <w:t>ی</w:t>
      </w:r>
      <w:r w:rsidR="00A63111" w:rsidRPr="00A63111">
        <w:rPr>
          <w:rtl/>
        </w:rPr>
        <w:t xml:space="preserve"> </w:t>
      </w:r>
      <w:r>
        <w:rPr>
          <w:rtl/>
        </w:rPr>
        <w:t>م</w:t>
      </w:r>
      <w:r>
        <w:rPr>
          <w:rFonts w:hint="cs"/>
          <w:rtl/>
        </w:rPr>
        <w:t>ی‌</w:t>
      </w:r>
      <w:r>
        <w:rPr>
          <w:rFonts w:hint="eastAsia"/>
          <w:rtl/>
        </w:rPr>
        <w:t>کند</w:t>
      </w:r>
      <w:r w:rsidR="00A63111" w:rsidRPr="00A63111">
        <w:rPr>
          <w:rtl/>
        </w:rPr>
        <w:t xml:space="preserve"> که همه آ</w:t>
      </w:r>
      <w:r w:rsidR="00765EA3">
        <w:rPr>
          <w:rFonts w:hint="cs"/>
          <w:rtl/>
        </w:rPr>
        <w:t>ن‌</w:t>
      </w:r>
      <w:r w:rsidR="00A63111" w:rsidRPr="00A63111">
        <w:rPr>
          <w:rtl/>
        </w:rPr>
        <w:t xml:space="preserve">ها در </w:t>
      </w:r>
      <w:r w:rsidR="00A63111" w:rsidRPr="00A63111">
        <w:rPr>
          <w:rFonts w:hint="cs"/>
          <w:rtl/>
        </w:rPr>
        <w:t>ی</w:t>
      </w:r>
      <w:r w:rsidR="00A63111" w:rsidRPr="00A63111">
        <w:rPr>
          <w:rFonts w:hint="eastAsia"/>
          <w:rtl/>
        </w:rPr>
        <w:t>ک</w:t>
      </w:r>
      <w:r w:rsidR="00A63111" w:rsidRPr="00A63111">
        <w:rPr>
          <w:rtl/>
        </w:rPr>
        <w:t xml:space="preserve"> بسته سطح بالا</w:t>
      </w:r>
      <w:r w:rsidR="00A63111">
        <w:rPr>
          <w:rFonts w:hint="cs"/>
          <w:rtl/>
        </w:rPr>
        <w:t xml:space="preserve">ی پایتون </w:t>
      </w:r>
      <w:r w:rsidR="00A63111" w:rsidRPr="00A63111">
        <w:rPr>
          <w:rtl/>
        </w:rPr>
        <w:t xml:space="preserve">به نام </w:t>
      </w:r>
      <w:r>
        <w:rPr>
          <w:rtl/>
        </w:rPr>
        <w:t>پا</w:t>
      </w:r>
      <w:r>
        <w:rPr>
          <w:rFonts w:hint="cs"/>
          <w:rtl/>
        </w:rPr>
        <w:t>ی‌</w:t>
      </w:r>
      <w:r>
        <w:rPr>
          <w:rFonts w:hint="eastAsia"/>
          <w:rtl/>
        </w:rPr>
        <w:t>ک</w:t>
      </w:r>
      <w:r>
        <w:rPr>
          <w:rFonts w:hint="cs"/>
          <w:rtl/>
        </w:rPr>
        <w:t>ی</w:t>
      </w:r>
      <w:r>
        <w:rPr>
          <w:rFonts w:hint="eastAsia"/>
          <w:rtl/>
        </w:rPr>
        <w:t>وت</w:t>
      </w:r>
      <w:r w:rsidR="00A63111">
        <w:rPr>
          <w:rFonts w:hint="cs"/>
          <w:rtl/>
        </w:rPr>
        <w:t xml:space="preserve"> 5</w:t>
      </w:r>
      <w:r w:rsidR="00A63111" w:rsidRPr="00A63111">
        <w:rPr>
          <w:rtl/>
        </w:rPr>
        <w:t xml:space="preserve"> قرار دارند</w:t>
      </w:r>
      <w:r w:rsidR="00514487">
        <w:rPr>
          <w:rFonts w:hint="cs"/>
          <w:rtl/>
        </w:rPr>
        <w:t xml:space="preserve"> </w:t>
      </w:r>
      <w:r w:rsidR="00514487">
        <w:rPr>
          <w:rtl/>
        </w:rPr>
        <w:fldChar w:fldCharType="begin"/>
      </w:r>
      <w:r w:rsidR="00514487">
        <w:rPr>
          <w:rFonts w:cs="Times New Roman"/>
          <w:rtl/>
        </w:rPr>
        <w:instrText xml:space="preserve"> </w:instrText>
      </w:r>
      <w:r w:rsidR="00514487">
        <w:rPr>
          <w:rFonts w:cs="Times New Roman"/>
        </w:rPr>
        <w:instrText>ADDIN ZOTERO_ITEM CSL_CITATION {"citationID":"B8qgAYZS","properties":{"formattedCitation":"[1]","plainCitation":"[1]","noteIndex":0},"citationItems":[{"id":579,"uris":["http://zotero.org/users/local/23Uy3QXV/items/3M3X2AHQ"],"itemData":{"id":579,"type</w:instrText>
      </w:r>
      <w:r w:rsidR="00514487">
        <w:rPr>
          <w:rFonts w:cs="Times New Roman"/>
          <w:rtl/>
        </w:rPr>
        <w:instrText>":"</w:instrText>
      </w:r>
      <w:r w:rsidR="00514487">
        <w:rPr>
          <w:rFonts w:cs="Times New Roman"/>
        </w:rPr>
        <w:instrText>webpage","title":"Python and PyQt: Building a GUI Desktop Calculator – Real Python","URL":"https://realpython.com/python-pyqt-gui-calculator/","accessed":{"date-parts":[["2022",6,2]]}}}],"schema":"https://github.com/citation-style-language/schema/raw/master/csl-citation.json</w:instrText>
      </w:r>
      <w:r w:rsidR="00514487">
        <w:rPr>
          <w:rFonts w:cs="Times New Roman"/>
          <w:rtl/>
        </w:rPr>
        <w:instrText xml:space="preserve">"} </w:instrText>
      </w:r>
      <w:r w:rsidR="00514487">
        <w:rPr>
          <w:rtl/>
        </w:rPr>
        <w:fldChar w:fldCharType="separate"/>
      </w:r>
      <w:r w:rsidR="00514487">
        <w:rPr>
          <w:rFonts w:cs="Times New Roman"/>
          <w:noProof/>
          <w:rtl/>
        </w:rPr>
        <w:t>[1]</w:t>
      </w:r>
      <w:r w:rsidR="00514487">
        <w:rPr>
          <w:rtl/>
        </w:rPr>
        <w:fldChar w:fldCharType="end"/>
      </w:r>
      <w:r w:rsidR="00A63111" w:rsidRPr="00A63111">
        <w:rPr>
          <w:rtl/>
        </w:rPr>
        <w:t>.</w:t>
      </w:r>
    </w:p>
    <w:p w14:paraId="6331903B" w14:textId="36E89E3E" w:rsidR="00A63111" w:rsidRDefault="00AB35C1" w:rsidP="00765EA3">
      <w:pPr>
        <w:rPr>
          <w:rtl/>
        </w:rPr>
      </w:pPr>
      <w:r>
        <w:rPr>
          <w:rFonts w:hint="cs"/>
          <w:rtl/>
        </w:rPr>
        <w:t>پای</w:t>
      </w:r>
      <w:r w:rsidR="001A200C">
        <w:t xml:space="preserve"> </w:t>
      </w:r>
      <w:r>
        <w:rPr>
          <w:rFonts w:hint="cs"/>
          <w:rtl/>
        </w:rPr>
        <w:t>کیوت 5</w:t>
      </w:r>
      <w:r w:rsidRPr="00AB35C1">
        <w:rPr>
          <w:rtl/>
        </w:rPr>
        <w:t xml:space="preserve"> با</w:t>
      </w:r>
      <w:r>
        <w:rPr>
          <w:rFonts w:hint="cs"/>
          <w:rtl/>
        </w:rPr>
        <w:t xml:space="preserve"> سیستم </w:t>
      </w:r>
      <w:r w:rsidR="001A200C">
        <w:rPr>
          <w:rtl/>
        </w:rPr>
        <w:t>عامل‌ها</w:t>
      </w:r>
      <w:r w:rsidR="001A200C">
        <w:rPr>
          <w:rFonts w:hint="cs"/>
          <w:rtl/>
        </w:rPr>
        <w:t>ی</w:t>
      </w:r>
      <w:r>
        <w:rPr>
          <w:rFonts w:hint="cs"/>
          <w:rtl/>
        </w:rPr>
        <w:t xml:space="preserve"> ویندوز، یونیکس، لینوکس، مک، اندروید و آی او اس سازگار </w:t>
      </w:r>
      <w:r w:rsidRPr="00AB35C1">
        <w:rPr>
          <w:rtl/>
        </w:rPr>
        <w:t xml:space="preserve">است. </w:t>
      </w:r>
      <w:r w:rsidR="00765EA3">
        <w:rPr>
          <w:rFonts w:hint="cs"/>
          <w:rtl/>
        </w:rPr>
        <w:t>بر اساس این ویژگی، با استفاده از این کتابخانه</w:t>
      </w:r>
      <w:r w:rsidRPr="00AB35C1">
        <w:rPr>
          <w:rtl/>
        </w:rPr>
        <w:t xml:space="preserve"> </w:t>
      </w:r>
      <w:r w:rsidR="001A200C">
        <w:rPr>
          <w:rtl/>
        </w:rPr>
        <w:t>م</w:t>
      </w:r>
      <w:r w:rsidR="001A200C">
        <w:rPr>
          <w:rFonts w:hint="cs"/>
          <w:rtl/>
        </w:rPr>
        <w:t>ی‌</w:t>
      </w:r>
      <w:r w:rsidR="001A200C">
        <w:rPr>
          <w:rFonts w:hint="eastAsia"/>
          <w:rtl/>
        </w:rPr>
        <w:t>توان</w:t>
      </w:r>
      <w:r>
        <w:rPr>
          <w:rFonts w:hint="cs"/>
          <w:rtl/>
        </w:rPr>
        <w:t xml:space="preserve"> </w:t>
      </w:r>
      <w:r w:rsidRPr="00AB35C1">
        <w:rPr>
          <w:rtl/>
        </w:rPr>
        <w:t>برنامه را رو</w:t>
      </w:r>
      <w:r w:rsidRPr="00AB35C1">
        <w:rPr>
          <w:rFonts w:hint="cs"/>
          <w:rtl/>
        </w:rPr>
        <w:t>ی</w:t>
      </w:r>
      <w:r w:rsidRPr="00AB35C1">
        <w:rPr>
          <w:rtl/>
        </w:rPr>
        <w:t xml:space="preserve"> چند </w:t>
      </w:r>
      <w:r>
        <w:rPr>
          <w:rFonts w:hint="cs"/>
          <w:rtl/>
        </w:rPr>
        <w:t>سیستم عامل و دستگاه متفاوت با موفقیت اجرا ک</w:t>
      </w:r>
      <w:r w:rsidR="004C36F6">
        <w:rPr>
          <w:rFonts w:hint="cs"/>
          <w:rtl/>
        </w:rPr>
        <w:t>رد</w:t>
      </w:r>
      <w:r w:rsidR="00514487">
        <w:rPr>
          <w:rFonts w:hint="cs"/>
          <w:rtl/>
        </w:rPr>
        <w:t xml:space="preserve"> </w:t>
      </w:r>
      <w:r w:rsidR="00514487">
        <w:rPr>
          <w:rtl/>
        </w:rPr>
        <w:fldChar w:fldCharType="begin"/>
      </w:r>
      <w:r w:rsidR="00514487">
        <w:rPr>
          <w:rFonts w:cs="Times New Roman"/>
          <w:rtl/>
        </w:rPr>
        <w:instrText xml:space="preserve"> </w:instrText>
      </w:r>
      <w:r w:rsidR="00514487">
        <w:rPr>
          <w:rFonts w:cs="Times New Roman"/>
        </w:rPr>
        <w:instrText>ADDIN ZOTERO_ITEM CSL_CITATION {"citationID":"SQ5hGBwb","properties":{"formattedCitation":"[1]","plainCitation":"[1]","noteIndex":0},"citationItems":[{"id":579,"uris":["http://zotero.org/users/local/23Uy3QXV/items/3M3X2AHQ"],"itemData":{"id":579,"type</w:instrText>
      </w:r>
      <w:r w:rsidR="00514487">
        <w:rPr>
          <w:rFonts w:cs="Times New Roman"/>
          <w:rtl/>
        </w:rPr>
        <w:instrText>":"</w:instrText>
      </w:r>
      <w:r w:rsidR="00514487">
        <w:rPr>
          <w:rFonts w:cs="Times New Roman"/>
        </w:rPr>
        <w:instrText>webpage","title":"Python and PyQt: Building a GUI Desktop Calculator – Real Python","URL":"https://realpython.com/python-pyqt-gui-calculator/","accessed":{"date-parts":[["2022",6,2]]}}}],"schema":"https://github.com/citation-style-language/schema/raw/master/csl-citation.json</w:instrText>
      </w:r>
      <w:r w:rsidR="00514487">
        <w:rPr>
          <w:rFonts w:cs="Times New Roman"/>
          <w:rtl/>
        </w:rPr>
        <w:instrText xml:space="preserve">"} </w:instrText>
      </w:r>
      <w:r w:rsidR="00514487">
        <w:rPr>
          <w:rtl/>
        </w:rPr>
        <w:fldChar w:fldCharType="separate"/>
      </w:r>
      <w:r w:rsidR="00514487">
        <w:rPr>
          <w:rFonts w:cs="Times New Roman"/>
          <w:noProof/>
          <w:rtl/>
        </w:rPr>
        <w:t>[1]</w:t>
      </w:r>
      <w:r w:rsidR="00514487">
        <w:rPr>
          <w:rtl/>
        </w:rPr>
        <w:fldChar w:fldCharType="end"/>
      </w:r>
      <w:r w:rsidRPr="00AB35C1">
        <w:rPr>
          <w:rtl/>
        </w:rPr>
        <w:t>.</w:t>
      </w:r>
    </w:p>
    <w:p w14:paraId="4CD1F144" w14:textId="571CBD8A" w:rsidR="00C70F90" w:rsidRDefault="00AE7E6D" w:rsidP="006E00FF">
      <w:pPr>
        <w:pStyle w:val="Heading2"/>
      </w:pPr>
      <w:r>
        <w:rPr>
          <w:rFonts w:hint="cs"/>
          <w:rtl/>
        </w:rPr>
        <w:t>طراح کیوت</w:t>
      </w:r>
      <w:r>
        <w:rPr>
          <w:rStyle w:val="FootnoteReference"/>
          <w:rtl/>
        </w:rPr>
        <w:footnoteReference w:id="10"/>
      </w:r>
      <w:r>
        <w:rPr>
          <w:rFonts w:hint="cs"/>
          <w:rtl/>
        </w:rPr>
        <w:t xml:space="preserve">: </w:t>
      </w:r>
      <w:r w:rsidR="001A200C">
        <w:rPr>
          <w:rtl/>
        </w:rPr>
        <w:t>نرم‌افزار</w:t>
      </w:r>
      <w:r w:rsidRPr="00AE7E6D">
        <w:rPr>
          <w:rtl/>
        </w:rPr>
        <w:t xml:space="preserve"> طراح</w:t>
      </w:r>
      <w:r w:rsidRPr="00AE7E6D">
        <w:rPr>
          <w:rFonts w:hint="cs"/>
          <w:rtl/>
        </w:rPr>
        <w:t>ی</w:t>
      </w:r>
      <w:r w:rsidRPr="00AE7E6D">
        <w:rPr>
          <w:rtl/>
        </w:rPr>
        <w:t xml:space="preserve"> رابط گراف</w:t>
      </w:r>
      <w:r w:rsidRPr="00AE7E6D">
        <w:rPr>
          <w:rFonts w:hint="cs"/>
          <w:rtl/>
        </w:rPr>
        <w:t>ی</w:t>
      </w:r>
      <w:r w:rsidRPr="00AE7E6D">
        <w:rPr>
          <w:rFonts w:hint="eastAsia"/>
          <w:rtl/>
        </w:rPr>
        <w:t>ک</w:t>
      </w:r>
      <w:r w:rsidRPr="00AE7E6D">
        <w:rPr>
          <w:rFonts w:hint="cs"/>
          <w:rtl/>
        </w:rPr>
        <w:t>ی</w:t>
      </w:r>
    </w:p>
    <w:p w14:paraId="7B58E426" w14:textId="56BD7EF7" w:rsidR="0064466E" w:rsidRDefault="0064466E" w:rsidP="006E00FF">
      <w:pPr>
        <w:rPr>
          <w:rtl/>
        </w:rPr>
      </w:pPr>
      <w:r>
        <w:rPr>
          <w:rtl/>
        </w:rPr>
        <w:t>ساخت برنامه با استفاده ا</w:t>
      </w:r>
      <w:r>
        <w:rPr>
          <w:rFonts w:hint="cs"/>
          <w:rtl/>
        </w:rPr>
        <w:t xml:space="preserve">ز </w:t>
      </w:r>
      <w:r w:rsidR="001A200C">
        <w:rPr>
          <w:rtl/>
        </w:rPr>
        <w:t>پا</w:t>
      </w:r>
      <w:r w:rsidR="001A200C">
        <w:rPr>
          <w:rFonts w:hint="cs"/>
          <w:rtl/>
        </w:rPr>
        <w:t>ی‌</w:t>
      </w:r>
      <w:r w:rsidR="001A200C">
        <w:rPr>
          <w:rFonts w:hint="eastAsia"/>
          <w:rtl/>
        </w:rPr>
        <w:t>ک</w:t>
      </w:r>
      <w:r w:rsidR="001A200C">
        <w:rPr>
          <w:rFonts w:hint="cs"/>
          <w:rtl/>
        </w:rPr>
        <w:t>ی</w:t>
      </w:r>
      <w:r w:rsidR="001A200C">
        <w:rPr>
          <w:rFonts w:hint="eastAsia"/>
          <w:rtl/>
        </w:rPr>
        <w:t>وت</w:t>
      </w:r>
      <w:r>
        <w:rPr>
          <w:rFonts w:hint="cs"/>
          <w:rtl/>
        </w:rPr>
        <w:t xml:space="preserve"> </w:t>
      </w:r>
      <w:r>
        <w:rPr>
          <w:rtl/>
        </w:rPr>
        <w:t>ممکن است به روش‌ها</w:t>
      </w:r>
      <w:r>
        <w:rPr>
          <w:rFonts w:hint="cs"/>
          <w:rtl/>
        </w:rPr>
        <w:t>ی</w:t>
      </w:r>
      <w:r>
        <w:rPr>
          <w:rtl/>
        </w:rPr>
        <w:t xml:space="preserve"> مختلف</w:t>
      </w:r>
      <w:r>
        <w:rPr>
          <w:rFonts w:hint="cs"/>
          <w:rtl/>
        </w:rPr>
        <w:t>ی</w:t>
      </w:r>
      <w:r>
        <w:rPr>
          <w:rtl/>
        </w:rPr>
        <w:t xml:space="preserve"> صورت گ</w:t>
      </w:r>
      <w:r>
        <w:rPr>
          <w:rFonts w:hint="cs"/>
          <w:rtl/>
        </w:rPr>
        <w:t>ی</w:t>
      </w:r>
      <w:r>
        <w:rPr>
          <w:rFonts w:hint="eastAsia"/>
          <w:rtl/>
        </w:rPr>
        <w:t>رد</w:t>
      </w:r>
      <w:r>
        <w:rPr>
          <w:rtl/>
        </w:rPr>
        <w:t>. در هر روش م</w:t>
      </w:r>
      <w:r>
        <w:rPr>
          <w:rFonts w:hint="cs"/>
          <w:rtl/>
        </w:rPr>
        <w:t>ی‌</w:t>
      </w:r>
      <w:r>
        <w:rPr>
          <w:rFonts w:hint="eastAsia"/>
          <w:rtl/>
        </w:rPr>
        <w:t>توان</w:t>
      </w:r>
      <w:r>
        <w:rPr>
          <w:rtl/>
        </w:rPr>
        <w:t xml:space="preserve"> بسته به شرا</w:t>
      </w:r>
      <w:r>
        <w:rPr>
          <w:rFonts w:hint="cs"/>
          <w:rtl/>
        </w:rPr>
        <w:t>ی</w:t>
      </w:r>
      <w:r>
        <w:rPr>
          <w:rFonts w:hint="eastAsia"/>
          <w:rtl/>
        </w:rPr>
        <w:t>ط</w:t>
      </w:r>
      <w:r>
        <w:rPr>
          <w:rtl/>
        </w:rPr>
        <w:t xml:space="preserve"> و علا</w:t>
      </w:r>
      <w:r>
        <w:rPr>
          <w:rFonts w:hint="cs"/>
          <w:rtl/>
        </w:rPr>
        <w:t>ی</w:t>
      </w:r>
      <w:r>
        <w:rPr>
          <w:rFonts w:hint="eastAsia"/>
          <w:rtl/>
        </w:rPr>
        <w:t>ق</w:t>
      </w:r>
      <w:r>
        <w:rPr>
          <w:rtl/>
        </w:rPr>
        <w:t xml:space="preserve"> شخص</w:t>
      </w:r>
      <w:r>
        <w:rPr>
          <w:rFonts w:hint="cs"/>
          <w:rtl/>
        </w:rPr>
        <w:t>ی</w:t>
      </w:r>
      <w:r>
        <w:rPr>
          <w:rtl/>
        </w:rPr>
        <w:t xml:space="preserve"> از ابزارها</w:t>
      </w:r>
      <w:r>
        <w:rPr>
          <w:rFonts w:hint="cs"/>
          <w:rtl/>
        </w:rPr>
        <w:t>ی</w:t>
      </w:r>
      <w:r>
        <w:rPr>
          <w:rtl/>
        </w:rPr>
        <w:t xml:space="preserve"> مختلف</w:t>
      </w:r>
      <w:r>
        <w:rPr>
          <w:rFonts w:hint="cs"/>
          <w:rtl/>
        </w:rPr>
        <w:t>ی</w:t>
      </w:r>
      <w:r>
        <w:rPr>
          <w:rtl/>
        </w:rPr>
        <w:t xml:space="preserve"> استفاده کرد.</w:t>
      </w:r>
    </w:p>
    <w:p w14:paraId="4B269AB3" w14:textId="4D164F5E" w:rsidR="0064466E" w:rsidRDefault="0064466E" w:rsidP="003C2BB3">
      <w:pPr>
        <w:rPr>
          <w:rtl/>
        </w:rPr>
      </w:pPr>
      <w:r>
        <w:rPr>
          <w:rFonts w:hint="eastAsia"/>
          <w:rtl/>
        </w:rPr>
        <w:t>ول</w:t>
      </w:r>
      <w:r>
        <w:rPr>
          <w:rFonts w:hint="cs"/>
          <w:rtl/>
        </w:rPr>
        <w:t>ی</w:t>
      </w:r>
      <w:r>
        <w:rPr>
          <w:rtl/>
        </w:rPr>
        <w:t xml:space="preserve"> شا</w:t>
      </w:r>
      <w:r>
        <w:rPr>
          <w:rFonts w:hint="cs"/>
          <w:rtl/>
        </w:rPr>
        <w:t>ی</w:t>
      </w:r>
      <w:r>
        <w:rPr>
          <w:rFonts w:hint="eastAsia"/>
          <w:rtl/>
        </w:rPr>
        <w:t>د</w:t>
      </w:r>
      <w:r>
        <w:rPr>
          <w:rtl/>
        </w:rPr>
        <w:t xml:space="preserve"> </w:t>
      </w:r>
      <w:r w:rsidR="001A200C">
        <w:rPr>
          <w:rtl/>
        </w:rPr>
        <w:t>راحت‌تر</w:t>
      </w:r>
      <w:r w:rsidR="001A200C">
        <w:rPr>
          <w:rFonts w:hint="cs"/>
          <w:rtl/>
        </w:rPr>
        <w:t>ی</w:t>
      </w:r>
      <w:r w:rsidR="001A200C">
        <w:rPr>
          <w:rFonts w:hint="eastAsia"/>
          <w:rtl/>
        </w:rPr>
        <w:t>ن</w:t>
      </w:r>
      <w:r>
        <w:rPr>
          <w:rtl/>
        </w:rPr>
        <w:t xml:space="preserve"> و پرکاربردتر</w:t>
      </w:r>
      <w:r>
        <w:rPr>
          <w:rFonts w:hint="cs"/>
          <w:rtl/>
        </w:rPr>
        <w:t>ی</w:t>
      </w:r>
      <w:r>
        <w:rPr>
          <w:rFonts w:hint="eastAsia"/>
          <w:rtl/>
        </w:rPr>
        <w:t>ن</w:t>
      </w:r>
      <w:r>
        <w:rPr>
          <w:rtl/>
        </w:rPr>
        <w:t xml:space="preserve"> روش</w:t>
      </w:r>
      <w:r w:rsidR="00C9421D">
        <w:rPr>
          <w:rFonts w:hint="cs"/>
          <w:rtl/>
        </w:rPr>
        <w:t>،</w:t>
      </w:r>
      <w:r>
        <w:rPr>
          <w:rtl/>
        </w:rPr>
        <w:t xml:space="preserve"> استفاده از طرا</w:t>
      </w:r>
      <w:r w:rsidR="003C2BB3">
        <w:rPr>
          <w:rFonts w:hint="cs"/>
          <w:rtl/>
        </w:rPr>
        <w:t xml:space="preserve">ح </w:t>
      </w:r>
      <w:r w:rsidR="007214BC">
        <w:rPr>
          <w:rFonts w:hint="cs"/>
          <w:rtl/>
        </w:rPr>
        <w:t>‌</w:t>
      </w:r>
      <w:r>
        <w:rPr>
          <w:rtl/>
        </w:rPr>
        <w:t>ک</w:t>
      </w:r>
      <w:r>
        <w:rPr>
          <w:rFonts w:hint="cs"/>
          <w:rtl/>
        </w:rPr>
        <w:t>ی</w:t>
      </w:r>
      <w:r>
        <w:rPr>
          <w:rFonts w:hint="eastAsia"/>
          <w:rtl/>
        </w:rPr>
        <w:t>وت</w:t>
      </w:r>
      <w:r>
        <w:rPr>
          <w:rFonts w:hint="cs"/>
          <w:rtl/>
        </w:rPr>
        <w:t>ی</w:t>
      </w:r>
      <w:r>
        <w:rPr>
          <w:rtl/>
        </w:rPr>
        <w:t xml:space="preserve"> (</w:t>
      </w:r>
      <w:r>
        <w:t>Qt Designer</w:t>
      </w:r>
      <w:r>
        <w:rPr>
          <w:rtl/>
        </w:rPr>
        <w:t xml:space="preserve">) </w:t>
      </w:r>
      <w:r w:rsidR="00C9421D">
        <w:rPr>
          <w:rFonts w:hint="cs"/>
          <w:rtl/>
        </w:rPr>
        <w:t>باشد</w:t>
      </w:r>
      <w:r>
        <w:rPr>
          <w:rtl/>
        </w:rPr>
        <w:t>. با استفاده از طراح ک</w:t>
      </w:r>
      <w:r>
        <w:rPr>
          <w:rFonts w:hint="cs"/>
          <w:rtl/>
        </w:rPr>
        <w:t>ی</w:t>
      </w:r>
      <w:r>
        <w:rPr>
          <w:rFonts w:hint="eastAsia"/>
          <w:rtl/>
        </w:rPr>
        <w:t>وت</w:t>
      </w:r>
      <w:r>
        <w:rPr>
          <w:rFonts w:hint="cs"/>
          <w:rtl/>
        </w:rPr>
        <w:t>ی</w:t>
      </w:r>
      <w:r>
        <w:rPr>
          <w:rtl/>
        </w:rPr>
        <w:t xml:space="preserve"> م</w:t>
      </w:r>
      <w:r>
        <w:rPr>
          <w:rFonts w:hint="cs"/>
          <w:rtl/>
        </w:rPr>
        <w:t>ی‌</w:t>
      </w:r>
      <w:r>
        <w:rPr>
          <w:rFonts w:hint="eastAsia"/>
          <w:rtl/>
        </w:rPr>
        <w:t>توان</w:t>
      </w:r>
      <w:r>
        <w:rPr>
          <w:rtl/>
        </w:rPr>
        <w:t xml:space="preserve"> پ</w:t>
      </w:r>
      <w:r>
        <w:rPr>
          <w:rFonts w:hint="cs"/>
          <w:rtl/>
        </w:rPr>
        <w:t>ی</w:t>
      </w:r>
      <w:r>
        <w:rPr>
          <w:rFonts w:hint="eastAsia"/>
          <w:rtl/>
        </w:rPr>
        <w:t>چ</w:t>
      </w:r>
      <w:r>
        <w:rPr>
          <w:rFonts w:hint="cs"/>
          <w:rtl/>
        </w:rPr>
        <w:t>ی</w:t>
      </w:r>
      <w:r>
        <w:rPr>
          <w:rFonts w:hint="eastAsia"/>
          <w:rtl/>
        </w:rPr>
        <w:t>ده‌تر</w:t>
      </w:r>
      <w:r>
        <w:rPr>
          <w:rFonts w:hint="cs"/>
          <w:rtl/>
        </w:rPr>
        <w:t>ی</w:t>
      </w:r>
      <w:r>
        <w:rPr>
          <w:rFonts w:hint="eastAsia"/>
          <w:rtl/>
        </w:rPr>
        <w:t>ن</w:t>
      </w:r>
      <w:r>
        <w:rPr>
          <w:rtl/>
        </w:rPr>
        <w:t xml:space="preserve"> پنجره‌ها را به‌سادگ</w:t>
      </w:r>
      <w:r>
        <w:rPr>
          <w:rFonts w:hint="cs"/>
          <w:rtl/>
        </w:rPr>
        <w:t>ی</w:t>
      </w:r>
      <w:r>
        <w:rPr>
          <w:rtl/>
        </w:rPr>
        <w:t xml:space="preserve"> هرچه تمام ا</w:t>
      </w:r>
      <w:r>
        <w:rPr>
          <w:rFonts w:hint="cs"/>
          <w:rtl/>
        </w:rPr>
        <w:t>ی</w:t>
      </w:r>
      <w:r>
        <w:rPr>
          <w:rFonts w:hint="eastAsia"/>
          <w:rtl/>
        </w:rPr>
        <w:t>جاد</w:t>
      </w:r>
      <w:r>
        <w:rPr>
          <w:rtl/>
        </w:rPr>
        <w:t xml:space="preserve"> کرد.</w:t>
      </w:r>
      <w:r w:rsidR="007214BC">
        <w:rPr>
          <w:rFonts w:hint="cs"/>
          <w:rtl/>
        </w:rPr>
        <w:t xml:space="preserve"> محیط کاربری رابط این نرم‌افزار در </w:t>
      </w:r>
      <w:r w:rsidR="007214BC">
        <w:rPr>
          <w:rtl/>
        </w:rPr>
        <w:fldChar w:fldCharType="begin"/>
      </w:r>
      <w:r w:rsidR="007214BC">
        <w:rPr>
          <w:rFonts w:cs="Times New Roman"/>
          <w:rtl/>
        </w:rPr>
        <w:instrText xml:space="preserve"> </w:instrText>
      </w:r>
      <w:r w:rsidR="007214BC">
        <w:rPr>
          <w:rFonts w:hint="cs"/>
        </w:rPr>
        <w:instrText>REF</w:instrText>
      </w:r>
      <w:r w:rsidR="007214BC">
        <w:rPr>
          <w:rFonts w:cs="Times New Roman" w:hint="cs"/>
          <w:rtl/>
        </w:rPr>
        <w:instrText xml:space="preserve"> _</w:instrText>
      </w:r>
      <w:r w:rsidR="007214BC">
        <w:rPr>
          <w:rFonts w:hint="cs"/>
        </w:rPr>
        <w:instrText>Ref107151818 \h</w:instrText>
      </w:r>
      <w:r w:rsidR="007214BC">
        <w:rPr>
          <w:rFonts w:cs="Times New Roman"/>
          <w:rtl/>
        </w:rPr>
        <w:instrText xml:space="preserve"> </w:instrText>
      </w:r>
      <w:r w:rsidR="007214BC">
        <w:rPr>
          <w:rtl/>
        </w:rPr>
      </w:r>
      <w:r w:rsidR="007214BC">
        <w:rPr>
          <w:rtl/>
        </w:rPr>
        <w:fldChar w:fldCharType="separate"/>
      </w:r>
      <w:r w:rsidR="007214BC" w:rsidRPr="00514487">
        <w:rPr>
          <w:rFonts w:ascii="B Nazanin" w:hAnsi="B Nazanin" w:hint="cs"/>
          <w:rtl/>
        </w:rPr>
        <w:t xml:space="preserve">شکل </w:t>
      </w:r>
      <w:r w:rsidR="007214BC">
        <w:rPr>
          <w:rFonts w:ascii="B Nazanin" w:hAnsi="B Nazanin" w:cs="Times New Roman"/>
          <w:noProof/>
          <w:rtl/>
        </w:rPr>
        <w:t>1</w:t>
      </w:r>
      <w:r w:rsidR="007214BC">
        <w:rPr>
          <w:rtl/>
        </w:rPr>
        <w:fldChar w:fldCharType="end"/>
      </w:r>
      <w:r w:rsidR="007214BC">
        <w:rPr>
          <w:rFonts w:hint="cs"/>
          <w:rtl/>
        </w:rPr>
        <w:t xml:space="preserve"> نمایش داده شده است. </w:t>
      </w:r>
    </w:p>
    <w:p w14:paraId="1289977B" w14:textId="77777777" w:rsidR="007214BC" w:rsidRDefault="007214BC" w:rsidP="006E00FF">
      <w:pPr>
        <w:rPr>
          <w:rtl/>
        </w:rPr>
      </w:pPr>
    </w:p>
    <w:p w14:paraId="430C5D3A" w14:textId="6BEFA36F" w:rsidR="0064466E" w:rsidRDefault="007214BC" w:rsidP="006E00FF">
      <w:pPr>
        <w:rPr>
          <w:rtl/>
        </w:rPr>
      </w:pPr>
      <w:r>
        <w:rPr>
          <w:rFonts w:hint="cs"/>
          <w:rtl/>
        </w:rPr>
        <w:lastRenderedPageBreak/>
        <w:t>طراحی نرم‌افزار در محیط طرا</w:t>
      </w:r>
      <w:r w:rsidR="003C2BB3">
        <w:rPr>
          <w:rFonts w:hint="cs"/>
          <w:rtl/>
        </w:rPr>
        <w:t xml:space="preserve">ح </w:t>
      </w:r>
      <w:r>
        <w:rPr>
          <w:rFonts w:hint="cs"/>
          <w:rtl/>
        </w:rPr>
        <w:t>‌کیوتی</w:t>
      </w:r>
      <w:r w:rsidR="0064466E">
        <w:rPr>
          <w:rtl/>
        </w:rPr>
        <w:t xml:space="preserve"> شامل مراحل ز</w:t>
      </w:r>
      <w:r w:rsidR="0064466E">
        <w:rPr>
          <w:rFonts w:hint="cs"/>
          <w:rtl/>
        </w:rPr>
        <w:t>ی</w:t>
      </w:r>
      <w:r w:rsidR="0064466E">
        <w:rPr>
          <w:rFonts w:hint="eastAsia"/>
          <w:rtl/>
        </w:rPr>
        <w:t>ر</w:t>
      </w:r>
      <w:r w:rsidR="0064466E">
        <w:rPr>
          <w:rtl/>
        </w:rPr>
        <w:t xml:space="preserve"> </w:t>
      </w:r>
      <w:r w:rsidR="001A200C">
        <w:rPr>
          <w:rtl/>
        </w:rPr>
        <w:t>است</w:t>
      </w:r>
      <w:r w:rsidR="0064466E">
        <w:rPr>
          <w:rtl/>
        </w:rPr>
        <w:t>:</w:t>
      </w:r>
    </w:p>
    <w:p w14:paraId="4C6149F2" w14:textId="77777777" w:rsidR="0064466E" w:rsidRDefault="0064466E" w:rsidP="006E00FF">
      <w:pPr>
        <w:pStyle w:val="ListParagraph"/>
        <w:numPr>
          <w:ilvl w:val="0"/>
          <w:numId w:val="14"/>
        </w:numPr>
        <w:rPr>
          <w:rtl/>
        </w:rPr>
      </w:pPr>
      <w:r>
        <w:rPr>
          <w:rFonts w:hint="eastAsia"/>
          <w:rtl/>
        </w:rPr>
        <w:t>ا</w:t>
      </w:r>
      <w:r>
        <w:rPr>
          <w:rFonts w:hint="cs"/>
          <w:rtl/>
        </w:rPr>
        <w:t>ی</w:t>
      </w:r>
      <w:r>
        <w:rPr>
          <w:rFonts w:hint="eastAsia"/>
          <w:rtl/>
        </w:rPr>
        <w:t>جاد</w:t>
      </w:r>
      <w:r>
        <w:rPr>
          <w:rtl/>
        </w:rPr>
        <w:t xml:space="preserve"> </w:t>
      </w:r>
      <w:r>
        <w:rPr>
          <w:rFonts w:hint="cs"/>
          <w:rtl/>
        </w:rPr>
        <w:t>ی</w:t>
      </w:r>
      <w:r>
        <w:rPr>
          <w:rFonts w:hint="eastAsia"/>
          <w:rtl/>
        </w:rPr>
        <w:t>ک</w:t>
      </w:r>
      <w:r>
        <w:rPr>
          <w:rtl/>
        </w:rPr>
        <w:t xml:space="preserve"> فا</w:t>
      </w:r>
      <w:r>
        <w:rPr>
          <w:rFonts w:hint="cs"/>
          <w:rtl/>
        </w:rPr>
        <w:t>ی</w:t>
      </w:r>
      <w:r>
        <w:rPr>
          <w:rFonts w:hint="eastAsia"/>
          <w:rtl/>
        </w:rPr>
        <w:t>ل</w:t>
      </w:r>
      <w:r>
        <w:rPr>
          <w:rtl/>
        </w:rPr>
        <w:t xml:space="preserve"> رابط گراف</w:t>
      </w:r>
      <w:r>
        <w:rPr>
          <w:rFonts w:hint="cs"/>
          <w:rtl/>
        </w:rPr>
        <w:t>ی</w:t>
      </w:r>
      <w:r>
        <w:rPr>
          <w:rFonts w:hint="eastAsia"/>
          <w:rtl/>
        </w:rPr>
        <w:t>ک</w:t>
      </w:r>
      <w:r>
        <w:rPr>
          <w:rFonts w:hint="cs"/>
          <w:rtl/>
        </w:rPr>
        <w:t>ی</w:t>
      </w:r>
      <w:r>
        <w:rPr>
          <w:rtl/>
        </w:rPr>
        <w:t xml:space="preserve"> با استفاده از طراح ک</w:t>
      </w:r>
      <w:r>
        <w:rPr>
          <w:rFonts w:hint="cs"/>
          <w:rtl/>
        </w:rPr>
        <w:t>ی</w:t>
      </w:r>
      <w:r>
        <w:rPr>
          <w:rFonts w:hint="eastAsia"/>
          <w:rtl/>
        </w:rPr>
        <w:t>وت</w:t>
      </w:r>
      <w:r>
        <w:rPr>
          <w:rFonts w:hint="cs"/>
          <w:rtl/>
        </w:rPr>
        <w:t>ی</w:t>
      </w:r>
      <w:r>
        <w:rPr>
          <w:rtl/>
        </w:rPr>
        <w:t xml:space="preserve"> (</w:t>
      </w:r>
      <w:r>
        <w:t>Qt Designer</w:t>
      </w:r>
      <w:r>
        <w:rPr>
          <w:rtl/>
        </w:rPr>
        <w:t>)</w:t>
      </w:r>
    </w:p>
    <w:p w14:paraId="4B5E9484" w14:textId="41BB2176" w:rsidR="0064466E" w:rsidRDefault="0064466E" w:rsidP="006E00FF">
      <w:pPr>
        <w:pStyle w:val="ListParagraph"/>
        <w:numPr>
          <w:ilvl w:val="0"/>
          <w:numId w:val="14"/>
        </w:numPr>
        <w:rPr>
          <w:rtl/>
        </w:rPr>
      </w:pPr>
      <w:r>
        <w:rPr>
          <w:rFonts w:hint="eastAsia"/>
          <w:rtl/>
        </w:rPr>
        <w:t>تخص</w:t>
      </w:r>
      <w:r>
        <w:rPr>
          <w:rFonts w:hint="cs"/>
          <w:rtl/>
        </w:rPr>
        <w:t>ی</w:t>
      </w:r>
      <w:r>
        <w:rPr>
          <w:rFonts w:hint="eastAsia"/>
          <w:rtl/>
        </w:rPr>
        <w:t>ص</w:t>
      </w:r>
      <w:r>
        <w:rPr>
          <w:rtl/>
        </w:rPr>
        <w:t xml:space="preserve"> نام و </w:t>
      </w:r>
      <w:r w:rsidR="001A200C">
        <w:rPr>
          <w:rtl/>
        </w:rPr>
        <w:t>مقدارده</w:t>
      </w:r>
      <w:r w:rsidR="001A200C">
        <w:rPr>
          <w:rFonts w:hint="cs"/>
          <w:rtl/>
        </w:rPr>
        <w:t>ی</w:t>
      </w:r>
      <w:r>
        <w:rPr>
          <w:rtl/>
        </w:rPr>
        <w:t xml:space="preserve"> مشخصه‌ها</w:t>
      </w:r>
      <w:r>
        <w:rPr>
          <w:rFonts w:hint="cs"/>
          <w:rtl/>
        </w:rPr>
        <w:t>ی</w:t>
      </w:r>
      <w:r>
        <w:rPr>
          <w:rtl/>
        </w:rPr>
        <w:t xml:space="preserve"> مختلف در و</w:t>
      </w:r>
      <w:r>
        <w:rPr>
          <w:rFonts w:hint="cs"/>
          <w:rtl/>
        </w:rPr>
        <w:t>ی</w:t>
      </w:r>
      <w:r>
        <w:rPr>
          <w:rFonts w:hint="eastAsia"/>
          <w:rtl/>
        </w:rPr>
        <w:t>را</w:t>
      </w:r>
      <w:r>
        <w:rPr>
          <w:rFonts w:hint="cs"/>
          <w:rtl/>
        </w:rPr>
        <w:t>ی</w:t>
      </w:r>
      <w:r>
        <w:rPr>
          <w:rFonts w:hint="eastAsia"/>
          <w:rtl/>
        </w:rPr>
        <w:t>شگر</w:t>
      </w:r>
      <w:r>
        <w:rPr>
          <w:rtl/>
        </w:rPr>
        <w:t xml:space="preserve"> صفات طراح ک</w:t>
      </w:r>
      <w:r>
        <w:rPr>
          <w:rFonts w:hint="cs"/>
          <w:rtl/>
        </w:rPr>
        <w:t>ی</w:t>
      </w:r>
      <w:r>
        <w:rPr>
          <w:rFonts w:hint="eastAsia"/>
          <w:rtl/>
        </w:rPr>
        <w:t>وت</w:t>
      </w:r>
      <w:r>
        <w:rPr>
          <w:rFonts w:hint="cs"/>
          <w:rtl/>
        </w:rPr>
        <w:t>ی</w:t>
      </w:r>
    </w:p>
    <w:p w14:paraId="0674705C" w14:textId="77777777" w:rsidR="0064466E" w:rsidRDefault="0064466E" w:rsidP="006E00FF">
      <w:pPr>
        <w:pStyle w:val="ListParagraph"/>
        <w:numPr>
          <w:ilvl w:val="0"/>
          <w:numId w:val="14"/>
        </w:numPr>
        <w:rPr>
          <w:rtl/>
        </w:rPr>
      </w:pPr>
      <w:r>
        <w:rPr>
          <w:rFonts w:hint="eastAsia"/>
          <w:rtl/>
        </w:rPr>
        <w:t>استفاده</w:t>
      </w:r>
      <w:r>
        <w:rPr>
          <w:rtl/>
        </w:rPr>
        <w:t xml:space="preserve"> از </w:t>
      </w:r>
      <w:r>
        <w:t>pyuic4</w:t>
      </w:r>
      <w:r>
        <w:rPr>
          <w:rtl/>
        </w:rPr>
        <w:t xml:space="preserve"> برا</w:t>
      </w:r>
      <w:r>
        <w:rPr>
          <w:rFonts w:hint="cs"/>
          <w:rtl/>
        </w:rPr>
        <w:t>ی</w:t>
      </w:r>
      <w:r>
        <w:rPr>
          <w:rtl/>
        </w:rPr>
        <w:t xml:space="preserve"> ا</w:t>
      </w:r>
      <w:r>
        <w:rPr>
          <w:rFonts w:hint="cs"/>
          <w:rtl/>
        </w:rPr>
        <w:t>ی</w:t>
      </w:r>
      <w:r>
        <w:rPr>
          <w:rFonts w:hint="eastAsia"/>
          <w:rtl/>
        </w:rPr>
        <w:t>جاد</w:t>
      </w:r>
      <w:r>
        <w:rPr>
          <w:rtl/>
        </w:rPr>
        <w:t xml:space="preserve"> کلاس پا</w:t>
      </w:r>
      <w:r>
        <w:rPr>
          <w:rFonts w:hint="cs"/>
          <w:rtl/>
        </w:rPr>
        <w:t>ی</w:t>
      </w:r>
      <w:r>
        <w:rPr>
          <w:rFonts w:hint="eastAsia"/>
          <w:rtl/>
        </w:rPr>
        <w:t>تون</w:t>
      </w:r>
      <w:r>
        <w:rPr>
          <w:rtl/>
        </w:rPr>
        <w:t xml:space="preserve"> (فا</w:t>
      </w:r>
      <w:r>
        <w:rPr>
          <w:rFonts w:hint="cs"/>
          <w:rtl/>
        </w:rPr>
        <w:t>ی</w:t>
      </w:r>
      <w:r>
        <w:rPr>
          <w:rFonts w:hint="eastAsia"/>
          <w:rtl/>
        </w:rPr>
        <w:t>ل</w:t>
      </w:r>
      <w:r>
        <w:rPr>
          <w:rtl/>
        </w:rPr>
        <w:t xml:space="preserve"> </w:t>
      </w:r>
      <w:r>
        <w:t>py</w:t>
      </w:r>
      <w:r>
        <w:rPr>
          <w:rtl/>
        </w:rPr>
        <w:t>) از فا</w:t>
      </w:r>
      <w:r>
        <w:rPr>
          <w:rFonts w:hint="cs"/>
          <w:rtl/>
        </w:rPr>
        <w:t>ی</w:t>
      </w:r>
      <w:r>
        <w:rPr>
          <w:rFonts w:hint="eastAsia"/>
          <w:rtl/>
        </w:rPr>
        <w:t>ل</w:t>
      </w:r>
      <w:r>
        <w:rPr>
          <w:rtl/>
        </w:rPr>
        <w:t xml:space="preserve"> رابط گراف</w:t>
      </w:r>
      <w:r>
        <w:rPr>
          <w:rFonts w:hint="cs"/>
          <w:rtl/>
        </w:rPr>
        <w:t>ی</w:t>
      </w:r>
      <w:r>
        <w:rPr>
          <w:rFonts w:hint="eastAsia"/>
          <w:rtl/>
        </w:rPr>
        <w:t>ک</w:t>
      </w:r>
      <w:r>
        <w:rPr>
          <w:rFonts w:hint="cs"/>
          <w:rtl/>
        </w:rPr>
        <w:t>ی</w:t>
      </w:r>
      <w:r>
        <w:rPr>
          <w:rtl/>
        </w:rPr>
        <w:t xml:space="preserve"> ا</w:t>
      </w:r>
      <w:r>
        <w:rPr>
          <w:rFonts w:hint="cs"/>
          <w:rtl/>
        </w:rPr>
        <w:t>ی</w:t>
      </w:r>
      <w:r>
        <w:rPr>
          <w:rFonts w:hint="eastAsia"/>
          <w:rtl/>
        </w:rPr>
        <w:t>جاد</w:t>
      </w:r>
      <w:r>
        <w:rPr>
          <w:rtl/>
        </w:rPr>
        <w:t xml:space="preserve"> شده</w:t>
      </w:r>
    </w:p>
    <w:p w14:paraId="3C073C2F" w14:textId="77777777" w:rsidR="0064466E" w:rsidRDefault="0064466E" w:rsidP="006E00FF">
      <w:pPr>
        <w:pStyle w:val="ListParagraph"/>
        <w:numPr>
          <w:ilvl w:val="0"/>
          <w:numId w:val="14"/>
        </w:numPr>
        <w:rPr>
          <w:rtl/>
        </w:rPr>
      </w:pPr>
      <w:r>
        <w:rPr>
          <w:rFonts w:hint="eastAsia"/>
          <w:rtl/>
        </w:rPr>
        <w:t>ا</w:t>
      </w:r>
      <w:r>
        <w:rPr>
          <w:rFonts w:hint="cs"/>
          <w:rtl/>
        </w:rPr>
        <w:t>ی</w:t>
      </w:r>
      <w:r>
        <w:rPr>
          <w:rFonts w:hint="eastAsia"/>
          <w:rtl/>
        </w:rPr>
        <w:t>جاد</w:t>
      </w:r>
      <w:r>
        <w:rPr>
          <w:rtl/>
        </w:rPr>
        <w:t xml:space="preserve"> و ساخت تابع اصل</w:t>
      </w:r>
      <w:r>
        <w:rPr>
          <w:rFonts w:hint="cs"/>
          <w:rtl/>
        </w:rPr>
        <w:t>ی</w:t>
      </w:r>
      <w:r>
        <w:rPr>
          <w:rtl/>
        </w:rPr>
        <w:t xml:space="preserve"> برنامه و فراخوان</w:t>
      </w:r>
      <w:r>
        <w:rPr>
          <w:rFonts w:hint="cs"/>
          <w:rtl/>
        </w:rPr>
        <w:t>ی</w:t>
      </w:r>
      <w:r>
        <w:rPr>
          <w:rtl/>
        </w:rPr>
        <w:t xml:space="preserve"> کلاس رابط گراف</w:t>
      </w:r>
      <w:r>
        <w:rPr>
          <w:rFonts w:hint="cs"/>
          <w:rtl/>
        </w:rPr>
        <w:t>ی</w:t>
      </w:r>
      <w:r>
        <w:rPr>
          <w:rFonts w:hint="eastAsia"/>
          <w:rtl/>
        </w:rPr>
        <w:t>ک</w:t>
      </w:r>
      <w:r>
        <w:rPr>
          <w:rFonts w:hint="cs"/>
          <w:rtl/>
        </w:rPr>
        <w:t>ی</w:t>
      </w:r>
    </w:p>
    <w:p w14:paraId="20E2FEB1" w14:textId="55C87EF3" w:rsidR="00D658EF" w:rsidRDefault="0064466E" w:rsidP="006E00FF">
      <w:pPr>
        <w:pStyle w:val="ListParagraph"/>
        <w:numPr>
          <w:ilvl w:val="0"/>
          <w:numId w:val="14"/>
        </w:numPr>
      </w:pPr>
      <w:r>
        <w:rPr>
          <w:rFonts w:hint="eastAsia"/>
          <w:rtl/>
        </w:rPr>
        <w:t>گسترش</w:t>
      </w:r>
      <w:r>
        <w:rPr>
          <w:rtl/>
        </w:rPr>
        <w:t xml:space="preserve"> کلاس ا</w:t>
      </w:r>
      <w:r>
        <w:rPr>
          <w:rFonts w:hint="cs"/>
          <w:rtl/>
        </w:rPr>
        <w:t>ی</w:t>
      </w:r>
      <w:r>
        <w:rPr>
          <w:rFonts w:hint="eastAsia"/>
          <w:rtl/>
        </w:rPr>
        <w:t>جاد</w:t>
      </w:r>
      <w:r>
        <w:rPr>
          <w:rtl/>
        </w:rPr>
        <w:t xml:space="preserve"> شده موجود با توابع و کدها</w:t>
      </w:r>
      <w:r>
        <w:rPr>
          <w:rFonts w:hint="cs"/>
          <w:rtl/>
        </w:rPr>
        <w:t>ی</w:t>
      </w:r>
      <w:r>
        <w:rPr>
          <w:rtl/>
        </w:rPr>
        <w:t xml:space="preserve"> پا</w:t>
      </w:r>
      <w:r>
        <w:rPr>
          <w:rFonts w:hint="cs"/>
          <w:rtl/>
        </w:rPr>
        <w:t>ی</w:t>
      </w:r>
      <w:r>
        <w:rPr>
          <w:rFonts w:hint="eastAsia"/>
          <w:rtl/>
        </w:rPr>
        <w:t>تون</w:t>
      </w:r>
    </w:p>
    <w:p w14:paraId="38706348" w14:textId="77777777" w:rsidR="005D6089" w:rsidRDefault="00D658EF" w:rsidP="006E00FF">
      <w:r>
        <w:rPr>
          <w:noProof/>
          <w:lang w:bidi="ar-SA"/>
        </w:rPr>
        <w:drawing>
          <wp:inline distT="0" distB="0" distL="0" distR="0" wp14:anchorId="03D0647F" wp14:editId="5AC250B0">
            <wp:extent cx="5760085" cy="371378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085" cy="3713780"/>
                    </a:xfrm>
                    <a:prstGeom prst="rect">
                      <a:avLst/>
                    </a:prstGeom>
                    <a:noFill/>
                  </pic:spPr>
                </pic:pic>
              </a:graphicData>
            </a:graphic>
          </wp:inline>
        </w:drawing>
      </w:r>
    </w:p>
    <w:p w14:paraId="07BB21DF" w14:textId="21B9C9DD" w:rsidR="00D658EF" w:rsidRPr="00514487" w:rsidRDefault="005D6089" w:rsidP="006E00FF">
      <w:pPr>
        <w:pStyle w:val="Caption"/>
        <w:rPr>
          <w:rFonts w:ascii="B Nazanin" w:hAnsi="B Nazanin"/>
          <w:noProof/>
        </w:rPr>
      </w:pPr>
      <w:bookmarkStart w:id="0" w:name="_Ref107151818"/>
      <w:r w:rsidRPr="00514487">
        <w:rPr>
          <w:rFonts w:ascii="B Nazanin" w:hAnsi="B Nazanin" w:hint="cs"/>
          <w:rtl/>
        </w:rPr>
        <w:t xml:space="preserve">شکل </w:t>
      </w:r>
      <w:r w:rsidRPr="00514487">
        <w:rPr>
          <w:rFonts w:ascii="B Nazanin" w:hAnsi="B Nazanin" w:hint="cs"/>
          <w:rtl/>
        </w:rPr>
        <w:fldChar w:fldCharType="begin"/>
      </w:r>
      <w:r w:rsidRPr="00514487">
        <w:rPr>
          <w:rFonts w:ascii="B Nazanin" w:hAnsi="B Nazanin" w:hint="cs"/>
          <w:rtl/>
        </w:rPr>
        <w:instrText xml:space="preserve"> </w:instrText>
      </w:r>
      <w:r w:rsidRPr="00514487">
        <w:rPr>
          <w:rFonts w:ascii="B Nazanin" w:hAnsi="B Nazanin" w:hint="cs"/>
        </w:rPr>
        <w:instrText>SEQ</w:instrText>
      </w:r>
      <w:r w:rsidRPr="00514487">
        <w:rPr>
          <w:rFonts w:ascii="B Nazanin" w:hAnsi="B Nazanin" w:hint="cs"/>
          <w:rtl/>
        </w:rPr>
        <w:instrText xml:space="preserve"> شکل \* </w:instrText>
      </w:r>
      <w:r w:rsidRPr="00514487">
        <w:rPr>
          <w:rFonts w:ascii="B Nazanin" w:hAnsi="B Nazanin" w:hint="cs"/>
        </w:rPr>
        <w:instrText>ARABIC</w:instrText>
      </w:r>
      <w:r w:rsidRPr="00514487">
        <w:rPr>
          <w:rFonts w:ascii="B Nazanin" w:hAnsi="B Nazanin" w:hint="cs"/>
          <w:rtl/>
        </w:rPr>
        <w:instrText xml:space="preserve"> </w:instrText>
      </w:r>
      <w:r w:rsidRPr="00514487">
        <w:rPr>
          <w:rFonts w:ascii="B Nazanin" w:hAnsi="B Nazanin" w:hint="cs"/>
          <w:rtl/>
        </w:rPr>
        <w:fldChar w:fldCharType="separate"/>
      </w:r>
      <w:r w:rsidR="006C5373">
        <w:rPr>
          <w:rFonts w:ascii="B Nazanin" w:hAnsi="B Nazanin" w:cs="Times New Roman"/>
          <w:noProof/>
          <w:rtl/>
        </w:rPr>
        <w:t>1</w:t>
      </w:r>
      <w:r w:rsidRPr="00514487">
        <w:rPr>
          <w:rFonts w:ascii="B Nazanin" w:hAnsi="B Nazanin" w:hint="cs"/>
          <w:rtl/>
        </w:rPr>
        <w:fldChar w:fldCharType="end"/>
      </w:r>
      <w:bookmarkEnd w:id="0"/>
      <w:r w:rsidRPr="00514487">
        <w:rPr>
          <w:rFonts w:ascii="B Nazanin" w:hAnsi="B Nazanin" w:hint="cs"/>
          <w:noProof/>
          <w:rtl/>
        </w:rPr>
        <w:t xml:space="preserve"> - پیاده</w:t>
      </w:r>
      <w:r w:rsidR="00882419">
        <w:rPr>
          <w:rFonts w:ascii="B Nazanin" w:hAnsi="B Nazanin" w:hint="cs"/>
          <w:noProof/>
          <w:rtl/>
        </w:rPr>
        <w:t>‌‌س</w:t>
      </w:r>
      <w:r w:rsidRPr="00514487">
        <w:rPr>
          <w:rFonts w:ascii="B Nazanin" w:hAnsi="B Nazanin" w:hint="cs"/>
          <w:noProof/>
          <w:rtl/>
        </w:rPr>
        <w:t>ازی نرم</w:t>
      </w:r>
      <w:r w:rsidR="00882419">
        <w:rPr>
          <w:rFonts w:ascii="B Nazanin" w:hAnsi="B Nazanin" w:hint="cs"/>
          <w:noProof/>
          <w:rtl/>
        </w:rPr>
        <w:t>‌ا</w:t>
      </w:r>
      <w:r w:rsidRPr="00514487">
        <w:rPr>
          <w:rFonts w:ascii="B Nazanin" w:hAnsi="B Nazanin" w:hint="cs"/>
          <w:noProof/>
          <w:rtl/>
        </w:rPr>
        <w:t xml:space="preserve">فزار در محیط </w:t>
      </w:r>
      <w:r w:rsidRPr="00514487">
        <w:rPr>
          <w:rFonts w:ascii="B Nazanin" w:hAnsi="B Nazanin" w:hint="cs"/>
          <w:noProof/>
        </w:rPr>
        <w:t>Qt Designer</w:t>
      </w:r>
    </w:p>
    <w:p w14:paraId="01EB34ED" w14:textId="09DA138D" w:rsidR="005D6089" w:rsidRDefault="00492558" w:rsidP="00492558">
      <w:pPr>
        <w:rPr>
          <w:rtl/>
        </w:rPr>
      </w:pPr>
      <w:r>
        <w:rPr>
          <w:rFonts w:hint="cs"/>
          <w:rtl/>
        </w:rPr>
        <w:t xml:space="preserve">در این پژوهش </w:t>
      </w:r>
      <w:r w:rsidR="001A200C">
        <w:rPr>
          <w:rtl/>
        </w:rPr>
        <w:t>باتوجه‌به</w:t>
      </w:r>
      <w:r w:rsidR="005A5156" w:rsidRPr="005A5156">
        <w:rPr>
          <w:rtl/>
        </w:rPr>
        <w:t xml:space="preserve"> </w:t>
      </w:r>
      <w:r w:rsidR="001A200C">
        <w:rPr>
          <w:rtl/>
        </w:rPr>
        <w:t>ن</w:t>
      </w:r>
      <w:r w:rsidR="001A200C">
        <w:rPr>
          <w:rFonts w:hint="cs"/>
          <w:rtl/>
        </w:rPr>
        <w:t>ی</w:t>
      </w:r>
      <w:r w:rsidR="001A200C">
        <w:rPr>
          <w:rFonts w:hint="eastAsia"/>
          <w:rtl/>
        </w:rPr>
        <w:t>ازها</w:t>
      </w:r>
      <w:r w:rsidR="005A5156" w:rsidRPr="005A5156">
        <w:rPr>
          <w:rtl/>
        </w:rPr>
        <w:t xml:space="preserve"> و انتظارات</w:t>
      </w:r>
      <w:r w:rsidR="005A5156" w:rsidRPr="005A5156">
        <w:rPr>
          <w:rFonts w:hint="cs"/>
          <w:rtl/>
        </w:rPr>
        <w:t>ی</w:t>
      </w:r>
      <w:r w:rsidR="005A5156" w:rsidRPr="005A5156">
        <w:rPr>
          <w:rtl/>
        </w:rPr>
        <w:t xml:space="preserve"> که از </w:t>
      </w:r>
      <w:r w:rsidR="005A5156" w:rsidRPr="005A5156">
        <w:rPr>
          <w:rFonts w:hint="cs"/>
          <w:rtl/>
        </w:rPr>
        <w:t>ی</w:t>
      </w:r>
      <w:r w:rsidR="005A5156" w:rsidRPr="005A5156">
        <w:rPr>
          <w:rFonts w:hint="eastAsia"/>
          <w:rtl/>
        </w:rPr>
        <w:t>ک</w:t>
      </w:r>
      <w:r w:rsidR="005A5156" w:rsidRPr="005A5156">
        <w:rPr>
          <w:rtl/>
        </w:rPr>
        <w:t xml:space="preserve"> کنترل</w:t>
      </w:r>
      <w:r>
        <w:rPr>
          <w:rFonts w:hint="cs"/>
          <w:rtl/>
        </w:rPr>
        <w:t>‌کننده‌ی</w:t>
      </w:r>
      <w:r w:rsidR="005A5156" w:rsidRPr="005A5156">
        <w:rPr>
          <w:rtl/>
        </w:rPr>
        <w:t xml:space="preserve"> هدبند خواب </w:t>
      </w:r>
      <w:r>
        <w:rPr>
          <w:rFonts w:hint="cs"/>
          <w:rtl/>
        </w:rPr>
        <w:t>وجود داشت</w:t>
      </w:r>
      <w:r w:rsidR="005A5156" w:rsidRPr="005A5156">
        <w:rPr>
          <w:rFonts w:hint="eastAsia"/>
          <w:rtl/>
        </w:rPr>
        <w:t>،</w:t>
      </w:r>
      <w:r w:rsidR="005A5156" w:rsidRPr="005A5156">
        <w:rPr>
          <w:rtl/>
        </w:rPr>
        <w:t xml:space="preserve"> </w:t>
      </w:r>
      <w:r>
        <w:rPr>
          <w:rFonts w:hint="cs"/>
          <w:rtl/>
        </w:rPr>
        <w:t xml:space="preserve">یک </w:t>
      </w:r>
      <w:r w:rsidR="005A5156" w:rsidRPr="005A5156">
        <w:rPr>
          <w:rtl/>
        </w:rPr>
        <w:t xml:space="preserve">رابط </w:t>
      </w:r>
      <w:r w:rsidR="001A200C">
        <w:rPr>
          <w:rtl/>
        </w:rPr>
        <w:t>کاربر</w:t>
      </w:r>
      <w:r w:rsidR="001A200C">
        <w:rPr>
          <w:rFonts w:hint="cs"/>
          <w:rtl/>
        </w:rPr>
        <w:t>ی</w:t>
      </w:r>
      <w:r w:rsidR="005A5156">
        <w:rPr>
          <w:rFonts w:hint="cs"/>
          <w:rtl/>
        </w:rPr>
        <w:t xml:space="preserve"> </w:t>
      </w:r>
      <w:r w:rsidR="005A5156" w:rsidRPr="005A5156">
        <w:rPr>
          <w:rtl/>
        </w:rPr>
        <w:t>برا</w:t>
      </w:r>
      <w:r w:rsidR="005A5156" w:rsidRPr="005A5156">
        <w:rPr>
          <w:rFonts w:hint="cs"/>
          <w:rtl/>
        </w:rPr>
        <w:t>ی</w:t>
      </w:r>
      <w:r w:rsidR="005A5156" w:rsidRPr="005A5156">
        <w:rPr>
          <w:rtl/>
        </w:rPr>
        <w:t xml:space="preserve"> </w:t>
      </w:r>
      <w:r w:rsidR="001A200C">
        <w:rPr>
          <w:rtl/>
        </w:rPr>
        <w:t>نرم‌افزار</w:t>
      </w:r>
      <w:r w:rsidR="005A5156" w:rsidRPr="005A5156">
        <w:rPr>
          <w:rtl/>
        </w:rPr>
        <w:t xml:space="preserve"> طراح</w:t>
      </w:r>
      <w:r w:rsidR="005A5156" w:rsidRPr="005A5156">
        <w:rPr>
          <w:rFonts w:hint="cs"/>
          <w:rtl/>
        </w:rPr>
        <w:t>ی</w:t>
      </w:r>
      <w:r w:rsidR="005A5156">
        <w:rPr>
          <w:rFonts w:hint="cs"/>
          <w:rtl/>
        </w:rPr>
        <w:t xml:space="preserve"> و </w:t>
      </w:r>
      <w:r w:rsidR="001A200C">
        <w:rPr>
          <w:rtl/>
        </w:rPr>
        <w:t>پ</w:t>
      </w:r>
      <w:r w:rsidR="001A200C">
        <w:rPr>
          <w:rFonts w:hint="cs"/>
          <w:rtl/>
        </w:rPr>
        <w:t>ی</w:t>
      </w:r>
      <w:r w:rsidR="001A200C">
        <w:rPr>
          <w:rFonts w:hint="eastAsia"/>
          <w:rtl/>
        </w:rPr>
        <w:t>اده‌ساز</w:t>
      </w:r>
      <w:r w:rsidR="001A200C">
        <w:rPr>
          <w:rFonts w:hint="cs"/>
          <w:rtl/>
        </w:rPr>
        <w:t>ی</w:t>
      </w:r>
      <w:r w:rsidR="005A5156">
        <w:rPr>
          <w:rFonts w:hint="cs"/>
          <w:rtl/>
        </w:rPr>
        <w:t xml:space="preserve"> شد</w:t>
      </w:r>
      <w:r w:rsidR="005A5156" w:rsidRPr="005A5156">
        <w:rPr>
          <w:rtl/>
        </w:rPr>
        <w:t>. هر کل</w:t>
      </w:r>
      <w:r w:rsidR="005A5156" w:rsidRPr="005A5156">
        <w:rPr>
          <w:rFonts w:hint="cs"/>
          <w:rtl/>
        </w:rPr>
        <w:t>ی</w:t>
      </w:r>
      <w:r w:rsidR="005A5156" w:rsidRPr="005A5156">
        <w:rPr>
          <w:rFonts w:hint="eastAsia"/>
          <w:rtl/>
        </w:rPr>
        <w:t>د</w:t>
      </w:r>
      <w:r w:rsidR="005A5156" w:rsidRPr="005A5156">
        <w:rPr>
          <w:rtl/>
        </w:rPr>
        <w:t xml:space="preserve"> و دکمه در ا</w:t>
      </w:r>
      <w:r w:rsidR="005A5156" w:rsidRPr="005A5156">
        <w:rPr>
          <w:rFonts w:hint="cs"/>
          <w:rtl/>
        </w:rPr>
        <w:t>ی</w:t>
      </w:r>
      <w:r w:rsidR="005A5156" w:rsidRPr="005A5156">
        <w:rPr>
          <w:rFonts w:hint="eastAsia"/>
          <w:rtl/>
        </w:rPr>
        <w:t>ن</w:t>
      </w:r>
      <w:r w:rsidR="005A5156" w:rsidRPr="005A5156">
        <w:rPr>
          <w:rtl/>
        </w:rPr>
        <w:t xml:space="preserve"> رابط به متغ</w:t>
      </w:r>
      <w:r w:rsidR="005A5156" w:rsidRPr="005A5156">
        <w:rPr>
          <w:rFonts w:hint="cs"/>
          <w:rtl/>
        </w:rPr>
        <w:t>ی</w:t>
      </w:r>
      <w:r w:rsidR="005A5156" w:rsidRPr="005A5156">
        <w:rPr>
          <w:rFonts w:hint="eastAsia"/>
          <w:rtl/>
        </w:rPr>
        <w:t>ر</w:t>
      </w:r>
      <w:r w:rsidR="005A5156" w:rsidRPr="005A5156">
        <w:rPr>
          <w:rFonts w:hint="cs"/>
          <w:rtl/>
        </w:rPr>
        <w:t>ی</w:t>
      </w:r>
      <w:r w:rsidR="005A5156" w:rsidRPr="005A5156">
        <w:rPr>
          <w:rtl/>
        </w:rPr>
        <w:t xml:space="preserve"> در کد </w:t>
      </w:r>
      <w:r w:rsidR="005A5156">
        <w:rPr>
          <w:rFonts w:hint="cs"/>
          <w:rtl/>
        </w:rPr>
        <w:t xml:space="preserve">برنامه </w:t>
      </w:r>
      <w:r w:rsidR="005A5156" w:rsidRPr="005A5156">
        <w:rPr>
          <w:rtl/>
        </w:rPr>
        <w:t>متصل است و اطلاعات ب</w:t>
      </w:r>
      <w:r w:rsidR="005A5156" w:rsidRPr="005A5156">
        <w:rPr>
          <w:rFonts w:hint="cs"/>
          <w:rtl/>
        </w:rPr>
        <w:t>ی</w:t>
      </w:r>
      <w:r w:rsidR="005A5156" w:rsidRPr="005A5156">
        <w:rPr>
          <w:rFonts w:hint="eastAsia"/>
          <w:rtl/>
        </w:rPr>
        <w:t>ن</w:t>
      </w:r>
      <w:r w:rsidR="005A5156" w:rsidRPr="005A5156">
        <w:rPr>
          <w:rtl/>
        </w:rPr>
        <w:t xml:space="preserve"> رابط کاربر</w:t>
      </w:r>
      <w:r w:rsidR="005A5156" w:rsidRPr="005A5156">
        <w:rPr>
          <w:rFonts w:hint="cs"/>
          <w:rtl/>
        </w:rPr>
        <w:t>ی</w:t>
      </w:r>
      <w:r w:rsidR="00292E0B">
        <w:rPr>
          <w:rFonts w:hint="cs"/>
          <w:rtl/>
        </w:rPr>
        <w:t xml:space="preserve">، </w:t>
      </w:r>
      <w:r w:rsidR="005A5156" w:rsidRPr="005A5156">
        <w:rPr>
          <w:rtl/>
        </w:rPr>
        <w:t xml:space="preserve">کد و هدبند </w:t>
      </w:r>
      <w:r w:rsidR="001A200C">
        <w:rPr>
          <w:rtl/>
        </w:rPr>
        <w:t>دا</w:t>
      </w:r>
      <w:r w:rsidR="001A200C">
        <w:rPr>
          <w:rFonts w:hint="cs"/>
          <w:rtl/>
        </w:rPr>
        <w:t>ی</w:t>
      </w:r>
      <w:r w:rsidR="001A200C">
        <w:rPr>
          <w:rFonts w:hint="eastAsia"/>
          <w:rtl/>
        </w:rPr>
        <w:t>م</w:t>
      </w:r>
      <w:r w:rsidR="005A5156" w:rsidRPr="005A5156">
        <w:rPr>
          <w:rtl/>
        </w:rPr>
        <w:t xml:space="preserve"> در حال تعامل هستند.</w:t>
      </w:r>
    </w:p>
    <w:p w14:paraId="15554846" w14:textId="63611D9E" w:rsidR="00172FC1" w:rsidRDefault="00072984" w:rsidP="006E00FF">
      <w:pPr>
        <w:pStyle w:val="Heading2"/>
        <w:rPr>
          <w:rtl/>
        </w:rPr>
      </w:pPr>
      <w:r>
        <w:rPr>
          <w:rFonts w:hint="cs"/>
          <w:rtl/>
        </w:rPr>
        <w:t>پیاده</w:t>
      </w:r>
      <w:r w:rsidR="003C2BB3">
        <w:rPr>
          <w:rFonts w:hint="cs"/>
          <w:rtl/>
        </w:rPr>
        <w:t>‌س</w:t>
      </w:r>
      <w:r>
        <w:rPr>
          <w:rFonts w:hint="cs"/>
          <w:rtl/>
        </w:rPr>
        <w:t>ازی</w:t>
      </w:r>
      <w:r w:rsidR="00881B04" w:rsidRPr="00881B04">
        <w:rPr>
          <w:rtl/>
        </w:rPr>
        <w:t xml:space="preserve"> </w:t>
      </w:r>
      <w:r>
        <w:rPr>
          <w:rFonts w:hint="cs"/>
          <w:rtl/>
        </w:rPr>
        <w:t>نر</w:t>
      </w:r>
      <w:r w:rsidR="003C2BB3">
        <w:rPr>
          <w:rFonts w:hint="cs"/>
          <w:rtl/>
        </w:rPr>
        <w:t>م‌</w:t>
      </w:r>
      <w:r>
        <w:rPr>
          <w:rFonts w:hint="cs"/>
          <w:rtl/>
        </w:rPr>
        <w:t xml:space="preserve">افزار </w:t>
      </w:r>
      <w:r w:rsidR="00881B04" w:rsidRPr="00881B04">
        <w:rPr>
          <w:rtl/>
        </w:rPr>
        <w:t>کنترل هدبند</w:t>
      </w:r>
    </w:p>
    <w:p w14:paraId="3BCB67A6" w14:textId="1417AD0B" w:rsidR="00AC2781" w:rsidRDefault="001A200C" w:rsidP="006E00FF">
      <w:pPr>
        <w:rPr>
          <w:rtl/>
        </w:rPr>
      </w:pPr>
      <w:r>
        <w:rPr>
          <w:rtl/>
        </w:rPr>
        <w:t>باتوجه‌به</w:t>
      </w:r>
      <w:r w:rsidR="00137AC5">
        <w:rPr>
          <w:rFonts w:hint="cs"/>
          <w:rtl/>
        </w:rPr>
        <w:t xml:space="preserve"> </w:t>
      </w:r>
      <w:r>
        <w:rPr>
          <w:rtl/>
        </w:rPr>
        <w:t>ن</w:t>
      </w:r>
      <w:r>
        <w:rPr>
          <w:rFonts w:hint="cs"/>
          <w:rtl/>
        </w:rPr>
        <w:t>ی</w:t>
      </w:r>
      <w:r>
        <w:rPr>
          <w:rFonts w:hint="eastAsia"/>
          <w:rtl/>
        </w:rPr>
        <w:t>ازها</w:t>
      </w:r>
      <w:r w:rsidR="00137AC5">
        <w:rPr>
          <w:rFonts w:hint="cs"/>
          <w:rtl/>
        </w:rPr>
        <w:t xml:space="preserve"> و انتظارات محققین خواب و حافظه مبنی بر امکانات </w:t>
      </w:r>
      <w:r>
        <w:rPr>
          <w:rtl/>
        </w:rPr>
        <w:t>نرم‌افزار</w:t>
      </w:r>
      <w:r w:rsidR="00137AC5">
        <w:rPr>
          <w:rFonts w:hint="cs"/>
          <w:rtl/>
        </w:rPr>
        <w:t xml:space="preserve"> کنترلی هدبند الکتروانسفالوگرام، </w:t>
      </w:r>
      <w:r>
        <w:rPr>
          <w:rtl/>
        </w:rPr>
        <w:t>نرم‌افزار</w:t>
      </w:r>
      <w:r>
        <w:rPr>
          <w:rFonts w:hint="cs"/>
          <w:rtl/>
        </w:rPr>
        <w:t>ی</w:t>
      </w:r>
      <w:r w:rsidR="00137AC5">
        <w:rPr>
          <w:rFonts w:hint="cs"/>
          <w:rtl/>
        </w:rPr>
        <w:t xml:space="preserve"> در محیط </w:t>
      </w:r>
      <w:r>
        <w:rPr>
          <w:rtl/>
        </w:rPr>
        <w:t>پا</w:t>
      </w:r>
      <w:r>
        <w:rPr>
          <w:rFonts w:hint="cs"/>
          <w:rtl/>
        </w:rPr>
        <w:t>ی‌</w:t>
      </w:r>
      <w:r>
        <w:rPr>
          <w:rFonts w:hint="eastAsia"/>
          <w:rtl/>
        </w:rPr>
        <w:t>ک</w:t>
      </w:r>
      <w:r>
        <w:rPr>
          <w:rFonts w:hint="cs"/>
          <w:rtl/>
        </w:rPr>
        <w:t>ی</w:t>
      </w:r>
      <w:r>
        <w:rPr>
          <w:rFonts w:hint="eastAsia"/>
          <w:rtl/>
        </w:rPr>
        <w:t>وت</w:t>
      </w:r>
      <w:r w:rsidR="00137AC5">
        <w:rPr>
          <w:rFonts w:hint="cs"/>
          <w:rtl/>
        </w:rPr>
        <w:t xml:space="preserve"> </w:t>
      </w:r>
      <w:r>
        <w:rPr>
          <w:rtl/>
        </w:rPr>
        <w:t>پ</w:t>
      </w:r>
      <w:r>
        <w:rPr>
          <w:rFonts w:hint="cs"/>
          <w:rtl/>
        </w:rPr>
        <w:t>ی</w:t>
      </w:r>
      <w:r>
        <w:rPr>
          <w:rFonts w:hint="eastAsia"/>
          <w:rtl/>
        </w:rPr>
        <w:t>اده‌ساز</w:t>
      </w:r>
      <w:r>
        <w:rPr>
          <w:rFonts w:hint="cs"/>
          <w:rtl/>
        </w:rPr>
        <w:t>ی</w:t>
      </w:r>
      <w:r w:rsidR="00137AC5">
        <w:rPr>
          <w:rFonts w:hint="cs"/>
          <w:rtl/>
        </w:rPr>
        <w:t xml:space="preserve"> شد. </w:t>
      </w:r>
      <w:r w:rsidR="00AC2781">
        <w:rPr>
          <w:rFonts w:hint="cs"/>
          <w:rtl/>
        </w:rPr>
        <w:t xml:space="preserve">این </w:t>
      </w:r>
      <w:r>
        <w:rPr>
          <w:rtl/>
        </w:rPr>
        <w:t>ن</w:t>
      </w:r>
      <w:r>
        <w:rPr>
          <w:rFonts w:hint="cs"/>
          <w:rtl/>
        </w:rPr>
        <w:t>ی</w:t>
      </w:r>
      <w:r>
        <w:rPr>
          <w:rFonts w:hint="eastAsia"/>
          <w:rtl/>
        </w:rPr>
        <w:t>ازها</w:t>
      </w:r>
      <w:r w:rsidR="00AC2781">
        <w:rPr>
          <w:rFonts w:hint="cs"/>
          <w:rtl/>
        </w:rPr>
        <w:t xml:space="preserve"> شامل:</w:t>
      </w:r>
    </w:p>
    <w:p w14:paraId="1A0648E2" w14:textId="687B93DB" w:rsidR="00AC2781" w:rsidRDefault="00AC2781" w:rsidP="006E00FF">
      <w:pPr>
        <w:pStyle w:val="ListParagraph"/>
        <w:numPr>
          <w:ilvl w:val="0"/>
          <w:numId w:val="17"/>
        </w:numPr>
      </w:pPr>
      <w:r>
        <w:rPr>
          <w:rFonts w:hint="cs"/>
          <w:rtl/>
        </w:rPr>
        <w:t xml:space="preserve">دریافت </w:t>
      </w:r>
      <w:r w:rsidR="001A200C">
        <w:rPr>
          <w:rtl/>
        </w:rPr>
        <w:t>س</w:t>
      </w:r>
      <w:r w:rsidR="001A200C">
        <w:rPr>
          <w:rFonts w:hint="cs"/>
          <w:rtl/>
        </w:rPr>
        <w:t>ی</w:t>
      </w:r>
      <w:r w:rsidR="001A200C">
        <w:rPr>
          <w:rFonts w:hint="eastAsia"/>
          <w:rtl/>
        </w:rPr>
        <w:t>گنال‌ها</w:t>
      </w:r>
      <w:r w:rsidR="001A200C">
        <w:rPr>
          <w:rFonts w:hint="cs"/>
          <w:rtl/>
        </w:rPr>
        <w:t>ی</w:t>
      </w:r>
      <w:r>
        <w:rPr>
          <w:rFonts w:hint="cs"/>
          <w:rtl/>
        </w:rPr>
        <w:t xml:space="preserve"> حیاتی از دستگاه و نمایش </w:t>
      </w:r>
      <w:r w:rsidR="001A200C">
        <w:rPr>
          <w:rtl/>
        </w:rPr>
        <w:t>آن‌ها</w:t>
      </w:r>
      <w:r>
        <w:rPr>
          <w:rFonts w:hint="cs"/>
          <w:rtl/>
        </w:rPr>
        <w:t xml:space="preserve"> </w:t>
      </w:r>
      <w:r w:rsidR="001A200C">
        <w:rPr>
          <w:rtl/>
        </w:rPr>
        <w:t>به‌صورت</w:t>
      </w:r>
      <w:r>
        <w:rPr>
          <w:rFonts w:hint="cs"/>
          <w:rtl/>
        </w:rPr>
        <w:t xml:space="preserve"> زمان مستقیم</w:t>
      </w:r>
    </w:p>
    <w:p w14:paraId="295C2979" w14:textId="6CCA4601" w:rsidR="00AC2781" w:rsidRDefault="00AC2781" w:rsidP="006E00FF">
      <w:pPr>
        <w:pStyle w:val="ListParagraph"/>
        <w:numPr>
          <w:ilvl w:val="0"/>
          <w:numId w:val="17"/>
        </w:numPr>
      </w:pPr>
      <w:r>
        <w:rPr>
          <w:rFonts w:hint="cs"/>
          <w:rtl/>
        </w:rPr>
        <w:t xml:space="preserve">ذخیره </w:t>
      </w:r>
      <w:r w:rsidR="001A200C">
        <w:rPr>
          <w:rtl/>
        </w:rPr>
        <w:t>داده‌ها</w:t>
      </w:r>
      <w:r w:rsidR="001A200C">
        <w:rPr>
          <w:rFonts w:hint="cs"/>
          <w:rtl/>
        </w:rPr>
        <w:t>ی</w:t>
      </w:r>
      <w:r>
        <w:rPr>
          <w:rFonts w:hint="cs"/>
          <w:rtl/>
        </w:rPr>
        <w:t xml:space="preserve"> دریافتی </w:t>
      </w:r>
      <w:r w:rsidR="001A200C">
        <w:rPr>
          <w:rtl/>
        </w:rPr>
        <w:t>به‌صورت</w:t>
      </w:r>
      <w:r>
        <w:rPr>
          <w:rFonts w:hint="cs"/>
          <w:rtl/>
        </w:rPr>
        <w:t xml:space="preserve"> </w:t>
      </w:r>
      <w:r w:rsidR="001A200C">
        <w:rPr>
          <w:rtl/>
        </w:rPr>
        <w:t>کم‌حجم</w:t>
      </w:r>
      <w:r>
        <w:rPr>
          <w:rFonts w:hint="cs"/>
          <w:rtl/>
        </w:rPr>
        <w:t xml:space="preserve"> و قابل بازیابی</w:t>
      </w:r>
    </w:p>
    <w:p w14:paraId="794D7108" w14:textId="2D95EB66" w:rsidR="00AC2781" w:rsidRDefault="00AC2781" w:rsidP="006E00FF">
      <w:pPr>
        <w:pStyle w:val="ListParagraph"/>
        <w:numPr>
          <w:ilvl w:val="0"/>
          <w:numId w:val="17"/>
        </w:numPr>
      </w:pPr>
      <w:r>
        <w:rPr>
          <w:rFonts w:hint="cs"/>
          <w:rtl/>
        </w:rPr>
        <w:lastRenderedPageBreak/>
        <w:t>ارسال دستور شروع محرک</w:t>
      </w:r>
      <w:r w:rsidR="00072984">
        <w:rPr>
          <w:rFonts w:hint="cs"/>
          <w:rtl/>
        </w:rPr>
        <w:t xml:space="preserve"> </w:t>
      </w:r>
      <w:r>
        <w:rPr>
          <w:rFonts w:hint="cs"/>
          <w:rtl/>
        </w:rPr>
        <w:t xml:space="preserve">صوتی یا نوری </w:t>
      </w:r>
      <w:r w:rsidR="00072984">
        <w:rPr>
          <w:rFonts w:hint="cs"/>
          <w:rtl/>
        </w:rPr>
        <w:t xml:space="preserve">به </w:t>
      </w:r>
      <w:r>
        <w:rPr>
          <w:rFonts w:hint="cs"/>
          <w:rtl/>
        </w:rPr>
        <w:t>دستگاه</w:t>
      </w:r>
      <w:r w:rsidR="00072984">
        <w:rPr>
          <w:rFonts w:hint="cs"/>
          <w:rtl/>
        </w:rPr>
        <w:t xml:space="preserve"> و تنظیم شدت و فرکانس محرک</w:t>
      </w:r>
    </w:p>
    <w:p w14:paraId="5F8EBF3E" w14:textId="0FFE6AAB" w:rsidR="00AC2781" w:rsidRDefault="001A200C" w:rsidP="006E00FF">
      <w:pPr>
        <w:pStyle w:val="ListParagraph"/>
        <w:numPr>
          <w:ilvl w:val="0"/>
          <w:numId w:val="17"/>
        </w:numPr>
      </w:pPr>
      <w:r>
        <w:rPr>
          <w:rtl/>
        </w:rPr>
        <w:t>ذخ</w:t>
      </w:r>
      <w:r>
        <w:rPr>
          <w:rFonts w:hint="cs"/>
          <w:rtl/>
        </w:rPr>
        <w:t>ی</w:t>
      </w:r>
      <w:r>
        <w:rPr>
          <w:rFonts w:hint="eastAsia"/>
          <w:rtl/>
        </w:rPr>
        <w:t>ره‌ساز</w:t>
      </w:r>
      <w:r>
        <w:rPr>
          <w:rFonts w:hint="cs"/>
          <w:rtl/>
        </w:rPr>
        <w:t>ی</w:t>
      </w:r>
      <w:r w:rsidR="00AC2781">
        <w:rPr>
          <w:rFonts w:hint="cs"/>
          <w:rtl/>
        </w:rPr>
        <w:t xml:space="preserve"> زمان </w:t>
      </w:r>
      <w:r>
        <w:rPr>
          <w:rtl/>
        </w:rPr>
        <w:t>محرک‌ها</w:t>
      </w:r>
      <w:r>
        <w:rPr>
          <w:rFonts w:hint="cs"/>
          <w:rtl/>
        </w:rPr>
        <w:t>ی</w:t>
      </w:r>
      <w:r w:rsidR="00AC2781">
        <w:rPr>
          <w:rFonts w:hint="cs"/>
          <w:rtl/>
        </w:rPr>
        <w:t xml:space="preserve"> ارسالی</w:t>
      </w:r>
      <w:r w:rsidR="009E27DF">
        <w:rPr>
          <w:rFonts w:hint="cs"/>
          <w:rtl/>
        </w:rPr>
        <w:t xml:space="preserve"> </w:t>
      </w:r>
      <w:r>
        <w:rPr>
          <w:rtl/>
        </w:rPr>
        <w:t>هم‌زمان</w:t>
      </w:r>
      <w:r w:rsidR="009E27DF">
        <w:rPr>
          <w:rFonts w:hint="cs"/>
          <w:rtl/>
        </w:rPr>
        <w:t xml:space="preserve"> با </w:t>
      </w:r>
      <w:r>
        <w:rPr>
          <w:rtl/>
        </w:rPr>
        <w:t>داده‌ها</w:t>
      </w:r>
      <w:r>
        <w:rPr>
          <w:rFonts w:hint="cs"/>
          <w:rtl/>
        </w:rPr>
        <w:t>ی</w:t>
      </w:r>
      <w:r w:rsidR="009E27DF">
        <w:rPr>
          <w:rFonts w:hint="cs"/>
          <w:rtl/>
        </w:rPr>
        <w:t xml:space="preserve"> دریافتی</w:t>
      </w:r>
    </w:p>
    <w:p w14:paraId="5E349BE1" w14:textId="2F0B5F2D" w:rsidR="009E27DF" w:rsidRDefault="009E27DF" w:rsidP="006E00FF">
      <w:pPr>
        <w:pStyle w:val="ListParagraph"/>
        <w:numPr>
          <w:ilvl w:val="0"/>
          <w:numId w:val="17"/>
        </w:numPr>
      </w:pPr>
      <w:r>
        <w:rPr>
          <w:rFonts w:hint="cs"/>
          <w:rtl/>
        </w:rPr>
        <w:t xml:space="preserve">پردازش زمان مستقیم </w:t>
      </w:r>
      <w:r w:rsidR="001A200C">
        <w:rPr>
          <w:rtl/>
        </w:rPr>
        <w:t>داده‌ها</w:t>
      </w:r>
      <w:r w:rsidR="001A200C">
        <w:rPr>
          <w:rFonts w:hint="cs"/>
          <w:rtl/>
        </w:rPr>
        <w:t>ی</w:t>
      </w:r>
      <w:r>
        <w:rPr>
          <w:rFonts w:hint="cs"/>
          <w:rtl/>
        </w:rPr>
        <w:t xml:space="preserve"> الکتروانسفالوگرام </w:t>
      </w:r>
    </w:p>
    <w:p w14:paraId="366C0483" w14:textId="642EAD89" w:rsidR="009E27DF" w:rsidRDefault="009E27DF" w:rsidP="006E00FF">
      <w:pPr>
        <w:pStyle w:val="ListParagraph"/>
        <w:numPr>
          <w:ilvl w:val="0"/>
          <w:numId w:val="17"/>
        </w:numPr>
      </w:pPr>
      <w:r>
        <w:rPr>
          <w:rFonts w:hint="cs"/>
          <w:rtl/>
        </w:rPr>
        <w:t xml:space="preserve">اجرای </w:t>
      </w:r>
      <w:r w:rsidR="001A200C">
        <w:rPr>
          <w:rtl/>
        </w:rPr>
        <w:t>الگور</w:t>
      </w:r>
      <w:r w:rsidR="001A200C">
        <w:rPr>
          <w:rFonts w:hint="cs"/>
          <w:rtl/>
        </w:rPr>
        <w:t>ی</w:t>
      </w:r>
      <w:r w:rsidR="001A200C">
        <w:rPr>
          <w:rFonts w:hint="eastAsia"/>
          <w:rtl/>
        </w:rPr>
        <w:t>تم‌ها</w:t>
      </w:r>
      <w:r w:rsidR="001A200C">
        <w:rPr>
          <w:rFonts w:hint="cs"/>
          <w:rtl/>
        </w:rPr>
        <w:t>ی</w:t>
      </w:r>
      <w:r>
        <w:rPr>
          <w:rFonts w:hint="cs"/>
          <w:rtl/>
        </w:rPr>
        <w:t xml:space="preserve"> مختلف </w:t>
      </w:r>
      <w:r w:rsidR="001A200C">
        <w:rPr>
          <w:rtl/>
        </w:rPr>
        <w:t>به‌منظور</w:t>
      </w:r>
      <w:r>
        <w:rPr>
          <w:rFonts w:hint="cs"/>
          <w:rtl/>
        </w:rPr>
        <w:t xml:space="preserve"> </w:t>
      </w:r>
      <w:r w:rsidR="001A200C">
        <w:rPr>
          <w:rtl/>
        </w:rPr>
        <w:t>طبقه‌بند</w:t>
      </w:r>
      <w:r w:rsidR="001A200C">
        <w:rPr>
          <w:rFonts w:hint="cs"/>
          <w:rtl/>
        </w:rPr>
        <w:t>ی</w:t>
      </w:r>
      <w:r>
        <w:rPr>
          <w:rFonts w:hint="cs"/>
          <w:rtl/>
        </w:rPr>
        <w:t xml:space="preserve"> و تفسیر </w:t>
      </w:r>
      <w:r w:rsidR="001A200C">
        <w:rPr>
          <w:rtl/>
        </w:rPr>
        <w:t>داده‌ها</w:t>
      </w:r>
      <w:r w:rsidR="001A200C">
        <w:rPr>
          <w:rFonts w:hint="cs"/>
          <w:rtl/>
        </w:rPr>
        <w:t>ی</w:t>
      </w:r>
      <w:r>
        <w:rPr>
          <w:rFonts w:hint="cs"/>
          <w:rtl/>
        </w:rPr>
        <w:t xml:space="preserve"> دریافتی </w:t>
      </w:r>
    </w:p>
    <w:p w14:paraId="3E9DED0E" w14:textId="1D6234D4" w:rsidR="002412DF" w:rsidRDefault="009E27DF" w:rsidP="006E00FF">
      <w:pPr>
        <w:pStyle w:val="ListParagraph"/>
        <w:numPr>
          <w:ilvl w:val="0"/>
          <w:numId w:val="17"/>
        </w:numPr>
      </w:pPr>
      <w:r>
        <w:rPr>
          <w:rFonts w:hint="cs"/>
          <w:rtl/>
        </w:rPr>
        <w:t xml:space="preserve">رسم نمودار </w:t>
      </w:r>
      <w:r w:rsidRPr="009E27DF">
        <w:rPr>
          <w:rtl/>
        </w:rPr>
        <w:t>چگال</w:t>
      </w:r>
      <w:r w:rsidRPr="009E27DF">
        <w:rPr>
          <w:rFonts w:hint="cs"/>
          <w:rtl/>
        </w:rPr>
        <w:t>ی</w:t>
      </w:r>
      <w:r w:rsidRPr="009E27DF">
        <w:rPr>
          <w:rtl/>
        </w:rPr>
        <w:t xml:space="preserve"> ط</w:t>
      </w:r>
      <w:r w:rsidRPr="009E27DF">
        <w:rPr>
          <w:rFonts w:hint="cs"/>
          <w:rtl/>
        </w:rPr>
        <w:t>ی</w:t>
      </w:r>
      <w:r w:rsidRPr="009E27DF">
        <w:rPr>
          <w:rFonts w:hint="eastAsia"/>
          <w:rtl/>
        </w:rPr>
        <w:t>ف</w:t>
      </w:r>
      <w:r w:rsidRPr="009E27DF">
        <w:rPr>
          <w:rtl/>
        </w:rPr>
        <w:t xml:space="preserve"> توا</w:t>
      </w:r>
      <w:r w:rsidR="002412DF">
        <w:rPr>
          <w:rFonts w:hint="cs"/>
          <w:rtl/>
        </w:rPr>
        <w:t xml:space="preserve">ن </w:t>
      </w:r>
      <w:r w:rsidR="001A200C">
        <w:rPr>
          <w:rtl/>
        </w:rPr>
        <w:t>به‌صورت</w:t>
      </w:r>
      <w:r w:rsidR="002412DF">
        <w:rPr>
          <w:rFonts w:hint="cs"/>
          <w:rtl/>
        </w:rPr>
        <w:t xml:space="preserve"> زمان مستقیم</w:t>
      </w:r>
    </w:p>
    <w:p w14:paraId="51CA7105" w14:textId="732B98B8" w:rsidR="007D7035" w:rsidRDefault="002412DF" w:rsidP="006E00FF">
      <w:pPr>
        <w:pStyle w:val="ListParagraph"/>
        <w:numPr>
          <w:ilvl w:val="0"/>
          <w:numId w:val="17"/>
        </w:numPr>
        <w:rPr>
          <w:rtl/>
        </w:rPr>
      </w:pPr>
      <w:r>
        <w:rPr>
          <w:rFonts w:hint="cs"/>
          <w:rtl/>
        </w:rPr>
        <w:t xml:space="preserve">رسم </w:t>
      </w:r>
      <w:r w:rsidRPr="002412DF">
        <w:rPr>
          <w:rtl/>
        </w:rPr>
        <w:t>چگال</w:t>
      </w:r>
      <w:r w:rsidRPr="002412DF">
        <w:rPr>
          <w:rFonts w:hint="cs"/>
          <w:rtl/>
        </w:rPr>
        <w:t>ی</w:t>
      </w:r>
      <w:r w:rsidRPr="002412DF">
        <w:rPr>
          <w:rtl/>
        </w:rPr>
        <w:t xml:space="preserve"> ط</w:t>
      </w:r>
      <w:r w:rsidRPr="002412DF">
        <w:rPr>
          <w:rFonts w:hint="cs"/>
          <w:rtl/>
        </w:rPr>
        <w:t>ی</w:t>
      </w:r>
      <w:r w:rsidRPr="002412DF">
        <w:rPr>
          <w:rFonts w:hint="eastAsia"/>
          <w:rtl/>
        </w:rPr>
        <w:t>ف</w:t>
      </w:r>
      <w:r w:rsidRPr="002412DF">
        <w:rPr>
          <w:rFonts w:hint="cs"/>
          <w:rtl/>
        </w:rPr>
        <w:t>ی</w:t>
      </w:r>
      <w:r w:rsidRPr="002412DF">
        <w:rPr>
          <w:rtl/>
        </w:rPr>
        <w:t xml:space="preserve"> بسامدها</w:t>
      </w:r>
      <w:r w:rsidRPr="002412DF">
        <w:rPr>
          <w:rFonts w:hint="cs"/>
          <w:rtl/>
        </w:rPr>
        <w:t>ی</w:t>
      </w:r>
      <w:r w:rsidRPr="002412DF">
        <w:rPr>
          <w:rtl/>
        </w:rPr>
        <w:t xml:space="preserve"> </w:t>
      </w:r>
      <w:r>
        <w:rPr>
          <w:rFonts w:hint="cs"/>
          <w:rtl/>
        </w:rPr>
        <w:t xml:space="preserve">سیگنال مغزی دریافتی </w:t>
      </w:r>
      <w:r w:rsidR="001A200C">
        <w:rPr>
          <w:rtl/>
        </w:rPr>
        <w:t>به‌صورت</w:t>
      </w:r>
      <w:r>
        <w:rPr>
          <w:rFonts w:hint="cs"/>
          <w:rtl/>
        </w:rPr>
        <w:t xml:space="preserve"> زمان مستقیم</w:t>
      </w:r>
    </w:p>
    <w:p w14:paraId="439739E5" w14:textId="3F14E2AF" w:rsidR="00F658CB" w:rsidRDefault="00137AC5" w:rsidP="00D70418">
      <w:pPr>
        <w:rPr>
          <w:rtl/>
        </w:rPr>
      </w:pPr>
      <w:r w:rsidRPr="00137AC5">
        <w:rPr>
          <w:rtl/>
        </w:rPr>
        <w:t>نحوه کار هدبند به ا</w:t>
      </w:r>
      <w:r w:rsidRPr="00137AC5">
        <w:rPr>
          <w:rFonts w:hint="cs"/>
          <w:rtl/>
        </w:rPr>
        <w:t>ی</w:t>
      </w:r>
      <w:r w:rsidRPr="00137AC5">
        <w:rPr>
          <w:rFonts w:hint="eastAsia"/>
          <w:rtl/>
        </w:rPr>
        <w:t>ن</w:t>
      </w:r>
      <w:r w:rsidRPr="00137AC5">
        <w:rPr>
          <w:rtl/>
        </w:rPr>
        <w:t xml:space="preserve"> </w:t>
      </w:r>
      <w:r w:rsidR="00E80416">
        <w:rPr>
          <w:rFonts w:hint="cs"/>
          <w:rtl/>
        </w:rPr>
        <w:t>صورت</w:t>
      </w:r>
      <w:r w:rsidRPr="00137AC5">
        <w:rPr>
          <w:rtl/>
        </w:rPr>
        <w:t xml:space="preserve"> است که </w:t>
      </w:r>
      <w:r w:rsidR="001A200C">
        <w:rPr>
          <w:rtl/>
        </w:rPr>
        <w:t>داده‌ها</w:t>
      </w:r>
      <w:r w:rsidR="001A200C">
        <w:rPr>
          <w:rFonts w:hint="cs"/>
          <w:rtl/>
        </w:rPr>
        <w:t>یی</w:t>
      </w:r>
      <w:r w:rsidRPr="00137AC5">
        <w:rPr>
          <w:rtl/>
        </w:rPr>
        <w:t xml:space="preserve"> که توسط </w:t>
      </w:r>
      <w:r w:rsidR="001A200C">
        <w:rPr>
          <w:rtl/>
        </w:rPr>
        <w:t>الکترودها</w:t>
      </w:r>
      <w:r w:rsidR="001A200C">
        <w:rPr>
          <w:rFonts w:hint="cs"/>
          <w:rtl/>
        </w:rPr>
        <w:t>ی</w:t>
      </w:r>
      <w:r w:rsidRPr="00137AC5">
        <w:rPr>
          <w:rtl/>
        </w:rPr>
        <w:t xml:space="preserve"> </w:t>
      </w:r>
      <w:r w:rsidR="00D70418">
        <w:t>EEG</w:t>
      </w:r>
      <w:r w:rsidRPr="00137AC5">
        <w:rPr>
          <w:rtl/>
        </w:rPr>
        <w:t xml:space="preserve"> </w:t>
      </w:r>
      <w:r w:rsidR="001A200C">
        <w:rPr>
          <w:rtl/>
        </w:rPr>
        <w:t>اندازه‌گ</w:t>
      </w:r>
      <w:r w:rsidR="001A200C">
        <w:rPr>
          <w:rFonts w:hint="cs"/>
          <w:rtl/>
        </w:rPr>
        <w:t>ی</w:t>
      </w:r>
      <w:r w:rsidR="001A200C">
        <w:rPr>
          <w:rFonts w:hint="eastAsia"/>
          <w:rtl/>
        </w:rPr>
        <w:t>ر</w:t>
      </w:r>
      <w:r w:rsidR="001A200C">
        <w:rPr>
          <w:rFonts w:hint="cs"/>
          <w:rtl/>
        </w:rPr>
        <w:t>ی</w:t>
      </w:r>
      <w:r w:rsidRPr="00137AC5">
        <w:rPr>
          <w:rtl/>
        </w:rPr>
        <w:t xml:space="preserve"> م</w:t>
      </w:r>
      <w:r w:rsidRPr="00137AC5">
        <w:rPr>
          <w:rFonts w:hint="cs"/>
          <w:rtl/>
        </w:rPr>
        <w:t>ی‌</w:t>
      </w:r>
      <w:r w:rsidRPr="00137AC5">
        <w:rPr>
          <w:rFonts w:hint="eastAsia"/>
          <w:rtl/>
        </w:rPr>
        <w:t>شوند</w:t>
      </w:r>
      <w:r w:rsidRPr="00137AC5">
        <w:rPr>
          <w:rtl/>
        </w:rPr>
        <w:t xml:space="preserve"> </w:t>
      </w:r>
      <w:r w:rsidR="00D70418">
        <w:rPr>
          <w:rFonts w:hint="cs"/>
          <w:rtl/>
        </w:rPr>
        <w:t>به صورت بی‌سیم</w:t>
      </w:r>
      <w:r w:rsidRPr="00137AC5">
        <w:rPr>
          <w:rtl/>
        </w:rPr>
        <w:t xml:space="preserve"> و </w:t>
      </w:r>
      <w:r w:rsidR="00E80416">
        <w:rPr>
          <w:rFonts w:hint="cs"/>
          <w:rtl/>
        </w:rPr>
        <w:t xml:space="preserve">از طریق دانگل و ورودی </w:t>
      </w:r>
      <w:r w:rsidR="001A200C">
        <w:rPr>
          <w:rFonts w:hint="cs"/>
          <w:rtl/>
        </w:rPr>
        <w:t>ی</w:t>
      </w:r>
      <w:r w:rsidR="001A200C">
        <w:rPr>
          <w:rFonts w:hint="eastAsia"/>
          <w:rtl/>
        </w:rPr>
        <w:t>واس‌ب</w:t>
      </w:r>
      <w:r w:rsidR="001A200C">
        <w:rPr>
          <w:rFonts w:hint="cs"/>
          <w:rtl/>
        </w:rPr>
        <w:t>ی</w:t>
      </w:r>
      <w:r w:rsidRPr="00137AC5">
        <w:rPr>
          <w:rtl/>
        </w:rPr>
        <w:t xml:space="preserve"> به </w:t>
      </w:r>
      <w:r w:rsidR="00D70418">
        <w:rPr>
          <w:rFonts w:hint="cs"/>
          <w:rtl/>
        </w:rPr>
        <w:t xml:space="preserve">رایانه </w:t>
      </w:r>
      <w:r w:rsidRPr="00137AC5">
        <w:rPr>
          <w:rtl/>
        </w:rPr>
        <w:t>انتقال داده م</w:t>
      </w:r>
      <w:r w:rsidRPr="00137AC5">
        <w:rPr>
          <w:rFonts w:hint="cs"/>
          <w:rtl/>
        </w:rPr>
        <w:t>ی‌</w:t>
      </w:r>
      <w:r w:rsidRPr="00137AC5">
        <w:rPr>
          <w:rFonts w:hint="eastAsia"/>
          <w:rtl/>
        </w:rPr>
        <w:t>شوند</w:t>
      </w:r>
      <w:r w:rsidRPr="00137AC5">
        <w:rPr>
          <w:rtl/>
        </w:rPr>
        <w:t>. ا</w:t>
      </w:r>
      <w:r w:rsidRPr="00137AC5">
        <w:rPr>
          <w:rFonts w:hint="cs"/>
          <w:rtl/>
        </w:rPr>
        <w:t>ی</w:t>
      </w:r>
      <w:r w:rsidRPr="00137AC5">
        <w:rPr>
          <w:rFonts w:hint="eastAsia"/>
          <w:rtl/>
        </w:rPr>
        <w:t>ن</w:t>
      </w:r>
      <w:r w:rsidRPr="00137AC5">
        <w:rPr>
          <w:rtl/>
        </w:rPr>
        <w:t xml:space="preserve"> </w:t>
      </w:r>
      <w:r w:rsidR="001A200C">
        <w:rPr>
          <w:rtl/>
        </w:rPr>
        <w:t>داده‌ها</w:t>
      </w:r>
      <w:r w:rsidRPr="00137AC5">
        <w:rPr>
          <w:rtl/>
        </w:rPr>
        <w:t xml:space="preserve"> </w:t>
      </w:r>
      <w:r w:rsidR="001A200C">
        <w:rPr>
          <w:rtl/>
        </w:rPr>
        <w:t>به‌صورت</w:t>
      </w:r>
      <w:r w:rsidRPr="00137AC5">
        <w:rPr>
          <w:rtl/>
        </w:rPr>
        <w:t xml:space="preserve"> </w:t>
      </w:r>
      <w:r w:rsidR="001A200C">
        <w:rPr>
          <w:rFonts w:hint="cs"/>
          <w:rtl/>
        </w:rPr>
        <w:t>ی</w:t>
      </w:r>
      <w:r w:rsidR="001A200C">
        <w:rPr>
          <w:rFonts w:hint="eastAsia"/>
          <w:rtl/>
        </w:rPr>
        <w:t>ک‌رشته</w:t>
      </w:r>
      <w:r w:rsidR="00E80416">
        <w:rPr>
          <w:rFonts w:hint="cs"/>
          <w:rtl/>
        </w:rPr>
        <w:t xml:space="preserve"> </w:t>
      </w:r>
      <w:r w:rsidRPr="00137AC5">
        <w:rPr>
          <w:rtl/>
        </w:rPr>
        <w:t>رو</w:t>
      </w:r>
      <w:r w:rsidRPr="00137AC5">
        <w:rPr>
          <w:rFonts w:hint="cs"/>
          <w:rtl/>
        </w:rPr>
        <w:t>ی</w:t>
      </w:r>
      <w:r w:rsidRPr="00137AC5">
        <w:rPr>
          <w:rtl/>
        </w:rPr>
        <w:t xml:space="preserve"> پورت </w:t>
      </w:r>
      <w:r w:rsidRPr="00137AC5">
        <w:t>localhost</w:t>
      </w:r>
      <w:r w:rsidRPr="00137AC5">
        <w:rPr>
          <w:rtl/>
        </w:rPr>
        <w:t xml:space="preserve"> در </w:t>
      </w:r>
      <w:r w:rsidRPr="00137AC5">
        <w:t>TCP/IP</w:t>
      </w:r>
      <w:r w:rsidRPr="00137AC5">
        <w:rPr>
          <w:rtl/>
        </w:rPr>
        <w:t xml:space="preserve"> موجود هستند. </w:t>
      </w:r>
      <w:r w:rsidR="001A200C">
        <w:rPr>
          <w:rtl/>
        </w:rPr>
        <w:t>نرم‌افزار</w:t>
      </w:r>
      <w:r w:rsidRPr="00137AC5">
        <w:rPr>
          <w:rtl/>
        </w:rPr>
        <w:t>، ا</w:t>
      </w:r>
      <w:r w:rsidRPr="00137AC5">
        <w:rPr>
          <w:rFonts w:hint="cs"/>
          <w:rtl/>
        </w:rPr>
        <w:t>ی</w:t>
      </w:r>
      <w:r w:rsidRPr="00137AC5">
        <w:rPr>
          <w:rFonts w:hint="eastAsia"/>
          <w:rtl/>
        </w:rPr>
        <w:t>ن</w:t>
      </w:r>
      <w:r w:rsidRPr="00137AC5">
        <w:rPr>
          <w:rtl/>
        </w:rPr>
        <w:t xml:space="preserve"> </w:t>
      </w:r>
      <w:r w:rsidR="001A200C">
        <w:rPr>
          <w:rtl/>
        </w:rPr>
        <w:t>داده‌ها</w:t>
      </w:r>
      <w:r w:rsidRPr="00137AC5">
        <w:rPr>
          <w:rtl/>
        </w:rPr>
        <w:t xml:space="preserve"> را از رو</w:t>
      </w:r>
      <w:r w:rsidRPr="00137AC5">
        <w:rPr>
          <w:rFonts w:hint="cs"/>
          <w:rtl/>
        </w:rPr>
        <w:t>ی</w:t>
      </w:r>
      <w:r w:rsidRPr="00137AC5">
        <w:rPr>
          <w:rtl/>
        </w:rPr>
        <w:t xml:space="preserve"> شبکه م</w:t>
      </w:r>
      <w:r w:rsidRPr="00137AC5">
        <w:rPr>
          <w:rFonts w:hint="cs"/>
          <w:rtl/>
        </w:rPr>
        <w:t>ی‌</w:t>
      </w:r>
      <w:r w:rsidRPr="00137AC5">
        <w:rPr>
          <w:rFonts w:hint="eastAsia"/>
          <w:rtl/>
        </w:rPr>
        <w:t>خواند</w:t>
      </w:r>
      <w:r w:rsidR="00916324">
        <w:rPr>
          <w:rFonts w:hint="cs"/>
          <w:rtl/>
        </w:rPr>
        <w:t xml:space="preserve">، آن را رمزگشایی </w:t>
      </w:r>
      <w:r w:rsidR="00D70418">
        <w:rPr>
          <w:rFonts w:hint="cs"/>
          <w:rtl/>
        </w:rPr>
        <w:t>کرده</w:t>
      </w:r>
      <w:r w:rsidR="00916324">
        <w:rPr>
          <w:rFonts w:hint="cs"/>
          <w:rtl/>
        </w:rPr>
        <w:t xml:space="preserve"> و </w:t>
      </w:r>
      <w:r w:rsidRPr="00137AC5">
        <w:rPr>
          <w:rtl/>
        </w:rPr>
        <w:t>تبد</w:t>
      </w:r>
      <w:r w:rsidRPr="00137AC5">
        <w:rPr>
          <w:rFonts w:hint="cs"/>
          <w:rtl/>
        </w:rPr>
        <w:t>ی</w:t>
      </w:r>
      <w:r w:rsidRPr="00137AC5">
        <w:rPr>
          <w:rFonts w:hint="eastAsia"/>
          <w:rtl/>
        </w:rPr>
        <w:t>ل</w:t>
      </w:r>
      <w:r w:rsidRPr="00137AC5">
        <w:rPr>
          <w:rtl/>
        </w:rPr>
        <w:t xml:space="preserve"> </w:t>
      </w:r>
      <w:r w:rsidR="001A200C">
        <w:rPr>
          <w:rtl/>
        </w:rPr>
        <w:t>واحدها</w:t>
      </w:r>
      <w:r w:rsidR="001A200C">
        <w:rPr>
          <w:rFonts w:hint="cs"/>
          <w:rtl/>
        </w:rPr>
        <w:t>ی</w:t>
      </w:r>
      <w:r w:rsidRPr="00137AC5">
        <w:rPr>
          <w:rtl/>
        </w:rPr>
        <w:t xml:space="preserve"> مناسب را </w:t>
      </w:r>
      <w:r w:rsidR="00916324">
        <w:rPr>
          <w:rFonts w:hint="cs"/>
          <w:rtl/>
        </w:rPr>
        <w:t xml:space="preserve">برای نمایش و </w:t>
      </w:r>
      <w:r w:rsidR="001A200C">
        <w:rPr>
          <w:rtl/>
        </w:rPr>
        <w:t>ذخ</w:t>
      </w:r>
      <w:r w:rsidR="001A200C">
        <w:rPr>
          <w:rFonts w:hint="cs"/>
          <w:rtl/>
        </w:rPr>
        <w:t>ی</w:t>
      </w:r>
      <w:r w:rsidR="001A200C">
        <w:rPr>
          <w:rFonts w:hint="eastAsia"/>
          <w:rtl/>
        </w:rPr>
        <w:t>ره‌ساز</w:t>
      </w:r>
      <w:r w:rsidR="001A200C">
        <w:rPr>
          <w:rFonts w:hint="cs"/>
          <w:rtl/>
        </w:rPr>
        <w:t>ی</w:t>
      </w:r>
      <w:r w:rsidR="00916324">
        <w:rPr>
          <w:rFonts w:hint="cs"/>
          <w:rtl/>
        </w:rPr>
        <w:t xml:space="preserve"> </w:t>
      </w:r>
      <w:r w:rsidRPr="00137AC5">
        <w:rPr>
          <w:rtl/>
        </w:rPr>
        <w:t>رو</w:t>
      </w:r>
      <w:r w:rsidRPr="00137AC5">
        <w:rPr>
          <w:rFonts w:hint="cs"/>
          <w:rtl/>
        </w:rPr>
        <w:t>ی</w:t>
      </w:r>
      <w:r w:rsidRPr="00137AC5">
        <w:rPr>
          <w:rtl/>
        </w:rPr>
        <w:t xml:space="preserve"> </w:t>
      </w:r>
      <w:r w:rsidR="001A200C">
        <w:rPr>
          <w:rtl/>
        </w:rPr>
        <w:t>آن‌ها</w:t>
      </w:r>
      <w:r w:rsidRPr="00137AC5">
        <w:rPr>
          <w:rtl/>
        </w:rPr>
        <w:t xml:space="preserve"> انجام م</w:t>
      </w:r>
      <w:r w:rsidRPr="00137AC5">
        <w:rPr>
          <w:rFonts w:hint="cs"/>
          <w:rtl/>
        </w:rPr>
        <w:t>ی‌</w:t>
      </w:r>
      <w:r w:rsidRPr="00137AC5">
        <w:rPr>
          <w:rFonts w:hint="eastAsia"/>
          <w:rtl/>
        </w:rPr>
        <w:t>دهد</w:t>
      </w:r>
      <w:r w:rsidRPr="00137AC5">
        <w:rPr>
          <w:rtl/>
        </w:rPr>
        <w:t>.</w:t>
      </w:r>
    </w:p>
    <w:p w14:paraId="6A10A79B" w14:textId="73CE8AB0" w:rsidR="007D7035" w:rsidRDefault="007D7035" w:rsidP="006E00FF">
      <w:pPr>
        <w:pStyle w:val="Heading3"/>
        <w:rPr>
          <w:rtl/>
        </w:rPr>
      </w:pPr>
      <w:r>
        <w:rPr>
          <w:rFonts w:hint="cs"/>
          <w:rtl/>
        </w:rPr>
        <w:t xml:space="preserve">توابع کنترل و ارتباط با شبکه  </w:t>
      </w:r>
    </w:p>
    <w:p w14:paraId="52C846CF" w14:textId="782075AA" w:rsidR="007D7035" w:rsidRDefault="00F658CB" w:rsidP="006E00FF">
      <w:pPr>
        <w:rPr>
          <w:rtl/>
        </w:rPr>
      </w:pPr>
      <w:r w:rsidRPr="00F658CB">
        <w:rPr>
          <w:rtl/>
        </w:rPr>
        <w:t xml:space="preserve">تمام </w:t>
      </w:r>
      <w:r w:rsidR="001A200C">
        <w:rPr>
          <w:rtl/>
        </w:rPr>
        <w:t>قابل</w:t>
      </w:r>
      <w:r w:rsidR="001A200C">
        <w:rPr>
          <w:rFonts w:hint="cs"/>
          <w:rtl/>
        </w:rPr>
        <w:t>ی</w:t>
      </w:r>
      <w:r w:rsidR="001A200C">
        <w:rPr>
          <w:rFonts w:hint="eastAsia"/>
          <w:rtl/>
        </w:rPr>
        <w:t>ت‌ها</w:t>
      </w:r>
      <w:r w:rsidR="001A200C">
        <w:rPr>
          <w:rFonts w:hint="cs"/>
          <w:rtl/>
        </w:rPr>
        <w:t>ی</w:t>
      </w:r>
      <w:r w:rsidRPr="00F658CB">
        <w:rPr>
          <w:rtl/>
        </w:rPr>
        <w:t xml:space="preserve"> مربوط به شبکه در فا</w:t>
      </w:r>
      <w:r w:rsidRPr="00F658CB">
        <w:rPr>
          <w:rFonts w:hint="cs"/>
          <w:rtl/>
        </w:rPr>
        <w:t>ی</w:t>
      </w:r>
      <w:r w:rsidRPr="00F658CB">
        <w:rPr>
          <w:rFonts w:hint="eastAsia"/>
          <w:rtl/>
        </w:rPr>
        <w:t>ل</w:t>
      </w:r>
      <w:r w:rsidRPr="00F658CB">
        <w:rPr>
          <w:rtl/>
        </w:rPr>
        <w:t xml:space="preserve"> </w:t>
      </w:r>
      <w:r w:rsidRPr="00F658CB">
        <w:t>ZmaxSocket.py</w:t>
      </w:r>
      <w:r w:rsidRPr="00F658CB">
        <w:rPr>
          <w:rtl/>
        </w:rPr>
        <w:t xml:space="preserve"> قرار گرفته است. ا</w:t>
      </w:r>
      <w:r w:rsidRPr="00F658CB">
        <w:rPr>
          <w:rFonts w:hint="cs"/>
          <w:rtl/>
        </w:rPr>
        <w:t>ی</w:t>
      </w:r>
      <w:r w:rsidRPr="00F658CB">
        <w:rPr>
          <w:rFonts w:hint="eastAsia"/>
          <w:rtl/>
        </w:rPr>
        <w:t>ن</w:t>
      </w:r>
      <w:r w:rsidRPr="00F658CB">
        <w:rPr>
          <w:rtl/>
        </w:rPr>
        <w:t xml:space="preserve"> توابع شامل </w:t>
      </w:r>
      <w:r w:rsidRPr="00F658CB">
        <w:t>connect</w:t>
      </w:r>
      <w:r w:rsidRPr="00F658CB">
        <w:rPr>
          <w:rtl/>
        </w:rPr>
        <w:t xml:space="preserve">، </w:t>
      </w:r>
      <w:r w:rsidRPr="00F658CB">
        <w:t>read</w:t>
      </w:r>
      <w:r w:rsidRPr="00F658CB">
        <w:rPr>
          <w:rtl/>
        </w:rPr>
        <w:t xml:space="preserve"> </w:t>
      </w:r>
      <w:r>
        <w:rPr>
          <w:rFonts w:hint="cs"/>
          <w:rtl/>
        </w:rPr>
        <w:t>(</w:t>
      </w:r>
      <w:r w:rsidRPr="00F658CB">
        <w:rPr>
          <w:rtl/>
        </w:rPr>
        <w:t>از سوکت</w:t>
      </w:r>
      <w:r>
        <w:rPr>
          <w:rFonts w:hint="cs"/>
          <w:rtl/>
        </w:rPr>
        <w:t>)</w:t>
      </w:r>
      <w:r w:rsidRPr="00F658CB">
        <w:rPr>
          <w:rtl/>
        </w:rPr>
        <w:t xml:space="preserve">، </w:t>
      </w:r>
      <w:r w:rsidRPr="00F658CB">
        <w:t>getbyteat</w:t>
      </w:r>
      <w:r w:rsidRPr="00F658CB">
        <w:rPr>
          <w:rtl/>
        </w:rPr>
        <w:t xml:space="preserve">، </w:t>
      </w:r>
      <w:r w:rsidRPr="00F658CB">
        <w:t>getwordat</w:t>
      </w:r>
      <w:r w:rsidRPr="00F658CB">
        <w:rPr>
          <w:rtl/>
        </w:rPr>
        <w:t xml:space="preserve">، </w:t>
      </w:r>
      <w:r w:rsidRPr="00F658CB">
        <w:t>ScaleEEG</w:t>
      </w:r>
      <w:r w:rsidRPr="00F658CB">
        <w:rPr>
          <w:rtl/>
        </w:rPr>
        <w:t xml:space="preserve">، </w:t>
      </w:r>
      <w:r w:rsidRPr="00F658CB">
        <w:t>ScaleAccel</w:t>
      </w:r>
      <w:r w:rsidRPr="00F658CB">
        <w:rPr>
          <w:rtl/>
        </w:rPr>
        <w:t xml:space="preserve">، </w:t>
      </w:r>
      <w:r w:rsidRPr="00F658CB">
        <w:t>BatteryVoltage</w:t>
      </w:r>
      <w:r w:rsidRPr="00F658CB">
        <w:rPr>
          <w:rtl/>
        </w:rPr>
        <w:t xml:space="preserve">، </w:t>
      </w:r>
      <w:r w:rsidRPr="00F658CB">
        <w:t>BodyTemp</w:t>
      </w:r>
      <w:r w:rsidRPr="00F658CB">
        <w:rPr>
          <w:rtl/>
        </w:rPr>
        <w:t xml:space="preserve">، </w:t>
      </w:r>
      <w:r w:rsidRPr="00F658CB">
        <w:t>hex2dec</w:t>
      </w:r>
      <w:r w:rsidRPr="00F658CB">
        <w:rPr>
          <w:rtl/>
        </w:rPr>
        <w:t xml:space="preserve">، </w:t>
      </w:r>
      <w:r w:rsidRPr="00F658CB">
        <w:t>dec2hex</w:t>
      </w:r>
      <w:r w:rsidRPr="00F658CB">
        <w:rPr>
          <w:rtl/>
        </w:rPr>
        <w:t xml:space="preserve"> و در نها</w:t>
      </w:r>
      <w:r w:rsidRPr="00F658CB">
        <w:rPr>
          <w:rFonts w:hint="cs"/>
          <w:rtl/>
        </w:rPr>
        <w:t>ی</w:t>
      </w:r>
      <w:r w:rsidRPr="00F658CB">
        <w:rPr>
          <w:rFonts w:hint="eastAsia"/>
          <w:rtl/>
        </w:rPr>
        <w:t>ت</w:t>
      </w:r>
      <w:r w:rsidRPr="00F658CB">
        <w:rPr>
          <w:rtl/>
        </w:rPr>
        <w:t xml:space="preserve"> </w:t>
      </w:r>
      <w:r w:rsidRPr="00F658CB">
        <w:t>stimulate</w:t>
      </w:r>
      <w:r w:rsidRPr="00F658CB">
        <w:rPr>
          <w:rtl/>
        </w:rPr>
        <w:t xml:space="preserve"> است. تابع </w:t>
      </w:r>
      <w:r>
        <w:t>connect</w:t>
      </w:r>
      <w:r w:rsidRPr="00F658CB">
        <w:rPr>
          <w:rtl/>
        </w:rPr>
        <w:t xml:space="preserve"> </w:t>
      </w:r>
      <w:r w:rsidR="001A200C">
        <w:rPr>
          <w:rtl/>
        </w:rPr>
        <w:t>نرم‌افزار</w:t>
      </w:r>
      <w:r>
        <w:rPr>
          <w:rFonts w:hint="cs"/>
          <w:rtl/>
        </w:rPr>
        <w:t xml:space="preserve"> </w:t>
      </w:r>
      <w:r w:rsidRPr="00F658CB">
        <w:rPr>
          <w:rtl/>
        </w:rPr>
        <w:t>را به شبکه متصل م</w:t>
      </w:r>
      <w:r w:rsidRPr="00F658CB">
        <w:rPr>
          <w:rFonts w:hint="cs"/>
          <w:rtl/>
        </w:rPr>
        <w:t>ی‌</w:t>
      </w:r>
      <w:r w:rsidRPr="00F658CB">
        <w:rPr>
          <w:rFonts w:hint="eastAsia"/>
          <w:rtl/>
        </w:rPr>
        <w:t>کند</w:t>
      </w:r>
      <w:r w:rsidRPr="00F658CB">
        <w:rPr>
          <w:rtl/>
        </w:rPr>
        <w:t xml:space="preserve"> </w:t>
      </w:r>
      <w:r w:rsidRPr="00F658CB">
        <w:rPr>
          <w:rFonts w:hint="eastAsia"/>
          <w:rtl/>
        </w:rPr>
        <w:t>و</w:t>
      </w:r>
      <w:r w:rsidRPr="00F658CB">
        <w:rPr>
          <w:rtl/>
        </w:rPr>
        <w:t xml:space="preserve"> تابع </w:t>
      </w:r>
      <w:r w:rsidRPr="00F658CB">
        <w:t>read</w:t>
      </w:r>
      <w:r w:rsidRPr="00F658CB">
        <w:rPr>
          <w:rtl/>
        </w:rPr>
        <w:t xml:space="preserve"> ن</w:t>
      </w:r>
      <w:r w:rsidRPr="00F658CB">
        <w:rPr>
          <w:rFonts w:hint="cs"/>
          <w:rtl/>
        </w:rPr>
        <w:t>ی</w:t>
      </w:r>
      <w:r w:rsidRPr="00F658CB">
        <w:rPr>
          <w:rFonts w:hint="eastAsia"/>
          <w:rtl/>
        </w:rPr>
        <w:t>ز</w:t>
      </w:r>
      <w:r w:rsidRPr="00F658CB">
        <w:rPr>
          <w:rtl/>
        </w:rPr>
        <w:t xml:space="preserve"> </w:t>
      </w:r>
      <w:r w:rsidR="001A200C">
        <w:rPr>
          <w:rtl/>
        </w:rPr>
        <w:t>داده‌ها</w:t>
      </w:r>
      <w:r w:rsidR="001A200C">
        <w:rPr>
          <w:rFonts w:hint="cs"/>
          <w:rtl/>
        </w:rPr>
        <w:t>ی</w:t>
      </w:r>
      <w:r w:rsidRPr="00F658CB">
        <w:rPr>
          <w:rtl/>
        </w:rPr>
        <w:t xml:space="preserve"> موجود رو</w:t>
      </w:r>
      <w:r w:rsidRPr="00F658CB">
        <w:rPr>
          <w:rFonts w:hint="cs"/>
          <w:rtl/>
        </w:rPr>
        <w:t>ی</w:t>
      </w:r>
      <w:r w:rsidRPr="00F658CB">
        <w:rPr>
          <w:rtl/>
        </w:rPr>
        <w:t xml:space="preserve"> شبکه را م</w:t>
      </w:r>
      <w:r w:rsidRPr="00F658CB">
        <w:rPr>
          <w:rFonts w:hint="cs"/>
          <w:rtl/>
        </w:rPr>
        <w:t>ی‌</w:t>
      </w:r>
      <w:r w:rsidRPr="00F658CB">
        <w:rPr>
          <w:rFonts w:hint="eastAsia"/>
          <w:rtl/>
        </w:rPr>
        <w:t>خواند</w:t>
      </w:r>
      <w:r w:rsidRPr="00F658CB">
        <w:rPr>
          <w:rtl/>
        </w:rPr>
        <w:t xml:space="preserve">. </w:t>
      </w:r>
      <w:r w:rsidR="001A200C">
        <w:rPr>
          <w:rtl/>
        </w:rPr>
        <w:t>تابع‌ها</w:t>
      </w:r>
      <w:r w:rsidR="001A200C">
        <w:rPr>
          <w:rFonts w:hint="cs"/>
          <w:rtl/>
        </w:rPr>
        <w:t>ی</w:t>
      </w:r>
      <w:r w:rsidRPr="00F658CB">
        <w:rPr>
          <w:rtl/>
        </w:rPr>
        <w:t xml:space="preserve"> </w:t>
      </w:r>
      <w:r>
        <w:t>scale</w:t>
      </w:r>
      <w:r w:rsidRPr="00F658CB">
        <w:rPr>
          <w:rtl/>
        </w:rPr>
        <w:t xml:space="preserve"> ن</w:t>
      </w:r>
      <w:r w:rsidRPr="00F658CB">
        <w:rPr>
          <w:rFonts w:hint="cs"/>
          <w:rtl/>
        </w:rPr>
        <w:t>ی</w:t>
      </w:r>
      <w:r w:rsidRPr="00F658CB">
        <w:rPr>
          <w:rFonts w:hint="eastAsia"/>
          <w:rtl/>
        </w:rPr>
        <w:t>ز</w:t>
      </w:r>
      <w:r w:rsidRPr="00F658CB">
        <w:rPr>
          <w:rtl/>
        </w:rPr>
        <w:t xml:space="preserve"> </w:t>
      </w:r>
      <w:r w:rsidR="001A200C">
        <w:rPr>
          <w:rtl/>
        </w:rPr>
        <w:t>داده‌ها</w:t>
      </w:r>
      <w:r w:rsidRPr="00F658CB">
        <w:rPr>
          <w:rtl/>
        </w:rPr>
        <w:t xml:space="preserve"> را </w:t>
      </w:r>
      <w:r>
        <w:rPr>
          <w:rFonts w:hint="cs"/>
          <w:rtl/>
        </w:rPr>
        <w:t xml:space="preserve">به </w:t>
      </w:r>
      <w:r w:rsidRPr="00F658CB">
        <w:rPr>
          <w:rtl/>
        </w:rPr>
        <w:t>مق</w:t>
      </w:r>
      <w:r w:rsidRPr="00F658CB">
        <w:rPr>
          <w:rFonts w:hint="cs"/>
          <w:rtl/>
        </w:rPr>
        <w:t>ی</w:t>
      </w:r>
      <w:r w:rsidRPr="00F658CB">
        <w:rPr>
          <w:rFonts w:hint="eastAsia"/>
          <w:rtl/>
        </w:rPr>
        <w:t>اس</w:t>
      </w:r>
      <w:r w:rsidRPr="00F658CB">
        <w:rPr>
          <w:rtl/>
        </w:rPr>
        <w:t xml:space="preserve"> درست </w:t>
      </w:r>
      <w:r w:rsidR="001A200C">
        <w:rPr>
          <w:rtl/>
        </w:rPr>
        <w:t>م</w:t>
      </w:r>
      <w:r w:rsidR="001A200C">
        <w:rPr>
          <w:rFonts w:hint="cs"/>
          <w:rtl/>
        </w:rPr>
        <w:t>ی‌</w:t>
      </w:r>
      <w:r w:rsidR="001A200C">
        <w:rPr>
          <w:rFonts w:hint="eastAsia"/>
          <w:rtl/>
        </w:rPr>
        <w:t>برند</w:t>
      </w:r>
      <w:r>
        <w:rPr>
          <w:rFonts w:hint="cs"/>
          <w:rtl/>
        </w:rPr>
        <w:t xml:space="preserve"> </w:t>
      </w:r>
      <w:r w:rsidRPr="00F658CB">
        <w:rPr>
          <w:rtl/>
        </w:rPr>
        <w:t>ز</w:t>
      </w:r>
      <w:r w:rsidRPr="00F658CB">
        <w:rPr>
          <w:rFonts w:hint="cs"/>
          <w:rtl/>
        </w:rPr>
        <w:t>ی</w:t>
      </w:r>
      <w:r w:rsidRPr="00F658CB">
        <w:rPr>
          <w:rFonts w:hint="eastAsia"/>
          <w:rtl/>
        </w:rPr>
        <w:t>را</w:t>
      </w:r>
      <w:r w:rsidRPr="00F658CB">
        <w:rPr>
          <w:rtl/>
        </w:rPr>
        <w:t xml:space="preserve"> ا</w:t>
      </w:r>
      <w:r w:rsidRPr="00F658CB">
        <w:rPr>
          <w:rFonts w:hint="cs"/>
          <w:rtl/>
        </w:rPr>
        <w:t>ی</w:t>
      </w:r>
      <w:r w:rsidRPr="00F658CB">
        <w:rPr>
          <w:rFonts w:hint="eastAsia"/>
          <w:rtl/>
        </w:rPr>
        <w:t>ن</w:t>
      </w:r>
      <w:r w:rsidRPr="00F658CB">
        <w:rPr>
          <w:rtl/>
        </w:rPr>
        <w:t xml:space="preserve"> </w:t>
      </w:r>
      <w:r w:rsidR="001A200C">
        <w:rPr>
          <w:rtl/>
        </w:rPr>
        <w:t>داده‌ها</w:t>
      </w:r>
      <w:r w:rsidRPr="00F658CB">
        <w:rPr>
          <w:rtl/>
        </w:rPr>
        <w:t xml:space="preserve"> از </w:t>
      </w:r>
      <w:r w:rsidRPr="00F658CB">
        <w:t>ADC</w:t>
      </w:r>
      <w:r w:rsidRPr="00F658CB">
        <w:rPr>
          <w:rtl/>
        </w:rPr>
        <w:t xml:space="preserve"> م</w:t>
      </w:r>
      <w:r w:rsidRPr="00F658CB">
        <w:rPr>
          <w:rFonts w:hint="cs"/>
          <w:rtl/>
        </w:rPr>
        <w:t>ی</w:t>
      </w:r>
      <w:r w:rsidRPr="00F658CB">
        <w:rPr>
          <w:rFonts w:hint="eastAsia"/>
          <w:rtl/>
        </w:rPr>
        <w:t>کروکنترلر</w:t>
      </w:r>
      <w:r w:rsidRPr="00F658CB">
        <w:rPr>
          <w:rtl/>
        </w:rPr>
        <w:t xml:space="preserve"> هستند و با</w:t>
      </w:r>
      <w:r w:rsidRPr="00F658CB">
        <w:rPr>
          <w:rFonts w:hint="cs"/>
          <w:rtl/>
        </w:rPr>
        <w:t>ی</w:t>
      </w:r>
      <w:r w:rsidRPr="00F658CB">
        <w:rPr>
          <w:rFonts w:hint="eastAsia"/>
          <w:rtl/>
        </w:rPr>
        <w:t>د</w:t>
      </w:r>
      <w:r w:rsidRPr="00F658CB">
        <w:rPr>
          <w:rtl/>
        </w:rPr>
        <w:t xml:space="preserve"> به واحد مناسب و با معنا تبد</w:t>
      </w:r>
      <w:r w:rsidRPr="00F658CB">
        <w:rPr>
          <w:rFonts w:hint="cs"/>
          <w:rtl/>
        </w:rPr>
        <w:t>ی</w:t>
      </w:r>
      <w:r w:rsidRPr="00F658CB">
        <w:rPr>
          <w:rFonts w:hint="eastAsia"/>
          <w:rtl/>
        </w:rPr>
        <w:t>ل</w:t>
      </w:r>
      <w:r w:rsidRPr="00F658CB">
        <w:rPr>
          <w:rtl/>
        </w:rPr>
        <w:t xml:space="preserve"> شوند. برا</w:t>
      </w:r>
      <w:r w:rsidRPr="00F658CB">
        <w:rPr>
          <w:rFonts w:hint="cs"/>
          <w:rtl/>
        </w:rPr>
        <w:t>ی</w:t>
      </w:r>
      <w:r w:rsidRPr="00F658CB">
        <w:rPr>
          <w:rtl/>
        </w:rPr>
        <w:t xml:space="preserve"> مثال </w:t>
      </w:r>
      <w:r w:rsidR="001A200C">
        <w:rPr>
          <w:rtl/>
        </w:rPr>
        <w:t>داده‌ها</w:t>
      </w:r>
      <w:r w:rsidR="001A200C">
        <w:rPr>
          <w:rFonts w:hint="cs"/>
          <w:rtl/>
        </w:rPr>
        <w:t>ی</w:t>
      </w:r>
      <w:r>
        <w:rPr>
          <w:rFonts w:hint="cs"/>
          <w:rtl/>
        </w:rPr>
        <w:t xml:space="preserve"> الکتروانسفالوگرام باید </w:t>
      </w:r>
      <w:r w:rsidRPr="00F658CB">
        <w:rPr>
          <w:rtl/>
        </w:rPr>
        <w:t xml:space="preserve">به </w:t>
      </w:r>
      <w:r w:rsidR="001A200C">
        <w:rPr>
          <w:rtl/>
        </w:rPr>
        <w:t>م</w:t>
      </w:r>
      <w:r w:rsidR="001A200C">
        <w:rPr>
          <w:rFonts w:hint="cs"/>
          <w:rtl/>
        </w:rPr>
        <w:t>ی</w:t>
      </w:r>
      <w:r w:rsidR="001A200C">
        <w:rPr>
          <w:rFonts w:hint="eastAsia"/>
          <w:rtl/>
        </w:rPr>
        <w:t>کرو</w:t>
      </w:r>
      <w:r w:rsidR="001A200C">
        <w:rPr>
          <w:rtl/>
        </w:rPr>
        <w:t xml:space="preserve"> ولت</w:t>
      </w:r>
      <w:r>
        <w:rPr>
          <w:rFonts w:hint="cs"/>
          <w:rtl/>
        </w:rPr>
        <w:t xml:space="preserve"> تبدیل شوند</w:t>
      </w:r>
      <w:r w:rsidRPr="00F658CB">
        <w:rPr>
          <w:rtl/>
        </w:rPr>
        <w:t>.</w:t>
      </w:r>
    </w:p>
    <w:p w14:paraId="308A4F7D" w14:textId="7B099042" w:rsidR="007D7035" w:rsidRDefault="009C1A64" w:rsidP="009F5621">
      <w:pPr>
        <w:rPr>
          <w:rtl/>
        </w:rPr>
      </w:pPr>
      <w:r w:rsidRPr="009C1A64">
        <w:rPr>
          <w:rtl/>
        </w:rPr>
        <w:t xml:space="preserve">تابع </w:t>
      </w:r>
      <w:r w:rsidRPr="009C1A64">
        <w:t>stimulate</w:t>
      </w:r>
      <w:r w:rsidRPr="009C1A64">
        <w:rPr>
          <w:rtl/>
        </w:rPr>
        <w:t xml:space="preserve"> دستورات</w:t>
      </w:r>
      <w:r w:rsidRPr="009C1A64">
        <w:rPr>
          <w:rFonts w:hint="cs"/>
          <w:rtl/>
        </w:rPr>
        <w:t>ی</w:t>
      </w:r>
      <w:r w:rsidRPr="009C1A64">
        <w:rPr>
          <w:rtl/>
        </w:rPr>
        <w:t xml:space="preserve"> را به شبکه و در نها</w:t>
      </w:r>
      <w:r w:rsidRPr="009C1A64">
        <w:rPr>
          <w:rFonts w:hint="cs"/>
          <w:rtl/>
        </w:rPr>
        <w:t>ی</w:t>
      </w:r>
      <w:r w:rsidRPr="009C1A64">
        <w:rPr>
          <w:rFonts w:hint="eastAsia"/>
          <w:rtl/>
        </w:rPr>
        <w:t>ت</w:t>
      </w:r>
      <w:r w:rsidRPr="009C1A64">
        <w:rPr>
          <w:rtl/>
        </w:rPr>
        <w:t xml:space="preserve"> به هدبند</w:t>
      </w:r>
      <w:r w:rsidR="009F5621">
        <w:rPr>
          <w:rFonts w:hint="cs"/>
          <w:rtl/>
        </w:rPr>
        <w:t xml:space="preserve"> فرستاده،</w:t>
      </w:r>
      <w:r w:rsidRPr="009C1A64">
        <w:rPr>
          <w:rtl/>
        </w:rPr>
        <w:t xml:space="preserve"> </w:t>
      </w:r>
      <w:r w:rsidR="00B11C0C">
        <w:rPr>
          <w:rFonts w:hint="cs"/>
          <w:rtl/>
        </w:rPr>
        <w:t xml:space="preserve">پردازنده داخلی </w:t>
      </w:r>
      <w:r w:rsidRPr="009C1A64">
        <w:rPr>
          <w:rtl/>
        </w:rPr>
        <w:t xml:space="preserve">هدبند </w:t>
      </w:r>
      <w:r w:rsidR="001A200C">
        <w:rPr>
          <w:rtl/>
        </w:rPr>
        <w:t>آن‌ها</w:t>
      </w:r>
      <w:r w:rsidRPr="009C1A64">
        <w:rPr>
          <w:rtl/>
        </w:rPr>
        <w:t xml:space="preserve"> را تفس</w:t>
      </w:r>
      <w:r w:rsidRPr="009C1A64">
        <w:rPr>
          <w:rFonts w:hint="cs"/>
          <w:rtl/>
        </w:rPr>
        <w:t>ی</w:t>
      </w:r>
      <w:r w:rsidRPr="009C1A64">
        <w:rPr>
          <w:rFonts w:hint="eastAsia"/>
          <w:rtl/>
        </w:rPr>
        <w:t>ر</w:t>
      </w:r>
      <w:r w:rsidRPr="009C1A64">
        <w:rPr>
          <w:rtl/>
        </w:rPr>
        <w:t xml:space="preserve"> و سپس اجرا </w:t>
      </w:r>
      <w:r w:rsidR="001A200C">
        <w:rPr>
          <w:rtl/>
        </w:rPr>
        <w:t>م</w:t>
      </w:r>
      <w:r w:rsidR="001A200C">
        <w:rPr>
          <w:rFonts w:hint="cs"/>
          <w:rtl/>
        </w:rPr>
        <w:t>ی‌</w:t>
      </w:r>
      <w:r w:rsidR="001A200C">
        <w:rPr>
          <w:rFonts w:hint="eastAsia"/>
          <w:rtl/>
        </w:rPr>
        <w:t>کند</w:t>
      </w:r>
      <w:r w:rsidRPr="009C1A64">
        <w:rPr>
          <w:rtl/>
        </w:rPr>
        <w:t>.</w:t>
      </w:r>
      <w:r w:rsidR="0035718C">
        <w:rPr>
          <w:rFonts w:hint="cs"/>
          <w:rtl/>
        </w:rPr>
        <w:t xml:space="preserve"> این دستورات باید </w:t>
      </w:r>
      <w:r w:rsidR="001A200C">
        <w:rPr>
          <w:rtl/>
        </w:rPr>
        <w:t>به‌صورت</w:t>
      </w:r>
      <w:r w:rsidR="0035718C">
        <w:rPr>
          <w:rFonts w:hint="cs"/>
          <w:rtl/>
        </w:rPr>
        <w:t xml:space="preserve"> </w:t>
      </w:r>
      <w:r w:rsidR="001A200C">
        <w:rPr>
          <w:rtl/>
        </w:rPr>
        <w:t>رشته‌ها</w:t>
      </w:r>
      <w:r w:rsidR="001A200C">
        <w:rPr>
          <w:rFonts w:hint="cs"/>
          <w:rtl/>
        </w:rPr>
        <w:t>یی</w:t>
      </w:r>
      <w:r w:rsidR="0035718C">
        <w:rPr>
          <w:rFonts w:hint="cs"/>
          <w:rtl/>
        </w:rPr>
        <w:t xml:space="preserve"> از اعداد در مبانی هگزادسیمال کدگذاری شوند و سپس به شبکه ارسال شوند. در این تابع </w:t>
      </w:r>
      <w:r w:rsidR="001A200C">
        <w:rPr>
          <w:rtl/>
        </w:rPr>
        <w:t>پارامترها</w:t>
      </w:r>
      <w:r w:rsidR="001A200C">
        <w:rPr>
          <w:rFonts w:hint="cs"/>
          <w:rtl/>
        </w:rPr>
        <w:t>یی</w:t>
      </w:r>
      <w:r w:rsidR="0035718C" w:rsidRPr="0035718C">
        <w:rPr>
          <w:rtl/>
        </w:rPr>
        <w:t xml:space="preserve"> از قب</w:t>
      </w:r>
      <w:r w:rsidR="0035718C" w:rsidRPr="0035718C">
        <w:rPr>
          <w:rFonts w:hint="cs"/>
          <w:rtl/>
        </w:rPr>
        <w:t>ی</w:t>
      </w:r>
      <w:r w:rsidR="0035718C" w:rsidRPr="0035718C">
        <w:rPr>
          <w:rFonts w:hint="eastAsia"/>
          <w:rtl/>
        </w:rPr>
        <w:t>ل</w:t>
      </w:r>
      <w:r w:rsidR="0035718C" w:rsidRPr="0035718C">
        <w:rPr>
          <w:rtl/>
        </w:rPr>
        <w:t xml:space="preserve"> رنگ </w:t>
      </w:r>
      <w:r w:rsidR="001A200C">
        <w:rPr>
          <w:rtl/>
        </w:rPr>
        <w:t>د</w:t>
      </w:r>
      <w:r w:rsidR="001A200C">
        <w:rPr>
          <w:rFonts w:hint="cs"/>
          <w:rtl/>
        </w:rPr>
        <w:t>ی</w:t>
      </w:r>
      <w:r w:rsidR="001A200C">
        <w:rPr>
          <w:rFonts w:hint="eastAsia"/>
          <w:rtl/>
        </w:rPr>
        <w:t>ودها</w:t>
      </w:r>
      <w:r w:rsidR="001A200C">
        <w:rPr>
          <w:rFonts w:hint="cs"/>
          <w:rtl/>
        </w:rPr>
        <w:t>ی</w:t>
      </w:r>
      <w:r w:rsidR="0035718C">
        <w:rPr>
          <w:rFonts w:hint="cs"/>
          <w:rtl/>
        </w:rPr>
        <w:t xml:space="preserve"> نوری</w:t>
      </w:r>
      <w:r w:rsidR="009F5621">
        <w:rPr>
          <w:rFonts w:hint="cs"/>
          <w:rtl/>
        </w:rPr>
        <w:t>،</w:t>
      </w:r>
      <w:r w:rsidR="0035718C" w:rsidRPr="0035718C">
        <w:rPr>
          <w:rtl/>
        </w:rPr>
        <w:t xml:space="preserve"> شدت نور آ</w:t>
      </w:r>
      <w:r w:rsidR="009F5621">
        <w:rPr>
          <w:rFonts w:hint="cs"/>
          <w:rtl/>
        </w:rPr>
        <w:t>ن‌</w:t>
      </w:r>
      <w:r w:rsidR="0035718C" w:rsidRPr="0035718C">
        <w:rPr>
          <w:rtl/>
        </w:rPr>
        <w:t>ها</w:t>
      </w:r>
      <w:r w:rsidR="009F5621">
        <w:rPr>
          <w:rFonts w:hint="cs"/>
          <w:rtl/>
        </w:rPr>
        <w:t>،</w:t>
      </w:r>
      <w:r w:rsidR="0035718C" w:rsidRPr="0035718C">
        <w:rPr>
          <w:rtl/>
        </w:rPr>
        <w:t xml:space="preserve"> </w:t>
      </w:r>
      <w:r w:rsidR="0035718C">
        <w:rPr>
          <w:rFonts w:hint="cs"/>
          <w:rtl/>
        </w:rPr>
        <w:t xml:space="preserve">فرکانس </w:t>
      </w:r>
      <w:r w:rsidR="0035718C" w:rsidRPr="0035718C">
        <w:rPr>
          <w:rtl/>
        </w:rPr>
        <w:t>روشن و خاموش شدن آ</w:t>
      </w:r>
      <w:r w:rsidR="009F5621">
        <w:rPr>
          <w:rFonts w:hint="cs"/>
          <w:rtl/>
        </w:rPr>
        <w:t>ن‌</w:t>
      </w:r>
      <w:r w:rsidR="0035718C" w:rsidRPr="0035718C">
        <w:rPr>
          <w:rtl/>
        </w:rPr>
        <w:t xml:space="preserve">ها و تعداد </w:t>
      </w:r>
      <w:r w:rsidR="001A200C">
        <w:rPr>
          <w:rtl/>
        </w:rPr>
        <w:t>دوره‌ها</w:t>
      </w:r>
      <w:r w:rsidR="001A200C">
        <w:rPr>
          <w:rFonts w:hint="cs"/>
          <w:rtl/>
        </w:rPr>
        <w:t>ی</w:t>
      </w:r>
      <w:r w:rsidR="0035718C">
        <w:rPr>
          <w:rFonts w:hint="cs"/>
          <w:rtl/>
        </w:rPr>
        <w:t xml:space="preserve"> آن </w:t>
      </w:r>
      <w:r w:rsidR="0035718C" w:rsidRPr="0035718C">
        <w:rPr>
          <w:rtl/>
        </w:rPr>
        <w:t>و</w:t>
      </w:r>
      <w:r w:rsidR="009F5621">
        <w:rPr>
          <w:rFonts w:hint="cs"/>
          <w:rtl/>
        </w:rPr>
        <w:t xml:space="preserve"> همچنین پارامترهای مربوط به</w:t>
      </w:r>
      <w:r w:rsidR="0035718C" w:rsidRPr="0035718C">
        <w:rPr>
          <w:rtl/>
        </w:rPr>
        <w:t xml:space="preserve"> </w:t>
      </w:r>
      <w:r w:rsidR="0035718C">
        <w:rPr>
          <w:rFonts w:hint="cs"/>
          <w:rtl/>
        </w:rPr>
        <w:t xml:space="preserve">لرزش هدبند </w:t>
      </w:r>
      <w:r w:rsidR="0035718C" w:rsidRPr="0035718C">
        <w:rPr>
          <w:rtl/>
        </w:rPr>
        <w:t>در</w:t>
      </w:r>
      <w:r w:rsidR="0035718C" w:rsidRPr="0035718C">
        <w:rPr>
          <w:rFonts w:hint="cs"/>
          <w:rtl/>
        </w:rPr>
        <w:t>ی</w:t>
      </w:r>
      <w:r w:rsidR="0035718C" w:rsidRPr="0035718C">
        <w:rPr>
          <w:rFonts w:hint="eastAsia"/>
          <w:rtl/>
        </w:rPr>
        <w:t>افت</w:t>
      </w:r>
      <w:r w:rsidR="0035718C">
        <w:rPr>
          <w:rFonts w:hint="cs"/>
          <w:rtl/>
        </w:rPr>
        <w:t xml:space="preserve"> </w:t>
      </w:r>
      <w:r w:rsidR="001A200C">
        <w:rPr>
          <w:rtl/>
        </w:rPr>
        <w:t>م</w:t>
      </w:r>
      <w:r w:rsidR="001A200C">
        <w:rPr>
          <w:rFonts w:hint="cs"/>
          <w:rtl/>
        </w:rPr>
        <w:t>ی‌</w:t>
      </w:r>
      <w:r w:rsidR="001A200C">
        <w:rPr>
          <w:rFonts w:hint="eastAsia"/>
          <w:rtl/>
        </w:rPr>
        <w:t>شوند</w:t>
      </w:r>
      <w:r w:rsidR="0035718C" w:rsidRPr="0035718C">
        <w:rPr>
          <w:rtl/>
        </w:rPr>
        <w:t xml:space="preserve">. سپس </w:t>
      </w:r>
      <w:r w:rsidR="001A200C">
        <w:rPr>
          <w:rtl/>
        </w:rPr>
        <w:t>آن‌ها</w:t>
      </w:r>
      <w:r w:rsidR="0035718C" w:rsidRPr="0035718C">
        <w:rPr>
          <w:rtl/>
        </w:rPr>
        <w:t xml:space="preserve"> به </w:t>
      </w:r>
      <w:r w:rsidR="0035718C">
        <w:rPr>
          <w:rFonts w:hint="cs"/>
          <w:rtl/>
        </w:rPr>
        <w:t xml:space="preserve">اعدادی در مبانی </w:t>
      </w:r>
      <w:r w:rsidR="0035718C" w:rsidRPr="0035718C">
        <w:rPr>
          <w:rtl/>
        </w:rPr>
        <w:t>هگزادس</w:t>
      </w:r>
      <w:r w:rsidR="0035718C" w:rsidRPr="0035718C">
        <w:rPr>
          <w:rFonts w:hint="cs"/>
          <w:rtl/>
        </w:rPr>
        <w:t>ی</w:t>
      </w:r>
      <w:r w:rsidR="0035718C" w:rsidRPr="0035718C">
        <w:rPr>
          <w:rFonts w:hint="eastAsia"/>
          <w:rtl/>
        </w:rPr>
        <w:t>مال</w:t>
      </w:r>
      <w:r w:rsidR="0035718C" w:rsidRPr="0035718C">
        <w:rPr>
          <w:rtl/>
        </w:rPr>
        <w:t xml:space="preserve"> تبد</w:t>
      </w:r>
      <w:r w:rsidR="0035718C" w:rsidRPr="0035718C">
        <w:rPr>
          <w:rFonts w:hint="cs"/>
          <w:rtl/>
        </w:rPr>
        <w:t>ی</w:t>
      </w:r>
      <w:r w:rsidR="0035718C" w:rsidRPr="0035718C">
        <w:rPr>
          <w:rFonts w:hint="eastAsia"/>
          <w:rtl/>
        </w:rPr>
        <w:t>ل</w:t>
      </w:r>
      <w:r w:rsidR="0035718C" w:rsidRPr="0035718C">
        <w:rPr>
          <w:rtl/>
        </w:rPr>
        <w:t xml:space="preserve"> </w:t>
      </w:r>
      <w:r w:rsidR="001A200C">
        <w:rPr>
          <w:rtl/>
        </w:rPr>
        <w:t>م</w:t>
      </w:r>
      <w:r w:rsidR="001A200C">
        <w:rPr>
          <w:rFonts w:hint="cs"/>
          <w:rtl/>
        </w:rPr>
        <w:t>ی‌</w:t>
      </w:r>
      <w:r w:rsidR="001A200C">
        <w:rPr>
          <w:rFonts w:hint="eastAsia"/>
          <w:rtl/>
        </w:rPr>
        <w:t>شوند</w:t>
      </w:r>
      <w:r w:rsidR="0035718C">
        <w:rPr>
          <w:rFonts w:hint="cs"/>
          <w:rtl/>
        </w:rPr>
        <w:t xml:space="preserve"> </w:t>
      </w:r>
      <w:r w:rsidR="0035718C" w:rsidRPr="0035718C">
        <w:rPr>
          <w:rtl/>
        </w:rPr>
        <w:t>و به شبکه و هدبند ارسال م</w:t>
      </w:r>
      <w:r w:rsidR="0035718C" w:rsidRPr="0035718C">
        <w:rPr>
          <w:rFonts w:hint="cs"/>
          <w:rtl/>
        </w:rPr>
        <w:t>ی‌</w:t>
      </w:r>
      <w:r w:rsidR="009F5621">
        <w:rPr>
          <w:rFonts w:hint="cs"/>
          <w:rtl/>
        </w:rPr>
        <w:t>شو</w:t>
      </w:r>
      <w:r w:rsidR="0035718C" w:rsidRPr="0035718C">
        <w:rPr>
          <w:rFonts w:hint="eastAsia"/>
          <w:rtl/>
        </w:rPr>
        <w:t>د</w:t>
      </w:r>
      <w:r w:rsidR="0035718C" w:rsidRPr="0035718C">
        <w:rPr>
          <w:rtl/>
        </w:rPr>
        <w:t xml:space="preserve">. </w:t>
      </w:r>
    </w:p>
    <w:p w14:paraId="52FBB7F7" w14:textId="57B48BCD" w:rsidR="007D7035" w:rsidRDefault="0078474D" w:rsidP="006E00FF">
      <w:pPr>
        <w:pStyle w:val="Heading3"/>
        <w:rPr>
          <w:rtl/>
        </w:rPr>
      </w:pPr>
      <w:r>
        <w:rPr>
          <w:rFonts w:hint="cs"/>
          <w:rtl/>
        </w:rPr>
        <w:t xml:space="preserve">توابع ارتباط با رابط کاربری </w:t>
      </w:r>
    </w:p>
    <w:p w14:paraId="44642B76" w14:textId="47255935" w:rsidR="0078474D" w:rsidRDefault="0078474D" w:rsidP="00FC1EE5">
      <w:pPr>
        <w:rPr>
          <w:rtl/>
        </w:rPr>
      </w:pPr>
      <w:r w:rsidRPr="0078474D">
        <w:rPr>
          <w:rtl/>
        </w:rPr>
        <w:t>در مرحله بعد با داشتن ا</w:t>
      </w:r>
      <w:r w:rsidRPr="0078474D">
        <w:rPr>
          <w:rFonts w:hint="cs"/>
          <w:rtl/>
        </w:rPr>
        <w:t>ی</w:t>
      </w:r>
      <w:r w:rsidRPr="0078474D">
        <w:rPr>
          <w:rFonts w:hint="eastAsia"/>
          <w:rtl/>
        </w:rPr>
        <w:t>ن</w:t>
      </w:r>
      <w:r w:rsidRPr="0078474D">
        <w:rPr>
          <w:rtl/>
        </w:rPr>
        <w:t xml:space="preserve"> توابع</w:t>
      </w:r>
      <w:r>
        <w:rPr>
          <w:rFonts w:hint="cs"/>
          <w:rtl/>
        </w:rPr>
        <w:t xml:space="preserve"> کنترل هدبند و شبکه</w:t>
      </w:r>
      <w:r w:rsidRPr="0078474D">
        <w:rPr>
          <w:rtl/>
        </w:rPr>
        <w:t>،</w:t>
      </w:r>
      <w:r>
        <w:rPr>
          <w:rFonts w:hint="cs"/>
          <w:rtl/>
        </w:rPr>
        <w:t xml:space="preserve"> توابعی </w:t>
      </w:r>
      <w:r w:rsidR="001A200C">
        <w:rPr>
          <w:rtl/>
        </w:rPr>
        <w:t>به‌منظور</w:t>
      </w:r>
      <w:r w:rsidRPr="0078474D">
        <w:rPr>
          <w:rtl/>
        </w:rPr>
        <w:t xml:space="preserve"> </w:t>
      </w:r>
      <w:r>
        <w:rPr>
          <w:rFonts w:hint="cs"/>
          <w:rtl/>
        </w:rPr>
        <w:t xml:space="preserve">کنترل رابط کاربری </w:t>
      </w:r>
      <w:r w:rsidR="001A200C">
        <w:rPr>
          <w:rtl/>
        </w:rPr>
        <w:t>نرم‌افزار</w:t>
      </w:r>
      <w:r>
        <w:rPr>
          <w:rFonts w:hint="cs"/>
          <w:rtl/>
        </w:rPr>
        <w:t xml:space="preserve"> </w:t>
      </w:r>
      <w:r w:rsidR="00FC1EE5">
        <w:rPr>
          <w:rFonts w:hint="cs"/>
          <w:rtl/>
        </w:rPr>
        <w:t xml:space="preserve">با </w:t>
      </w:r>
      <w:r w:rsidR="001A200C">
        <w:rPr>
          <w:rtl/>
        </w:rPr>
        <w:t>قابل</w:t>
      </w:r>
      <w:r w:rsidR="001A200C">
        <w:rPr>
          <w:rFonts w:hint="cs"/>
          <w:rtl/>
        </w:rPr>
        <w:t>ی</w:t>
      </w:r>
      <w:r w:rsidR="001A200C">
        <w:rPr>
          <w:rFonts w:hint="eastAsia"/>
          <w:rtl/>
        </w:rPr>
        <w:t>ت‌ها</w:t>
      </w:r>
      <w:r w:rsidR="001A200C">
        <w:rPr>
          <w:rFonts w:hint="cs"/>
          <w:rtl/>
        </w:rPr>
        <w:t>ی</w:t>
      </w:r>
      <w:r w:rsidRPr="0078474D">
        <w:rPr>
          <w:rtl/>
        </w:rPr>
        <w:t xml:space="preserve"> </w:t>
      </w:r>
      <w:r w:rsidR="001A200C">
        <w:rPr>
          <w:rtl/>
        </w:rPr>
        <w:t>موردن</w:t>
      </w:r>
      <w:r w:rsidR="001A200C">
        <w:rPr>
          <w:rFonts w:hint="cs"/>
          <w:rtl/>
        </w:rPr>
        <w:t>ی</w:t>
      </w:r>
      <w:r w:rsidR="001A200C">
        <w:rPr>
          <w:rFonts w:hint="eastAsia"/>
          <w:rtl/>
        </w:rPr>
        <w:t>از</w:t>
      </w:r>
      <w:r w:rsidR="00FC1EE5">
        <w:rPr>
          <w:rFonts w:hint="cs"/>
          <w:rtl/>
        </w:rPr>
        <w:t xml:space="preserve"> برای</w:t>
      </w:r>
      <w:r>
        <w:rPr>
          <w:rFonts w:hint="cs"/>
          <w:rtl/>
        </w:rPr>
        <w:t xml:space="preserve"> </w:t>
      </w:r>
      <w:r w:rsidR="001A200C">
        <w:rPr>
          <w:rtl/>
        </w:rPr>
        <w:t>آزما</w:t>
      </w:r>
      <w:r w:rsidR="001A200C">
        <w:rPr>
          <w:rFonts w:hint="cs"/>
          <w:rtl/>
        </w:rPr>
        <w:t>ی</w:t>
      </w:r>
      <w:r w:rsidR="001A200C">
        <w:rPr>
          <w:rFonts w:hint="eastAsia"/>
          <w:rtl/>
        </w:rPr>
        <w:t>ش‌ها</w:t>
      </w:r>
      <w:r w:rsidR="001A200C">
        <w:rPr>
          <w:rFonts w:hint="cs"/>
          <w:rtl/>
        </w:rPr>
        <w:t>ی</w:t>
      </w:r>
      <w:r w:rsidRPr="0078474D">
        <w:rPr>
          <w:rtl/>
        </w:rPr>
        <w:t xml:space="preserve"> خواب </w:t>
      </w:r>
      <w:r>
        <w:rPr>
          <w:rFonts w:hint="cs"/>
          <w:rtl/>
        </w:rPr>
        <w:t>و حافظه</w:t>
      </w:r>
      <w:r w:rsidR="00FC1EE5" w:rsidRPr="00FC1EE5">
        <w:rPr>
          <w:rFonts w:hint="cs"/>
          <w:rtl/>
        </w:rPr>
        <w:t xml:space="preserve"> </w:t>
      </w:r>
      <w:r w:rsidR="00FC1EE5">
        <w:rPr>
          <w:rFonts w:hint="cs"/>
          <w:rtl/>
        </w:rPr>
        <w:t>طراحی و ساخته شد</w:t>
      </w:r>
      <w:r w:rsidRPr="0078474D">
        <w:rPr>
          <w:rtl/>
        </w:rPr>
        <w:t>. رابط کاربر</w:t>
      </w:r>
      <w:r w:rsidRPr="0078474D">
        <w:rPr>
          <w:rFonts w:hint="cs"/>
          <w:rtl/>
        </w:rPr>
        <w:t>ی</w:t>
      </w:r>
      <w:r w:rsidRPr="0078474D">
        <w:rPr>
          <w:rtl/>
        </w:rPr>
        <w:t xml:space="preserve"> ا</w:t>
      </w:r>
      <w:r w:rsidRPr="0078474D">
        <w:rPr>
          <w:rFonts w:hint="cs"/>
          <w:rtl/>
        </w:rPr>
        <w:t>ی</w:t>
      </w:r>
      <w:r w:rsidRPr="0078474D">
        <w:rPr>
          <w:rFonts w:hint="eastAsia"/>
          <w:rtl/>
        </w:rPr>
        <w:t>ن</w:t>
      </w:r>
      <w:r w:rsidRPr="0078474D">
        <w:rPr>
          <w:rtl/>
        </w:rPr>
        <w:t xml:space="preserve"> </w:t>
      </w:r>
      <w:r w:rsidR="001A200C">
        <w:rPr>
          <w:rtl/>
        </w:rPr>
        <w:t>نرم‌افزار</w:t>
      </w:r>
      <w:r w:rsidRPr="0078474D">
        <w:rPr>
          <w:rtl/>
        </w:rPr>
        <w:t xml:space="preserve"> در </w:t>
      </w:r>
      <w:r w:rsidR="00FA0A5A">
        <w:rPr>
          <w:rtl/>
        </w:rPr>
        <w:fldChar w:fldCharType="begin"/>
      </w:r>
      <w:r w:rsidR="00FA0A5A">
        <w:rPr>
          <w:rFonts w:cs="Times New Roman"/>
          <w:rtl/>
        </w:rPr>
        <w:instrText xml:space="preserve"> </w:instrText>
      </w:r>
      <w:r w:rsidR="00FA0A5A">
        <w:instrText>REF</w:instrText>
      </w:r>
      <w:r w:rsidR="00FA0A5A">
        <w:rPr>
          <w:rFonts w:cs="Times New Roman"/>
          <w:rtl/>
        </w:rPr>
        <w:instrText xml:space="preserve"> _</w:instrText>
      </w:r>
      <w:r w:rsidR="00FA0A5A">
        <w:instrText>Ref105065940</w:instrText>
      </w:r>
      <w:r w:rsidR="00FA0A5A">
        <w:rPr>
          <w:rFonts w:cs="Times New Roman"/>
          <w:rtl/>
        </w:rPr>
        <w:instrText xml:space="preserve"> </w:instrText>
      </w:r>
      <w:r w:rsidR="00FA0A5A">
        <w:rPr>
          <w:rtl/>
        </w:rPr>
        <w:fldChar w:fldCharType="separate"/>
      </w:r>
      <w:r w:rsidR="00FA0A5A" w:rsidRPr="00514487">
        <w:rPr>
          <w:rFonts w:ascii="B Nazanin" w:hAnsi="B Nazanin" w:hint="cs"/>
          <w:rtl/>
        </w:rPr>
        <w:t xml:space="preserve">شکل </w:t>
      </w:r>
      <w:r w:rsidR="00FA0A5A" w:rsidRPr="00514487">
        <w:rPr>
          <w:rFonts w:ascii="B Nazanin" w:hAnsi="B Nazanin" w:hint="cs"/>
          <w:noProof/>
          <w:rtl/>
        </w:rPr>
        <w:t>2</w:t>
      </w:r>
      <w:r w:rsidR="00FA0A5A">
        <w:rPr>
          <w:rtl/>
        </w:rPr>
        <w:fldChar w:fldCharType="end"/>
      </w:r>
      <w:r w:rsidRPr="0078474D">
        <w:rPr>
          <w:rtl/>
        </w:rPr>
        <w:t xml:space="preserve"> </w:t>
      </w:r>
      <w:r w:rsidR="001A200C">
        <w:rPr>
          <w:rtl/>
        </w:rPr>
        <w:t>قابل‌مشاهده</w:t>
      </w:r>
      <w:r w:rsidRPr="0078474D">
        <w:rPr>
          <w:rtl/>
        </w:rPr>
        <w:t xml:space="preserve"> است.</w:t>
      </w:r>
    </w:p>
    <w:p w14:paraId="48C6476C" w14:textId="14EB32F0" w:rsidR="00BB1464" w:rsidRDefault="006468CA" w:rsidP="00AE7A05">
      <w:pPr>
        <w:bidi w:val="0"/>
        <w:jc w:val="center"/>
      </w:pPr>
      <w:r>
        <w:rPr>
          <w:noProof/>
          <w:lang w:bidi="ar-SA"/>
        </w:rPr>
        <w:lastRenderedPageBreak/>
        <w:drawing>
          <wp:inline distT="0" distB="0" distL="0" distR="0" wp14:anchorId="71820D38" wp14:editId="711260D8">
            <wp:extent cx="5857751" cy="440761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905907" cy="4443848"/>
                    </a:xfrm>
                    <a:prstGeom prst="rect">
                      <a:avLst/>
                    </a:prstGeom>
                    <a:noFill/>
                    <a:ln>
                      <a:noFill/>
                    </a:ln>
                  </pic:spPr>
                </pic:pic>
              </a:graphicData>
            </a:graphic>
          </wp:inline>
        </w:drawing>
      </w:r>
    </w:p>
    <w:p w14:paraId="4C010DEA" w14:textId="0F788969" w:rsidR="00BB1464" w:rsidRPr="00514487" w:rsidRDefault="00BB1464" w:rsidP="006E00FF">
      <w:pPr>
        <w:pStyle w:val="Caption"/>
        <w:rPr>
          <w:rFonts w:ascii="B Nazanin" w:hAnsi="B Nazanin"/>
          <w:noProof/>
          <w:rtl/>
        </w:rPr>
      </w:pPr>
      <w:bookmarkStart w:id="1" w:name="_Ref105065940"/>
      <w:r w:rsidRPr="00514487">
        <w:rPr>
          <w:rFonts w:ascii="B Nazanin" w:hAnsi="B Nazanin" w:hint="cs"/>
          <w:rtl/>
        </w:rPr>
        <w:t xml:space="preserve">شکل </w:t>
      </w:r>
      <w:r w:rsidRPr="00514487">
        <w:rPr>
          <w:rFonts w:ascii="B Nazanin" w:hAnsi="B Nazanin" w:hint="cs"/>
          <w:rtl/>
        </w:rPr>
        <w:fldChar w:fldCharType="begin"/>
      </w:r>
      <w:r w:rsidRPr="00514487">
        <w:rPr>
          <w:rFonts w:ascii="B Nazanin" w:hAnsi="B Nazanin" w:hint="cs"/>
          <w:rtl/>
        </w:rPr>
        <w:instrText xml:space="preserve"> </w:instrText>
      </w:r>
      <w:r w:rsidRPr="00514487">
        <w:rPr>
          <w:rFonts w:ascii="B Nazanin" w:hAnsi="B Nazanin" w:hint="cs"/>
        </w:rPr>
        <w:instrText>SEQ</w:instrText>
      </w:r>
      <w:r w:rsidRPr="00514487">
        <w:rPr>
          <w:rFonts w:ascii="B Nazanin" w:hAnsi="B Nazanin" w:hint="cs"/>
          <w:rtl/>
        </w:rPr>
        <w:instrText xml:space="preserve"> شکل \* </w:instrText>
      </w:r>
      <w:r w:rsidRPr="00514487">
        <w:rPr>
          <w:rFonts w:ascii="B Nazanin" w:hAnsi="B Nazanin" w:hint="cs"/>
        </w:rPr>
        <w:instrText>ARABIC</w:instrText>
      </w:r>
      <w:r w:rsidRPr="00514487">
        <w:rPr>
          <w:rFonts w:ascii="B Nazanin" w:hAnsi="B Nazanin" w:hint="cs"/>
          <w:rtl/>
        </w:rPr>
        <w:instrText xml:space="preserve"> </w:instrText>
      </w:r>
      <w:r w:rsidRPr="00514487">
        <w:rPr>
          <w:rFonts w:ascii="B Nazanin" w:hAnsi="B Nazanin" w:hint="cs"/>
          <w:rtl/>
        </w:rPr>
        <w:fldChar w:fldCharType="separate"/>
      </w:r>
      <w:r w:rsidR="006C5373">
        <w:rPr>
          <w:rFonts w:ascii="B Nazanin" w:hAnsi="B Nazanin" w:cs="Times New Roman"/>
          <w:noProof/>
          <w:rtl/>
        </w:rPr>
        <w:t>2</w:t>
      </w:r>
      <w:r w:rsidRPr="00514487">
        <w:rPr>
          <w:rFonts w:ascii="B Nazanin" w:hAnsi="B Nazanin" w:hint="cs"/>
          <w:rtl/>
        </w:rPr>
        <w:fldChar w:fldCharType="end"/>
      </w:r>
      <w:bookmarkEnd w:id="1"/>
      <w:r w:rsidRPr="00514487">
        <w:rPr>
          <w:rFonts w:ascii="B Nazanin" w:hAnsi="B Nazanin" w:hint="cs"/>
          <w:noProof/>
          <w:rtl/>
        </w:rPr>
        <w:t xml:space="preserve"> - تصویر رابط کاربری نرم</w:t>
      </w:r>
      <w:r w:rsidR="00882419">
        <w:rPr>
          <w:rFonts w:ascii="B Nazanin" w:hAnsi="B Nazanin" w:hint="cs"/>
          <w:noProof/>
          <w:rtl/>
        </w:rPr>
        <w:t>‌ا</w:t>
      </w:r>
      <w:r w:rsidRPr="00514487">
        <w:rPr>
          <w:rFonts w:ascii="B Nazanin" w:hAnsi="B Nazanin" w:hint="cs"/>
          <w:noProof/>
          <w:rtl/>
        </w:rPr>
        <w:t>فزار</w:t>
      </w:r>
    </w:p>
    <w:p w14:paraId="3F25FA92" w14:textId="04CE3882" w:rsidR="006468CA" w:rsidRDefault="0041267B" w:rsidP="003C2BB3">
      <w:pPr>
        <w:rPr>
          <w:rtl/>
        </w:rPr>
      </w:pPr>
      <w:r w:rsidRPr="0041267B">
        <w:rPr>
          <w:rtl/>
        </w:rPr>
        <w:t>در ا</w:t>
      </w:r>
      <w:r w:rsidRPr="0041267B">
        <w:rPr>
          <w:rFonts w:hint="cs"/>
          <w:rtl/>
        </w:rPr>
        <w:t>ی</w:t>
      </w:r>
      <w:r w:rsidRPr="0041267B">
        <w:rPr>
          <w:rFonts w:hint="eastAsia"/>
          <w:rtl/>
        </w:rPr>
        <w:t>نجا</w:t>
      </w:r>
      <w:r w:rsidRPr="0041267B">
        <w:rPr>
          <w:rtl/>
        </w:rPr>
        <w:t xml:space="preserve"> با انتخاب کل</w:t>
      </w:r>
      <w:r w:rsidRPr="0041267B">
        <w:rPr>
          <w:rFonts w:hint="cs"/>
          <w:rtl/>
        </w:rPr>
        <w:t>ی</w:t>
      </w:r>
      <w:r w:rsidRPr="0041267B">
        <w:rPr>
          <w:rFonts w:hint="eastAsia"/>
          <w:rtl/>
        </w:rPr>
        <w:t>د</w:t>
      </w:r>
      <w:r w:rsidRPr="0041267B">
        <w:rPr>
          <w:rtl/>
        </w:rPr>
        <w:t xml:space="preserve"> </w:t>
      </w:r>
      <w:r w:rsidRPr="0041267B">
        <w:t>Connect</w:t>
      </w:r>
      <w:r w:rsidRPr="0041267B">
        <w:rPr>
          <w:rtl/>
        </w:rPr>
        <w:t xml:space="preserve">، </w:t>
      </w:r>
      <w:r w:rsidR="001A200C">
        <w:rPr>
          <w:rtl/>
        </w:rPr>
        <w:t>نرم‌افزار</w:t>
      </w:r>
      <w:r w:rsidRPr="0041267B">
        <w:rPr>
          <w:rtl/>
        </w:rPr>
        <w:t xml:space="preserve"> به شبکه متصل </w:t>
      </w:r>
      <w:r w:rsidR="001A200C">
        <w:rPr>
          <w:rtl/>
        </w:rPr>
        <w:t>م</w:t>
      </w:r>
      <w:r w:rsidR="001A200C">
        <w:rPr>
          <w:rFonts w:hint="cs"/>
          <w:rtl/>
        </w:rPr>
        <w:t>ی‌</w:t>
      </w:r>
      <w:r w:rsidR="001A200C">
        <w:rPr>
          <w:rFonts w:hint="eastAsia"/>
          <w:rtl/>
        </w:rPr>
        <w:t>شود</w:t>
      </w:r>
      <w:r w:rsidRPr="0041267B">
        <w:rPr>
          <w:rtl/>
        </w:rPr>
        <w:t>. در ا</w:t>
      </w:r>
      <w:r w:rsidRPr="0041267B">
        <w:rPr>
          <w:rFonts w:hint="cs"/>
          <w:rtl/>
        </w:rPr>
        <w:t>ی</w:t>
      </w:r>
      <w:r w:rsidRPr="0041267B">
        <w:rPr>
          <w:rFonts w:hint="eastAsia"/>
          <w:rtl/>
        </w:rPr>
        <w:t>ن</w:t>
      </w:r>
      <w:r w:rsidRPr="0041267B">
        <w:rPr>
          <w:rtl/>
        </w:rPr>
        <w:t xml:space="preserve"> زمان، دانگل هدبند هم با</w:t>
      </w:r>
      <w:r w:rsidRPr="0041267B">
        <w:rPr>
          <w:rFonts w:hint="cs"/>
          <w:rtl/>
        </w:rPr>
        <w:t>ی</w:t>
      </w:r>
      <w:r w:rsidRPr="0041267B">
        <w:rPr>
          <w:rFonts w:hint="eastAsia"/>
          <w:rtl/>
        </w:rPr>
        <w:t>د</w:t>
      </w:r>
      <w:r w:rsidRPr="0041267B">
        <w:rPr>
          <w:rtl/>
        </w:rPr>
        <w:t xml:space="preserve"> به پورت </w:t>
      </w:r>
      <w:r w:rsidR="003C2BB3">
        <w:t>USB</w:t>
      </w:r>
      <w:r w:rsidR="003C2BB3" w:rsidRPr="0041267B">
        <w:rPr>
          <w:rtl/>
        </w:rPr>
        <w:t xml:space="preserve"> </w:t>
      </w:r>
      <w:r w:rsidR="000E266F">
        <w:rPr>
          <w:rFonts w:hint="cs"/>
          <w:rtl/>
        </w:rPr>
        <w:t>رایانه</w:t>
      </w:r>
      <w:r w:rsidR="000E266F" w:rsidRPr="0041267B">
        <w:rPr>
          <w:rtl/>
        </w:rPr>
        <w:t xml:space="preserve"> </w:t>
      </w:r>
      <w:r w:rsidRPr="0041267B">
        <w:rPr>
          <w:rtl/>
        </w:rPr>
        <w:t xml:space="preserve">متصل باشد. سپس از </w:t>
      </w:r>
      <w:r w:rsidR="000E266F">
        <w:rPr>
          <w:rFonts w:hint="cs"/>
          <w:rtl/>
        </w:rPr>
        <w:t>فهرست انتخاب</w:t>
      </w:r>
      <w:r w:rsidR="000E266F" w:rsidRPr="0041267B">
        <w:rPr>
          <w:rtl/>
        </w:rPr>
        <w:t xml:space="preserve"> </w:t>
      </w:r>
      <w:r w:rsidRPr="0041267B">
        <w:rPr>
          <w:rtl/>
        </w:rPr>
        <w:t xml:space="preserve">موجود </w:t>
      </w:r>
      <w:r w:rsidR="001A200C">
        <w:rPr>
          <w:rtl/>
        </w:rPr>
        <w:t>م</w:t>
      </w:r>
      <w:r w:rsidR="001A200C">
        <w:rPr>
          <w:rFonts w:hint="cs"/>
          <w:rtl/>
        </w:rPr>
        <w:t>ی‌</w:t>
      </w:r>
      <w:r w:rsidR="001A200C">
        <w:rPr>
          <w:rFonts w:hint="eastAsia"/>
          <w:rtl/>
        </w:rPr>
        <w:t>توان</w:t>
      </w:r>
      <w:r w:rsidRPr="0041267B">
        <w:rPr>
          <w:rtl/>
        </w:rPr>
        <w:t xml:space="preserve"> رنگ </w:t>
      </w:r>
      <w:r w:rsidR="001A200C">
        <w:rPr>
          <w:rtl/>
        </w:rPr>
        <w:t>موردنظر</w:t>
      </w:r>
      <w:r w:rsidRPr="0041267B">
        <w:rPr>
          <w:rtl/>
        </w:rPr>
        <w:t xml:space="preserve"> برا</w:t>
      </w:r>
      <w:r w:rsidRPr="0041267B">
        <w:rPr>
          <w:rFonts w:hint="cs"/>
          <w:rtl/>
        </w:rPr>
        <w:t>ی</w:t>
      </w:r>
      <w:r w:rsidR="00D9590D">
        <w:rPr>
          <w:rFonts w:hint="cs"/>
          <w:rtl/>
        </w:rPr>
        <w:t xml:space="preserve"> دیود</w:t>
      </w:r>
      <w:r w:rsidR="003C2BB3">
        <w:rPr>
          <w:rFonts w:hint="cs"/>
          <w:rtl/>
        </w:rPr>
        <w:t>ه</w:t>
      </w:r>
      <w:r w:rsidR="001A200C">
        <w:rPr>
          <w:rtl/>
        </w:rPr>
        <w:t>ا</w:t>
      </w:r>
      <w:r w:rsidR="001A200C">
        <w:rPr>
          <w:rFonts w:hint="cs"/>
          <w:rtl/>
        </w:rPr>
        <w:t>ی</w:t>
      </w:r>
      <w:r w:rsidR="00D9590D">
        <w:rPr>
          <w:rFonts w:hint="cs"/>
          <w:rtl/>
        </w:rPr>
        <w:t xml:space="preserve"> نوری</w:t>
      </w:r>
      <w:r w:rsidR="001A200C">
        <w:t xml:space="preserve"> </w:t>
      </w:r>
      <w:r w:rsidR="00D9590D">
        <w:rPr>
          <w:rFonts w:hint="cs"/>
          <w:rtl/>
        </w:rPr>
        <w:t>آ</w:t>
      </w:r>
      <w:r w:rsidRPr="0041267B">
        <w:rPr>
          <w:rtl/>
        </w:rPr>
        <w:t xml:space="preserve">ن، </w:t>
      </w:r>
      <w:r w:rsidR="00BF4666">
        <w:rPr>
          <w:rFonts w:hint="cs"/>
          <w:rtl/>
        </w:rPr>
        <w:t>شدت</w:t>
      </w:r>
      <w:r w:rsidRPr="0041267B">
        <w:rPr>
          <w:rtl/>
        </w:rPr>
        <w:t xml:space="preserve"> نور</w:t>
      </w:r>
      <w:r w:rsidRPr="0041267B">
        <w:rPr>
          <w:rFonts w:hint="cs"/>
          <w:rtl/>
        </w:rPr>
        <w:t>ی</w:t>
      </w:r>
      <w:r w:rsidRPr="0041267B">
        <w:rPr>
          <w:rtl/>
        </w:rPr>
        <w:t xml:space="preserve"> </w:t>
      </w:r>
      <w:r w:rsidR="001A200C">
        <w:rPr>
          <w:rtl/>
        </w:rPr>
        <w:t>آن‌ها</w:t>
      </w:r>
      <w:r w:rsidRPr="0041267B">
        <w:rPr>
          <w:rtl/>
        </w:rPr>
        <w:t xml:space="preserve"> و ن</w:t>
      </w:r>
      <w:r w:rsidRPr="0041267B">
        <w:rPr>
          <w:rFonts w:hint="cs"/>
          <w:rtl/>
        </w:rPr>
        <w:t>ی</w:t>
      </w:r>
      <w:r w:rsidRPr="0041267B">
        <w:rPr>
          <w:rFonts w:hint="eastAsia"/>
          <w:rtl/>
        </w:rPr>
        <w:t>ز</w:t>
      </w:r>
      <w:r w:rsidRPr="0041267B">
        <w:rPr>
          <w:rtl/>
        </w:rPr>
        <w:t xml:space="preserve"> امکانات</w:t>
      </w:r>
      <w:r w:rsidRPr="0041267B">
        <w:rPr>
          <w:rFonts w:hint="cs"/>
          <w:rtl/>
        </w:rPr>
        <w:t>ی</w:t>
      </w:r>
      <w:r w:rsidRPr="0041267B">
        <w:rPr>
          <w:rtl/>
        </w:rPr>
        <w:t xml:space="preserve"> مانند </w:t>
      </w:r>
      <w:r w:rsidR="000E266F">
        <w:rPr>
          <w:rFonts w:hint="cs"/>
          <w:rtl/>
        </w:rPr>
        <w:t>لرزش</w:t>
      </w:r>
      <w:r w:rsidR="000E266F" w:rsidRPr="0041267B">
        <w:rPr>
          <w:rtl/>
        </w:rPr>
        <w:t xml:space="preserve"> </w:t>
      </w:r>
      <w:r w:rsidRPr="0041267B">
        <w:rPr>
          <w:rFonts w:hint="cs"/>
          <w:rtl/>
        </w:rPr>
        <w:t>ی</w:t>
      </w:r>
      <w:r w:rsidRPr="0041267B">
        <w:rPr>
          <w:rFonts w:hint="eastAsia"/>
          <w:rtl/>
        </w:rPr>
        <w:t>ا</w:t>
      </w:r>
      <w:r w:rsidRPr="0041267B">
        <w:rPr>
          <w:rtl/>
        </w:rPr>
        <w:t xml:space="preserve"> پخش صوت را انتخاب کرد.</w:t>
      </w:r>
    </w:p>
    <w:p w14:paraId="6843C017" w14:textId="7A97DD62" w:rsidR="00160DDA" w:rsidRPr="006468CA" w:rsidRDefault="00160DDA" w:rsidP="000E266F">
      <w:pPr>
        <w:rPr>
          <w:rtl/>
        </w:rPr>
      </w:pPr>
      <w:r w:rsidRPr="00160DDA">
        <w:rPr>
          <w:rtl/>
        </w:rPr>
        <w:t xml:space="preserve">با زدن </w:t>
      </w:r>
      <w:r w:rsidR="000E266F">
        <w:rPr>
          <w:rFonts w:hint="cs"/>
          <w:rtl/>
        </w:rPr>
        <w:t>کلید</w:t>
      </w:r>
      <w:r w:rsidR="000E266F" w:rsidRPr="00160DDA">
        <w:rPr>
          <w:rtl/>
        </w:rPr>
        <w:t xml:space="preserve"> </w:t>
      </w:r>
      <w:r w:rsidRPr="00160DDA">
        <w:t>Record</w:t>
      </w:r>
      <w:r w:rsidRPr="00160DDA">
        <w:rPr>
          <w:rtl/>
        </w:rPr>
        <w:t xml:space="preserve">، </w:t>
      </w:r>
      <w:r>
        <w:rPr>
          <w:rFonts w:hint="cs"/>
          <w:rtl/>
        </w:rPr>
        <w:t>ثبت</w:t>
      </w:r>
      <w:r w:rsidRPr="00160DDA">
        <w:rPr>
          <w:rtl/>
        </w:rPr>
        <w:t xml:space="preserve"> </w:t>
      </w:r>
      <w:r>
        <w:rPr>
          <w:rFonts w:hint="cs"/>
          <w:rtl/>
        </w:rPr>
        <w:t>آغاز</w:t>
      </w:r>
      <w:r w:rsidRPr="00160DDA">
        <w:rPr>
          <w:rtl/>
        </w:rPr>
        <w:t xml:space="preserve"> </w:t>
      </w:r>
      <w:r w:rsidR="000E266F">
        <w:rPr>
          <w:rFonts w:hint="cs"/>
          <w:rtl/>
        </w:rPr>
        <w:t>شده</w:t>
      </w:r>
      <w:r w:rsidRPr="00160DDA">
        <w:rPr>
          <w:rtl/>
        </w:rPr>
        <w:t xml:space="preserve"> و </w:t>
      </w:r>
      <w:r w:rsidR="001A200C">
        <w:rPr>
          <w:rtl/>
        </w:rPr>
        <w:t>داده‌ها</w:t>
      </w:r>
      <w:r w:rsidR="001A200C">
        <w:rPr>
          <w:rFonts w:hint="cs"/>
          <w:rtl/>
        </w:rPr>
        <w:t>ی</w:t>
      </w:r>
      <w:r w:rsidRPr="00160DDA">
        <w:rPr>
          <w:rtl/>
        </w:rPr>
        <w:t xml:space="preserve"> </w:t>
      </w:r>
      <w:r w:rsidR="000E266F">
        <w:rPr>
          <w:rFonts w:hint="cs"/>
          <w:rtl/>
        </w:rPr>
        <w:t>حس‌گر</w:t>
      </w:r>
      <w:r w:rsidR="000E266F">
        <w:rPr>
          <w:rtl/>
        </w:rPr>
        <w:t>ها</w:t>
      </w:r>
      <w:r w:rsidR="000E266F">
        <w:rPr>
          <w:rFonts w:hint="cs"/>
          <w:rtl/>
        </w:rPr>
        <w:t>ی</w:t>
      </w:r>
      <w:r w:rsidR="000E266F" w:rsidRPr="00160DDA">
        <w:rPr>
          <w:rtl/>
        </w:rPr>
        <w:t xml:space="preserve"> </w:t>
      </w:r>
      <w:r w:rsidRPr="00160DDA">
        <w:rPr>
          <w:rtl/>
        </w:rPr>
        <w:t>هدبند از قب</w:t>
      </w:r>
      <w:r w:rsidRPr="00160DDA">
        <w:rPr>
          <w:rFonts w:hint="cs"/>
          <w:rtl/>
        </w:rPr>
        <w:t>ی</w:t>
      </w:r>
      <w:r w:rsidRPr="00160DDA">
        <w:rPr>
          <w:rFonts w:hint="eastAsia"/>
          <w:rtl/>
        </w:rPr>
        <w:t>ل</w:t>
      </w:r>
      <w:r w:rsidRPr="00160DDA">
        <w:rPr>
          <w:rtl/>
        </w:rPr>
        <w:t xml:space="preserve"> </w:t>
      </w:r>
      <w:r>
        <w:rPr>
          <w:rFonts w:hint="cs"/>
          <w:rtl/>
        </w:rPr>
        <w:t>الکتروانسفالوگرام</w:t>
      </w:r>
      <w:r w:rsidR="000E266F">
        <w:rPr>
          <w:rFonts w:hint="cs"/>
          <w:rtl/>
        </w:rPr>
        <w:t>،</w:t>
      </w:r>
      <w:r w:rsidRPr="00160DDA">
        <w:rPr>
          <w:rtl/>
        </w:rPr>
        <w:t xml:space="preserve"> </w:t>
      </w:r>
      <w:r w:rsidR="001A200C">
        <w:rPr>
          <w:rtl/>
        </w:rPr>
        <w:t>شتاب‌سنج</w:t>
      </w:r>
      <w:r w:rsidRPr="00160DDA">
        <w:rPr>
          <w:rtl/>
        </w:rPr>
        <w:t xml:space="preserve"> و دما را ذخ</w:t>
      </w:r>
      <w:r>
        <w:rPr>
          <w:rFonts w:hint="cs"/>
          <w:rtl/>
        </w:rPr>
        <w:t>ی</w:t>
      </w:r>
      <w:r w:rsidRPr="00160DDA">
        <w:rPr>
          <w:rtl/>
        </w:rPr>
        <w:t xml:space="preserve">ره </w:t>
      </w:r>
      <w:r w:rsidR="001A200C">
        <w:rPr>
          <w:rtl/>
        </w:rPr>
        <w:t>م</w:t>
      </w:r>
      <w:r w:rsidR="001A200C">
        <w:rPr>
          <w:rFonts w:hint="cs"/>
          <w:rtl/>
        </w:rPr>
        <w:t>ی‌</w:t>
      </w:r>
      <w:r w:rsidR="001A200C">
        <w:rPr>
          <w:rFonts w:hint="eastAsia"/>
          <w:rtl/>
        </w:rPr>
        <w:t>کن</w:t>
      </w:r>
      <w:r w:rsidR="000E266F">
        <w:rPr>
          <w:rFonts w:hint="cs"/>
          <w:rtl/>
        </w:rPr>
        <w:t>د</w:t>
      </w:r>
      <w:r w:rsidRPr="00160DDA">
        <w:rPr>
          <w:rtl/>
        </w:rPr>
        <w:t xml:space="preserve">. در انتها با زدن </w:t>
      </w:r>
      <w:r w:rsidR="000E266F">
        <w:rPr>
          <w:rFonts w:hint="cs"/>
          <w:rtl/>
        </w:rPr>
        <w:t>کلید</w:t>
      </w:r>
      <w:r w:rsidR="000E266F" w:rsidRPr="00160DDA">
        <w:rPr>
          <w:rtl/>
        </w:rPr>
        <w:t xml:space="preserve"> </w:t>
      </w:r>
      <w:r w:rsidRPr="00160DDA">
        <w:rPr>
          <w:rtl/>
        </w:rPr>
        <w:t>پا</w:t>
      </w:r>
      <w:r w:rsidRPr="00160DDA">
        <w:rPr>
          <w:rFonts w:hint="cs"/>
          <w:rtl/>
        </w:rPr>
        <w:t>ی</w:t>
      </w:r>
      <w:r w:rsidRPr="00160DDA">
        <w:rPr>
          <w:rFonts w:hint="eastAsia"/>
          <w:rtl/>
        </w:rPr>
        <w:t>ان</w:t>
      </w:r>
      <w:r w:rsidRPr="00160DDA">
        <w:rPr>
          <w:rtl/>
        </w:rPr>
        <w:t xml:space="preserve"> ضبط، ا</w:t>
      </w:r>
      <w:r w:rsidRPr="00160DDA">
        <w:rPr>
          <w:rFonts w:hint="cs"/>
          <w:rtl/>
        </w:rPr>
        <w:t>ی</w:t>
      </w:r>
      <w:r w:rsidRPr="00160DDA">
        <w:rPr>
          <w:rFonts w:hint="eastAsia"/>
          <w:rtl/>
        </w:rPr>
        <w:t>ن</w:t>
      </w:r>
      <w:r w:rsidRPr="00160DDA">
        <w:rPr>
          <w:rtl/>
        </w:rPr>
        <w:t xml:space="preserve"> عمل</w:t>
      </w:r>
      <w:r w:rsidRPr="00160DDA">
        <w:rPr>
          <w:rFonts w:hint="cs"/>
          <w:rtl/>
        </w:rPr>
        <w:t>ی</w:t>
      </w:r>
      <w:r w:rsidRPr="00160DDA">
        <w:rPr>
          <w:rFonts w:hint="eastAsia"/>
          <w:rtl/>
        </w:rPr>
        <w:t>ات</w:t>
      </w:r>
      <w:r w:rsidRPr="00160DDA">
        <w:rPr>
          <w:rtl/>
        </w:rPr>
        <w:t xml:space="preserve"> متوقف </w:t>
      </w:r>
      <w:r w:rsidR="001A200C">
        <w:rPr>
          <w:rtl/>
        </w:rPr>
        <w:t>م</w:t>
      </w:r>
      <w:r w:rsidR="001A200C">
        <w:rPr>
          <w:rFonts w:hint="cs"/>
          <w:rtl/>
        </w:rPr>
        <w:t>ی‌</w:t>
      </w:r>
      <w:r w:rsidR="001A200C">
        <w:rPr>
          <w:rFonts w:hint="eastAsia"/>
          <w:rtl/>
        </w:rPr>
        <w:t>شود</w:t>
      </w:r>
      <w:r w:rsidRPr="00160DDA">
        <w:rPr>
          <w:rtl/>
        </w:rPr>
        <w:t xml:space="preserve"> و تمام</w:t>
      </w:r>
      <w:r w:rsidR="000E266F">
        <w:rPr>
          <w:rFonts w:hint="cs"/>
          <w:rtl/>
        </w:rPr>
        <w:t>ی</w:t>
      </w:r>
      <w:r w:rsidRPr="00160DDA">
        <w:rPr>
          <w:rtl/>
        </w:rPr>
        <w:t xml:space="preserve"> </w:t>
      </w:r>
      <w:r w:rsidR="001A200C">
        <w:rPr>
          <w:rtl/>
        </w:rPr>
        <w:t>داده‌ها</w:t>
      </w:r>
      <w:r w:rsidRPr="00160DDA">
        <w:rPr>
          <w:rtl/>
        </w:rPr>
        <w:t xml:space="preserve"> در فا</w:t>
      </w:r>
      <w:r w:rsidRPr="00160DDA">
        <w:rPr>
          <w:rFonts w:hint="cs"/>
          <w:rtl/>
        </w:rPr>
        <w:t>ی</w:t>
      </w:r>
      <w:r w:rsidRPr="00160DDA">
        <w:rPr>
          <w:rFonts w:hint="eastAsia"/>
          <w:rtl/>
        </w:rPr>
        <w:t>ل</w:t>
      </w:r>
      <w:r w:rsidRPr="00160DDA">
        <w:rPr>
          <w:rFonts w:hint="cs"/>
          <w:rtl/>
        </w:rPr>
        <w:t>ی</w:t>
      </w:r>
      <w:r w:rsidRPr="00160DDA">
        <w:rPr>
          <w:rtl/>
        </w:rPr>
        <w:t xml:space="preserve"> با فرمت </w:t>
      </w:r>
      <w:r w:rsidRPr="00160DDA">
        <w:t>txt</w:t>
      </w:r>
      <w:r w:rsidRPr="00160DDA">
        <w:rPr>
          <w:rtl/>
        </w:rPr>
        <w:t xml:space="preserve"> در مس</w:t>
      </w:r>
      <w:r w:rsidRPr="00160DDA">
        <w:rPr>
          <w:rFonts w:hint="cs"/>
          <w:rtl/>
        </w:rPr>
        <w:t>ی</w:t>
      </w:r>
      <w:r w:rsidRPr="00160DDA">
        <w:rPr>
          <w:rFonts w:hint="eastAsia"/>
          <w:rtl/>
        </w:rPr>
        <w:t>ر</w:t>
      </w:r>
      <w:r w:rsidRPr="00160DDA">
        <w:rPr>
          <w:rtl/>
        </w:rPr>
        <w:t xml:space="preserve"> </w:t>
      </w:r>
      <w:r w:rsidR="001A200C">
        <w:rPr>
          <w:rtl/>
        </w:rPr>
        <w:t>نرم‌افزار</w:t>
      </w:r>
      <w:r w:rsidR="0094075B">
        <w:rPr>
          <w:rFonts w:hint="cs"/>
          <w:rtl/>
        </w:rPr>
        <w:t xml:space="preserve"> ذخیره </w:t>
      </w:r>
      <w:r w:rsidR="001A200C">
        <w:rPr>
          <w:rtl/>
        </w:rPr>
        <w:t>م</w:t>
      </w:r>
      <w:r w:rsidR="001A200C">
        <w:rPr>
          <w:rFonts w:hint="cs"/>
          <w:rtl/>
        </w:rPr>
        <w:t>ی‌</w:t>
      </w:r>
      <w:r w:rsidR="001A200C">
        <w:rPr>
          <w:rFonts w:hint="eastAsia"/>
          <w:rtl/>
        </w:rPr>
        <w:t>شوند</w:t>
      </w:r>
      <w:r w:rsidRPr="00160DDA">
        <w:rPr>
          <w:rtl/>
        </w:rPr>
        <w:t>.</w:t>
      </w:r>
    </w:p>
    <w:p w14:paraId="31E3908B" w14:textId="6D279CB8" w:rsidR="00CD241A" w:rsidRDefault="00CD241A" w:rsidP="006E00FF">
      <w:pPr>
        <w:pStyle w:val="Heading3"/>
      </w:pPr>
      <w:r>
        <w:rPr>
          <w:rFonts w:hint="cs"/>
          <w:rtl/>
        </w:rPr>
        <w:t xml:space="preserve">رسم اسپکتروگرام </w:t>
      </w:r>
    </w:p>
    <w:p w14:paraId="6A55C91F" w14:textId="670C944E" w:rsidR="006E00FF" w:rsidRDefault="008B22B0" w:rsidP="000E266F">
      <w:pPr>
        <w:rPr>
          <w:rtl/>
        </w:rPr>
      </w:pPr>
      <w:r w:rsidRPr="008B22B0">
        <w:rPr>
          <w:rtl/>
        </w:rPr>
        <w:t>در طول خواب، شبکه‌ها</w:t>
      </w:r>
      <w:r w:rsidRPr="008B22B0">
        <w:rPr>
          <w:rFonts w:hint="cs"/>
          <w:rtl/>
        </w:rPr>
        <w:t>ی</w:t>
      </w:r>
      <w:r w:rsidRPr="008B22B0">
        <w:rPr>
          <w:rtl/>
        </w:rPr>
        <w:t xml:space="preserve"> قشر</w:t>
      </w:r>
      <w:r w:rsidRPr="008B22B0">
        <w:rPr>
          <w:rFonts w:hint="cs"/>
          <w:rtl/>
        </w:rPr>
        <w:t>ی</w:t>
      </w:r>
      <w:r w:rsidRPr="008B22B0">
        <w:rPr>
          <w:rtl/>
        </w:rPr>
        <w:t xml:space="preserve"> و ز</w:t>
      </w:r>
      <w:r w:rsidRPr="008B22B0">
        <w:rPr>
          <w:rFonts w:hint="cs"/>
          <w:rtl/>
        </w:rPr>
        <w:t>ی</w:t>
      </w:r>
      <w:r w:rsidRPr="008B22B0">
        <w:rPr>
          <w:rFonts w:hint="eastAsia"/>
          <w:rtl/>
        </w:rPr>
        <w:t>ر</w:t>
      </w:r>
      <w:r w:rsidRPr="008B22B0">
        <w:rPr>
          <w:rtl/>
        </w:rPr>
        <w:t xml:space="preserve"> قشر</w:t>
      </w:r>
      <w:r w:rsidRPr="008B22B0">
        <w:rPr>
          <w:rFonts w:hint="cs"/>
          <w:rtl/>
        </w:rPr>
        <w:t>ی</w:t>
      </w:r>
      <w:r w:rsidRPr="008B22B0">
        <w:rPr>
          <w:rtl/>
        </w:rPr>
        <w:t xml:space="preserve"> در مغز پو</w:t>
      </w:r>
      <w:r w:rsidRPr="008B22B0">
        <w:rPr>
          <w:rFonts w:hint="cs"/>
          <w:rtl/>
        </w:rPr>
        <w:t>ی</w:t>
      </w:r>
      <w:r w:rsidRPr="008B22B0">
        <w:rPr>
          <w:rFonts w:hint="eastAsia"/>
          <w:rtl/>
        </w:rPr>
        <w:t>ا</w:t>
      </w:r>
      <w:r w:rsidRPr="008B22B0">
        <w:rPr>
          <w:rFonts w:hint="cs"/>
          <w:rtl/>
        </w:rPr>
        <w:t>یی</w:t>
      </w:r>
      <w:r w:rsidRPr="008B22B0">
        <w:rPr>
          <w:rtl/>
        </w:rPr>
        <w:t xml:space="preserve"> نوسان</w:t>
      </w:r>
      <w:r w:rsidRPr="008B22B0">
        <w:rPr>
          <w:rFonts w:hint="cs"/>
          <w:rtl/>
        </w:rPr>
        <w:t>ی</w:t>
      </w:r>
      <w:r w:rsidRPr="008B22B0">
        <w:rPr>
          <w:rtl/>
        </w:rPr>
        <w:t xml:space="preserve"> </w:t>
      </w:r>
      <w:r w:rsidR="001A200C">
        <w:rPr>
          <w:rtl/>
        </w:rPr>
        <w:t>ساختار</w:t>
      </w:r>
      <w:r w:rsidR="001A200C">
        <w:rPr>
          <w:rFonts w:hint="cs"/>
          <w:rtl/>
        </w:rPr>
        <w:t>ی</w:t>
      </w:r>
      <w:r w:rsidR="001A200C">
        <w:rPr>
          <w:rFonts w:hint="eastAsia"/>
          <w:rtl/>
        </w:rPr>
        <w:t>افته‌ا</w:t>
      </w:r>
      <w:r w:rsidR="001A200C">
        <w:rPr>
          <w:rFonts w:hint="cs"/>
          <w:rtl/>
        </w:rPr>
        <w:t>ی</w:t>
      </w:r>
      <w:r>
        <w:rPr>
          <w:rFonts w:hint="cs"/>
          <w:rtl/>
        </w:rPr>
        <w:t xml:space="preserve"> را از خود نشان می</w:t>
      </w:r>
      <w:r w:rsidR="00FD24D4">
        <w:rPr>
          <w:rFonts w:hint="cs"/>
          <w:rtl/>
        </w:rPr>
        <w:t>‌</w:t>
      </w:r>
      <w:r>
        <w:rPr>
          <w:rFonts w:hint="cs"/>
          <w:rtl/>
        </w:rPr>
        <w:t>دهند</w:t>
      </w:r>
      <w:r w:rsidRPr="008B22B0">
        <w:rPr>
          <w:rtl/>
        </w:rPr>
        <w:t xml:space="preserve"> که م</w:t>
      </w:r>
      <w:r w:rsidRPr="008B22B0">
        <w:rPr>
          <w:rFonts w:hint="cs"/>
          <w:rtl/>
        </w:rPr>
        <w:t>ی‌</w:t>
      </w:r>
      <w:r w:rsidRPr="008B22B0">
        <w:rPr>
          <w:rFonts w:hint="eastAsia"/>
          <w:rtl/>
        </w:rPr>
        <w:t>توان</w:t>
      </w:r>
      <w:r w:rsidRPr="008B22B0">
        <w:rPr>
          <w:rtl/>
        </w:rPr>
        <w:t xml:space="preserve"> آن را در </w:t>
      </w:r>
      <w:r w:rsidR="000E266F">
        <w:rPr>
          <w:rFonts w:hint="cs"/>
          <w:rtl/>
        </w:rPr>
        <w:t xml:space="preserve">سیگنال </w:t>
      </w:r>
      <w:r w:rsidRPr="008B22B0">
        <w:rPr>
          <w:rtl/>
        </w:rPr>
        <w:t>الکتروانسفالوگرام مشاهده کرد</w:t>
      </w:r>
      <w:r>
        <w:rPr>
          <w:rFonts w:hint="cs"/>
          <w:rtl/>
        </w:rPr>
        <w:t xml:space="preserve">. </w:t>
      </w:r>
      <w:r w:rsidRPr="008B22B0">
        <w:rPr>
          <w:rtl/>
        </w:rPr>
        <w:t>توانا</w:t>
      </w:r>
      <w:r w:rsidRPr="008B22B0">
        <w:rPr>
          <w:rFonts w:hint="cs"/>
          <w:rtl/>
        </w:rPr>
        <w:t>یی</w:t>
      </w:r>
      <w:r w:rsidRPr="008B22B0">
        <w:rPr>
          <w:rtl/>
        </w:rPr>
        <w:t xml:space="preserve"> توص</w:t>
      </w:r>
      <w:r w:rsidRPr="008B22B0">
        <w:rPr>
          <w:rFonts w:hint="cs"/>
          <w:rtl/>
        </w:rPr>
        <w:t>ی</w:t>
      </w:r>
      <w:r w:rsidRPr="008B22B0">
        <w:rPr>
          <w:rFonts w:hint="eastAsia"/>
          <w:rtl/>
        </w:rPr>
        <w:t>ف</w:t>
      </w:r>
      <w:r w:rsidRPr="008B22B0">
        <w:rPr>
          <w:rtl/>
        </w:rPr>
        <w:t xml:space="preserve"> دق</w:t>
      </w:r>
      <w:r w:rsidRPr="008B22B0">
        <w:rPr>
          <w:rFonts w:hint="cs"/>
          <w:rtl/>
        </w:rPr>
        <w:t>ی</w:t>
      </w:r>
      <w:r w:rsidRPr="008B22B0">
        <w:rPr>
          <w:rFonts w:hint="eastAsia"/>
          <w:rtl/>
        </w:rPr>
        <w:t>ق</w:t>
      </w:r>
      <w:r w:rsidRPr="008B22B0">
        <w:rPr>
          <w:rtl/>
        </w:rPr>
        <w:t xml:space="preserve"> تغ</w:t>
      </w:r>
      <w:r w:rsidRPr="008B22B0">
        <w:rPr>
          <w:rFonts w:hint="cs"/>
          <w:rtl/>
        </w:rPr>
        <w:t>یی</w:t>
      </w:r>
      <w:r w:rsidRPr="008B22B0">
        <w:rPr>
          <w:rFonts w:hint="eastAsia"/>
          <w:rtl/>
        </w:rPr>
        <w:t>رات</w:t>
      </w:r>
      <w:r w:rsidRPr="008B22B0">
        <w:rPr>
          <w:rtl/>
        </w:rPr>
        <w:t xml:space="preserve"> در </w:t>
      </w:r>
      <w:r>
        <w:rPr>
          <w:rFonts w:hint="cs"/>
          <w:rtl/>
        </w:rPr>
        <w:t xml:space="preserve">حین </w:t>
      </w:r>
      <w:r w:rsidRPr="008B22B0">
        <w:rPr>
          <w:rtl/>
        </w:rPr>
        <w:t>خواب ناش</w:t>
      </w:r>
      <w:r w:rsidRPr="008B22B0">
        <w:rPr>
          <w:rFonts w:hint="cs"/>
          <w:rtl/>
        </w:rPr>
        <w:t>ی</w:t>
      </w:r>
      <w:r w:rsidRPr="008B22B0">
        <w:rPr>
          <w:rtl/>
        </w:rPr>
        <w:t xml:space="preserve"> از ا</w:t>
      </w:r>
      <w:r w:rsidRPr="008B22B0">
        <w:rPr>
          <w:rFonts w:hint="cs"/>
          <w:rtl/>
        </w:rPr>
        <w:t>ی</w:t>
      </w:r>
      <w:r w:rsidRPr="008B22B0">
        <w:rPr>
          <w:rFonts w:hint="eastAsia"/>
          <w:rtl/>
        </w:rPr>
        <w:t>ن</w:t>
      </w:r>
      <w:r w:rsidRPr="008B22B0">
        <w:rPr>
          <w:rtl/>
        </w:rPr>
        <w:t xml:space="preserve"> نوسانات، هدف اصل</w:t>
      </w:r>
      <w:r w:rsidRPr="008B22B0">
        <w:rPr>
          <w:rFonts w:hint="cs"/>
          <w:rtl/>
        </w:rPr>
        <w:t>ی</w:t>
      </w:r>
      <w:r w:rsidRPr="008B22B0">
        <w:rPr>
          <w:rtl/>
        </w:rPr>
        <w:t xml:space="preserve"> </w:t>
      </w:r>
      <w:r w:rsidR="000E266F">
        <w:rPr>
          <w:rFonts w:hint="cs"/>
          <w:rtl/>
        </w:rPr>
        <w:t xml:space="preserve">در </w:t>
      </w:r>
      <w:r w:rsidR="00A05F6D">
        <w:rPr>
          <w:rFonts w:hint="cs"/>
          <w:rtl/>
        </w:rPr>
        <w:t>علم</w:t>
      </w:r>
      <w:r w:rsidRPr="008B22B0">
        <w:rPr>
          <w:rtl/>
        </w:rPr>
        <w:t xml:space="preserve"> خواب بوده است.</w:t>
      </w:r>
    </w:p>
    <w:p w14:paraId="7CF5D2C7" w14:textId="2730A856" w:rsidR="006E00FF" w:rsidRDefault="000E266F" w:rsidP="000E266F">
      <w:r>
        <w:rPr>
          <w:rFonts w:hint="cs"/>
          <w:rtl/>
        </w:rPr>
        <w:t>در این راستا</w:t>
      </w:r>
      <w:r w:rsidR="0051248D" w:rsidRPr="0051248D">
        <w:rPr>
          <w:rtl/>
        </w:rPr>
        <w:t xml:space="preserve">، </w:t>
      </w:r>
      <w:r w:rsidR="0051248D" w:rsidRPr="0051248D">
        <w:rPr>
          <w:rFonts w:hint="cs"/>
          <w:rtl/>
        </w:rPr>
        <w:t>ی</w:t>
      </w:r>
      <w:r w:rsidR="0051248D" w:rsidRPr="0051248D">
        <w:rPr>
          <w:rFonts w:hint="eastAsia"/>
          <w:rtl/>
        </w:rPr>
        <w:t>ک</w:t>
      </w:r>
      <w:r w:rsidR="0051248D" w:rsidRPr="0051248D">
        <w:rPr>
          <w:rtl/>
        </w:rPr>
        <w:t xml:space="preserve"> ابزار قدرتمند برا</w:t>
      </w:r>
      <w:r w:rsidR="0051248D" w:rsidRPr="0051248D">
        <w:rPr>
          <w:rFonts w:hint="cs"/>
          <w:rtl/>
        </w:rPr>
        <w:t>ی</w:t>
      </w:r>
      <w:r w:rsidR="0051248D" w:rsidRPr="0051248D">
        <w:rPr>
          <w:rtl/>
        </w:rPr>
        <w:t xml:space="preserve"> </w:t>
      </w:r>
      <w:r w:rsidR="001A200C">
        <w:rPr>
          <w:rtl/>
        </w:rPr>
        <w:t>تجز</w:t>
      </w:r>
      <w:r w:rsidR="001A200C">
        <w:rPr>
          <w:rFonts w:hint="cs"/>
          <w:rtl/>
        </w:rPr>
        <w:t>ی</w:t>
      </w:r>
      <w:r w:rsidR="001A200C">
        <w:rPr>
          <w:rFonts w:hint="eastAsia"/>
          <w:rtl/>
        </w:rPr>
        <w:t>ه‌وتحل</w:t>
      </w:r>
      <w:r w:rsidR="001A200C">
        <w:rPr>
          <w:rFonts w:hint="cs"/>
          <w:rtl/>
        </w:rPr>
        <w:t>ی</w:t>
      </w:r>
      <w:r w:rsidR="001A200C">
        <w:rPr>
          <w:rFonts w:hint="eastAsia"/>
          <w:rtl/>
        </w:rPr>
        <w:t>ل</w:t>
      </w:r>
      <w:r w:rsidR="0051248D" w:rsidRPr="0051248D">
        <w:rPr>
          <w:rtl/>
        </w:rPr>
        <w:t xml:space="preserve"> ساختار نوسان</w:t>
      </w:r>
      <w:r w:rsidR="0051248D" w:rsidRPr="0051248D">
        <w:rPr>
          <w:rFonts w:hint="cs"/>
          <w:rtl/>
        </w:rPr>
        <w:t>ی</w:t>
      </w:r>
      <w:r w:rsidR="0051248D" w:rsidRPr="0051248D">
        <w:rPr>
          <w:rtl/>
        </w:rPr>
        <w:t xml:space="preserve"> </w:t>
      </w:r>
      <w:r w:rsidR="0051248D" w:rsidRPr="0051248D">
        <w:t>EEG</w:t>
      </w:r>
      <w:r w:rsidR="0051248D" w:rsidRPr="0051248D">
        <w:rPr>
          <w:rtl/>
        </w:rPr>
        <w:t xml:space="preserve"> خواب، </w:t>
      </w:r>
      <w:r w:rsidR="001A200C">
        <w:rPr>
          <w:rtl/>
        </w:rPr>
        <w:t>تجز</w:t>
      </w:r>
      <w:r w:rsidR="001A200C">
        <w:rPr>
          <w:rFonts w:hint="cs"/>
          <w:rtl/>
        </w:rPr>
        <w:t>ی</w:t>
      </w:r>
      <w:r w:rsidR="001A200C">
        <w:rPr>
          <w:rFonts w:hint="eastAsia"/>
          <w:rtl/>
        </w:rPr>
        <w:t>ه‌وتحل</w:t>
      </w:r>
      <w:r w:rsidR="001A200C">
        <w:rPr>
          <w:rFonts w:hint="cs"/>
          <w:rtl/>
        </w:rPr>
        <w:t>ی</w:t>
      </w:r>
      <w:r w:rsidR="001A200C">
        <w:rPr>
          <w:rFonts w:hint="eastAsia"/>
          <w:rtl/>
        </w:rPr>
        <w:t>ل</w:t>
      </w:r>
      <w:r w:rsidR="0051248D" w:rsidRPr="0051248D">
        <w:rPr>
          <w:rtl/>
        </w:rPr>
        <w:t xml:space="preserve"> ط</w:t>
      </w:r>
      <w:r w:rsidR="0051248D" w:rsidRPr="0051248D">
        <w:rPr>
          <w:rFonts w:hint="cs"/>
          <w:rtl/>
        </w:rPr>
        <w:t>ی</w:t>
      </w:r>
      <w:r w:rsidR="0051248D" w:rsidRPr="0051248D">
        <w:rPr>
          <w:rFonts w:hint="eastAsia"/>
          <w:rtl/>
        </w:rPr>
        <w:t>ف</w:t>
      </w:r>
      <w:r w:rsidR="0051248D" w:rsidRPr="0051248D">
        <w:rPr>
          <w:rFonts w:hint="cs"/>
          <w:rtl/>
        </w:rPr>
        <w:t>ی</w:t>
      </w:r>
      <w:r w:rsidR="0051248D" w:rsidRPr="0051248D">
        <w:rPr>
          <w:rtl/>
        </w:rPr>
        <w:t xml:space="preserve"> بوده است</w:t>
      </w:r>
      <w:r w:rsidR="001A200C">
        <w:rPr>
          <w:rtl/>
        </w:rPr>
        <w:t xml:space="preserve"> که </w:t>
      </w:r>
      <w:r w:rsidR="0051248D" w:rsidRPr="0051248D">
        <w:rPr>
          <w:rFonts w:hint="cs"/>
          <w:rtl/>
        </w:rPr>
        <w:t>ی</w:t>
      </w:r>
      <w:r w:rsidR="0051248D" w:rsidRPr="0051248D">
        <w:rPr>
          <w:rFonts w:hint="eastAsia"/>
          <w:rtl/>
        </w:rPr>
        <w:t>ک</w:t>
      </w:r>
      <w:r w:rsidR="0051248D" w:rsidRPr="0051248D">
        <w:rPr>
          <w:rtl/>
        </w:rPr>
        <w:t xml:space="preserve"> رو</w:t>
      </w:r>
      <w:r w:rsidR="0051248D" w:rsidRPr="0051248D">
        <w:rPr>
          <w:rFonts w:hint="cs"/>
          <w:rtl/>
        </w:rPr>
        <w:t>ی</w:t>
      </w:r>
      <w:r w:rsidR="0051248D" w:rsidRPr="0051248D">
        <w:rPr>
          <w:rFonts w:hint="eastAsia"/>
          <w:rtl/>
        </w:rPr>
        <w:t>کرد</w:t>
      </w:r>
      <w:r w:rsidR="0051248D" w:rsidRPr="0051248D">
        <w:rPr>
          <w:rtl/>
        </w:rPr>
        <w:t xml:space="preserve"> کم</w:t>
      </w:r>
      <w:r w:rsidR="0051248D" w:rsidRPr="0051248D">
        <w:rPr>
          <w:rFonts w:hint="cs"/>
          <w:rtl/>
        </w:rPr>
        <w:t>ی</w:t>
      </w:r>
      <w:r w:rsidR="0051248D" w:rsidRPr="0051248D">
        <w:rPr>
          <w:rtl/>
        </w:rPr>
        <w:t xml:space="preserve"> برا</w:t>
      </w:r>
      <w:r w:rsidR="0051248D" w:rsidRPr="0051248D">
        <w:rPr>
          <w:rFonts w:hint="cs"/>
          <w:rtl/>
        </w:rPr>
        <w:t>ی</w:t>
      </w:r>
      <w:r w:rsidR="0051248D" w:rsidRPr="0051248D">
        <w:rPr>
          <w:rtl/>
        </w:rPr>
        <w:t xml:space="preserve"> توص</w:t>
      </w:r>
      <w:r w:rsidR="0051248D" w:rsidRPr="0051248D">
        <w:rPr>
          <w:rFonts w:hint="cs"/>
          <w:rtl/>
        </w:rPr>
        <w:t>ی</w:t>
      </w:r>
      <w:r w:rsidR="0051248D" w:rsidRPr="0051248D">
        <w:rPr>
          <w:rFonts w:hint="eastAsia"/>
          <w:rtl/>
        </w:rPr>
        <w:t>ف</w:t>
      </w:r>
      <w:r w:rsidR="0051248D" w:rsidRPr="0051248D">
        <w:rPr>
          <w:rtl/>
        </w:rPr>
        <w:t xml:space="preserve"> </w:t>
      </w:r>
      <w:r w:rsidR="0051248D" w:rsidRPr="0051248D">
        <w:rPr>
          <w:rFonts w:hint="cs"/>
          <w:rtl/>
        </w:rPr>
        <w:t>ی</w:t>
      </w:r>
      <w:r w:rsidR="0051248D" w:rsidRPr="0051248D">
        <w:rPr>
          <w:rFonts w:hint="eastAsia"/>
          <w:rtl/>
        </w:rPr>
        <w:t>ک</w:t>
      </w:r>
      <w:r w:rsidR="0051248D" w:rsidRPr="0051248D">
        <w:rPr>
          <w:rtl/>
        </w:rPr>
        <w:t xml:space="preserve"> س</w:t>
      </w:r>
      <w:r w:rsidR="0051248D" w:rsidRPr="0051248D">
        <w:rPr>
          <w:rFonts w:hint="cs"/>
          <w:rtl/>
        </w:rPr>
        <w:t>ی</w:t>
      </w:r>
      <w:r w:rsidR="0051248D" w:rsidRPr="0051248D">
        <w:rPr>
          <w:rFonts w:hint="eastAsia"/>
          <w:rtl/>
        </w:rPr>
        <w:t>گنال</w:t>
      </w:r>
      <w:r w:rsidR="0051248D" w:rsidRPr="0051248D">
        <w:rPr>
          <w:rtl/>
        </w:rPr>
        <w:t xml:space="preserve"> از نظر نوسانات ز</w:t>
      </w:r>
      <w:r w:rsidR="0051248D" w:rsidRPr="0051248D">
        <w:rPr>
          <w:rFonts w:hint="cs"/>
          <w:rtl/>
        </w:rPr>
        <w:t>ی</w:t>
      </w:r>
      <w:r w:rsidR="0051248D" w:rsidRPr="0051248D">
        <w:rPr>
          <w:rFonts w:hint="eastAsia"/>
          <w:rtl/>
        </w:rPr>
        <w:t>ر</w:t>
      </w:r>
      <w:r w:rsidR="0051248D" w:rsidRPr="0051248D">
        <w:rPr>
          <w:rFonts w:hint="cs"/>
          <w:rtl/>
        </w:rPr>
        <w:t>ی</w:t>
      </w:r>
      <w:r w:rsidR="0051248D" w:rsidRPr="0051248D">
        <w:rPr>
          <w:rFonts w:hint="eastAsia"/>
          <w:rtl/>
        </w:rPr>
        <w:t>ن</w:t>
      </w:r>
      <w:r w:rsidR="0051248D" w:rsidRPr="0051248D">
        <w:rPr>
          <w:rtl/>
        </w:rPr>
        <w:t xml:space="preserve"> آن (س</w:t>
      </w:r>
      <w:r w:rsidR="0051248D" w:rsidRPr="0051248D">
        <w:rPr>
          <w:rFonts w:hint="cs"/>
          <w:rtl/>
        </w:rPr>
        <w:t>ی</w:t>
      </w:r>
      <w:r w:rsidR="0051248D" w:rsidRPr="0051248D">
        <w:rPr>
          <w:rFonts w:hint="eastAsia"/>
          <w:rtl/>
        </w:rPr>
        <w:t>نوسوئ</w:t>
      </w:r>
      <w:r w:rsidR="0051248D" w:rsidRPr="0051248D">
        <w:rPr>
          <w:rFonts w:hint="cs"/>
          <w:rtl/>
        </w:rPr>
        <w:t>ی</w:t>
      </w:r>
      <w:r w:rsidR="0051248D" w:rsidRPr="0051248D">
        <w:rPr>
          <w:rFonts w:hint="eastAsia"/>
          <w:rtl/>
        </w:rPr>
        <w:t>دها</w:t>
      </w:r>
      <w:r w:rsidR="0051248D" w:rsidRPr="0051248D">
        <w:rPr>
          <w:rtl/>
        </w:rPr>
        <w:t xml:space="preserve">) در </w:t>
      </w:r>
      <w:r w:rsidR="001A200C">
        <w:rPr>
          <w:rtl/>
        </w:rPr>
        <w:lastRenderedPageBreak/>
        <w:t>فرکانس‌ها</w:t>
      </w:r>
      <w:r w:rsidR="001A200C">
        <w:rPr>
          <w:rFonts w:hint="cs"/>
          <w:rtl/>
        </w:rPr>
        <w:t>ی</w:t>
      </w:r>
      <w:r w:rsidR="0051248D" w:rsidRPr="0051248D">
        <w:rPr>
          <w:rtl/>
        </w:rPr>
        <w:t xml:space="preserve"> مختلف</w:t>
      </w:r>
      <w:r w:rsidR="0051248D">
        <w:rPr>
          <w:rFonts w:hint="cs"/>
          <w:rtl/>
        </w:rPr>
        <w:t xml:space="preserve"> است</w:t>
      </w:r>
      <w:r w:rsidR="0051248D" w:rsidRPr="0051248D">
        <w:rPr>
          <w:rtl/>
        </w:rPr>
        <w:t>.</w:t>
      </w:r>
      <w:r w:rsidR="0051248D">
        <w:rPr>
          <w:rFonts w:hint="cs"/>
          <w:rtl/>
        </w:rPr>
        <w:t xml:space="preserve"> به این منظور با استفاده از </w:t>
      </w:r>
      <w:r w:rsidR="001A200C">
        <w:rPr>
          <w:rtl/>
        </w:rPr>
        <w:t>تجز</w:t>
      </w:r>
      <w:r w:rsidR="001A200C">
        <w:rPr>
          <w:rFonts w:hint="cs"/>
          <w:rtl/>
        </w:rPr>
        <w:t>ی</w:t>
      </w:r>
      <w:r w:rsidR="001A200C">
        <w:rPr>
          <w:rFonts w:hint="eastAsia"/>
          <w:rtl/>
        </w:rPr>
        <w:t>ه‌وتحل</w:t>
      </w:r>
      <w:r w:rsidR="001A200C">
        <w:rPr>
          <w:rFonts w:hint="cs"/>
          <w:rtl/>
        </w:rPr>
        <w:t>ی</w:t>
      </w:r>
      <w:r w:rsidR="001A200C">
        <w:rPr>
          <w:rFonts w:hint="eastAsia"/>
          <w:rtl/>
        </w:rPr>
        <w:t>ل</w:t>
      </w:r>
      <w:r w:rsidR="0051248D">
        <w:rPr>
          <w:rFonts w:hint="cs"/>
          <w:rtl/>
        </w:rPr>
        <w:t xml:space="preserve"> طیفی </w:t>
      </w:r>
      <w:r>
        <w:rPr>
          <w:rFonts w:hint="cs"/>
          <w:rtl/>
        </w:rPr>
        <w:t>چند</w:t>
      </w:r>
      <w:r w:rsidR="0051248D">
        <w:rPr>
          <w:rFonts w:hint="cs"/>
          <w:rtl/>
        </w:rPr>
        <w:t>مخروطی</w:t>
      </w:r>
      <w:r w:rsidR="0051248D">
        <w:rPr>
          <w:rStyle w:val="FootnoteReference"/>
          <w:rtl/>
        </w:rPr>
        <w:footnoteReference w:id="11"/>
      </w:r>
      <w:r w:rsidR="0051248D">
        <w:rPr>
          <w:rFonts w:hint="cs"/>
          <w:rtl/>
        </w:rPr>
        <w:t xml:space="preserve"> نمودار طیفی سیگنال خواب </w:t>
      </w:r>
      <w:r w:rsidR="001A200C">
        <w:rPr>
          <w:rtl/>
        </w:rPr>
        <w:t>به‌صورت</w:t>
      </w:r>
      <w:r w:rsidR="0051248D">
        <w:rPr>
          <w:rFonts w:hint="cs"/>
          <w:rtl/>
        </w:rPr>
        <w:t xml:space="preserve"> زمان مستقیم محاسبه و نمایش داده </w:t>
      </w:r>
      <w:r w:rsidR="001A200C">
        <w:rPr>
          <w:rtl/>
        </w:rPr>
        <w:t>م</w:t>
      </w:r>
      <w:r w:rsidR="001A200C">
        <w:rPr>
          <w:rFonts w:hint="cs"/>
          <w:rtl/>
        </w:rPr>
        <w:t>ی‌</w:t>
      </w:r>
      <w:r w:rsidR="001A200C">
        <w:rPr>
          <w:rFonts w:hint="eastAsia"/>
          <w:rtl/>
        </w:rPr>
        <w:t>شود</w:t>
      </w:r>
      <w:r w:rsidR="0051248D">
        <w:rPr>
          <w:rFonts w:hint="cs"/>
          <w:rtl/>
        </w:rPr>
        <w:t xml:space="preserve">. </w:t>
      </w:r>
      <w:r w:rsidR="00670868">
        <w:rPr>
          <w:rFonts w:hint="cs"/>
          <w:rtl/>
        </w:rPr>
        <w:t xml:space="preserve">وجود این نمودار </w:t>
      </w:r>
      <w:r w:rsidR="001A200C">
        <w:rPr>
          <w:rtl/>
        </w:rPr>
        <w:t>م</w:t>
      </w:r>
      <w:r w:rsidR="001A200C">
        <w:rPr>
          <w:rFonts w:hint="cs"/>
          <w:rtl/>
        </w:rPr>
        <w:t>ی‌</w:t>
      </w:r>
      <w:r w:rsidR="001A200C">
        <w:rPr>
          <w:rFonts w:hint="eastAsia"/>
          <w:rtl/>
        </w:rPr>
        <w:t>تواند</w:t>
      </w:r>
      <w:r w:rsidR="00670868">
        <w:rPr>
          <w:rFonts w:hint="cs"/>
          <w:rtl/>
        </w:rPr>
        <w:t xml:space="preserve"> به </w:t>
      </w:r>
      <w:r w:rsidR="001A200C">
        <w:rPr>
          <w:rtl/>
        </w:rPr>
        <w:t>تجز</w:t>
      </w:r>
      <w:r w:rsidR="001A200C">
        <w:rPr>
          <w:rFonts w:hint="cs"/>
          <w:rtl/>
        </w:rPr>
        <w:t>ی</w:t>
      </w:r>
      <w:r w:rsidR="001A200C">
        <w:rPr>
          <w:rFonts w:hint="eastAsia"/>
          <w:rtl/>
        </w:rPr>
        <w:t>ه‌وتحل</w:t>
      </w:r>
      <w:r w:rsidR="001A200C">
        <w:rPr>
          <w:rFonts w:hint="cs"/>
          <w:rtl/>
        </w:rPr>
        <w:t>ی</w:t>
      </w:r>
      <w:r w:rsidR="001A200C">
        <w:rPr>
          <w:rFonts w:hint="eastAsia"/>
          <w:rtl/>
        </w:rPr>
        <w:t>ل</w:t>
      </w:r>
      <w:r w:rsidR="00670868">
        <w:rPr>
          <w:rFonts w:hint="cs"/>
          <w:rtl/>
        </w:rPr>
        <w:t xml:space="preserve"> و </w:t>
      </w:r>
      <w:r w:rsidR="001A200C">
        <w:rPr>
          <w:rtl/>
        </w:rPr>
        <w:t>طبقه‌بند</w:t>
      </w:r>
      <w:r w:rsidR="001A200C">
        <w:rPr>
          <w:rFonts w:hint="cs"/>
          <w:rtl/>
        </w:rPr>
        <w:t>ی</w:t>
      </w:r>
      <w:r w:rsidR="00670868">
        <w:rPr>
          <w:rFonts w:hint="cs"/>
          <w:rtl/>
        </w:rPr>
        <w:t xml:space="preserve"> خواب کمک شایانی کند.</w:t>
      </w:r>
      <w:r w:rsidR="0051248D">
        <w:rPr>
          <w:rFonts w:hint="cs"/>
          <w:rtl/>
        </w:rPr>
        <w:t xml:space="preserve"> </w:t>
      </w:r>
    </w:p>
    <w:p w14:paraId="0190C68D" w14:textId="67F6E660" w:rsidR="00C5028B" w:rsidRDefault="00C5028B" w:rsidP="000E266F">
      <w:pPr>
        <w:rPr>
          <w:rFonts w:ascii="B Nazanin" w:hAnsi="B Nazanin"/>
        </w:rPr>
      </w:pPr>
      <w:r w:rsidRPr="00C5028B">
        <w:rPr>
          <w:rFonts w:ascii="B Nazanin" w:hAnsi="B Nazanin" w:hint="cs"/>
          <w:rtl/>
        </w:rPr>
        <w:t xml:space="preserve">طیف توان تابعی است که قدرت نوسانات را در هر فرکانس نشان </w:t>
      </w:r>
      <w:r w:rsidR="001A200C">
        <w:rPr>
          <w:rFonts w:ascii="B Nazanin" w:hAnsi="B Nazanin"/>
          <w:rtl/>
        </w:rPr>
        <w:t>م</w:t>
      </w:r>
      <w:r w:rsidR="001A200C">
        <w:rPr>
          <w:rFonts w:ascii="B Nazanin" w:hAnsi="B Nazanin" w:hint="cs"/>
          <w:rtl/>
        </w:rPr>
        <w:t>ی‌</w:t>
      </w:r>
      <w:r w:rsidR="001A200C">
        <w:rPr>
          <w:rFonts w:ascii="B Nazanin" w:hAnsi="B Nazanin" w:hint="eastAsia"/>
          <w:rtl/>
        </w:rPr>
        <w:t>دهد</w:t>
      </w:r>
      <w:r w:rsidRPr="00C5028B">
        <w:rPr>
          <w:rFonts w:ascii="B Nazanin" w:hAnsi="B Nazanin" w:hint="cs"/>
          <w:rtl/>
        </w:rPr>
        <w:t xml:space="preserve">. </w:t>
      </w:r>
      <w:r w:rsidR="001A200C">
        <w:rPr>
          <w:rFonts w:ascii="B Nazanin" w:hAnsi="B Nazanin"/>
          <w:rtl/>
        </w:rPr>
        <w:t>تجز</w:t>
      </w:r>
      <w:r w:rsidR="001A200C">
        <w:rPr>
          <w:rFonts w:ascii="B Nazanin" w:hAnsi="B Nazanin" w:hint="cs"/>
          <w:rtl/>
        </w:rPr>
        <w:t>ی</w:t>
      </w:r>
      <w:r w:rsidR="001A200C">
        <w:rPr>
          <w:rFonts w:ascii="B Nazanin" w:hAnsi="B Nazanin" w:hint="eastAsia"/>
          <w:rtl/>
        </w:rPr>
        <w:t>ه‌وتحل</w:t>
      </w:r>
      <w:r w:rsidR="001A200C">
        <w:rPr>
          <w:rFonts w:ascii="B Nazanin" w:hAnsi="B Nazanin" w:hint="cs"/>
          <w:rtl/>
        </w:rPr>
        <w:t>ی</w:t>
      </w:r>
      <w:r w:rsidR="001A200C">
        <w:rPr>
          <w:rFonts w:ascii="B Nazanin" w:hAnsi="B Nazanin" w:hint="eastAsia"/>
          <w:rtl/>
        </w:rPr>
        <w:t>ل</w:t>
      </w:r>
      <w:r w:rsidRPr="00C5028B">
        <w:rPr>
          <w:rFonts w:ascii="B Nazanin" w:hAnsi="B Nazanin" w:hint="cs"/>
          <w:rtl/>
        </w:rPr>
        <w:t xml:space="preserve"> طیفی همچنین شامل </w:t>
      </w:r>
      <w:r w:rsidR="001A200C">
        <w:rPr>
          <w:rFonts w:ascii="B Nazanin" w:hAnsi="B Nazanin"/>
          <w:rtl/>
        </w:rPr>
        <w:t>تجز</w:t>
      </w:r>
      <w:r w:rsidR="001A200C">
        <w:rPr>
          <w:rFonts w:ascii="B Nazanin" w:hAnsi="B Nazanin" w:hint="cs"/>
          <w:rtl/>
        </w:rPr>
        <w:t>ی</w:t>
      </w:r>
      <w:r w:rsidR="001A200C">
        <w:rPr>
          <w:rFonts w:ascii="B Nazanin" w:hAnsi="B Nazanin" w:hint="eastAsia"/>
          <w:rtl/>
        </w:rPr>
        <w:t>ه‌وتحل</w:t>
      </w:r>
      <w:r w:rsidR="001A200C">
        <w:rPr>
          <w:rFonts w:ascii="B Nazanin" w:hAnsi="B Nazanin" w:hint="cs"/>
          <w:rtl/>
        </w:rPr>
        <w:t>ی</w:t>
      </w:r>
      <w:r w:rsidR="001A200C">
        <w:rPr>
          <w:rFonts w:ascii="B Nazanin" w:hAnsi="B Nazanin" w:hint="eastAsia"/>
          <w:rtl/>
        </w:rPr>
        <w:t>ل</w:t>
      </w:r>
      <w:r w:rsidRPr="00C5028B">
        <w:rPr>
          <w:rFonts w:ascii="B Nazanin" w:hAnsi="B Nazanin" w:hint="cs"/>
          <w:rtl/>
        </w:rPr>
        <w:t xml:space="preserve"> نوسانات متغیر با زمان با استفاده از </w:t>
      </w:r>
      <w:r w:rsidR="001A200C">
        <w:rPr>
          <w:rFonts w:ascii="B Nazanin" w:hAnsi="B Nazanin"/>
          <w:rtl/>
        </w:rPr>
        <w:t>ط</w:t>
      </w:r>
      <w:r w:rsidR="001A200C">
        <w:rPr>
          <w:rFonts w:ascii="B Nazanin" w:hAnsi="B Nazanin" w:hint="cs"/>
          <w:rtl/>
        </w:rPr>
        <w:t>ی</w:t>
      </w:r>
      <w:r w:rsidR="001A200C">
        <w:rPr>
          <w:rFonts w:ascii="B Nazanin" w:hAnsi="B Nazanin" w:hint="eastAsia"/>
          <w:rtl/>
        </w:rPr>
        <w:t>ف‌نگار</w:t>
      </w:r>
      <w:r w:rsidRPr="00C5028B">
        <w:rPr>
          <w:rStyle w:val="FootnoteReference"/>
          <w:rFonts w:ascii="B Nazanin" w:hAnsi="B Nazanin" w:hint="cs"/>
          <w:rtl/>
        </w:rPr>
        <w:footnoteReference w:id="12"/>
      </w:r>
      <w:r w:rsidRPr="00C5028B">
        <w:rPr>
          <w:rFonts w:ascii="B Nazanin" w:hAnsi="B Nazanin" w:hint="cs"/>
          <w:rtl/>
        </w:rPr>
        <w:t xml:space="preserve"> است که قدرت سیگنال را </w:t>
      </w:r>
      <w:r w:rsidR="001A200C">
        <w:rPr>
          <w:rFonts w:ascii="B Nazanin" w:hAnsi="B Nazanin"/>
          <w:rtl/>
        </w:rPr>
        <w:t>به‌عنوان</w:t>
      </w:r>
      <w:r w:rsidRPr="00C5028B">
        <w:rPr>
          <w:rFonts w:ascii="B Nazanin" w:hAnsi="B Nazanin" w:hint="cs"/>
          <w:rtl/>
        </w:rPr>
        <w:t xml:space="preserve"> تابعی از زمان و فرکانس ترسیم </w:t>
      </w:r>
      <w:r w:rsidR="001A200C">
        <w:rPr>
          <w:rFonts w:ascii="B Nazanin" w:hAnsi="B Nazanin"/>
          <w:rtl/>
        </w:rPr>
        <w:t>م</w:t>
      </w:r>
      <w:r w:rsidR="001A200C">
        <w:rPr>
          <w:rFonts w:ascii="B Nazanin" w:hAnsi="B Nazanin" w:hint="cs"/>
          <w:rtl/>
        </w:rPr>
        <w:t>ی‌</w:t>
      </w:r>
      <w:r w:rsidR="001A200C">
        <w:rPr>
          <w:rFonts w:ascii="B Nazanin" w:hAnsi="B Nazanin" w:hint="eastAsia"/>
          <w:rtl/>
        </w:rPr>
        <w:t>کند</w:t>
      </w:r>
      <w:r w:rsidRPr="00C5028B">
        <w:rPr>
          <w:rFonts w:ascii="B Nazanin" w:hAnsi="B Nazanin" w:hint="cs"/>
          <w:rtl/>
        </w:rPr>
        <w:t xml:space="preserve"> و مشاهده چگونگی تغییر ساختار فرکانس در طول زمان را ممکن </w:t>
      </w:r>
      <w:r w:rsidR="001A200C">
        <w:rPr>
          <w:rFonts w:ascii="B Nazanin" w:hAnsi="B Nazanin"/>
          <w:rtl/>
        </w:rPr>
        <w:t>م</w:t>
      </w:r>
      <w:r w:rsidR="001A200C">
        <w:rPr>
          <w:rFonts w:ascii="B Nazanin" w:hAnsi="B Nazanin" w:hint="cs"/>
          <w:rtl/>
        </w:rPr>
        <w:t>ی‌</w:t>
      </w:r>
      <w:r w:rsidR="001A200C">
        <w:rPr>
          <w:rFonts w:ascii="B Nazanin" w:hAnsi="B Nazanin" w:hint="eastAsia"/>
          <w:rtl/>
        </w:rPr>
        <w:t>سازد</w:t>
      </w:r>
      <w:r>
        <w:rPr>
          <w:rFonts w:ascii="B Nazanin" w:hAnsi="B Nazanin" w:hint="cs"/>
          <w:rtl/>
        </w:rPr>
        <w:t xml:space="preserve"> (</w:t>
      </w:r>
      <w:r w:rsidR="000E266F">
        <w:rPr>
          <w:rFonts w:ascii="B Nazanin" w:hAnsi="B Nazanin" w:hint="cs"/>
          <w:rtl/>
        </w:rPr>
        <w:t>مانند شکل 3</w:t>
      </w:r>
      <w:r>
        <w:rPr>
          <w:rFonts w:ascii="B Nazanin" w:hAnsi="B Nazanin" w:hint="cs"/>
          <w:rtl/>
        </w:rPr>
        <w:t>)</w:t>
      </w:r>
      <w:r w:rsidR="001A200C">
        <w:rPr>
          <w:rFonts w:ascii="B Nazanin" w:hAnsi="B Nazanin"/>
          <w:rtl/>
        </w:rPr>
        <w:t>؛ بنابرا</w:t>
      </w:r>
      <w:r w:rsidR="001A200C">
        <w:rPr>
          <w:rFonts w:ascii="B Nazanin" w:hAnsi="B Nazanin" w:hint="cs"/>
          <w:rtl/>
        </w:rPr>
        <w:t>ی</w:t>
      </w:r>
      <w:r w:rsidR="001A200C">
        <w:rPr>
          <w:rFonts w:ascii="B Nazanin" w:hAnsi="B Nazanin" w:hint="eastAsia"/>
          <w:rtl/>
        </w:rPr>
        <w:t>ن</w:t>
      </w:r>
      <w:r>
        <w:rPr>
          <w:rFonts w:ascii="B Nazanin" w:hAnsi="B Nazanin"/>
        </w:rPr>
        <w:t xml:space="preserve"> </w:t>
      </w:r>
      <w:r w:rsidRPr="00C5028B">
        <w:rPr>
          <w:rFonts w:ascii="B Nazanin" w:hAnsi="B Nazanin" w:hint="cs"/>
          <w:rtl/>
        </w:rPr>
        <w:t xml:space="preserve">طیف‌نگارها برای توصیف تکامل زمانی نوسانات عصبی مرتبط با خواب در فرکانس‌های مختلف در طول یک </w:t>
      </w:r>
      <w:r w:rsidR="001A200C">
        <w:rPr>
          <w:rFonts w:ascii="B Nazanin" w:hAnsi="B Nazanin"/>
          <w:rtl/>
        </w:rPr>
        <w:t>ش</w:t>
      </w:r>
      <w:r w:rsidR="003C2BB3">
        <w:rPr>
          <w:rFonts w:ascii="B Nazanin" w:hAnsi="B Nazanin" w:hint="cs"/>
          <w:rtl/>
        </w:rPr>
        <w:t xml:space="preserve">ب </w:t>
      </w:r>
      <w:r w:rsidR="001A200C">
        <w:rPr>
          <w:rFonts w:ascii="B Nazanin" w:hAnsi="B Nazanin"/>
          <w:rtl/>
        </w:rPr>
        <w:t>‌خواب</w:t>
      </w:r>
      <w:r w:rsidRPr="00C5028B">
        <w:rPr>
          <w:rFonts w:ascii="B Nazanin" w:hAnsi="B Nazanin" w:hint="cs"/>
          <w:rtl/>
        </w:rPr>
        <w:t xml:space="preserve"> مناسب هستند.</w:t>
      </w:r>
    </w:p>
    <w:p w14:paraId="2A309C33" w14:textId="77777777" w:rsidR="00514487" w:rsidRDefault="00C5028B" w:rsidP="00514487">
      <w:pPr>
        <w:keepNext/>
        <w:jc w:val="center"/>
      </w:pPr>
      <w:r>
        <w:rPr>
          <w:rFonts w:ascii="B Nazanin" w:hAnsi="B Nazanin" w:hint="cs"/>
          <w:noProof/>
          <w:rtl/>
          <w:lang w:bidi="ar-SA"/>
        </w:rPr>
        <w:drawing>
          <wp:inline distT="0" distB="0" distL="0" distR="0" wp14:anchorId="67CDB002" wp14:editId="0864B114">
            <wp:extent cx="5760085" cy="23990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085" cy="2399030"/>
                    </a:xfrm>
                    <a:prstGeom prst="rect">
                      <a:avLst/>
                    </a:prstGeom>
                  </pic:spPr>
                </pic:pic>
              </a:graphicData>
            </a:graphic>
          </wp:inline>
        </w:drawing>
      </w:r>
    </w:p>
    <w:p w14:paraId="2B976D73" w14:textId="65BBC093" w:rsidR="00C5028B" w:rsidRPr="00192019" w:rsidRDefault="00514487" w:rsidP="00514487">
      <w:pPr>
        <w:pStyle w:val="Caption"/>
        <w:rPr>
          <w:rFonts w:ascii="Cambria" w:hAnsi="Cambria"/>
          <w:rtl/>
        </w:rPr>
      </w:pPr>
      <w:r w:rsidRPr="00514487">
        <w:rPr>
          <w:rFonts w:ascii="B Nazanin" w:hAnsi="B Nazanin" w:hint="cs"/>
          <w:rtl/>
        </w:rPr>
        <w:t xml:space="preserve">شکل </w:t>
      </w:r>
      <w:r w:rsidRPr="00514487">
        <w:rPr>
          <w:rFonts w:ascii="B Nazanin" w:hAnsi="B Nazanin" w:hint="cs"/>
          <w:rtl/>
        </w:rPr>
        <w:fldChar w:fldCharType="begin"/>
      </w:r>
      <w:r w:rsidRPr="00514487">
        <w:rPr>
          <w:rFonts w:ascii="B Nazanin" w:hAnsi="B Nazanin" w:hint="cs"/>
          <w:rtl/>
        </w:rPr>
        <w:instrText xml:space="preserve"> </w:instrText>
      </w:r>
      <w:r w:rsidRPr="00514487">
        <w:rPr>
          <w:rFonts w:ascii="B Nazanin" w:hAnsi="B Nazanin" w:hint="cs"/>
        </w:rPr>
        <w:instrText>SEQ</w:instrText>
      </w:r>
      <w:r w:rsidRPr="00514487">
        <w:rPr>
          <w:rFonts w:ascii="B Nazanin" w:hAnsi="B Nazanin" w:hint="cs"/>
          <w:rtl/>
        </w:rPr>
        <w:instrText xml:space="preserve"> شکل \* </w:instrText>
      </w:r>
      <w:r w:rsidRPr="00514487">
        <w:rPr>
          <w:rFonts w:ascii="B Nazanin" w:hAnsi="B Nazanin" w:hint="cs"/>
        </w:rPr>
        <w:instrText>ARABIC</w:instrText>
      </w:r>
      <w:r w:rsidRPr="00514487">
        <w:rPr>
          <w:rFonts w:ascii="B Nazanin" w:hAnsi="B Nazanin" w:hint="cs"/>
          <w:rtl/>
        </w:rPr>
        <w:instrText xml:space="preserve"> </w:instrText>
      </w:r>
      <w:r w:rsidRPr="00514487">
        <w:rPr>
          <w:rFonts w:ascii="B Nazanin" w:hAnsi="B Nazanin" w:hint="cs"/>
          <w:rtl/>
        </w:rPr>
        <w:fldChar w:fldCharType="separate"/>
      </w:r>
      <w:r w:rsidR="006C5373">
        <w:rPr>
          <w:rFonts w:ascii="B Nazanin" w:hAnsi="B Nazanin" w:cs="Times New Roman"/>
          <w:noProof/>
          <w:rtl/>
        </w:rPr>
        <w:t>3</w:t>
      </w:r>
      <w:r w:rsidRPr="00514487">
        <w:rPr>
          <w:rFonts w:ascii="B Nazanin" w:hAnsi="B Nazanin" w:hint="cs"/>
          <w:rtl/>
        </w:rPr>
        <w:fldChar w:fldCharType="end"/>
      </w:r>
      <w:r w:rsidRPr="00514487">
        <w:rPr>
          <w:rFonts w:ascii="B Nazanin" w:hAnsi="B Nazanin" w:hint="cs"/>
          <w:rtl/>
        </w:rPr>
        <w:t xml:space="preserve"> - نمونه طیف‌نگار چند مخروطی از دادگان مغزی خواب</w:t>
      </w:r>
      <w:r w:rsidR="00192019">
        <w:rPr>
          <w:rFonts w:ascii="B Nazanin" w:hAnsi="B Nazanin" w:hint="cs"/>
          <w:rtl/>
        </w:rPr>
        <w:t xml:space="preserve">. برگرفته از </w:t>
      </w:r>
      <w:r w:rsidR="00192019">
        <w:rPr>
          <w:rFonts w:ascii="B Nazanin" w:hAnsi="B Nazanin"/>
          <w:rtl/>
        </w:rPr>
        <w:fldChar w:fldCharType="begin"/>
      </w:r>
      <w:r w:rsidR="00192019">
        <w:rPr>
          <w:rFonts w:ascii="B Nazanin" w:hAnsi="B Nazanin" w:cs="Times New Roman"/>
          <w:rtl/>
        </w:rPr>
        <w:instrText xml:space="preserve"> </w:instrText>
      </w:r>
      <w:r w:rsidR="00192019">
        <w:rPr>
          <w:rFonts w:ascii="B Nazanin" w:hAnsi="B Nazanin" w:cs="Times New Roman"/>
        </w:rPr>
        <w:instrText>ADDIN ZOTERO_ITEM CSL_CITATION {"citationID":"64Y6IWSP","properties":{"formattedCitation":"[2]","plainCitation":"[2]","noteIndex":0},"citationItems":[{"id":184,"uris":["http://zotero.org/users/local/23Uy3QXV/items/5J3XQBZZ"],"itemData":{"id":184,"type</w:instrText>
      </w:r>
      <w:r w:rsidR="00192019">
        <w:rPr>
          <w:rFonts w:ascii="B Nazanin" w:hAnsi="B Nazanin" w:cs="Times New Roman"/>
          <w:rtl/>
        </w:rPr>
        <w:instrText>":"</w:instrText>
      </w:r>
      <w:r w:rsidR="00192019">
        <w:rPr>
          <w:rFonts w:ascii="B Nazanin" w:hAnsi="B Nazanin" w:cs="Times New Roman"/>
        </w:rPr>
        <w:instrText>article-journal","abstract":"During sleep, cortical and subcortical structures within the brain engage in highly structured oscillatory dynamics that can be observed in the electroencephalogram (EEG). The ability to accurately describe changes in sleep state from these oscillations has thus been a major goal of sleep medicine. While numerous studies over the past 50 years have shown sleep to be a continuous, multifocal, dynamic process, long-standing clinical practice categorizes sleep EEG into discrete stages through visual inspection of 30-s epochs. By representing sleep as a coarsely discretized progression of stages, vital neurophysiological information on the dynamic interplay between sleep and arousal is lost. However, by using principled time-frequency spectral analysis methods, the rich dynamics of the sleep EEG are immediately visible</w:instrText>
      </w:r>
      <w:r w:rsidR="00192019">
        <w:rPr>
          <w:rFonts w:ascii="Times New Roman" w:hAnsi="Times New Roman" w:cs="Times New Roman"/>
        </w:rPr>
        <w:instrText>—</w:instrText>
      </w:r>
      <w:r w:rsidR="00192019">
        <w:rPr>
          <w:rFonts w:ascii="B Nazanin" w:hAnsi="B Nazanin" w:cs="Times New Roman"/>
        </w:rPr>
        <w:instrText>elegantly depicted and quantified at time scales ranging from a full night down to individual microevents. In this paper, we review the neurophysiology of sleep through this lens of dynamic spectral analysis. We begin by reviewing spectral estimation techniques traditionally used in sleep EEG analysis and introduce multitaper spectral analysis, a method that makes EEG spectral estimates clearer and more accurate than traditional approaches. Through the lens of the multitaper spectrogram, we review the oscillations and mechanisms underlying the traditional sleep stages. In doing so, we will demonstrate how multitaper spectral analysis makes the oscillatory structure</w:instrText>
      </w:r>
      <w:r w:rsidR="00192019">
        <w:rPr>
          <w:rFonts w:ascii="B Nazanin" w:hAnsi="B Nazanin" w:cs="Times New Roman"/>
          <w:rtl/>
        </w:rPr>
        <w:instrText xml:space="preserve"> </w:instrText>
      </w:r>
      <w:r w:rsidR="00192019">
        <w:rPr>
          <w:rFonts w:ascii="B Nazanin" w:hAnsi="B Nazanin" w:cs="Times New Roman"/>
        </w:rPr>
        <w:instrText>of traditional sleep states instantaneously visible, closely paralleling the traditional hypnogram, but with a richness of information that suggests novel insights into the neural mechanisms of sleep, as well as novel clinical and research applications</w:instrText>
      </w:r>
      <w:r w:rsidR="00192019">
        <w:rPr>
          <w:rFonts w:ascii="B Nazanin" w:hAnsi="B Nazanin" w:cs="Times New Roman"/>
          <w:rtl/>
        </w:rPr>
        <w:instrText>.","</w:instrText>
      </w:r>
      <w:r w:rsidR="00192019">
        <w:rPr>
          <w:rFonts w:ascii="B Nazanin" w:hAnsi="B Nazanin" w:cs="Times New Roman"/>
        </w:rPr>
        <w:instrText>container-title":"Physiology","DOI":"10.1152/physiol.00062.2015","ISSN":"1548-9213","issue":"1","note":"publisher: American Physiological Society","page":"60-92","source":"journals.physiology.org (Atypon)","title":"Sleep Neurophysiological Dynamics Through the Lens of Multitaper Spectral Analysis","volume":"32","author":[{"family":"Prerau","given":"Michael J."},{"family":"Brown","given":"Ritchie E."},{"family":"Bianchi","given":"Matt T."},{"family":"Ellenbogen","given":"Jeffrey M."},{"family":"Purdon","given":"Patrick L."}],"issued":{"date-parts":[["2017",1]]}}}],"schema":"https://github.com/citation-style-language/schema/raw/master/csl-citation.json</w:instrText>
      </w:r>
      <w:r w:rsidR="00192019">
        <w:rPr>
          <w:rFonts w:ascii="B Nazanin" w:hAnsi="B Nazanin" w:cs="Times New Roman"/>
          <w:rtl/>
        </w:rPr>
        <w:instrText xml:space="preserve">"} </w:instrText>
      </w:r>
      <w:r w:rsidR="00192019">
        <w:rPr>
          <w:rFonts w:ascii="B Nazanin" w:hAnsi="B Nazanin"/>
          <w:rtl/>
        </w:rPr>
        <w:fldChar w:fldCharType="separate"/>
      </w:r>
      <w:r w:rsidR="00192019">
        <w:rPr>
          <w:rFonts w:ascii="B Nazanin" w:hAnsi="B Nazanin" w:cs="Times New Roman"/>
          <w:noProof/>
          <w:rtl/>
        </w:rPr>
        <w:t>[2]</w:t>
      </w:r>
      <w:r w:rsidR="00192019">
        <w:rPr>
          <w:rFonts w:ascii="B Nazanin" w:hAnsi="B Nazanin"/>
          <w:rtl/>
        </w:rPr>
        <w:fldChar w:fldCharType="end"/>
      </w:r>
    </w:p>
    <w:p w14:paraId="427D7CC1" w14:textId="2B52D148" w:rsidR="00C5028B" w:rsidRDefault="00CC1E58" w:rsidP="007158FA">
      <w:r w:rsidRPr="00CC1E58">
        <w:rPr>
          <w:rtl/>
        </w:rPr>
        <w:t>برا</w:t>
      </w:r>
      <w:r w:rsidRPr="00CC1E58">
        <w:rPr>
          <w:rFonts w:hint="cs"/>
          <w:rtl/>
        </w:rPr>
        <w:t>ی</w:t>
      </w:r>
      <w:r w:rsidRPr="00CC1E58">
        <w:rPr>
          <w:rtl/>
        </w:rPr>
        <w:t xml:space="preserve"> نما</w:t>
      </w:r>
      <w:r w:rsidRPr="00CC1E58">
        <w:rPr>
          <w:rFonts w:hint="cs"/>
          <w:rtl/>
        </w:rPr>
        <w:t>ی</w:t>
      </w:r>
      <w:r w:rsidRPr="00CC1E58">
        <w:rPr>
          <w:rFonts w:hint="eastAsia"/>
          <w:rtl/>
        </w:rPr>
        <w:t>ش</w:t>
      </w:r>
      <w:r w:rsidRPr="00CC1E58">
        <w:rPr>
          <w:rtl/>
        </w:rPr>
        <w:t xml:space="preserve"> </w:t>
      </w:r>
      <w:r w:rsidR="001A200C">
        <w:rPr>
          <w:rtl/>
        </w:rPr>
        <w:t>داده‌ها</w:t>
      </w:r>
      <w:r w:rsidRPr="00CC1E58">
        <w:rPr>
          <w:rtl/>
        </w:rPr>
        <w:t xml:space="preserve"> در حوزه </w:t>
      </w:r>
      <w:r w:rsidR="007158FA">
        <w:rPr>
          <w:rFonts w:hint="cs"/>
          <w:rtl/>
        </w:rPr>
        <w:t xml:space="preserve">زمان </w:t>
      </w:r>
      <w:r w:rsidRPr="00CC1E58">
        <w:rPr>
          <w:rtl/>
        </w:rPr>
        <w:t>فرکانس</w:t>
      </w:r>
      <w:r w:rsidRPr="00CC1E58">
        <w:rPr>
          <w:rFonts w:hint="eastAsia"/>
          <w:rtl/>
        </w:rPr>
        <w:t>،</w:t>
      </w:r>
      <w:r w:rsidRPr="00CC1E58">
        <w:rPr>
          <w:rtl/>
        </w:rPr>
        <w:t xml:space="preserve"> </w:t>
      </w:r>
      <w:r w:rsidR="001A200C">
        <w:rPr>
          <w:rtl/>
        </w:rPr>
        <w:t>م</w:t>
      </w:r>
      <w:r w:rsidR="001A200C">
        <w:rPr>
          <w:rFonts w:hint="cs"/>
          <w:rtl/>
        </w:rPr>
        <w:t>ی‌</w:t>
      </w:r>
      <w:r w:rsidR="001A200C">
        <w:rPr>
          <w:rFonts w:hint="eastAsia"/>
          <w:rtl/>
        </w:rPr>
        <w:t>توان</w:t>
      </w:r>
      <w:r w:rsidRPr="00CC1E58">
        <w:rPr>
          <w:rtl/>
        </w:rPr>
        <w:t xml:space="preserve"> با تخم</w:t>
      </w:r>
      <w:r w:rsidRPr="00CC1E58">
        <w:rPr>
          <w:rFonts w:hint="cs"/>
          <w:rtl/>
        </w:rPr>
        <w:t>ی</w:t>
      </w:r>
      <w:r w:rsidRPr="00CC1E58">
        <w:rPr>
          <w:rFonts w:hint="eastAsia"/>
          <w:rtl/>
        </w:rPr>
        <w:t>ن</w:t>
      </w:r>
      <w:r w:rsidRPr="00CC1E58">
        <w:rPr>
          <w:rtl/>
        </w:rPr>
        <w:t xml:space="preserve"> ط</w:t>
      </w:r>
      <w:r w:rsidRPr="00CC1E58">
        <w:rPr>
          <w:rFonts w:hint="cs"/>
          <w:rtl/>
        </w:rPr>
        <w:t>ی</w:t>
      </w:r>
      <w:r w:rsidRPr="00CC1E58">
        <w:rPr>
          <w:rFonts w:hint="eastAsia"/>
          <w:rtl/>
        </w:rPr>
        <w:t>ف</w:t>
      </w:r>
      <w:r w:rsidRPr="00CC1E58">
        <w:rPr>
          <w:rtl/>
        </w:rPr>
        <w:t xml:space="preserve"> توان در </w:t>
      </w:r>
      <w:r w:rsidR="001A200C">
        <w:rPr>
          <w:rtl/>
        </w:rPr>
        <w:t>زمان‌ها</w:t>
      </w:r>
      <w:r w:rsidR="001A200C">
        <w:rPr>
          <w:rFonts w:hint="cs"/>
          <w:rtl/>
        </w:rPr>
        <w:t>ی</w:t>
      </w:r>
      <w:r w:rsidRPr="00CC1E58">
        <w:rPr>
          <w:rtl/>
        </w:rPr>
        <w:t xml:space="preserve"> مختلف با استفاده از </w:t>
      </w:r>
      <w:r w:rsidRPr="00CC1E58">
        <w:rPr>
          <w:rFonts w:hint="cs"/>
          <w:rtl/>
        </w:rPr>
        <w:t>ی</w:t>
      </w:r>
      <w:r w:rsidRPr="00CC1E58">
        <w:rPr>
          <w:rFonts w:hint="eastAsia"/>
          <w:rtl/>
        </w:rPr>
        <w:t>ک</w:t>
      </w:r>
      <w:r w:rsidRPr="00CC1E58">
        <w:rPr>
          <w:rtl/>
        </w:rPr>
        <w:t xml:space="preserve"> پنجره متحرک داده، </w:t>
      </w:r>
      <w:r w:rsidRPr="00CC1E58">
        <w:rPr>
          <w:rFonts w:hint="cs"/>
          <w:rtl/>
        </w:rPr>
        <w:t>ی</w:t>
      </w:r>
      <w:r w:rsidRPr="00CC1E58">
        <w:rPr>
          <w:rFonts w:hint="eastAsia"/>
          <w:rtl/>
        </w:rPr>
        <w:t>ک</w:t>
      </w:r>
      <w:r w:rsidRPr="00CC1E58">
        <w:rPr>
          <w:rtl/>
        </w:rPr>
        <w:t xml:space="preserve"> </w:t>
      </w:r>
      <w:r w:rsidR="001A200C">
        <w:rPr>
          <w:rtl/>
        </w:rPr>
        <w:t>ط</w:t>
      </w:r>
      <w:r w:rsidR="001A200C">
        <w:rPr>
          <w:rFonts w:hint="cs"/>
          <w:rtl/>
        </w:rPr>
        <w:t>ی</w:t>
      </w:r>
      <w:r w:rsidR="001A200C">
        <w:rPr>
          <w:rFonts w:hint="eastAsia"/>
          <w:rtl/>
        </w:rPr>
        <w:t>ف‌نگار</w:t>
      </w:r>
      <w:r w:rsidRPr="00CC1E58">
        <w:rPr>
          <w:rtl/>
        </w:rPr>
        <w:t xml:space="preserve"> </w:t>
      </w:r>
      <w:r w:rsidR="007158FA">
        <w:rPr>
          <w:rFonts w:hint="cs"/>
          <w:rtl/>
        </w:rPr>
        <w:t>ساخت</w:t>
      </w:r>
      <w:r w:rsidRPr="00CC1E58">
        <w:rPr>
          <w:rtl/>
        </w:rPr>
        <w:t>.</w:t>
      </w:r>
      <w:r w:rsidR="007158FA">
        <w:rPr>
          <w:rFonts w:hint="cs"/>
          <w:rtl/>
        </w:rPr>
        <w:t xml:space="preserve"> در این روش</w:t>
      </w:r>
      <w:r w:rsidRPr="00CC1E58">
        <w:rPr>
          <w:rtl/>
        </w:rPr>
        <w:t xml:space="preserve"> اندازه پنجره داده طور</w:t>
      </w:r>
      <w:r w:rsidRPr="00CC1E58">
        <w:rPr>
          <w:rFonts w:hint="cs"/>
          <w:rtl/>
        </w:rPr>
        <w:t>ی</w:t>
      </w:r>
      <w:r w:rsidRPr="00CC1E58">
        <w:rPr>
          <w:rtl/>
        </w:rPr>
        <w:t xml:space="preserve"> تنظ</w:t>
      </w:r>
      <w:r w:rsidRPr="00CC1E58">
        <w:rPr>
          <w:rFonts w:hint="cs"/>
          <w:rtl/>
        </w:rPr>
        <w:t>ی</w:t>
      </w:r>
      <w:r w:rsidRPr="00CC1E58">
        <w:rPr>
          <w:rFonts w:hint="eastAsia"/>
          <w:rtl/>
        </w:rPr>
        <w:t>م</w:t>
      </w:r>
      <w:r w:rsidRPr="00CC1E58">
        <w:rPr>
          <w:rtl/>
        </w:rPr>
        <w:t xml:space="preserve"> </w:t>
      </w:r>
      <w:r w:rsidR="001A200C">
        <w:rPr>
          <w:rtl/>
        </w:rPr>
        <w:t>م</w:t>
      </w:r>
      <w:r w:rsidR="001A200C">
        <w:rPr>
          <w:rFonts w:hint="cs"/>
          <w:rtl/>
        </w:rPr>
        <w:t>ی‌</w:t>
      </w:r>
      <w:r w:rsidR="001A200C">
        <w:rPr>
          <w:rFonts w:hint="eastAsia"/>
          <w:rtl/>
        </w:rPr>
        <w:t>شود</w:t>
      </w:r>
      <w:r w:rsidRPr="00CC1E58">
        <w:rPr>
          <w:rtl/>
        </w:rPr>
        <w:t xml:space="preserve"> که ساختار </w:t>
      </w:r>
      <w:r w:rsidR="001A200C">
        <w:rPr>
          <w:rtl/>
        </w:rPr>
        <w:t>داده‌ها</w:t>
      </w:r>
      <w:r w:rsidRPr="00CC1E58">
        <w:rPr>
          <w:rtl/>
        </w:rPr>
        <w:t xml:space="preserve"> در آن پنجره تقر</w:t>
      </w:r>
      <w:r w:rsidRPr="00CC1E58">
        <w:rPr>
          <w:rFonts w:hint="cs"/>
          <w:rtl/>
        </w:rPr>
        <w:t>ی</w:t>
      </w:r>
      <w:r w:rsidRPr="00CC1E58">
        <w:rPr>
          <w:rFonts w:hint="eastAsia"/>
          <w:rtl/>
        </w:rPr>
        <w:t>باً</w:t>
      </w:r>
      <w:r w:rsidRPr="00CC1E58">
        <w:rPr>
          <w:rtl/>
        </w:rPr>
        <w:t xml:space="preserve"> ثابت باشد. </w:t>
      </w:r>
      <w:r w:rsidRPr="00CC1E58">
        <w:rPr>
          <w:rFonts w:hint="cs"/>
          <w:rtl/>
        </w:rPr>
        <w:t>ی</w:t>
      </w:r>
      <w:r w:rsidRPr="00CC1E58">
        <w:rPr>
          <w:rFonts w:hint="eastAsia"/>
          <w:rtl/>
        </w:rPr>
        <w:t>ک</w:t>
      </w:r>
      <w:r w:rsidRPr="00CC1E58">
        <w:rPr>
          <w:rtl/>
        </w:rPr>
        <w:t xml:space="preserve"> ط</w:t>
      </w:r>
      <w:r w:rsidRPr="00CC1E58">
        <w:rPr>
          <w:rFonts w:hint="cs"/>
          <w:rtl/>
        </w:rPr>
        <w:t>ی</w:t>
      </w:r>
      <w:r w:rsidRPr="00CC1E58">
        <w:rPr>
          <w:rFonts w:hint="eastAsia"/>
          <w:rtl/>
        </w:rPr>
        <w:t>ف‌نگار</w:t>
      </w:r>
      <w:r w:rsidRPr="00CC1E58">
        <w:rPr>
          <w:rtl/>
        </w:rPr>
        <w:t xml:space="preserve"> با محور </w:t>
      </w:r>
      <w:r w:rsidRPr="00CC1E58">
        <w:t>x</w:t>
      </w:r>
      <w:r w:rsidRPr="00CC1E58">
        <w:rPr>
          <w:rtl/>
        </w:rPr>
        <w:t xml:space="preserve"> نشان‌ده</w:t>
      </w:r>
      <w:r w:rsidRPr="00CC1E58">
        <w:rPr>
          <w:rFonts w:hint="eastAsia"/>
          <w:rtl/>
        </w:rPr>
        <w:t>نده</w:t>
      </w:r>
      <w:r w:rsidRPr="00CC1E58">
        <w:rPr>
          <w:rtl/>
        </w:rPr>
        <w:t xml:space="preserve"> زمان، محور </w:t>
      </w:r>
      <w:r w:rsidRPr="00CC1E58">
        <w:t>y</w:t>
      </w:r>
      <w:r w:rsidRPr="00CC1E58">
        <w:rPr>
          <w:rtl/>
        </w:rPr>
        <w:t xml:space="preserve"> نشان‌دهنده فرکانس، و توان ط</w:t>
      </w:r>
      <w:r w:rsidRPr="00CC1E58">
        <w:rPr>
          <w:rFonts w:hint="cs"/>
          <w:rtl/>
        </w:rPr>
        <w:t>ی</w:t>
      </w:r>
      <w:r w:rsidRPr="00CC1E58">
        <w:rPr>
          <w:rFonts w:hint="eastAsia"/>
          <w:rtl/>
        </w:rPr>
        <w:t>ف</w:t>
      </w:r>
      <w:r w:rsidRPr="00CC1E58">
        <w:rPr>
          <w:rFonts w:hint="cs"/>
          <w:rtl/>
        </w:rPr>
        <w:t>ی</w:t>
      </w:r>
      <w:r w:rsidRPr="00CC1E58">
        <w:rPr>
          <w:rtl/>
        </w:rPr>
        <w:t xml:space="preserve"> </w:t>
      </w:r>
      <w:r w:rsidR="007158FA" w:rsidRPr="00CC1E58">
        <w:rPr>
          <w:rtl/>
        </w:rPr>
        <w:t>نشان‌د</w:t>
      </w:r>
      <w:r w:rsidR="007158FA">
        <w:rPr>
          <w:rFonts w:hint="cs"/>
          <w:rtl/>
        </w:rPr>
        <w:t>اده‌شده با</w:t>
      </w:r>
      <w:r w:rsidR="007158FA" w:rsidRPr="00CC1E58">
        <w:rPr>
          <w:rtl/>
        </w:rPr>
        <w:t xml:space="preserve"> </w:t>
      </w:r>
      <w:r w:rsidRPr="00CC1E58">
        <w:rPr>
          <w:rtl/>
        </w:rPr>
        <w:t xml:space="preserve">رنگ در هر نقطه </w:t>
      </w:r>
      <w:r w:rsidR="007158FA">
        <w:rPr>
          <w:rFonts w:hint="cs"/>
          <w:rtl/>
        </w:rPr>
        <w:t>زمان فرکانس</w:t>
      </w:r>
      <w:r w:rsidRPr="00CC1E58">
        <w:rPr>
          <w:rtl/>
        </w:rPr>
        <w:t xml:space="preserve"> به تصو</w:t>
      </w:r>
      <w:r w:rsidRPr="00CC1E58">
        <w:rPr>
          <w:rFonts w:hint="cs"/>
          <w:rtl/>
        </w:rPr>
        <w:t>ی</w:t>
      </w:r>
      <w:r w:rsidRPr="00CC1E58">
        <w:rPr>
          <w:rFonts w:hint="eastAsia"/>
          <w:rtl/>
        </w:rPr>
        <w:t>ر</w:t>
      </w:r>
      <w:r w:rsidRPr="00CC1E58">
        <w:rPr>
          <w:rtl/>
        </w:rPr>
        <w:t xml:space="preserve"> کش</w:t>
      </w:r>
      <w:r w:rsidRPr="00CC1E58">
        <w:rPr>
          <w:rFonts w:hint="cs"/>
          <w:rtl/>
        </w:rPr>
        <w:t>ی</w:t>
      </w:r>
      <w:r w:rsidRPr="00CC1E58">
        <w:rPr>
          <w:rFonts w:hint="eastAsia"/>
          <w:rtl/>
        </w:rPr>
        <w:t>ده</w:t>
      </w:r>
      <w:r w:rsidRPr="00CC1E58">
        <w:rPr>
          <w:rtl/>
        </w:rPr>
        <w:t xml:space="preserve"> م</w:t>
      </w:r>
      <w:r w:rsidRPr="00CC1E58">
        <w:rPr>
          <w:rFonts w:hint="cs"/>
          <w:rtl/>
        </w:rPr>
        <w:t>ی‌</w:t>
      </w:r>
      <w:r w:rsidRPr="00CC1E58">
        <w:rPr>
          <w:rFonts w:hint="eastAsia"/>
          <w:rtl/>
        </w:rPr>
        <w:t>شود</w:t>
      </w:r>
      <w:r w:rsidRPr="00CC1E58">
        <w:rPr>
          <w:rtl/>
        </w:rPr>
        <w:t>.</w:t>
      </w:r>
    </w:p>
    <w:p w14:paraId="7855E21C" w14:textId="6A1FCE18" w:rsidR="00455411" w:rsidRDefault="007158FA" w:rsidP="007158FA">
      <w:pPr>
        <w:rPr>
          <w:rtl/>
        </w:rPr>
      </w:pPr>
      <w:r>
        <w:rPr>
          <w:rFonts w:ascii="B Nazanin" w:hAnsi="B Nazanin" w:hint="cs"/>
          <w:rtl/>
        </w:rPr>
        <w:t xml:space="preserve">برخی از </w:t>
      </w:r>
      <w:r w:rsidR="00E65CB4" w:rsidRPr="00E65CB4">
        <w:rPr>
          <w:rFonts w:ascii="B Nazanin" w:hAnsi="B Nazanin" w:hint="cs"/>
          <w:rtl/>
        </w:rPr>
        <w:t xml:space="preserve">تکنیک‌های رایج برای تخمین طیفی </w:t>
      </w:r>
      <w:r w:rsidR="00E65CB4" w:rsidRPr="00E65CB4">
        <w:rPr>
          <w:rFonts w:ascii="B Nazanin" w:hAnsi="B Nazanin" w:hint="cs"/>
        </w:rPr>
        <w:t>EEG</w:t>
      </w:r>
      <w:r w:rsidR="00E65CB4" w:rsidRPr="00E65CB4">
        <w:rPr>
          <w:rFonts w:ascii="B Nazanin" w:hAnsi="B Nazanin" w:hint="cs"/>
          <w:rtl/>
        </w:rPr>
        <w:t xml:space="preserve"> تخمین‌های نادرستی از طیف توان را تولید می‌کنند که تفسیر طیف‌نگار حاصل را دشوار می‌کند. در ای</w:t>
      </w:r>
      <w:r w:rsidR="00E65CB4">
        <w:rPr>
          <w:rFonts w:ascii="B Nazanin" w:hAnsi="B Nazanin" w:hint="cs"/>
          <w:rtl/>
        </w:rPr>
        <w:t>ن پ</w:t>
      </w:r>
      <w:r>
        <w:rPr>
          <w:rFonts w:ascii="B Nazanin" w:hAnsi="B Nazanin" w:hint="cs"/>
          <w:rtl/>
        </w:rPr>
        <w:t>ژوهش</w:t>
      </w:r>
      <w:r w:rsidR="00E65CB4" w:rsidRPr="00E65CB4">
        <w:rPr>
          <w:rFonts w:ascii="B Nazanin" w:hAnsi="B Nazanin" w:hint="cs"/>
          <w:rtl/>
        </w:rPr>
        <w:t>، از تخمین طیفی چند</w:t>
      </w:r>
      <w:r>
        <w:rPr>
          <w:rFonts w:ascii="B Nazanin" w:hAnsi="B Nazanin" w:hint="cs"/>
          <w:rtl/>
        </w:rPr>
        <w:t>م</w:t>
      </w:r>
      <w:r w:rsidR="00E65CB4" w:rsidRPr="00E65CB4">
        <w:rPr>
          <w:rFonts w:ascii="B Nazanin" w:hAnsi="B Nazanin" w:hint="cs"/>
          <w:rtl/>
        </w:rPr>
        <w:t>خروطی</w:t>
      </w:r>
      <w:r w:rsidR="00E65CB4">
        <w:rPr>
          <w:rFonts w:ascii="B Nazanin" w:hAnsi="B Nazanin" w:hint="cs"/>
          <w:rtl/>
        </w:rPr>
        <w:t xml:space="preserve"> </w:t>
      </w:r>
      <w:r>
        <w:rPr>
          <w:rFonts w:ascii="B Nazanin" w:hAnsi="B Nazanin" w:hint="cs"/>
          <w:rtl/>
        </w:rPr>
        <w:t>که</w:t>
      </w:r>
      <w:r w:rsidR="00E65CB4" w:rsidRPr="00E65CB4">
        <w:rPr>
          <w:rFonts w:ascii="B Nazanin" w:hAnsi="B Nazanin" w:hint="cs"/>
          <w:rtl/>
        </w:rPr>
        <w:t xml:space="preserve"> وضوح تخمین‌های طیفی را نسبت به روش‌های استاندارد تا حد زیادی افزایش می‌دهد</w:t>
      </w:r>
      <w:r>
        <w:rPr>
          <w:rFonts w:ascii="B Nazanin" w:hAnsi="B Nazanin" w:hint="cs"/>
          <w:rtl/>
        </w:rPr>
        <w:t>، استفاده شده است</w:t>
      </w:r>
      <w:r w:rsidR="00E65CB4" w:rsidRPr="00E65CB4">
        <w:rPr>
          <w:rFonts w:ascii="B Nazanin" w:hAnsi="B Nazanin" w:hint="cs"/>
          <w:rtl/>
        </w:rPr>
        <w:t>.</w:t>
      </w:r>
      <w:r w:rsidR="00A43684">
        <w:rPr>
          <w:rFonts w:ascii="B Nazanin" w:hAnsi="B Nazanin"/>
        </w:rPr>
        <w:t xml:space="preserve"> </w:t>
      </w:r>
      <w:r w:rsidR="00A43684">
        <w:rPr>
          <w:rFonts w:ascii="Cambria" w:hAnsi="Cambria" w:hint="cs"/>
          <w:rtl/>
        </w:rPr>
        <w:t>این روش</w:t>
      </w:r>
      <w:r w:rsidR="00A43684" w:rsidRPr="00A43684">
        <w:rPr>
          <w:rtl/>
        </w:rPr>
        <w:t xml:space="preserve"> در اوا</w:t>
      </w:r>
      <w:r w:rsidR="00A43684" w:rsidRPr="00A43684">
        <w:rPr>
          <w:rFonts w:hint="cs"/>
          <w:rtl/>
        </w:rPr>
        <w:t>ی</w:t>
      </w:r>
      <w:r w:rsidR="00A43684" w:rsidRPr="00A43684">
        <w:rPr>
          <w:rFonts w:hint="eastAsia"/>
          <w:rtl/>
        </w:rPr>
        <w:t>ل</w:t>
      </w:r>
      <w:r w:rsidR="00A43684" w:rsidRPr="00A43684">
        <w:rPr>
          <w:rtl/>
        </w:rPr>
        <w:t xml:space="preserve"> دهه </w:t>
      </w:r>
      <w:r w:rsidR="00A43684">
        <w:rPr>
          <w:rFonts w:hint="cs"/>
          <w:rtl/>
        </w:rPr>
        <w:t>۱۹۸۰</w:t>
      </w:r>
      <w:r w:rsidR="00A43684" w:rsidRPr="00A43684">
        <w:rPr>
          <w:rtl/>
        </w:rPr>
        <w:t xml:space="preserve"> توسط د</w:t>
      </w:r>
      <w:r w:rsidR="00A43684" w:rsidRPr="00A43684">
        <w:rPr>
          <w:rFonts w:hint="cs"/>
          <w:rtl/>
        </w:rPr>
        <w:t>ی</w:t>
      </w:r>
      <w:r w:rsidR="00A43684" w:rsidRPr="00A43684">
        <w:rPr>
          <w:rFonts w:hint="eastAsia"/>
          <w:rtl/>
        </w:rPr>
        <w:t>و</w:t>
      </w:r>
      <w:r w:rsidR="00A43684" w:rsidRPr="00A43684">
        <w:rPr>
          <w:rFonts w:hint="cs"/>
          <w:rtl/>
        </w:rPr>
        <w:t>ی</w:t>
      </w:r>
      <w:r w:rsidR="00A43684" w:rsidRPr="00A43684">
        <w:rPr>
          <w:rFonts w:hint="eastAsia"/>
          <w:rtl/>
        </w:rPr>
        <w:t>د</w:t>
      </w:r>
      <w:r w:rsidR="00A43684" w:rsidRPr="00A43684">
        <w:rPr>
          <w:rtl/>
        </w:rPr>
        <w:t xml:space="preserve"> تامسون</w:t>
      </w:r>
      <w:r w:rsidR="00AF4CC6">
        <w:rPr>
          <w:rFonts w:hint="cs"/>
          <w:rtl/>
        </w:rPr>
        <w:t xml:space="preserve"> </w:t>
      </w:r>
      <w:r w:rsidR="00AF4CC6">
        <w:rPr>
          <w:rtl/>
        </w:rPr>
        <w:fldChar w:fldCharType="begin"/>
      </w:r>
      <w:r w:rsidR="00192019">
        <w:rPr>
          <w:rFonts w:cs="Times New Roman"/>
          <w:rtl/>
        </w:rPr>
        <w:instrText xml:space="preserve"> </w:instrText>
      </w:r>
      <w:r w:rsidR="00192019">
        <w:rPr>
          <w:rFonts w:cs="Times New Roman"/>
        </w:rPr>
        <w:instrText>ADDIN ZOTERO_ITEM CSL_CITATION {"citationID":"9tP5Y1PU","properties":{"formattedCitation":"[3]","plainCitation":"[3]","noteIndex":0},"citationItems":[{"id":200,"uris":["http://zotero.org/users/local/23Uy3QXV/items/MAXE4VDF"],"itemData":{"id":200,"type</w:instrText>
      </w:r>
      <w:r w:rsidR="00192019">
        <w:rPr>
          <w:rFonts w:cs="Times New Roman"/>
          <w:rtl/>
        </w:rPr>
        <w:instrText>":"</w:instrText>
      </w:r>
      <w:r w:rsidR="00192019">
        <w:rPr>
          <w:rFonts w:cs="Times New Roman"/>
        </w:rPr>
        <w:instrText>article-journal","abstract":"In the choice of an estimator for the spectrum of a stationary time series from a finite sample of the process, the problems of bias control and consistency, or \"smoothing,\" are dominant. In this paper we present a new method based on a \"local\" eigenexpansion to estimate the spectrum in terms of the solution of an integral equation. Computationally this method is equivalent to using the weishted average of a series of direct-spectrum estimates based on orthogonal data windows (discrete prolate spheroidal sequences) to treat both the bias and smoothing problems. Some of the attractive features of this estimate are: there are no arbitrary windows; it is a small sample theory; it is consistent; it provides an analysis-of-variance test for line components; and it has high resolution. We also show relations of this estimate to maximum-likelihood estimates, show that the estimation capacity of the estimate is high, and show applications to coherence and polyspectrum estimates</w:instrText>
      </w:r>
      <w:r w:rsidR="00192019">
        <w:rPr>
          <w:rFonts w:cs="Times New Roman"/>
          <w:rtl/>
        </w:rPr>
        <w:instrText>.","</w:instrText>
      </w:r>
      <w:r w:rsidR="00192019">
        <w:rPr>
          <w:rFonts w:cs="Times New Roman"/>
        </w:rPr>
        <w:instrText>container-title":"Proceedings of the IEEE","DOI":"10.1109/PROC.1982.12433","ISSN":"1558-2256","issue":"9","note":"event: Proceedings of the IEEE","page":"1055-1096","source":"IEEE Xplore","title":"Spectrum estimation and harmonic analysis","volume":"70</w:instrText>
      </w:r>
      <w:r w:rsidR="00192019">
        <w:rPr>
          <w:rFonts w:cs="Times New Roman"/>
          <w:rtl/>
        </w:rPr>
        <w:instrText>","</w:instrText>
      </w:r>
      <w:r w:rsidR="00192019">
        <w:rPr>
          <w:rFonts w:cs="Times New Roman"/>
        </w:rPr>
        <w:instrText>author":[{"family":"Thomson","given":"D.J."}],"issued":{"date-parts":[["1982",9]]}}}],"schema":"https://github.com/citation-style-language/schema/raw/master/csl-citation.json</w:instrText>
      </w:r>
      <w:r w:rsidR="00192019">
        <w:rPr>
          <w:rFonts w:cs="Times New Roman"/>
          <w:rtl/>
        </w:rPr>
        <w:instrText xml:space="preserve">"} </w:instrText>
      </w:r>
      <w:r w:rsidR="00AF4CC6">
        <w:rPr>
          <w:rtl/>
        </w:rPr>
        <w:fldChar w:fldCharType="separate"/>
      </w:r>
      <w:r w:rsidR="00192019">
        <w:rPr>
          <w:rFonts w:cs="Times New Roman"/>
          <w:noProof/>
          <w:rtl/>
        </w:rPr>
        <w:t>[3]</w:t>
      </w:r>
      <w:r w:rsidR="00AF4CC6">
        <w:rPr>
          <w:rtl/>
        </w:rPr>
        <w:fldChar w:fldCharType="end"/>
      </w:r>
      <w:r w:rsidR="00A43684" w:rsidRPr="00A43684">
        <w:rPr>
          <w:rtl/>
        </w:rPr>
        <w:t xml:space="preserve"> توسعه </w:t>
      </w:r>
      <w:r w:rsidR="00A43684" w:rsidRPr="00A43684">
        <w:rPr>
          <w:rFonts w:hint="cs"/>
          <w:rtl/>
        </w:rPr>
        <w:t>ی</w:t>
      </w:r>
      <w:r w:rsidR="00A43684" w:rsidRPr="00A43684">
        <w:rPr>
          <w:rFonts w:hint="eastAsia"/>
          <w:rtl/>
        </w:rPr>
        <w:t>افت</w:t>
      </w:r>
      <w:r>
        <w:rPr>
          <w:rFonts w:hint="cs"/>
          <w:rtl/>
        </w:rPr>
        <w:t>.</w:t>
      </w:r>
      <w:r w:rsidR="00A43684" w:rsidRPr="00A43684">
        <w:rPr>
          <w:rtl/>
        </w:rPr>
        <w:t xml:space="preserve"> نشان داده شده است که</w:t>
      </w:r>
      <w:r>
        <w:rPr>
          <w:rFonts w:hint="cs"/>
          <w:rtl/>
        </w:rPr>
        <w:t xml:space="preserve"> این روش</w:t>
      </w:r>
      <w:r w:rsidR="00A43684" w:rsidRPr="00A43684">
        <w:rPr>
          <w:rtl/>
        </w:rPr>
        <w:t xml:space="preserve"> دارا</w:t>
      </w:r>
      <w:r w:rsidR="00A43684" w:rsidRPr="00A43684">
        <w:rPr>
          <w:rFonts w:hint="cs"/>
          <w:rtl/>
        </w:rPr>
        <w:t>ی</w:t>
      </w:r>
      <w:r w:rsidR="00A43684" w:rsidRPr="00A43684">
        <w:rPr>
          <w:rtl/>
        </w:rPr>
        <w:t xml:space="preserve"> خواص آمار</w:t>
      </w:r>
      <w:r w:rsidR="00A43684" w:rsidRPr="00A43684">
        <w:rPr>
          <w:rFonts w:hint="cs"/>
          <w:rtl/>
        </w:rPr>
        <w:t>ی</w:t>
      </w:r>
      <w:r w:rsidR="00A43684" w:rsidRPr="00A43684">
        <w:rPr>
          <w:rtl/>
        </w:rPr>
        <w:t xml:space="preserve"> برتر در مقا</w:t>
      </w:r>
      <w:r w:rsidR="00A43684" w:rsidRPr="00A43684">
        <w:rPr>
          <w:rFonts w:hint="cs"/>
          <w:rtl/>
        </w:rPr>
        <w:t>ی</w:t>
      </w:r>
      <w:r w:rsidR="00A43684" w:rsidRPr="00A43684">
        <w:rPr>
          <w:rFonts w:hint="eastAsia"/>
          <w:rtl/>
        </w:rPr>
        <w:t>سه</w:t>
      </w:r>
      <w:r w:rsidR="00A43684" w:rsidRPr="00A43684">
        <w:rPr>
          <w:rtl/>
        </w:rPr>
        <w:t xml:space="preserve"> با تخم</w:t>
      </w:r>
      <w:r w:rsidR="00A43684" w:rsidRPr="00A43684">
        <w:rPr>
          <w:rFonts w:hint="cs"/>
          <w:rtl/>
        </w:rPr>
        <w:t>ی</w:t>
      </w:r>
      <w:r w:rsidR="00A43684" w:rsidRPr="00A43684">
        <w:rPr>
          <w:rFonts w:hint="eastAsia"/>
          <w:rtl/>
        </w:rPr>
        <w:t>ن</w:t>
      </w:r>
      <w:r>
        <w:rPr>
          <w:rFonts w:hint="cs"/>
          <w:rtl/>
        </w:rPr>
        <w:t>‌ه</w:t>
      </w:r>
      <w:r w:rsidR="00A43684" w:rsidRPr="00A43684">
        <w:rPr>
          <w:rtl/>
        </w:rPr>
        <w:t>ا</w:t>
      </w:r>
      <w:r w:rsidR="00A43684" w:rsidRPr="00A43684">
        <w:rPr>
          <w:rFonts w:hint="cs"/>
          <w:rtl/>
        </w:rPr>
        <w:t>ی</w:t>
      </w:r>
      <w:r w:rsidR="00A43684" w:rsidRPr="00A43684">
        <w:rPr>
          <w:rtl/>
        </w:rPr>
        <w:t xml:space="preserve"> ط</w:t>
      </w:r>
      <w:r w:rsidR="00A43684" w:rsidRPr="00A43684">
        <w:rPr>
          <w:rFonts w:hint="cs"/>
          <w:rtl/>
        </w:rPr>
        <w:t>ی</w:t>
      </w:r>
      <w:r w:rsidR="00A43684" w:rsidRPr="00A43684">
        <w:rPr>
          <w:rFonts w:hint="eastAsia"/>
          <w:rtl/>
        </w:rPr>
        <w:t>ف</w:t>
      </w:r>
      <w:r w:rsidR="00A43684" w:rsidRPr="00A43684">
        <w:rPr>
          <w:rFonts w:hint="cs"/>
          <w:rtl/>
        </w:rPr>
        <w:t>ی</w:t>
      </w:r>
      <w:r w:rsidR="00A43684" w:rsidRPr="00A43684">
        <w:rPr>
          <w:rtl/>
        </w:rPr>
        <w:t xml:space="preserve"> تک</w:t>
      </w:r>
      <w:r>
        <w:rPr>
          <w:rFonts w:hint="cs"/>
          <w:rtl/>
        </w:rPr>
        <w:t>‌م</w:t>
      </w:r>
      <w:r w:rsidR="00A43684" w:rsidRPr="00A43684">
        <w:rPr>
          <w:rtl/>
        </w:rPr>
        <w:t>خروط</w:t>
      </w:r>
      <w:r w:rsidR="00A43684" w:rsidRPr="00A43684">
        <w:rPr>
          <w:rFonts w:hint="cs"/>
          <w:rtl/>
        </w:rPr>
        <w:t>ی</w:t>
      </w:r>
      <w:r w:rsidR="00A43684" w:rsidRPr="00A43684">
        <w:rPr>
          <w:rtl/>
        </w:rPr>
        <w:t xml:space="preserve"> اس</w:t>
      </w:r>
      <w:r w:rsidR="0072382C">
        <w:rPr>
          <w:rFonts w:hint="cs"/>
          <w:rtl/>
        </w:rPr>
        <w:t>ت</w:t>
      </w:r>
      <w:r w:rsidR="00227130">
        <w:rPr>
          <w:rFonts w:hint="cs"/>
          <w:rtl/>
        </w:rPr>
        <w:t xml:space="preserve"> </w:t>
      </w:r>
      <w:r w:rsidR="00227130">
        <w:rPr>
          <w:rtl/>
        </w:rPr>
        <w:fldChar w:fldCharType="begin"/>
      </w:r>
      <w:r w:rsidR="00192019">
        <w:rPr>
          <w:rFonts w:cs="Times New Roman"/>
          <w:rtl/>
        </w:rPr>
        <w:instrText xml:space="preserve"> </w:instrText>
      </w:r>
      <w:r w:rsidR="00192019">
        <w:rPr>
          <w:rFonts w:cs="Times New Roman"/>
        </w:rPr>
        <w:instrText>ADDIN ZOTERO_ITEM CSL_CITATION {"citationID":"V9aFvQ1u","properties":{"formattedCitation":"[4]","plainCitation":"[4]","noteIndex":0},"citationItems":[{"id":203,"uris":["http://zotero.org/users/local/23Uy3QXV/items/TBD6JD7D"],"itemData":{"id":203,"type</w:instrText>
      </w:r>
      <w:r w:rsidR="00192019">
        <w:rPr>
          <w:rFonts w:cs="Times New Roman"/>
          <w:rtl/>
        </w:rPr>
        <w:instrText>":"</w:instrText>
      </w:r>
      <w:r w:rsidR="00192019">
        <w:rPr>
          <w:rFonts w:cs="Times New Roman"/>
        </w:rPr>
        <w:instrText>article-journal","abstract":"The performance advantage of multitaper spectral analysis is quantified relative to weighted overlapped segment averaging (WOSA). To make the comparison of these two nonparametric spectral estimators, theoretical performance measures are derived in terms of leakage, variance, and resolution. The methods are then compared by evaluating each measure in turn, while requiring the other two measures to be equal. The results show that multitaper analysis always performs better than</w:instrText>
      </w:r>
      <w:r w:rsidR="00192019">
        <w:rPr>
          <w:rFonts w:cs="Times New Roman"/>
          <w:rtl/>
        </w:rPr>
        <w:instrText xml:space="preserve"> </w:instrText>
      </w:r>
      <w:r w:rsidR="00192019">
        <w:rPr>
          <w:rFonts w:cs="Times New Roman"/>
        </w:rPr>
        <w:instrText>WOSA. For example, given the same leakage and resolution, multitaper analysis can have three-quarters to one-half the variance of WOSA. Given the same resolution and variance, multitaper analysis can exhibit a 10-20-dB leakage advantage over WOSA. These and other results provide compelling evidence for greater use of multitaper analysis in situations for which a nonparametric spectral estimator is appropriate.&lt;&gt;","container-title":"IEEE Transactions on Signal Processing","DOI":"10.1109/78.175738","ISSN</w:instrText>
      </w:r>
      <w:r w:rsidR="00192019">
        <w:rPr>
          <w:rFonts w:cs="Times New Roman"/>
          <w:rtl/>
        </w:rPr>
        <w:instrText>":"1941-0476","</w:instrText>
      </w:r>
      <w:r w:rsidR="00192019">
        <w:rPr>
          <w:rFonts w:cs="Times New Roman"/>
        </w:rPr>
        <w:instrText>issue":"12","note":"event: IEEE Transactions on Signal Processing","page":"2941-2946","source":"IEEE Xplore","title":"On the performance advantage of multitaper spectral analysis","volume":"40","author":[{"family":"Bronez","given":"T.P."}],"issued":{"date-parts":[["1992",12]]}}}],"schema":"https://github.com/citation-style-language/schema/raw/master/csl-citation.json</w:instrText>
      </w:r>
      <w:r w:rsidR="00192019">
        <w:rPr>
          <w:rFonts w:cs="Times New Roman"/>
          <w:rtl/>
        </w:rPr>
        <w:instrText xml:space="preserve">"} </w:instrText>
      </w:r>
      <w:r w:rsidR="00227130">
        <w:rPr>
          <w:rtl/>
        </w:rPr>
        <w:fldChar w:fldCharType="separate"/>
      </w:r>
      <w:r w:rsidR="00192019">
        <w:rPr>
          <w:rFonts w:cs="Times New Roman"/>
          <w:noProof/>
          <w:rtl/>
        </w:rPr>
        <w:t>[4]</w:t>
      </w:r>
      <w:r w:rsidR="00227130">
        <w:rPr>
          <w:rtl/>
        </w:rPr>
        <w:fldChar w:fldCharType="end"/>
      </w:r>
      <w:r w:rsidR="00A43684" w:rsidRPr="00A43684">
        <w:rPr>
          <w:rtl/>
        </w:rPr>
        <w:t>.</w:t>
      </w:r>
      <w:r w:rsidR="0069582B">
        <w:t xml:space="preserve"> </w:t>
      </w:r>
      <w:r w:rsidR="0069582B" w:rsidRPr="0069582B">
        <w:rPr>
          <w:rtl/>
        </w:rPr>
        <w:t>نوآور</w:t>
      </w:r>
      <w:r w:rsidR="0069582B" w:rsidRPr="0069582B">
        <w:rPr>
          <w:rFonts w:hint="cs"/>
          <w:rtl/>
        </w:rPr>
        <w:t>ی</w:t>
      </w:r>
      <w:r w:rsidR="0069582B" w:rsidRPr="0069582B">
        <w:rPr>
          <w:rtl/>
        </w:rPr>
        <w:t xml:space="preserve"> روش </w:t>
      </w:r>
      <w:r w:rsidR="0069582B">
        <w:rPr>
          <w:rFonts w:hint="cs"/>
          <w:rtl/>
        </w:rPr>
        <w:t>چند</w:t>
      </w:r>
      <w:r>
        <w:rPr>
          <w:rFonts w:hint="cs"/>
          <w:rtl/>
        </w:rPr>
        <w:t>م</w:t>
      </w:r>
      <w:r w:rsidR="0069582B">
        <w:rPr>
          <w:rFonts w:hint="cs"/>
          <w:rtl/>
        </w:rPr>
        <w:t>خروطی</w:t>
      </w:r>
      <w:r w:rsidR="0069582B" w:rsidRPr="0069582B">
        <w:rPr>
          <w:rtl/>
        </w:rPr>
        <w:t xml:space="preserve"> ا</w:t>
      </w:r>
      <w:r w:rsidR="0069582B" w:rsidRPr="0069582B">
        <w:rPr>
          <w:rFonts w:hint="cs"/>
          <w:rtl/>
        </w:rPr>
        <w:t>ی</w:t>
      </w:r>
      <w:r w:rsidR="0069582B" w:rsidRPr="0069582B">
        <w:rPr>
          <w:rFonts w:hint="eastAsia"/>
          <w:rtl/>
        </w:rPr>
        <w:t>ن</w:t>
      </w:r>
      <w:r w:rsidR="0069582B" w:rsidRPr="0069582B">
        <w:rPr>
          <w:rtl/>
        </w:rPr>
        <w:t xml:space="preserve"> </w:t>
      </w:r>
      <w:r w:rsidR="0069582B" w:rsidRPr="0069582B">
        <w:rPr>
          <w:rtl/>
        </w:rPr>
        <w:lastRenderedPageBreak/>
        <w:t>است که به جا</w:t>
      </w:r>
      <w:r w:rsidR="0069582B" w:rsidRPr="0069582B">
        <w:rPr>
          <w:rFonts w:hint="cs"/>
          <w:rtl/>
        </w:rPr>
        <w:t>ی</w:t>
      </w:r>
      <w:r w:rsidR="0069582B" w:rsidRPr="0069582B">
        <w:rPr>
          <w:rtl/>
        </w:rPr>
        <w:t xml:space="preserve"> استفاده از </w:t>
      </w:r>
      <w:r w:rsidR="0069582B" w:rsidRPr="0069582B">
        <w:rPr>
          <w:rFonts w:hint="cs"/>
          <w:rtl/>
        </w:rPr>
        <w:t>ی</w:t>
      </w:r>
      <w:r w:rsidR="0069582B" w:rsidRPr="0069582B">
        <w:rPr>
          <w:rFonts w:hint="eastAsia"/>
          <w:rtl/>
        </w:rPr>
        <w:t>ک</w:t>
      </w:r>
      <w:r w:rsidR="0069582B" w:rsidRPr="0069582B">
        <w:rPr>
          <w:rtl/>
        </w:rPr>
        <w:t xml:space="preserve"> تابع تک</w:t>
      </w:r>
      <w:r>
        <w:rPr>
          <w:rFonts w:hint="cs"/>
          <w:rtl/>
        </w:rPr>
        <w:t>‌م</w:t>
      </w:r>
      <w:r w:rsidR="0069582B" w:rsidRPr="0069582B">
        <w:rPr>
          <w:rtl/>
        </w:rPr>
        <w:t>خروط</w:t>
      </w:r>
      <w:r w:rsidR="0069582B" w:rsidRPr="0069582B">
        <w:rPr>
          <w:rFonts w:hint="cs"/>
          <w:rtl/>
        </w:rPr>
        <w:t>ی</w:t>
      </w:r>
      <w:r w:rsidR="0069582B" w:rsidRPr="0069582B">
        <w:rPr>
          <w:rtl/>
        </w:rPr>
        <w:t xml:space="preserve"> برا</w:t>
      </w:r>
      <w:r w:rsidR="0069582B" w:rsidRPr="0069582B">
        <w:rPr>
          <w:rFonts w:hint="cs"/>
          <w:rtl/>
        </w:rPr>
        <w:t>ی</w:t>
      </w:r>
      <w:r w:rsidR="0069582B" w:rsidRPr="0069582B">
        <w:rPr>
          <w:rtl/>
        </w:rPr>
        <w:t xml:space="preserve"> محاسبه ط</w:t>
      </w:r>
      <w:r w:rsidR="0069582B" w:rsidRPr="0069582B">
        <w:rPr>
          <w:rFonts w:hint="cs"/>
          <w:rtl/>
        </w:rPr>
        <w:t>ی</w:t>
      </w:r>
      <w:r w:rsidR="0069582B" w:rsidRPr="0069582B">
        <w:rPr>
          <w:rFonts w:hint="eastAsia"/>
          <w:rtl/>
        </w:rPr>
        <w:t>ف</w:t>
      </w:r>
      <w:r w:rsidR="0069582B">
        <w:rPr>
          <w:rFonts w:hint="cs"/>
          <w:rtl/>
        </w:rPr>
        <w:t xml:space="preserve"> توان</w:t>
      </w:r>
      <w:r w:rsidR="0069582B" w:rsidRPr="0069582B">
        <w:rPr>
          <w:rFonts w:hint="eastAsia"/>
          <w:rtl/>
        </w:rPr>
        <w:t>،</w:t>
      </w:r>
      <w:r w:rsidR="0069582B" w:rsidRPr="0069582B">
        <w:rPr>
          <w:rtl/>
        </w:rPr>
        <w:t xml:space="preserve"> از چند</w:t>
      </w:r>
      <w:r w:rsidR="0069582B" w:rsidRPr="0069582B">
        <w:rPr>
          <w:rFonts w:hint="cs"/>
          <w:rtl/>
        </w:rPr>
        <w:t>ی</w:t>
      </w:r>
      <w:r w:rsidR="0069582B" w:rsidRPr="0069582B">
        <w:rPr>
          <w:rFonts w:hint="eastAsia"/>
          <w:rtl/>
        </w:rPr>
        <w:t>ن</w:t>
      </w:r>
      <w:r w:rsidR="0069582B" w:rsidRPr="0069582B">
        <w:rPr>
          <w:rtl/>
        </w:rPr>
        <w:t xml:space="preserve"> تابع مخروط</w:t>
      </w:r>
      <w:r w:rsidR="0069582B" w:rsidRPr="0069582B">
        <w:rPr>
          <w:rFonts w:hint="cs"/>
          <w:rtl/>
        </w:rPr>
        <w:t>ی</w:t>
      </w:r>
      <w:r w:rsidR="0069582B" w:rsidRPr="0069582B">
        <w:rPr>
          <w:rtl/>
        </w:rPr>
        <w:t xml:space="preserve"> برا</w:t>
      </w:r>
      <w:r w:rsidR="0069582B" w:rsidRPr="0069582B">
        <w:rPr>
          <w:rFonts w:hint="cs"/>
          <w:rtl/>
        </w:rPr>
        <w:t>ی</w:t>
      </w:r>
      <w:r w:rsidR="0069582B" w:rsidRPr="0069582B">
        <w:rPr>
          <w:rtl/>
        </w:rPr>
        <w:t xml:space="preserve"> محاسبه ط</w:t>
      </w:r>
      <w:r w:rsidR="0069582B" w:rsidRPr="0069582B">
        <w:rPr>
          <w:rFonts w:hint="cs"/>
          <w:rtl/>
        </w:rPr>
        <w:t>ی</w:t>
      </w:r>
      <w:r w:rsidR="0069582B" w:rsidRPr="0069582B">
        <w:rPr>
          <w:rFonts w:hint="eastAsia"/>
          <w:rtl/>
        </w:rPr>
        <w:t>ف</w:t>
      </w:r>
      <w:r>
        <w:rPr>
          <w:rFonts w:hint="cs"/>
          <w:rtl/>
        </w:rPr>
        <w:t>‌ه</w:t>
      </w:r>
      <w:r w:rsidR="0069582B" w:rsidRPr="0069582B">
        <w:rPr>
          <w:rtl/>
        </w:rPr>
        <w:t>ا</w:t>
      </w:r>
      <w:r w:rsidR="0069582B" w:rsidRPr="0069582B">
        <w:rPr>
          <w:rFonts w:hint="cs"/>
          <w:rtl/>
        </w:rPr>
        <w:t>ی</w:t>
      </w:r>
      <w:r w:rsidR="0069582B" w:rsidRPr="0069582B">
        <w:rPr>
          <w:rtl/>
        </w:rPr>
        <w:t xml:space="preserve"> تک</w:t>
      </w:r>
      <w:r>
        <w:rPr>
          <w:rFonts w:hint="cs"/>
          <w:rtl/>
        </w:rPr>
        <w:t>‌م</w:t>
      </w:r>
      <w:r w:rsidR="0069582B" w:rsidRPr="0069582B">
        <w:rPr>
          <w:rtl/>
        </w:rPr>
        <w:t>خروط</w:t>
      </w:r>
      <w:r w:rsidR="0069582B" w:rsidRPr="0069582B">
        <w:rPr>
          <w:rFonts w:hint="cs"/>
          <w:rtl/>
        </w:rPr>
        <w:t>ی</w:t>
      </w:r>
      <w:r w:rsidR="0069582B" w:rsidRPr="0069582B">
        <w:rPr>
          <w:rtl/>
        </w:rPr>
        <w:t xml:space="preserve"> استفاده م</w:t>
      </w:r>
      <w:r w:rsidR="0069582B" w:rsidRPr="0069582B">
        <w:rPr>
          <w:rFonts w:hint="cs"/>
          <w:rtl/>
        </w:rPr>
        <w:t>ی</w:t>
      </w:r>
      <w:r>
        <w:rPr>
          <w:rFonts w:hint="cs"/>
          <w:rtl/>
        </w:rPr>
        <w:t>‌ک</w:t>
      </w:r>
      <w:r w:rsidR="0069582B" w:rsidRPr="0069582B">
        <w:rPr>
          <w:rtl/>
        </w:rPr>
        <w:t>ند که با هم م</w:t>
      </w:r>
      <w:r w:rsidR="0069582B" w:rsidRPr="0069582B">
        <w:rPr>
          <w:rFonts w:hint="cs"/>
          <w:rtl/>
        </w:rPr>
        <w:t>ی</w:t>
      </w:r>
      <w:r w:rsidR="0069582B" w:rsidRPr="0069582B">
        <w:rPr>
          <w:rFonts w:hint="eastAsia"/>
          <w:rtl/>
        </w:rPr>
        <w:t>انگ</w:t>
      </w:r>
      <w:r w:rsidR="0069582B" w:rsidRPr="0069582B">
        <w:rPr>
          <w:rFonts w:hint="cs"/>
          <w:rtl/>
        </w:rPr>
        <w:t>ی</w:t>
      </w:r>
      <w:r w:rsidR="0069582B" w:rsidRPr="0069582B">
        <w:rPr>
          <w:rFonts w:hint="eastAsia"/>
          <w:rtl/>
        </w:rPr>
        <w:t>ن</w:t>
      </w:r>
      <w:r w:rsidR="0069582B" w:rsidRPr="0069582B">
        <w:rPr>
          <w:rtl/>
        </w:rPr>
        <w:t xml:space="preserve"> </w:t>
      </w:r>
      <w:r w:rsidR="0069582B">
        <w:rPr>
          <w:rFonts w:hint="cs"/>
          <w:rtl/>
        </w:rPr>
        <w:t>گرفته می‌شوند</w:t>
      </w:r>
      <w:r w:rsidR="0069582B" w:rsidRPr="0069582B">
        <w:rPr>
          <w:rtl/>
        </w:rPr>
        <w:t>. ا</w:t>
      </w:r>
      <w:r w:rsidR="0069582B" w:rsidRPr="0069582B">
        <w:rPr>
          <w:rFonts w:hint="cs"/>
          <w:rtl/>
        </w:rPr>
        <w:t>ی</w:t>
      </w:r>
      <w:r w:rsidR="0069582B" w:rsidRPr="0069582B">
        <w:rPr>
          <w:rFonts w:hint="eastAsia"/>
          <w:rtl/>
        </w:rPr>
        <w:t>ن</w:t>
      </w:r>
      <w:r w:rsidR="0069582B" w:rsidRPr="0069582B">
        <w:rPr>
          <w:rtl/>
        </w:rPr>
        <w:t xml:space="preserve"> مخروط</w:t>
      </w:r>
      <w:r w:rsidR="0069582B" w:rsidRPr="0069582B">
        <w:rPr>
          <w:rFonts w:hint="cs"/>
          <w:rtl/>
        </w:rPr>
        <w:t>ی</w:t>
      </w:r>
      <w:r>
        <w:rPr>
          <w:rFonts w:hint="cs"/>
          <w:rtl/>
        </w:rPr>
        <w:t>‌ه</w:t>
      </w:r>
      <w:r w:rsidR="0069582B" w:rsidRPr="0069582B">
        <w:rPr>
          <w:rtl/>
        </w:rPr>
        <w:t>ا از دسته خاص</w:t>
      </w:r>
      <w:r w:rsidR="0069582B" w:rsidRPr="0069582B">
        <w:rPr>
          <w:rFonts w:hint="cs"/>
          <w:rtl/>
        </w:rPr>
        <w:t>ی</w:t>
      </w:r>
      <w:r w:rsidR="0069582B" w:rsidRPr="0069582B">
        <w:rPr>
          <w:rtl/>
        </w:rPr>
        <w:t xml:space="preserve"> از توابع به نام توال</w:t>
      </w:r>
      <w:r w:rsidR="0069582B" w:rsidRPr="0069582B">
        <w:rPr>
          <w:rFonts w:hint="cs"/>
          <w:rtl/>
        </w:rPr>
        <w:t>ی</w:t>
      </w:r>
      <w:r w:rsidR="0069582B" w:rsidRPr="0069582B">
        <w:rPr>
          <w:rtl/>
        </w:rPr>
        <w:t xml:space="preserve"> کرو</w:t>
      </w:r>
      <w:r w:rsidR="0069582B" w:rsidRPr="0069582B">
        <w:rPr>
          <w:rFonts w:hint="cs"/>
          <w:rtl/>
        </w:rPr>
        <w:t>ی</w:t>
      </w:r>
      <w:r w:rsidR="0069582B" w:rsidRPr="0069582B">
        <w:rPr>
          <w:rtl/>
        </w:rPr>
        <w:t xml:space="preserve"> پرولا</w:t>
      </w:r>
      <w:r w:rsidR="0069582B" w:rsidRPr="0069582B">
        <w:rPr>
          <w:rFonts w:hint="eastAsia"/>
          <w:rtl/>
        </w:rPr>
        <w:t>ت</w:t>
      </w:r>
      <w:r w:rsidR="0069582B" w:rsidRPr="0069582B">
        <w:rPr>
          <w:rtl/>
        </w:rPr>
        <w:t xml:space="preserve"> گسسته</w:t>
      </w:r>
      <w:r w:rsidR="0069582B">
        <w:rPr>
          <w:rStyle w:val="FootnoteReference"/>
          <w:rtl/>
        </w:rPr>
        <w:footnoteReference w:id="13"/>
      </w:r>
      <w:r w:rsidR="0069582B">
        <w:rPr>
          <w:rFonts w:hint="cs"/>
          <w:rtl/>
        </w:rPr>
        <w:t xml:space="preserve"> (</w:t>
      </w:r>
      <w:r w:rsidR="0069582B">
        <w:t>DPSS</w:t>
      </w:r>
      <w:r w:rsidR="0069582B">
        <w:rPr>
          <w:rFonts w:hint="cs"/>
          <w:rtl/>
        </w:rPr>
        <w:t>)</w:t>
      </w:r>
      <w:r w:rsidR="0069582B" w:rsidRPr="0069582B">
        <w:rPr>
          <w:rtl/>
        </w:rPr>
        <w:t xml:space="preserve"> م</w:t>
      </w:r>
      <w:r w:rsidR="0069582B" w:rsidRPr="0069582B">
        <w:rPr>
          <w:rFonts w:hint="cs"/>
          <w:rtl/>
        </w:rPr>
        <w:t>ی</w:t>
      </w:r>
      <w:r>
        <w:rPr>
          <w:rFonts w:hint="cs"/>
          <w:rtl/>
        </w:rPr>
        <w:t>‌آ</w:t>
      </w:r>
      <w:r w:rsidR="0069582B" w:rsidRPr="0069582B">
        <w:rPr>
          <w:rFonts w:hint="cs"/>
          <w:rtl/>
        </w:rPr>
        <w:t>ی</w:t>
      </w:r>
      <w:r w:rsidR="0069582B" w:rsidRPr="0069582B">
        <w:rPr>
          <w:rFonts w:hint="eastAsia"/>
          <w:rtl/>
        </w:rPr>
        <w:t>ند</w:t>
      </w:r>
      <w:r w:rsidR="0069582B" w:rsidRPr="0069582B">
        <w:rPr>
          <w:rtl/>
        </w:rPr>
        <w:t>.</w:t>
      </w:r>
    </w:p>
    <w:p w14:paraId="35222707" w14:textId="61325944" w:rsidR="007158FA" w:rsidRDefault="001A200C" w:rsidP="002F1419">
      <w:pPr>
        <w:rPr>
          <w:rtl/>
        </w:rPr>
      </w:pPr>
      <w:r>
        <w:rPr>
          <w:rtl/>
        </w:rPr>
        <w:t>روش تخم</w:t>
      </w:r>
      <w:r>
        <w:rPr>
          <w:rFonts w:hint="cs"/>
          <w:rtl/>
        </w:rPr>
        <w:t>ی</w:t>
      </w:r>
      <w:r>
        <w:rPr>
          <w:rFonts w:hint="eastAsia"/>
          <w:rtl/>
        </w:rPr>
        <w:t>ن</w:t>
      </w:r>
      <w:r>
        <w:rPr>
          <w:rtl/>
        </w:rPr>
        <w:t xml:space="preserve"> ط</w:t>
      </w:r>
      <w:r>
        <w:rPr>
          <w:rFonts w:hint="cs"/>
          <w:rtl/>
        </w:rPr>
        <w:t>ی</w:t>
      </w:r>
      <w:r>
        <w:rPr>
          <w:rFonts w:hint="eastAsia"/>
          <w:rtl/>
        </w:rPr>
        <w:t>ف</w:t>
      </w:r>
      <w:r>
        <w:rPr>
          <w:rFonts w:hint="cs"/>
          <w:rtl/>
        </w:rPr>
        <w:t>ی</w:t>
      </w:r>
      <w:r>
        <w:rPr>
          <w:rtl/>
        </w:rPr>
        <w:t xml:space="preserve"> چند</w:t>
      </w:r>
      <w:r w:rsidR="007158FA">
        <w:rPr>
          <w:rFonts w:hint="cs"/>
          <w:rtl/>
        </w:rPr>
        <w:t>م</w:t>
      </w:r>
      <w:r>
        <w:rPr>
          <w:rtl/>
        </w:rPr>
        <w:t>خروط</w:t>
      </w:r>
      <w:r>
        <w:rPr>
          <w:rFonts w:hint="cs"/>
          <w:rtl/>
        </w:rPr>
        <w:t>ی</w:t>
      </w:r>
      <w:r w:rsidR="007158FA">
        <w:rPr>
          <w:rFonts w:hint="cs"/>
          <w:rtl/>
        </w:rPr>
        <w:t xml:space="preserve"> شامل مراحل زیر است</w:t>
      </w:r>
      <w:r>
        <w:rPr>
          <w:rtl/>
        </w:rPr>
        <w:t xml:space="preserve">: </w:t>
      </w:r>
    </w:p>
    <w:p w14:paraId="1B16510D" w14:textId="77777777" w:rsidR="007158FA" w:rsidRDefault="001A200C" w:rsidP="002F1419">
      <w:pPr>
        <w:rPr>
          <w:rtl/>
        </w:rPr>
      </w:pPr>
      <w:r>
        <w:rPr>
          <w:rtl/>
        </w:rPr>
        <w:t>۱) مجموعه‌ا</w:t>
      </w:r>
      <w:r>
        <w:rPr>
          <w:rFonts w:hint="cs"/>
          <w:rtl/>
        </w:rPr>
        <w:t>ی</w:t>
      </w:r>
      <w:r>
        <w:rPr>
          <w:rtl/>
        </w:rPr>
        <w:t xml:space="preserve"> از مخروط</w:t>
      </w:r>
      <w:r>
        <w:rPr>
          <w:rFonts w:hint="cs"/>
          <w:rtl/>
        </w:rPr>
        <w:t>ی‌</w:t>
      </w:r>
      <w:r>
        <w:rPr>
          <w:rFonts w:hint="eastAsia"/>
          <w:rtl/>
        </w:rPr>
        <w:t>ها</w:t>
      </w:r>
      <w:r>
        <w:rPr>
          <w:rFonts w:hint="cs"/>
          <w:rtl/>
        </w:rPr>
        <w:t>ی</w:t>
      </w:r>
      <w:r>
        <w:rPr>
          <w:rtl/>
        </w:rPr>
        <w:t xml:space="preserve"> </w:t>
      </w:r>
      <w:r>
        <w:t>DPSS</w:t>
      </w:r>
      <w:r>
        <w:rPr>
          <w:rtl/>
        </w:rPr>
        <w:t xml:space="preserve"> را باتوجه‌به فرض</w:t>
      </w:r>
      <w:r>
        <w:rPr>
          <w:rFonts w:hint="cs"/>
          <w:rtl/>
        </w:rPr>
        <w:t>ی</w:t>
      </w:r>
      <w:r>
        <w:rPr>
          <w:rFonts w:hint="eastAsia"/>
          <w:rtl/>
        </w:rPr>
        <w:t>ات</w:t>
      </w:r>
      <w:r>
        <w:rPr>
          <w:rtl/>
        </w:rPr>
        <w:t xml:space="preserve"> داده ا</w:t>
      </w:r>
      <w:r>
        <w:rPr>
          <w:rFonts w:hint="cs"/>
          <w:rtl/>
        </w:rPr>
        <w:t>ی</w:t>
      </w:r>
      <w:r>
        <w:rPr>
          <w:rFonts w:hint="eastAsia"/>
          <w:rtl/>
        </w:rPr>
        <w:t>جاد</w:t>
      </w:r>
      <w:r>
        <w:rPr>
          <w:rtl/>
        </w:rPr>
        <w:t xml:space="preserve"> کن</w:t>
      </w:r>
      <w:r>
        <w:rPr>
          <w:rFonts w:hint="cs"/>
          <w:rtl/>
        </w:rPr>
        <w:t>ی</w:t>
      </w:r>
      <w:r>
        <w:rPr>
          <w:rFonts w:hint="eastAsia"/>
          <w:rtl/>
        </w:rPr>
        <w:t>د</w:t>
      </w:r>
      <w:r>
        <w:rPr>
          <w:rtl/>
        </w:rPr>
        <w:t xml:space="preserve">. </w:t>
      </w:r>
    </w:p>
    <w:p w14:paraId="69F8F467" w14:textId="63976AC8" w:rsidR="007158FA" w:rsidRDefault="001A200C" w:rsidP="002F1419">
      <w:pPr>
        <w:rPr>
          <w:rtl/>
        </w:rPr>
      </w:pPr>
      <w:r>
        <w:rPr>
          <w:rtl/>
        </w:rPr>
        <w:t>۲) برا</w:t>
      </w:r>
      <w:r>
        <w:rPr>
          <w:rFonts w:hint="cs"/>
          <w:rtl/>
        </w:rPr>
        <w:t>ی</w:t>
      </w:r>
      <w:r>
        <w:rPr>
          <w:rtl/>
        </w:rPr>
        <w:t xml:space="preserve"> هر </w:t>
      </w:r>
      <w:r>
        <w:rPr>
          <w:rFonts w:hint="cs"/>
          <w:rtl/>
        </w:rPr>
        <w:t>ی</w:t>
      </w:r>
      <w:r>
        <w:rPr>
          <w:rFonts w:hint="eastAsia"/>
          <w:rtl/>
        </w:rPr>
        <w:t>ک</w:t>
      </w:r>
      <w:r>
        <w:rPr>
          <w:rtl/>
        </w:rPr>
        <w:t xml:space="preserve"> از مخروط</w:t>
      </w:r>
      <w:r>
        <w:rPr>
          <w:rFonts w:hint="cs"/>
          <w:rtl/>
        </w:rPr>
        <w:t>ی‌</w:t>
      </w:r>
      <w:r>
        <w:rPr>
          <w:rFonts w:hint="eastAsia"/>
          <w:rtl/>
        </w:rPr>
        <w:t>ها</w:t>
      </w:r>
      <w:r>
        <w:rPr>
          <w:rFonts w:hint="cs"/>
          <w:rtl/>
        </w:rPr>
        <w:t>ی</w:t>
      </w:r>
      <w:r>
        <w:rPr>
          <w:rtl/>
        </w:rPr>
        <w:t xml:space="preserve"> </w:t>
      </w:r>
      <w:r>
        <w:t>DPSS</w:t>
      </w:r>
      <w:r>
        <w:rPr>
          <w:rtl/>
        </w:rPr>
        <w:t xml:space="preserve">، </w:t>
      </w:r>
      <w:r>
        <w:rPr>
          <w:rFonts w:hint="cs"/>
          <w:rtl/>
        </w:rPr>
        <w:t>ی</w:t>
      </w:r>
      <w:r>
        <w:rPr>
          <w:rFonts w:hint="eastAsia"/>
          <w:rtl/>
        </w:rPr>
        <w:t>ک</w:t>
      </w:r>
      <w:r>
        <w:rPr>
          <w:rtl/>
        </w:rPr>
        <w:t xml:space="preserve"> ط</w:t>
      </w:r>
      <w:r>
        <w:rPr>
          <w:rFonts w:hint="cs"/>
          <w:rtl/>
        </w:rPr>
        <w:t>ی</w:t>
      </w:r>
      <w:r>
        <w:rPr>
          <w:rFonts w:hint="eastAsia"/>
          <w:rtl/>
        </w:rPr>
        <w:t>ف</w:t>
      </w:r>
      <w:r>
        <w:rPr>
          <w:rtl/>
        </w:rPr>
        <w:t xml:space="preserve"> تک</w:t>
      </w:r>
      <w:r w:rsidR="007158FA">
        <w:rPr>
          <w:rFonts w:hint="cs"/>
          <w:rtl/>
        </w:rPr>
        <w:t>‌م</w:t>
      </w:r>
      <w:r>
        <w:rPr>
          <w:rtl/>
        </w:rPr>
        <w:t>خروط</w:t>
      </w:r>
      <w:r>
        <w:rPr>
          <w:rFonts w:hint="cs"/>
          <w:rtl/>
        </w:rPr>
        <w:t>ی</w:t>
      </w:r>
      <w:r>
        <w:rPr>
          <w:rtl/>
        </w:rPr>
        <w:t xml:space="preserve"> برا</w:t>
      </w:r>
      <w:r>
        <w:rPr>
          <w:rFonts w:hint="cs"/>
          <w:rtl/>
        </w:rPr>
        <w:t>ی</w:t>
      </w:r>
      <w:r>
        <w:rPr>
          <w:rtl/>
        </w:rPr>
        <w:t xml:space="preserve"> داده‌ها تخم</w:t>
      </w:r>
      <w:r>
        <w:rPr>
          <w:rFonts w:hint="cs"/>
          <w:rtl/>
        </w:rPr>
        <w:t>ی</w:t>
      </w:r>
      <w:r>
        <w:rPr>
          <w:rFonts w:hint="eastAsia"/>
          <w:rtl/>
        </w:rPr>
        <w:t>ن</w:t>
      </w:r>
      <w:r>
        <w:rPr>
          <w:rtl/>
        </w:rPr>
        <w:t xml:space="preserve"> بزن</w:t>
      </w:r>
      <w:r>
        <w:rPr>
          <w:rFonts w:hint="cs"/>
          <w:rtl/>
        </w:rPr>
        <w:t>ی</w:t>
      </w:r>
      <w:r>
        <w:rPr>
          <w:rFonts w:hint="eastAsia"/>
          <w:rtl/>
        </w:rPr>
        <w:t>د</w:t>
      </w:r>
      <w:r>
        <w:rPr>
          <w:rtl/>
        </w:rPr>
        <w:t xml:space="preserve">. </w:t>
      </w:r>
    </w:p>
    <w:p w14:paraId="211181C7" w14:textId="42E855C5" w:rsidR="001A200C" w:rsidRDefault="001A200C" w:rsidP="002F1419">
      <w:pPr>
        <w:rPr>
          <w:rtl/>
        </w:rPr>
      </w:pPr>
      <w:r>
        <w:rPr>
          <w:rtl/>
        </w:rPr>
        <w:t>۳) تخم</w:t>
      </w:r>
      <w:r>
        <w:rPr>
          <w:rFonts w:hint="cs"/>
          <w:rtl/>
        </w:rPr>
        <w:t>ی</w:t>
      </w:r>
      <w:r>
        <w:rPr>
          <w:rFonts w:hint="eastAsia"/>
          <w:rtl/>
        </w:rPr>
        <w:t>ن</w:t>
      </w:r>
      <w:r>
        <w:rPr>
          <w:rtl/>
        </w:rPr>
        <w:t xml:space="preserve"> ط</w:t>
      </w:r>
      <w:r>
        <w:rPr>
          <w:rFonts w:hint="cs"/>
          <w:rtl/>
        </w:rPr>
        <w:t>ی</w:t>
      </w:r>
      <w:r>
        <w:rPr>
          <w:rFonts w:hint="eastAsia"/>
          <w:rtl/>
        </w:rPr>
        <w:t>ف</w:t>
      </w:r>
      <w:r>
        <w:rPr>
          <w:rFonts w:hint="cs"/>
          <w:rtl/>
        </w:rPr>
        <w:t>ی</w:t>
      </w:r>
      <w:r>
        <w:rPr>
          <w:rtl/>
        </w:rPr>
        <w:t xml:space="preserve"> چند</w:t>
      </w:r>
      <w:r w:rsidR="007158FA">
        <w:rPr>
          <w:rFonts w:hint="cs"/>
          <w:rtl/>
        </w:rPr>
        <w:t>م</w:t>
      </w:r>
      <w:r>
        <w:rPr>
          <w:rtl/>
        </w:rPr>
        <w:t>خروط</w:t>
      </w:r>
      <w:r>
        <w:rPr>
          <w:rFonts w:hint="cs"/>
          <w:rtl/>
        </w:rPr>
        <w:t>ی</w:t>
      </w:r>
      <w:r>
        <w:rPr>
          <w:rtl/>
        </w:rPr>
        <w:t xml:space="preserve"> را تشک</w:t>
      </w:r>
      <w:r>
        <w:rPr>
          <w:rFonts w:hint="cs"/>
          <w:rtl/>
        </w:rPr>
        <w:t>ی</w:t>
      </w:r>
      <w:r>
        <w:rPr>
          <w:rFonts w:hint="eastAsia"/>
          <w:rtl/>
        </w:rPr>
        <w:t>ل</w:t>
      </w:r>
      <w:r>
        <w:rPr>
          <w:rtl/>
        </w:rPr>
        <w:t xml:space="preserve"> ده</w:t>
      </w:r>
      <w:r>
        <w:rPr>
          <w:rFonts w:hint="cs"/>
          <w:rtl/>
        </w:rPr>
        <w:t>ی</w:t>
      </w:r>
      <w:r>
        <w:rPr>
          <w:rFonts w:hint="eastAsia"/>
          <w:rtl/>
        </w:rPr>
        <w:t>د</w:t>
      </w:r>
      <w:r>
        <w:rPr>
          <w:rtl/>
        </w:rPr>
        <w:t xml:space="preserve">. </w:t>
      </w:r>
    </w:p>
    <w:p w14:paraId="388DC24A" w14:textId="414BBC9A" w:rsidR="00455411" w:rsidRDefault="001A200C" w:rsidP="002A7761">
      <w:pPr>
        <w:rPr>
          <w:rtl/>
        </w:rPr>
      </w:pPr>
      <w:r>
        <w:rPr>
          <w:rtl/>
        </w:rPr>
        <w:t>درحال</w:t>
      </w:r>
      <w:r>
        <w:rPr>
          <w:rFonts w:hint="cs"/>
          <w:rtl/>
        </w:rPr>
        <w:t>ی‌</w:t>
      </w:r>
      <w:r>
        <w:rPr>
          <w:rFonts w:hint="eastAsia"/>
          <w:rtl/>
        </w:rPr>
        <w:t>که</w:t>
      </w:r>
      <w:r w:rsidR="002F1419" w:rsidRPr="002F1419">
        <w:rPr>
          <w:rtl/>
        </w:rPr>
        <w:t xml:space="preserve"> ا</w:t>
      </w:r>
      <w:r w:rsidR="002F1419" w:rsidRPr="002F1419">
        <w:rPr>
          <w:rFonts w:hint="cs"/>
          <w:rtl/>
        </w:rPr>
        <w:t>ی</w:t>
      </w:r>
      <w:r w:rsidR="002F1419" w:rsidRPr="002F1419">
        <w:rPr>
          <w:rFonts w:hint="eastAsia"/>
          <w:rtl/>
        </w:rPr>
        <w:t>ن</w:t>
      </w:r>
      <w:r w:rsidR="002F1419" w:rsidRPr="002F1419">
        <w:rPr>
          <w:rtl/>
        </w:rPr>
        <w:t xml:space="preserve"> روش ساده است، درک تصم</w:t>
      </w:r>
      <w:r w:rsidR="002F1419" w:rsidRPr="002F1419">
        <w:rPr>
          <w:rFonts w:hint="cs"/>
          <w:rtl/>
        </w:rPr>
        <w:t>ی</w:t>
      </w:r>
      <w:r w:rsidR="002F1419" w:rsidRPr="002F1419">
        <w:rPr>
          <w:rFonts w:hint="eastAsia"/>
          <w:rtl/>
        </w:rPr>
        <w:t>مات</w:t>
      </w:r>
      <w:r w:rsidR="002F1419" w:rsidRPr="002F1419">
        <w:rPr>
          <w:rtl/>
        </w:rPr>
        <w:t xml:space="preserve"> عمل</w:t>
      </w:r>
      <w:r w:rsidR="002F1419" w:rsidRPr="002F1419">
        <w:rPr>
          <w:rFonts w:hint="cs"/>
          <w:rtl/>
        </w:rPr>
        <w:t>ی</w:t>
      </w:r>
      <w:r w:rsidR="002F1419" w:rsidRPr="002F1419">
        <w:rPr>
          <w:rtl/>
        </w:rPr>
        <w:t xml:space="preserve"> که با</w:t>
      </w:r>
      <w:r w:rsidR="002F1419" w:rsidRPr="002F1419">
        <w:rPr>
          <w:rFonts w:hint="cs"/>
          <w:rtl/>
        </w:rPr>
        <w:t>ی</w:t>
      </w:r>
      <w:r w:rsidR="002F1419" w:rsidRPr="002F1419">
        <w:rPr>
          <w:rFonts w:hint="eastAsia"/>
          <w:rtl/>
        </w:rPr>
        <w:t>د</w:t>
      </w:r>
      <w:r w:rsidR="002F1419" w:rsidRPr="002F1419">
        <w:rPr>
          <w:rtl/>
        </w:rPr>
        <w:t xml:space="preserve"> هنگام استفاده از تخم</w:t>
      </w:r>
      <w:r w:rsidR="002F1419" w:rsidRPr="002F1419">
        <w:rPr>
          <w:rFonts w:hint="cs"/>
          <w:rtl/>
        </w:rPr>
        <w:t>ی</w:t>
      </w:r>
      <w:r w:rsidR="002F1419" w:rsidRPr="002F1419">
        <w:rPr>
          <w:rFonts w:hint="eastAsia"/>
          <w:rtl/>
        </w:rPr>
        <w:t>ن</w:t>
      </w:r>
      <w:r w:rsidR="002F1419" w:rsidRPr="002F1419">
        <w:rPr>
          <w:rtl/>
        </w:rPr>
        <w:t xml:space="preserve"> ط</w:t>
      </w:r>
      <w:r w:rsidR="002F1419" w:rsidRPr="002F1419">
        <w:rPr>
          <w:rFonts w:hint="cs"/>
          <w:rtl/>
        </w:rPr>
        <w:t>ی</w:t>
      </w:r>
      <w:r w:rsidR="002F1419" w:rsidRPr="002F1419">
        <w:rPr>
          <w:rFonts w:hint="eastAsia"/>
          <w:rtl/>
        </w:rPr>
        <w:t>ف</w:t>
      </w:r>
      <w:r w:rsidR="002F1419" w:rsidRPr="002F1419">
        <w:rPr>
          <w:rFonts w:hint="cs"/>
          <w:rtl/>
        </w:rPr>
        <w:t>ی</w:t>
      </w:r>
      <w:r w:rsidR="002F1419" w:rsidRPr="002F1419">
        <w:rPr>
          <w:rtl/>
        </w:rPr>
        <w:t xml:space="preserve"> چندتا</w:t>
      </w:r>
      <w:r w:rsidR="002F1419" w:rsidRPr="002F1419">
        <w:rPr>
          <w:rFonts w:hint="cs"/>
          <w:rtl/>
        </w:rPr>
        <w:t>یی</w:t>
      </w:r>
      <w:r w:rsidR="002F1419" w:rsidRPr="002F1419">
        <w:rPr>
          <w:rtl/>
        </w:rPr>
        <w:t xml:space="preserve"> برا</w:t>
      </w:r>
      <w:r w:rsidR="002F1419" w:rsidRPr="002F1419">
        <w:rPr>
          <w:rFonts w:hint="cs"/>
          <w:rtl/>
        </w:rPr>
        <w:t>ی</w:t>
      </w:r>
      <w:r w:rsidR="002F1419" w:rsidRPr="002F1419">
        <w:rPr>
          <w:rtl/>
        </w:rPr>
        <w:t xml:space="preserve"> </w:t>
      </w:r>
      <w:r>
        <w:rPr>
          <w:rtl/>
        </w:rPr>
        <w:t>داده‌ها</w:t>
      </w:r>
      <w:r>
        <w:rPr>
          <w:rFonts w:hint="cs"/>
          <w:rtl/>
        </w:rPr>
        <w:t>ی</w:t>
      </w:r>
      <w:r w:rsidR="002F1419" w:rsidRPr="002F1419">
        <w:rPr>
          <w:rtl/>
        </w:rPr>
        <w:t xml:space="preserve"> واقع</w:t>
      </w:r>
      <w:r w:rsidR="002F1419" w:rsidRPr="002F1419">
        <w:rPr>
          <w:rFonts w:hint="cs"/>
          <w:rtl/>
        </w:rPr>
        <w:t>ی</w:t>
      </w:r>
      <w:r w:rsidR="002F1419" w:rsidRPr="002F1419">
        <w:rPr>
          <w:rtl/>
        </w:rPr>
        <w:t xml:space="preserve"> مانند </w:t>
      </w:r>
      <w:r w:rsidR="002F1419" w:rsidRPr="002F1419">
        <w:t>EEG</w:t>
      </w:r>
      <w:r w:rsidR="002F1419" w:rsidRPr="002F1419">
        <w:rPr>
          <w:rtl/>
        </w:rPr>
        <w:t xml:space="preserve"> گرفته شود، مهم است، به طور</w:t>
      </w:r>
      <w:r w:rsidR="002F1419" w:rsidRPr="002F1419">
        <w:rPr>
          <w:rFonts w:hint="cs"/>
          <w:rtl/>
        </w:rPr>
        <w:t>ی</w:t>
      </w:r>
      <w:r w:rsidR="002F1419" w:rsidRPr="002F1419">
        <w:rPr>
          <w:rtl/>
        </w:rPr>
        <w:t xml:space="preserve"> که تجز</w:t>
      </w:r>
      <w:r w:rsidR="002F1419" w:rsidRPr="002F1419">
        <w:rPr>
          <w:rFonts w:hint="cs"/>
          <w:rtl/>
        </w:rPr>
        <w:t>ی</w:t>
      </w:r>
      <w:r w:rsidR="002F1419" w:rsidRPr="002F1419">
        <w:rPr>
          <w:rFonts w:hint="eastAsia"/>
          <w:rtl/>
        </w:rPr>
        <w:t>ه</w:t>
      </w:r>
      <w:r w:rsidR="002F1419" w:rsidRPr="002F1419">
        <w:rPr>
          <w:rtl/>
        </w:rPr>
        <w:t xml:space="preserve"> و </w:t>
      </w:r>
      <w:r>
        <w:rPr>
          <w:rtl/>
        </w:rPr>
        <w:t>تحل</w:t>
      </w:r>
      <w:r>
        <w:rPr>
          <w:rFonts w:hint="cs"/>
          <w:rtl/>
        </w:rPr>
        <w:t>ی</w:t>
      </w:r>
      <w:r>
        <w:rPr>
          <w:rFonts w:hint="eastAsia"/>
          <w:rtl/>
        </w:rPr>
        <w:t>ل‌ها</w:t>
      </w:r>
      <w:r w:rsidR="002F1419" w:rsidRPr="002F1419">
        <w:rPr>
          <w:rtl/>
        </w:rPr>
        <w:t xml:space="preserve"> اصول</w:t>
      </w:r>
      <w:r w:rsidR="002F1419" w:rsidRPr="002F1419">
        <w:rPr>
          <w:rFonts w:hint="cs"/>
          <w:rtl/>
        </w:rPr>
        <w:t>ی</w:t>
      </w:r>
      <w:r w:rsidR="002F1419" w:rsidRPr="002F1419">
        <w:rPr>
          <w:rtl/>
        </w:rPr>
        <w:t xml:space="preserve"> بوده و از مفروضات منطق</w:t>
      </w:r>
      <w:r w:rsidR="002F1419" w:rsidRPr="002F1419">
        <w:rPr>
          <w:rFonts w:hint="cs"/>
          <w:rtl/>
        </w:rPr>
        <w:t>ی</w:t>
      </w:r>
      <w:r w:rsidR="002F1419" w:rsidRPr="002F1419">
        <w:rPr>
          <w:rtl/>
        </w:rPr>
        <w:t xml:space="preserve"> پ</w:t>
      </w:r>
      <w:r w:rsidR="002F1419" w:rsidRPr="002F1419">
        <w:rPr>
          <w:rFonts w:hint="cs"/>
          <w:rtl/>
        </w:rPr>
        <w:t>ی</w:t>
      </w:r>
      <w:r w:rsidR="002F1419" w:rsidRPr="002F1419">
        <w:rPr>
          <w:rFonts w:hint="eastAsia"/>
          <w:rtl/>
        </w:rPr>
        <w:t>رو</w:t>
      </w:r>
      <w:r w:rsidR="002F1419" w:rsidRPr="002F1419">
        <w:rPr>
          <w:rFonts w:hint="cs"/>
          <w:rtl/>
        </w:rPr>
        <w:t>ی</w:t>
      </w:r>
      <w:r w:rsidR="002F1419">
        <w:rPr>
          <w:rFonts w:hint="cs"/>
          <w:rtl/>
        </w:rPr>
        <w:t xml:space="preserve"> کنند</w:t>
      </w:r>
      <w:r w:rsidR="002F1419" w:rsidRPr="002F1419">
        <w:rPr>
          <w:rtl/>
        </w:rPr>
        <w:t>. در عمل، تخم</w:t>
      </w:r>
      <w:r w:rsidR="002F1419" w:rsidRPr="002F1419">
        <w:rPr>
          <w:rFonts w:hint="cs"/>
          <w:rtl/>
        </w:rPr>
        <w:t>ی</w:t>
      </w:r>
      <w:r w:rsidR="002F1419" w:rsidRPr="002F1419">
        <w:rPr>
          <w:rFonts w:hint="eastAsia"/>
          <w:rtl/>
        </w:rPr>
        <w:t>ن‌ها</w:t>
      </w:r>
      <w:r w:rsidR="002F1419" w:rsidRPr="002F1419">
        <w:rPr>
          <w:rFonts w:hint="cs"/>
          <w:rtl/>
        </w:rPr>
        <w:t>ی</w:t>
      </w:r>
      <w:r w:rsidR="002F1419" w:rsidRPr="002F1419">
        <w:rPr>
          <w:rtl/>
        </w:rPr>
        <w:t xml:space="preserve"> ط</w:t>
      </w:r>
      <w:r w:rsidR="002F1419" w:rsidRPr="002F1419">
        <w:rPr>
          <w:rFonts w:hint="cs"/>
          <w:rtl/>
        </w:rPr>
        <w:t>ی</w:t>
      </w:r>
      <w:r w:rsidR="002F1419" w:rsidRPr="002F1419">
        <w:rPr>
          <w:rFonts w:hint="eastAsia"/>
          <w:rtl/>
        </w:rPr>
        <w:t>ف</w:t>
      </w:r>
      <w:r w:rsidR="002F1419" w:rsidRPr="002F1419">
        <w:rPr>
          <w:rFonts w:hint="cs"/>
          <w:rtl/>
        </w:rPr>
        <w:t>ی</w:t>
      </w:r>
      <w:r w:rsidR="002F1419" w:rsidRPr="002F1419">
        <w:rPr>
          <w:rtl/>
        </w:rPr>
        <w:t xml:space="preserve"> چند</w:t>
      </w:r>
      <w:r w:rsidR="002A7761">
        <w:rPr>
          <w:rFonts w:hint="cs"/>
          <w:rtl/>
        </w:rPr>
        <w:t>م</w:t>
      </w:r>
      <w:r w:rsidR="002F1419" w:rsidRPr="002F1419">
        <w:rPr>
          <w:rtl/>
        </w:rPr>
        <w:t>خروط</w:t>
      </w:r>
      <w:r w:rsidR="002F1419" w:rsidRPr="002F1419">
        <w:rPr>
          <w:rFonts w:hint="cs"/>
          <w:rtl/>
        </w:rPr>
        <w:t>ی</w:t>
      </w:r>
      <w:r w:rsidR="002F1419" w:rsidRPr="002F1419">
        <w:rPr>
          <w:rtl/>
        </w:rPr>
        <w:t xml:space="preserve"> با چند</w:t>
      </w:r>
      <w:r w:rsidR="002F1419" w:rsidRPr="002F1419">
        <w:rPr>
          <w:rFonts w:hint="cs"/>
          <w:rtl/>
        </w:rPr>
        <w:t>ی</w:t>
      </w:r>
      <w:r w:rsidR="002F1419" w:rsidRPr="002F1419">
        <w:rPr>
          <w:rFonts w:hint="eastAsia"/>
          <w:rtl/>
        </w:rPr>
        <w:t>ن</w:t>
      </w:r>
      <w:r w:rsidR="002F1419" w:rsidRPr="002F1419">
        <w:rPr>
          <w:rtl/>
        </w:rPr>
        <w:t xml:space="preserve"> </w:t>
      </w:r>
      <w:r w:rsidR="002F1419" w:rsidRPr="002F1419">
        <w:rPr>
          <w:rFonts w:hint="eastAsia"/>
          <w:rtl/>
        </w:rPr>
        <w:t>پارامتر</w:t>
      </w:r>
      <w:r w:rsidR="002F1419" w:rsidRPr="002F1419">
        <w:rPr>
          <w:rtl/>
        </w:rPr>
        <w:t xml:space="preserve"> تعر</w:t>
      </w:r>
      <w:r w:rsidR="002F1419" w:rsidRPr="002F1419">
        <w:rPr>
          <w:rFonts w:hint="cs"/>
          <w:rtl/>
        </w:rPr>
        <w:t>ی</w:t>
      </w:r>
      <w:r w:rsidR="002F1419" w:rsidRPr="002F1419">
        <w:rPr>
          <w:rFonts w:hint="eastAsia"/>
          <w:rtl/>
        </w:rPr>
        <w:t>ف</w:t>
      </w:r>
      <w:r w:rsidR="002F1419" w:rsidRPr="002F1419">
        <w:rPr>
          <w:rtl/>
        </w:rPr>
        <w:t xml:space="preserve"> م</w:t>
      </w:r>
      <w:r w:rsidR="002F1419" w:rsidRPr="002F1419">
        <w:rPr>
          <w:rFonts w:hint="cs"/>
          <w:rtl/>
        </w:rPr>
        <w:t>ی‌</w:t>
      </w:r>
      <w:r w:rsidR="002F1419" w:rsidRPr="002F1419">
        <w:rPr>
          <w:rFonts w:hint="eastAsia"/>
          <w:rtl/>
        </w:rPr>
        <w:t>شوند</w:t>
      </w:r>
      <w:r w:rsidR="002F1419" w:rsidRPr="002F1419">
        <w:rPr>
          <w:rtl/>
        </w:rPr>
        <w:t xml:space="preserve"> که تعداد مخروط</w:t>
      </w:r>
      <w:r w:rsidR="002F1419" w:rsidRPr="002F1419">
        <w:rPr>
          <w:rFonts w:hint="cs"/>
          <w:rtl/>
        </w:rPr>
        <w:t>ی‌</w:t>
      </w:r>
      <w:r w:rsidR="002F1419" w:rsidRPr="002F1419">
        <w:rPr>
          <w:rFonts w:hint="eastAsia"/>
          <w:rtl/>
        </w:rPr>
        <w:t>ها</w:t>
      </w:r>
      <w:r w:rsidR="002F1419" w:rsidRPr="002F1419">
        <w:rPr>
          <w:rFonts w:hint="cs"/>
          <w:rtl/>
        </w:rPr>
        <w:t>ی</w:t>
      </w:r>
      <w:r w:rsidR="002F1419" w:rsidRPr="002F1419">
        <w:rPr>
          <w:rtl/>
        </w:rPr>
        <w:t xml:space="preserve"> </w:t>
      </w:r>
      <w:r w:rsidR="002F1419" w:rsidRPr="002F1419">
        <w:t>DPSS</w:t>
      </w:r>
      <w:r w:rsidR="002F1419" w:rsidRPr="002F1419">
        <w:rPr>
          <w:rtl/>
        </w:rPr>
        <w:t xml:space="preserve"> و خواص آ</w:t>
      </w:r>
      <w:r w:rsidR="002A7761">
        <w:rPr>
          <w:rFonts w:hint="cs"/>
          <w:rtl/>
        </w:rPr>
        <w:t>ن‌</w:t>
      </w:r>
      <w:r w:rsidR="002F1419" w:rsidRPr="002F1419">
        <w:rPr>
          <w:rtl/>
        </w:rPr>
        <w:t>ها را کنترل م</w:t>
      </w:r>
      <w:r w:rsidR="002F1419" w:rsidRPr="002F1419">
        <w:rPr>
          <w:rFonts w:hint="cs"/>
          <w:rtl/>
        </w:rPr>
        <w:t>ی‌</w:t>
      </w:r>
      <w:r w:rsidR="002F1419" w:rsidRPr="002F1419">
        <w:rPr>
          <w:rFonts w:hint="eastAsia"/>
          <w:rtl/>
        </w:rPr>
        <w:t>کنند</w:t>
      </w:r>
      <w:r w:rsidR="002F1419" w:rsidRPr="002F1419">
        <w:rPr>
          <w:rtl/>
        </w:rPr>
        <w:t>. ا</w:t>
      </w:r>
      <w:r w:rsidR="002F1419" w:rsidRPr="002F1419">
        <w:rPr>
          <w:rFonts w:hint="cs"/>
          <w:rtl/>
        </w:rPr>
        <w:t>ی</w:t>
      </w:r>
      <w:r w:rsidR="002F1419" w:rsidRPr="002F1419">
        <w:rPr>
          <w:rFonts w:hint="eastAsia"/>
          <w:rtl/>
        </w:rPr>
        <w:t>ن</w:t>
      </w:r>
      <w:r w:rsidR="002F1419" w:rsidRPr="002F1419">
        <w:rPr>
          <w:rtl/>
        </w:rPr>
        <w:t xml:space="preserve"> پارامترها</w:t>
      </w:r>
      <w:r w:rsidR="001C7404">
        <w:rPr>
          <w:rFonts w:hint="cs"/>
          <w:rtl/>
        </w:rPr>
        <w:t xml:space="preserve"> شامل</w:t>
      </w:r>
      <w:r w:rsidR="002F1419" w:rsidRPr="002F1419">
        <w:rPr>
          <w:rtl/>
        </w:rPr>
        <w:t xml:space="preserve"> </w:t>
      </w:r>
      <w:r w:rsidR="001C7404">
        <w:t>N</w:t>
      </w:r>
      <w:r w:rsidR="001C7404">
        <w:rPr>
          <w:rFonts w:hint="cs"/>
          <w:rtl/>
        </w:rPr>
        <w:t xml:space="preserve"> (</w:t>
      </w:r>
      <w:r w:rsidR="002F1419" w:rsidRPr="002F1419">
        <w:rPr>
          <w:rtl/>
        </w:rPr>
        <w:t xml:space="preserve">اندازه </w:t>
      </w:r>
      <w:r w:rsidR="008B6CE8">
        <w:rPr>
          <w:rFonts w:hint="cs"/>
          <w:rtl/>
        </w:rPr>
        <w:t xml:space="preserve">هر </w:t>
      </w:r>
      <w:r w:rsidR="002F1419" w:rsidRPr="002F1419">
        <w:rPr>
          <w:rtl/>
        </w:rPr>
        <w:t>بخش داده در</w:t>
      </w:r>
      <w:r w:rsidR="008B6CE8">
        <w:rPr>
          <w:rFonts w:hint="cs"/>
          <w:rtl/>
        </w:rPr>
        <w:t xml:space="preserve"> واحد</w:t>
      </w:r>
      <w:r w:rsidR="002F1419" w:rsidRPr="002F1419">
        <w:rPr>
          <w:rtl/>
        </w:rPr>
        <w:t xml:space="preserve"> ثان</w:t>
      </w:r>
      <w:r w:rsidR="002F1419" w:rsidRPr="002F1419">
        <w:rPr>
          <w:rFonts w:hint="cs"/>
          <w:rtl/>
        </w:rPr>
        <w:t>ی</w:t>
      </w:r>
      <w:r w:rsidR="002F1419" w:rsidRPr="002F1419">
        <w:rPr>
          <w:rFonts w:hint="eastAsia"/>
          <w:rtl/>
        </w:rPr>
        <w:t>ه</w:t>
      </w:r>
      <w:r w:rsidR="001C7404">
        <w:rPr>
          <w:rFonts w:hint="cs"/>
          <w:rtl/>
        </w:rPr>
        <w:t>)</w:t>
      </w:r>
      <w:r w:rsidR="002F1419" w:rsidRPr="002F1419">
        <w:rPr>
          <w:rtl/>
        </w:rPr>
        <w:t xml:space="preserve">، </w:t>
      </w:r>
      <w:r w:rsidR="001C7404">
        <w:t>TW</w:t>
      </w:r>
      <w:r w:rsidR="001C7404">
        <w:rPr>
          <w:rFonts w:hint="cs"/>
          <w:rtl/>
        </w:rPr>
        <w:t xml:space="preserve"> </w:t>
      </w:r>
      <w:r w:rsidR="008B6CE8">
        <w:rPr>
          <w:rFonts w:hint="cs"/>
          <w:rtl/>
        </w:rPr>
        <w:t>(</w:t>
      </w:r>
      <w:r>
        <w:rPr>
          <w:rtl/>
        </w:rPr>
        <w:t>حاصل‌ضرب</w:t>
      </w:r>
      <w:r w:rsidR="002F1419" w:rsidRPr="002F1419">
        <w:rPr>
          <w:rtl/>
        </w:rPr>
        <w:t xml:space="preserve"> ن</w:t>
      </w:r>
      <w:r w:rsidR="002F1419" w:rsidRPr="002F1419">
        <w:rPr>
          <w:rFonts w:hint="cs"/>
          <w:rtl/>
        </w:rPr>
        <w:t>ی</w:t>
      </w:r>
      <w:r w:rsidR="002F1419" w:rsidRPr="002F1419">
        <w:rPr>
          <w:rFonts w:hint="eastAsia"/>
          <w:rtl/>
        </w:rPr>
        <w:t>مه</w:t>
      </w:r>
      <w:r w:rsidR="002F1419" w:rsidRPr="002F1419">
        <w:rPr>
          <w:rtl/>
        </w:rPr>
        <w:t xml:space="preserve"> باند زمان</w:t>
      </w:r>
      <w:r w:rsidR="008B6CE8">
        <w:rPr>
          <w:rStyle w:val="FootnoteReference"/>
          <w:rtl/>
        </w:rPr>
        <w:footnoteReference w:id="14"/>
      </w:r>
      <w:r w:rsidR="008B6CE8">
        <w:rPr>
          <w:rFonts w:hint="cs"/>
          <w:rtl/>
        </w:rPr>
        <w:t>)</w:t>
      </w:r>
      <w:r>
        <w:rPr>
          <w:rtl/>
        </w:rPr>
        <w:t xml:space="preserve"> و </w:t>
      </w:r>
      <w:r w:rsidR="002F1419" w:rsidRPr="002F1419">
        <w:t>L</w:t>
      </w:r>
      <w:r w:rsidR="002F1419" w:rsidRPr="002F1419">
        <w:rPr>
          <w:rtl/>
        </w:rPr>
        <w:t xml:space="preserve"> </w:t>
      </w:r>
      <w:r w:rsidR="00DD02F1">
        <w:rPr>
          <w:rFonts w:hint="cs"/>
          <w:rtl/>
        </w:rPr>
        <w:t>(</w:t>
      </w:r>
      <w:r w:rsidR="002F1419" w:rsidRPr="002F1419">
        <w:rPr>
          <w:rtl/>
        </w:rPr>
        <w:t xml:space="preserve">تعداد </w:t>
      </w:r>
      <w:r>
        <w:rPr>
          <w:rtl/>
        </w:rPr>
        <w:t>مخروط</w:t>
      </w:r>
      <w:r>
        <w:rPr>
          <w:rFonts w:hint="cs"/>
          <w:rtl/>
        </w:rPr>
        <w:t>ی‌</w:t>
      </w:r>
      <w:r>
        <w:rPr>
          <w:rFonts w:hint="eastAsia"/>
          <w:rtl/>
        </w:rPr>
        <w:t>ها</w:t>
      </w:r>
      <w:r w:rsidR="00DD02F1">
        <w:rPr>
          <w:rFonts w:hint="cs"/>
          <w:rtl/>
        </w:rPr>
        <w:t>) می‌شوند</w:t>
      </w:r>
      <w:r w:rsidR="002F1419" w:rsidRPr="002F1419">
        <w:rPr>
          <w:rtl/>
        </w:rPr>
        <w:t>. با درک ا</w:t>
      </w:r>
      <w:r w:rsidR="002F1419" w:rsidRPr="002F1419">
        <w:rPr>
          <w:rFonts w:hint="cs"/>
          <w:rtl/>
        </w:rPr>
        <w:t>ی</w:t>
      </w:r>
      <w:r w:rsidR="002F1419" w:rsidRPr="002F1419">
        <w:rPr>
          <w:rFonts w:hint="eastAsia"/>
          <w:rtl/>
        </w:rPr>
        <w:t>ن</w:t>
      </w:r>
      <w:r w:rsidR="002F1419" w:rsidRPr="002F1419">
        <w:rPr>
          <w:rtl/>
        </w:rPr>
        <w:t xml:space="preserve"> سه پارامتر، </w:t>
      </w:r>
      <w:r>
        <w:rPr>
          <w:rtl/>
        </w:rPr>
        <w:t>م</w:t>
      </w:r>
      <w:r>
        <w:rPr>
          <w:rFonts w:hint="cs"/>
          <w:rtl/>
        </w:rPr>
        <w:t>ی‌</w:t>
      </w:r>
      <w:r>
        <w:rPr>
          <w:rFonts w:hint="eastAsia"/>
          <w:rtl/>
        </w:rPr>
        <w:t>توان</w:t>
      </w:r>
      <w:r w:rsidR="002F1419" w:rsidRPr="002F1419">
        <w:rPr>
          <w:rtl/>
        </w:rPr>
        <w:t xml:space="preserve"> به طور صر</w:t>
      </w:r>
      <w:r w:rsidR="002F1419" w:rsidRPr="002F1419">
        <w:rPr>
          <w:rFonts w:hint="cs"/>
          <w:rtl/>
        </w:rPr>
        <w:t>ی</w:t>
      </w:r>
      <w:r w:rsidR="002F1419" w:rsidRPr="002F1419">
        <w:rPr>
          <w:rFonts w:hint="eastAsia"/>
          <w:rtl/>
        </w:rPr>
        <w:t>ح</w:t>
      </w:r>
      <w:r w:rsidR="002F1419" w:rsidRPr="002F1419">
        <w:rPr>
          <w:rtl/>
        </w:rPr>
        <w:t xml:space="preserve"> </w:t>
      </w:r>
      <w:r>
        <w:rPr>
          <w:rtl/>
        </w:rPr>
        <w:t>و</w:t>
      </w:r>
      <w:r>
        <w:rPr>
          <w:rFonts w:hint="cs"/>
          <w:rtl/>
        </w:rPr>
        <w:t>ی</w:t>
      </w:r>
      <w:r>
        <w:rPr>
          <w:rFonts w:hint="eastAsia"/>
          <w:rtl/>
        </w:rPr>
        <w:t>ژگ</w:t>
      </w:r>
      <w:r>
        <w:rPr>
          <w:rFonts w:hint="cs"/>
          <w:rtl/>
        </w:rPr>
        <w:t>ی‌</w:t>
      </w:r>
      <w:r>
        <w:rPr>
          <w:rFonts w:hint="eastAsia"/>
          <w:rtl/>
        </w:rPr>
        <w:t>ها</w:t>
      </w:r>
      <w:r>
        <w:rPr>
          <w:rFonts w:hint="cs"/>
          <w:rtl/>
        </w:rPr>
        <w:t>ی</w:t>
      </w:r>
      <w:r w:rsidR="002F1419" w:rsidRPr="002F1419">
        <w:rPr>
          <w:rtl/>
        </w:rPr>
        <w:t xml:space="preserve"> ز</w:t>
      </w:r>
      <w:r w:rsidR="002F1419" w:rsidRPr="002F1419">
        <w:rPr>
          <w:rFonts w:hint="cs"/>
          <w:rtl/>
        </w:rPr>
        <w:t>ی</w:t>
      </w:r>
      <w:r w:rsidR="002F1419" w:rsidRPr="002F1419">
        <w:rPr>
          <w:rFonts w:hint="eastAsia"/>
          <w:rtl/>
        </w:rPr>
        <w:t>ربنا</w:t>
      </w:r>
      <w:r w:rsidR="002F1419" w:rsidRPr="002F1419">
        <w:rPr>
          <w:rFonts w:hint="cs"/>
          <w:rtl/>
        </w:rPr>
        <w:t>ی</w:t>
      </w:r>
      <w:r w:rsidR="002F1419" w:rsidRPr="002F1419">
        <w:rPr>
          <w:rtl/>
        </w:rPr>
        <w:t xml:space="preserve"> تخم</w:t>
      </w:r>
      <w:r w:rsidR="002F1419" w:rsidRPr="002F1419">
        <w:rPr>
          <w:rFonts w:hint="cs"/>
          <w:rtl/>
        </w:rPr>
        <w:t>ی</w:t>
      </w:r>
      <w:r w:rsidR="002F1419" w:rsidRPr="002F1419">
        <w:rPr>
          <w:rFonts w:hint="eastAsia"/>
          <w:rtl/>
        </w:rPr>
        <w:t>ن</w:t>
      </w:r>
      <w:r w:rsidR="002F1419" w:rsidRPr="002F1419">
        <w:rPr>
          <w:rtl/>
        </w:rPr>
        <w:t xml:space="preserve"> چندتا</w:t>
      </w:r>
      <w:r w:rsidR="002F1419" w:rsidRPr="002F1419">
        <w:rPr>
          <w:rFonts w:hint="cs"/>
          <w:rtl/>
        </w:rPr>
        <w:t>یی</w:t>
      </w:r>
      <w:r w:rsidR="002F1419" w:rsidRPr="002F1419">
        <w:rPr>
          <w:rtl/>
        </w:rPr>
        <w:t xml:space="preserve"> را کنتر</w:t>
      </w:r>
      <w:r w:rsidR="002F1419" w:rsidRPr="002F1419">
        <w:rPr>
          <w:rFonts w:hint="eastAsia"/>
          <w:rtl/>
        </w:rPr>
        <w:t>ل</w:t>
      </w:r>
      <w:r w:rsidR="002F1419" w:rsidRPr="002F1419">
        <w:rPr>
          <w:rtl/>
        </w:rPr>
        <w:t xml:space="preserve"> کرد.</w:t>
      </w:r>
    </w:p>
    <w:p w14:paraId="7F043E7B" w14:textId="046DC017" w:rsidR="00D86D45" w:rsidRDefault="00A66AC7" w:rsidP="00D92D8E">
      <w:pPr>
        <w:rPr>
          <w:rFonts w:eastAsiaTheme="minorEastAsia"/>
        </w:rPr>
      </w:pPr>
      <w:r w:rsidRPr="00A66AC7">
        <w:rPr>
          <w:rtl/>
        </w:rPr>
        <w:t>برا</w:t>
      </w:r>
      <w:r w:rsidRPr="00A66AC7">
        <w:rPr>
          <w:rFonts w:hint="cs"/>
          <w:rtl/>
        </w:rPr>
        <w:t>ی</w:t>
      </w:r>
      <w:r w:rsidRPr="00A66AC7">
        <w:rPr>
          <w:rtl/>
        </w:rPr>
        <w:t xml:space="preserve"> انتخاب مقاد</w:t>
      </w:r>
      <w:r w:rsidRPr="00A66AC7">
        <w:rPr>
          <w:rFonts w:hint="cs"/>
          <w:rtl/>
        </w:rPr>
        <w:t>ی</w:t>
      </w:r>
      <w:r w:rsidRPr="00A66AC7">
        <w:rPr>
          <w:rFonts w:hint="eastAsia"/>
          <w:rtl/>
        </w:rPr>
        <w:t>ر</w:t>
      </w:r>
      <w:r w:rsidRPr="00A66AC7">
        <w:rPr>
          <w:rtl/>
        </w:rPr>
        <w:t xml:space="preserve"> ا</w:t>
      </w:r>
      <w:r w:rsidRPr="00A66AC7">
        <w:rPr>
          <w:rFonts w:hint="cs"/>
          <w:rtl/>
        </w:rPr>
        <w:t>ی</w:t>
      </w:r>
      <w:r w:rsidRPr="00A66AC7">
        <w:rPr>
          <w:rFonts w:hint="eastAsia"/>
          <w:rtl/>
        </w:rPr>
        <w:t>ن</w:t>
      </w:r>
      <w:r w:rsidRPr="00A66AC7">
        <w:rPr>
          <w:rtl/>
        </w:rPr>
        <w:t xml:space="preserve"> پارامترها، با</w:t>
      </w:r>
      <w:r w:rsidRPr="00A66AC7">
        <w:rPr>
          <w:rFonts w:hint="cs"/>
          <w:rtl/>
        </w:rPr>
        <w:t>ی</w:t>
      </w:r>
      <w:r w:rsidRPr="00A66AC7">
        <w:rPr>
          <w:rFonts w:hint="eastAsia"/>
          <w:rtl/>
        </w:rPr>
        <w:t>د</w:t>
      </w:r>
      <w:r w:rsidRPr="00A66AC7">
        <w:rPr>
          <w:rtl/>
        </w:rPr>
        <w:t xml:space="preserve"> دو چ</w:t>
      </w:r>
      <w:r w:rsidRPr="00A66AC7">
        <w:rPr>
          <w:rFonts w:hint="cs"/>
          <w:rtl/>
        </w:rPr>
        <w:t>ی</w:t>
      </w:r>
      <w:r w:rsidRPr="00A66AC7">
        <w:rPr>
          <w:rFonts w:hint="eastAsia"/>
          <w:rtl/>
        </w:rPr>
        <w:t>ز</w:t>
      </w:r>
      <w:r w:rsidRPr="00A66AC7">
        <w:rPr>
          <w:rtl/>
        </w:rPr>
        <w:t xml:space="preserve"> را </w:t>
      </w:r>
      <w:r>
        <w:rPr>
          <w:rFonts w:hint="cs"/>
          <w:rtl/>
        </w:rPr>
        <w:t>تعیین کرد</w:t>
      </w:r>
      <w:r w:rsidRPr="00A66AC7">
        <w:rPr>
          <w:rtl/>
        </w:rPr>
        <w:t>: دوره زمان</w:t>
      </w:r>
      <w:r w:rsidRPr="00A66AC7">
        <w:rPr>
          <w:rFonts w:hint="cs"/>
          <w:rtl/>
        </w:rPr>
        <w:t>ی</w:t>
      </w:r>
      <w:r w:rsidRPr="00A66AC7">
        <w:rPr>
          <w:rtl/>
        </w:rPr>
        <w:t xml:space="preserve"> که تصور </w:t>
      </w:r>
      <w:r w:rsidR="001A200C">
        <w:rPr>
          <w:rtl/>
        </w:rPr>
        <w:t>م</w:t>
      </w:r>
      <w:r w:rsidR="001A200C">
        <w:rPr>
          <w:rFonts w:hint="cs"/>
          <w:rtl/>
        </w:rPr>
        <w:t>ی‌</w:t>
      </w:r>
      <w:r w:rsidR="001A200C">
        <w:rPr>
          <w:rFonts w:hint="eastAsia"/>
          <w:rtl/>
        </w:rPr>
        <w:t>شود</w:t>
      </w:r>
      <w:r w:rsidRPr="00A66AC7">
        <w:rPr>
          <w:rtl/>
        </w:rPr>
        <w:t xml:space="preserve"> </w:t>
      </w:r>
      <w:r w:rsidR="001A200C">
        <w:rPr>
          <w:rtl/>
        </w:rPr>
        <w:t>داده‌ها</w:t>
      </w:r>
      <w:r>
        <w:rPr>
          <w:rFonts w:hint="cs"/>
          <w:rtl/>
        </w:rPr>
        <w:t xml:space="preserve"> از نظر خواص فرکانسی و آماری</w:t>
      </w:r>
      <w:r w:rsidRPr="00A66AC7">
        <w:rPr>
          <w:rtl/>
        </w:rPr>
        <w:t xml:space="preserve"> ثابت هستند و وضوح ط</w:t>
      </w:r>
      <w:r w:rsidRPr="00A66AC7">
        <w:rPr>
          <w:rFonts w:hint="cs"/>
          <w:rtl/>
        </w:rPr>
        <w:t>ی</w:t>
      </w:r>
      <w:r w:rsidRPr="00A66AC7">
        <w:rPr>
          <w:rFonts w:hint="eastAsia"/>
          <w:rtl/>
        </w:rPr>
        <w:t>ف</w:t>
      </w:r>
      <w:r w:rsidRPr="00A66AC7">
        <w:rPr>
          <w:rFonts w:hint="cs"/>
          <w:rtl/>
        </w:rPr>
        <w:t>ی</w:t>
      </w:r>
      <w:r w:rsidRPr="00A66AC7">
        <w:rPr>
          <w:rtl/>
        </w:rPr>
        <w:t xml:space="preserve"> </w:t>
      </w:r>
      <w:r w:rsidR="001A200C">
        <w:rPr>
          <w:rtl/>
        </w:rPr>
        <w:t>موردنظر</w:t>
      </w:r>
      <w:r w:rsidRPr="00A66AC7">
        <w:rPr>
          <w:rtl/>
        </w:rPr>
        <w:t xml:space="preserve">. ابتدا، اندازه بخش داده </w:t>
      </w:r>
      <w:r w:rsidRPr="00A66AC7">
        <w:t>N</w:t>
      </w:r>
      <w:r w:rsidRPr="00A66AC7">
        <w:rPr>
          <w:rtl/>
        </w:rPr>
        <w:t xml:space="preserve"> با</w:t>
      </w:r>
      <w:r w:rsidRPr="00A66AC7">
        <w:rPr>
          <w:rFonts w:hint="cs"/>
          <w:rtl/>
        </w:rPr>
        <w:t>ی</w:t>
      </w:r>
      <w:r w:rsidRPr="00A66AC7">
        <w:rPr>
          <w:rFonts w:hint="eastAsia"/>
          <w:rtl/>
        </w:rPr>
        <w:t>د</w:t>
      </w:r>
      <w:r w:rsidRPr="00A66AC7">
        <w:rPr>
          <w:rtl/>
        </w:rPr>
        <w:t xml:space="preserve"> </w:t>
      </w:r>
      <w:r w:rsidR="001A200C">
        <w:rPr>
          <w:rtl/>
        </w:rPr>
        <w:t>به‌عنوان</w:t>
      </w:r>
      <w:r w:rsidRPr="00A66AC7">
        <w:rPr>
          <w:rtl/>
        </w:rPr>
        <w:t xml:space="preserve"> </w:t>
      </w:r>
      <w:r w:rsidR="002A7761">
        <w:rPr>
          <w:rFonts w:hint="cs"/>
          <w:rtl/>
        </w:rPr>
        <w:t>بیشینه</w:t>
      </w:r>
      <w:r w:rsidR="002A7761" w:rsidRPr="00A66AC7">
        <w:rPr>
          <w:rtl/>
        </w:rPr>
        <w:t xml:space="preserve"> </w:t>
      </w:r>
      <w:r w:rsidRPr="00A66AC7">
        <w:rPr>
          <w:rtl/>
        </w:rPr>
        <w:t>مدت زمان</w:t>
      </w:r>
      <w:r w:rsidRPr="00A66AC7">
        <w:rPr>
          <w:rFonts w:hint="cs"/>
          <w:rtl/>
        </w:rPr>
        <w:t>ی</w:t>
      </w:r>
      <w:r w:rsidRPr="00A66AC7">
        <w:rPr>
          <w:rtl/>
        </w:rPr>
        <w:t xml:space="preserve"> (بر حسب ثان</w:t>
      </w:r>
      <w:r w:rsidRPr="00A66AC7">
        <w:rPr>
          <w:rFonts w:hint="cs"/>
          <w:rtl/>
        </w:rPr>
        <w:t>ی</w:t>
      </w:r>
      <w:r w:rsidRPr="00A66AC7">
        <w:rPr>
          <w:rFonts w:hint="eastAsia"/>
          <w:rtl/>
        </w:rPr>
        <w:t>ه</w:t>
      </w:r>
      <w:r w:rsidRPr="00A66AC7">
        <w:rPr>
          <w:rtl/>
        </w:rPr>
        <w:t xml:space="preserve">) که در آن </w:t>
      </w:r>
      <w:r w:rsidR="001A200C">
        <w:rPr>
          <w:rtl/>
        </w:rPr>
        <w:t>داده‌ها</w:t>
      </w:r>
      <w:r w:rsidRPr="00A66AC7">
        <w:rPr>
          <w:rtl/>
        </w:rPr>
        <w:t xml:space="preserve"> ثابت هستند، تعر</w:t>
      </w:r>
      <w:r w:rsidRPr="00A66AC7">
        <w:rPr>
          <w:rFonts w:hint="cs"/>
          <w:rtl/>
        </w:rPr>
        <w:t>ی</w:t>
      </w:r>
      <w:r w:rsidRPr="00A66AC7">
        <w:rPr>
          <w:rFonts w:hint="eastAsia"/>
          <w:rtl/>
        </w:rPr>
        <w:t>ف</w:t>
      </w:r>
      <w:r w:rsidRPr="00A66AC7">
        <w:rPr>
          <w:rtl/>
        </w:rPr>
        <w:t xml:space="preserve"> شود. </w:t>
      </w:r>
      <w:r w:rsidR="00FB413A" w:rsidRPr="00FB413A">
        <w:rPr>
          <w:rtl/>
        </w:rPr>
        <w:t>سپس، وضوح ط</w:t>
      </w:r>
      <w:r w:rsidR="00FB413A" w:rsidRPr="00FB413A">
        <w:rPr>
          <w:rFonts w:hint="cs"/>
          <w:rtl/>
        </w:rPr>
        <w:t>ی</w:t>
      </w:r>
      <w:r w:rsidR="00FB413A" w:rsidRPr="00FB413A">
        <w:rPr>
          <w:rFonts w:hint="eastAsia"/>
          <w:rtl/>
        </w:rPr>
        <w:t>ف</w:t>
      </w:r>
      <w:r w:rsidR="00FB413A" w:rsidRPr="00FB413A">
        <w:rPr>
          <w:rFonts w:hint="cs"/>
          <w:rtl/>
        </w:rPr>
        <w:t>ی</w:t>
      </w:r>
      <w:r w:rsidR="00FB413A" w:rsidRPr="00FB413A">
        <w:rPr>
          <w:rtl/>
        </w:rPr>
        <w:t xml:space="preserve"> </w:t>
      </w:r>
      <w:r w:rsidR="00DA53B2">
        <w:rPr>
          <w:rFonts w:hint="cs"/>
          <w:rtl/>
        </w:rPr>
        <w:t>(</w:t>
      </w:r>
      <m:oMath>
        <m:r>
          <w:rPr>
            <w:rFonts w:ascii="Cambria Math" w:hAnsi="Cambria Math" w:cs="Cambria Math" w:hint="cs"/>
            <w:rtl/>
          </w:rPr>
          <m:t>∆</m:t>
        </m:r>
        <m:r>
          <w:rPr>
            <w:rFonts w:ascii="Cambria Math" w:hAnsi="Cambria Math"/>
          </w:rPr>
          <m:t>f</m:t>
        </m:r>
      </m:oMath>
      <w:r w:rsidR="00DA53B2">
        <w:rPr>
          <w:rFonts w:hint="cs"/>
          <w:rtl/>
        </w:rPr>
        <w:t xml:space="preserve">) </w:t>
      </w:r>
      <w:r w:rsidR="00FB413A" w:rsidRPr="00FB413A">
        <w:rPr>
          <w:rtl/>
        </w:rPr>
        <w:t>پهنا</w:t>
      </w:r>
      <w:r w:rsidR="00FB413A" w:rsidRPr="00FB413A">
        <w:rPr>
          <w:rFonts w:hint="cs"/>
          <w:rtl/>
        </w:rPr>
        <w:t>ی</w:t>
      </w:r>
      <w:r w:rsidR="00FB413A" w:rsidRPr="00FB413A">
        <w:rPr>
          <w:rtl/>
        </w:rPr>
        <w:t xml:space="preserve"> باند (بر حسب هرتز) لوب اصل</w:t>
      </w:r>
      <w:r w:rsidR="00FB413A" w:rsidRPr="00FB413A">
        <w:rPr>
          <w:rFonts w:hint="cs"/>
          <w:rtl/>
        </w:rPr>
        <w:t>ی</w:t>
      </w:r>
      <w:r w:rsidR="00FB413A" w:rsidRPr="00FB413A">
        <w:rPr>
          <w:rtl/>
        </w:rPr>
        <w:t xml:space="preserve"> در تخم</w:t>
      </w:r>
      <w:r w:rsidR="00FB413A" w:rsidRPr="00FB413A">
        <w:rPr>
          <w:rFonts w:hint="cs"/>
          <w:rtl/>
        </w:rPr>
        <w:t>ی</w:t>
      </w:r>
      <w:r w:rsidR="00FB413A" w:rsidRPr="00FB413A">
        <w:rPr>
          <w:rFonts w:hint="eastAsia"/>
          <w:rtl/>
        </w:rPr>
        <w:t>ن</w:t>
      </w:r>
      <w:r w:rsidR="00FB413A" w:rsidRPr="00FB413A">
        <w:rPr>
          <w:rtl/>
        </w:rPr>
        <w:t xml:space="preserve"> ط</w:t>
      </w:r>
      <w:r w:rsidR="00FB413A" w:rsidRPr="00FB413A">
        <w:rPr>
          <w:rFonts w:hint="cs"/>
          <w:rtl/>
        </w:rPr>
        <w:t>ی</w:t>
      </w:r>
      <w:r w:rsidR="00FB413A" w:rsidRPr="00FB413A">
        <w:rPr>
          <w:rFonts w:hint="eastAsia"/>
          <w:rtl/>
        </w:rPr>
        <w:t>ف</w:t>
      </w:r>
      <w:r w:rsidR="00FB413A" w:rsidRPr="00FB413A">
        <w:rPr>
          <w:rFonts w:hint="cs"/>
          <w:rtl/>
        </w:rPr>
        <w:t>ی</w:t>
      </w:r>
      <w:r w:rsidR="00FB413A" w:rsidRPr="00FB413A">
        <w:rPr>
          <w:rtl/>
        </w:rPr>
        <w:t xml:space="preserve"> است که </w:t>
      </w:r>
      <w:r w:rsidR="002A7761">
        <w:rPr>
          <w:rFonts w:hint="cs"/>
          <w:rtl/>
        </w:rPr>
        <w:t>کمینه</w:t>
      </w:r>
      <w:r w:rsidR="002A7761" w:rsidRPr="00FB413A">
        <w:rPr>
          <w:rtl/>
        </w:rPr>
        <w:t xml:space="preserve"> </w:t>
      </w:r>
      <w:r w:rsidR="00FB413A" w:rsidRPr="00FB413A">
        <w:rPr>
          <w:rtl/>
        </w:rPr>
        <w:t>فاصله ب</w:t>
      </w:r>
      <w:r w:rsidR="00FB413A" w:rsidRPr="00FB413A">
        <w:rPr>
          <w:rFonts w:hint="cs"/>
          <w:rtl/>
        </w:rPr>
        <w:t>ی</w:t>
      </w:r>
      <w:r w:rsidR="00FB413A" w:rsidRPr="00FB413A">
        <w:rPr>
          <w:rFonts w:hint="eastAsia"/>
          <w:rtl/>
        </w:rPr>
        <w:t>ن</w:t>
      </w:r>
      <w:r w:rsidR="00FB413A" w:rsidRPr="00FB413A">
        <w:rPr>
          <w:rtl/>
        </w:rPr>
        <w:t xml:space="preserve"> قله‌ها</w:t>
      </w:r>
      <w:r w:rsidR="00FB413A" w:rsidRPr="00FB413A">
        <w:rPr>
          <w:rFonts w:hint="cs"/>
          <w:rtl/>
        </w:rPr>
        <w:t>یی</w:t>
      </w:r>
      <w:r w:rsidR="00FB413A" w:rsidRPr="00FB413A">
        <w:rPr>
          <w:rtl/>
        </w:rPr>
        <w:t xml:space="preserve"> را که م</w:t>
      </w:r>
      <w:r w:rsidR="00FB413A" w:rsidRPr="00FB413A">
        <w:rPr>
          <w:rFonts w:hint="cs"/>
          <w:rtl/>
        </w:rPr>
        <w:t>ی‌</w:t>
      </w:r>
      <w:r w:rsidR="00FB413A" w:rsidRPr="00FB413A">
        <w:rPr>
          <w:rFonts w:hint="eastAsia"/>
          <w:rtl/>
        </w:rPr>
        <w:t>توان</w:t>
      </w:r>
      <w:r w:rsidR="00FB413A" w:rsidRPr="00FB413A">
        <w:rPr>
          <w:rtl/>
        </w:rPr>
        <w:t xml:space="preserve"> </w:t>
      </w:r>
      <w:r w:rsidR="00BF4666">
        <w:rPr>
          <w:rFonts w:hint="cs"/>
          <w:rtl/>
        </w:rPr>
        <w:t>در حوزه فرکانس</w:t>
      </w:r>
      <w:r w:rsidR="0089432F">
        <w:rPr>
          <w:rFonts w:hint="cs"/>
          <w:rtl/>
        </w:rPr>
        <w:t xml:space="preserve"> داشت</w:t>
      </w:r>
      <w:r w:rsidR="00FB413A" w:rsidRPr="00FB413A">
        <w:rPr>
          <w:rFonts w:hint="eastAsia"/>
          <w:rtl/>
        </w:rPr>
        <w:t>،</w:t>
      </w:r>
      <w:r w:rsidR="00FB413A" w:rsidRPr="00FB413A">
        <w:rPr>
          <w:rtl/>
        </w:rPr>
        <w:t xml:space="preserve"> کنترل م</w:t>
      </w:r>
      <w:r w:rsidR="00FB413A" w:rsidRPr="00FB413A">
        <w:rPr>
          <w:rFonts w:hint="cs"/>
          <w:rtl/>
        </w:rPr>
        <w:t>ی‌</w:t>
      </w:r>
      <w:r w:rsidR="00FB413A" w:rsidRPr="00FB413A">
        <w:rPr>
          <w:rFonts w:hint="eastAsia"/>
          <w:rtl/>
        </w:rPr>
        <w:t>کند</w:t>
      </w:r>
      <w:r w:rsidR="00FB413A" w:rsidRPr="00FB413A">
        <w:rPr>
          <w:rtl/>
        </w:rPr>
        <w:t xml:space="preserve">. در عمل، </w:t>
      </w:r>
      <w:r w:rsidR="00FB413A" w:rsidRPr="00FB413A">
        <w:rPr>
          <w:rFonts w:hint="cs"/>
          <w:rtl/>
        </w:rPr>
        <w:t>ی</w:t>
      </w:r>
      <w:r w:rsidR="00FB413A" w:rsidRPr="00FB413A">
        <w:rPr>
          <w:rFonts w:hint="eastAsia"/>
          <w:rtl/>
        </w:rPr>
        <w:t>ک</w:t>
      </w:r>
      <w:r w:rsidR="00B31ECD">
        <w:t xml:space="preserve"> </w:t>
      </w:r>
      <m:oMath>
        <m:r>
          <w:rPr>
            <w:rFonts w:ascii="Cambria Math" w:hAnsi="Cambria Math" w:cs="Cambria Math" w:hint="cs"/>
            <w:rtl/>
          </w:rPr>
          <m:t>∆</m:t>
        </m:r>
        <m:r>
          <w:rPr>
            <w:rFonts w:ascii="Cambria Math" w:hAnsi="Cambria Math"/>
          </w:rPr>
          <m:t xml:space="preserve">f </m:t>
        </m:r>
      </m:oMath>
      <w:r w:rsidR="00FB413A" w:rsidRPr="00FB413A">
        <w:rPr>
          <w:rtl/>
        </w:rPr>
        <w:t xml:space="preserve">بزرگ </w:t>
      </w:r>
      <w:r w:rsidR="00D80DD4">
        <w:rPr>
          <w:rFonts w:hint="cs"/>
          <w:rtl/>
        </w:rPr>
        <w:t>قله‌ه</w:t>
      </w:r>
      <w:r w:rsidR="00FB413A" w:rsidRPr="00FB413A">
        <w:rPr>
          <w:rtl/>
        </w:rPr>
        <w:t>ا</w:t>
      </w:r>
      <w:r w:rsidR="00FB413A" w:rsidRPr="00FB413A">
        <w:rPr>
          <w:rFonts w:hint="cs"/>
          <w:rtl/>
        </w:rPr>
        <w:t>ی</w:t>
      </w:r>
      <w:r w:rsidR="00FB413A" w:rsidRPr="00FB413A">
        <w:rPr>
          <w:rtl/>
        </w:rPr>
        <w:t xml:space="preserve"> </w:t>
      </w:r>
      <w:r w:rsidR="00D62333">
        <w:rPr>
          <w:rFonts w:hint="cs"/>
          <w:rtl/>
        </w:rPr>
        <w:t>هموار</w:t>
      </w:r>
      <w:r w:rsidR="00FB413A" w:rsidRPr="00FB413A">
        <w:rPr>
          <w:rtl/>
        </w:rPr>
        <w:t xml:space="preserve"> و با وضوح پا</w:t>
      </w:r>
      <w:r w:rsidR="00FB413A" w:rsidRPr="00FB413A">
        <w:rPr>
          <w:rFonts w:hint="cs"/>
          <w:rtl/>
        </w:rPr>
        <w:t>یی</w:t>
      </w:r>
      <w:r w:rsidR="00FB413A" w:rsidRPr="00FB413A">
        <w:rPr>
          <w:rFonts w:hint="eastAsia"/>
          <w:rtl/>
        </w:rPr>
        <w:t>ن</w:t>
      </w:r>
      <w:r w:rsidR="00FB413A" w:rsidRPr="00FB413A">
        <w:rPr>
          <w:rtl/>
        </w:rPr>
        <w:t xml:space="preserve"> ا</w:t>
      </w:r>
      <w:r w:rsidR="00FB413A" w:rsidRPr="00FB413A">
        <w:rPr>
          <w:rFonts w:hint="cs"/>
          <w:rtl/>
        </w:rPr>
        <w:t>ی</w:t>
      </w:r>
      <w:r w:rsidR="00FB413A" w:rsidRPr="00FB413A">
        <w:rPr>
          <w:rFonts w:hint="eastAsia"/>
          <w:rtl/>
        </w:rPr>
        <w:t>جاد</w:t>
      </w:r>
      <w:r w:rsidR="00FB413A" w:rsidRPr="00FB413A">
        <w:rPr>
          <w:rtl/>
        </w:rPr>
        <w:t xml:space="preserve"> م</w:t>
      </w:r>
      <w:r w:rsidR="00FB413A" w:rsidRPr="00FB413A">
        <w:rPr>
          <w:rFonts w:hint="cs"/>
          <w:rtl/>
        </w:rPr>
        <w:t>ی</w:t>
      </w:r>
      <w:r w:rsidR="00D80DD4">
        <w:rPr>
          <w:rFonts w:hint="cs"/>
          <w:rtl/>
        </w:rPr>
        <w:t>‌ک</w:t>
      </w:r>
      <w:r w:rsidR="00FB413A" w:rsidRPr="00FB413A">
        <w:rPr>
          <w:rtl/>
        </w:rPr>
        <w:t>ند، در حال</w:t>
      </w:r>
      <w:r w:rsidR="00FB413A" w:rsidRPr="00FB413A">
        <w:rPr>
          <w:rFonts w:hint="cs"/>
          <w:rtl/>
        </w:rPr>
        <w:t>ی</w:t>
      </w:r>
      <w:r w:rsidR="00FB413A" w:rsidRPr="00FB413A">
        <w:rPr>
          <w:rtl/>
        </w:rPr>
        <w:t xml:space="preserve"> که </w:t>
      </w:r>
      <w:r w:rsidR="00FB413A" w:rsidRPr="00FB413A">
        <w:rPr>
          <w:rFonts w:hint="cs"/>
          <w:rtl/>
        </w:rPr>
        <w:t>ی</w:t>
      </w:r>
      <w:r w:rsidR="00FB413A" w:rsidRPr="00FB413A">
        <w:rPr>
          <w:rFonts w:hint="eastAsia"/>
          <w:rtl/>
        </w:rPr>
        <w:t>ک</w:t>
      </w:r>
      <w:r w:rsidR="00FB413A" w:rsidRPr="00FB413A">
        <w:rPr>
          <w:rtl/>
        </w:rPr>
        <w:t xml:space="preserve"> </w:t>
      </w:r>
      <m:oMath>
        <m:r>
          <w:rPr>
            <w:rFonts w:ascii="Cambria Math" w:hAnsi="Cambria Math" w:cs="Cambria Math" w:hint="cs"/>
            <w:rtl/>
          </w:rPr>
          <m:t>∆</m:t>
        </m:r>
        <m:r>
          <w:rPr>
            <w:rFonts w:ascii="Cambria Math" w:hAnsi="Cambria Math"/>
          </w:rPr>
          <m:t>f</m:t>
        </m:r>
      </m:oMath>
      <w:r w:rsidR="00FB413A" w:rsidRPr="00FB413A">
        <w:rPr>
          <w:rtl/>
        </w:rPr>
        <w:t xml:space="preserve"> کوچک </w:t>
      </w:r>
      <w:r w:rsidR="00D80DD4">
        <w:rPr>
          <w:rFonts w:hint="cs"/>
          <w:rtl/>
        </w:rPr>
        <w:t>قله‌</w:t>
      </w:r>
      <w:r w:rsidR="00FB413A" w:rsidRPr="00FB413A">
        <w:rPr>
          <w:rtl/>
        </w:rPr>
        <w:t>ها</w:t>
      </w:r>
      <w:r w:rsidR="00FB413A" w:rsidRPr="00FB413A">
        <w:rPr>
          <w:rFonts w:hint="cs"/>
          <w:rtl/>
        </w:rPr>
        <w:t>یی</w:t>
      </w:r>
      <w:r w:rsidR="00FB413A" w:rsidRPr="00FB413A">
        <w:rPr>
          <w:rtl/>
        </w:rPr>
        <w:t xml:space="preserve"> با وضوح بالاتر </w:t>
      </w:r>
      <w:r w:rsidR="00D80DD4">
        <w:rPr>
          <w:rFonts w:hint="cs"/>
          <w:rtl/>
        </w:rPr>
        <w:t>و</w:t>
      </w:r>
      <w:r w:rsidR="00FB413A" w:rsidRPr="00FB413A">
        <w:rPr>
          <w:rtl/>
        </w:rPr>
        <w:t xml:space="preserve"> جزئ</w:t>
      </w:r>
      <w:r w:rsidR="00FB413A" w:rsidRPr="00FB413A">
        <w:rPr>
          <w:rFonts w:hint="cs"/>
          <w:rtl/>
        </w:rPr>
        <w:t>ی</w:t>
      </w:r>
      <w:r w:rsidR="00FB413A" w:rsidRPr="00FB413A">
        <w:rPr>
          <w:rFonts w:hint="eastAsia"/>
          <w:rtl/>
        </w:rPr>
        <w:t>ات</w:t>
      </w:r>
      <w:r w:rsidR="00FB413A" w:rsidRPr="00FB413A">
        <w:rPr>
          <w:rtl/>
        </w:rPr>
        <w:t xml:space="preserve"> ب</w:t>
      </w:r>
      <w:r w:rsidR="00FB413A" w:rsidRPr="00FB413A">
        <w:rPr>
          <w:rFonts w:hint="cs"/>
          <w:rtl/>
        </w:rPr>
        <w:t>ی</w:t>
      </w:r>
      <w:r w:rsidR="00FB413A" w:rsidRPr="00FB413A">
        <w:rPr>
          <w:rFonts w:hint="eastAsia"/>
          <w:rtl/>
        </w:rPr>
        <w:t>شتر</w:t>
      </w:r>
      <w:r w:rsidR="00FB413A" w:rsidRPr="00FB413A">
        <w:rPr>
          <w:rtl/>
        </w:rPr>
        <w:t xml:space="preserve"> ا</w:t>
      </w:r>
      <w:r w:rsidR="00FB413A" w:rsidRPr="00FB413A">
        <w:rPr>
          <w:rFonts w:hint="cs"/>
          <w:rtl/>
        </w:rPr>
        <w:t>ی</w:t>
      </w:r>
      <w:r w:rsidR="00FB413A" w:rsidRPr="00FB413A">
        <w:rPr>
          <w:rFonts w:hint="eastAsia"/>
          <w:rtl/>
        </w:rPr>
        <w:t>جاد</w:t>
      </w:r>
      <w:r w:rsidR="00FB413A" w:rsidRPr="00FB413A">
        <w:rPr>
          <w:rtl/>
        </w:rPr>
        <w:t xml:space="preserve"> م</w:t>
      </w:r>
      <w:r w:rsidR="00FB413A" w:rsidRPr="00FB413A">
        <w:rPr>
          <w:rFonts w:hint="cs"/>
          <w:rtl/>
        </w:rPr>
        <w:t>ی</w:t>
      </w:r>
      <w:r w:rsidR="00D80DD4">
        <w:rPr>
          <w:rFonts w:hint="cs"/>
          <w:rtl/>
        </w:rPr>
        <w:t>‌ک</w:t>
      </w:r>
      <w:r w:rsidR="00FB413A" w:rsidRPr="00FB413A">
        <w:rPr>
          <w:rtl/>
        </w:rPr>
        <w:t xml:space="preserve">ند. </w:t>
      </w:r>
      <w:r w:rsidR="00D86D45">
        <w:rPr>
          <w:rFonts w:hint="cs"/>
          <w:rtl/>
        </w:rPr>
        <w:t xml:space="preserve">با داشتن </w:t>
      </w:r>
      <m:oMath>
        <m:r>
          <w:rPr>
            <w:rFonts w:ascii="Cambria Math" w:hAnsi="Cambria Math" w:cs="Cambria Math" w:hint="cs"/>
            <w:rtl/>
          </w:rPr>
          <m:t>∆</m:t>
        </m:r>
        <m:r>
          <w:rPr>
            <w:rFonts w:ascii="Cambria Math" w:hAnsi="Cambria Math"/>
          </w:rPr>
          <m:t>f</m:t>
        </m:r>
      </m:oMath>
      <w:r w:rsidR="00D86D45">
        <w:rPr>
          <w:rFonts w:eastAsiaTheme="minorEastAsia" w:hint="cs"/>
          <w:rtl/>
        </w:rPr>
        <w:t xml:space="preserve"> و </w:t>
      </w:r>
      <w:r w:rsidR="00D86D45">
        <w:rPr>
          <w:rFonts w:eastAsiaTheme="minorEastAsia"/>
        </w:rPr>
        <w:t>N</w:t>
      </w:r>
      <w:r w:rsidR="00D86D45">
        <w:rPr>
          <w:rFonts w:eastAsiaTheme="minorEastAsia" w:hint="cs"/>
          <w:rtl/>
        </w:rPr>
        <w:t xml:space="preserve">، اکنون می‌توان </w:t>
      </w:r>
      <m:oMath>
        <m:r>
          <w:rPr>
            <w:rFonts w:ascii="Cambria Math" w:eastAsiaTheme="minorEastAsia" w:hAnsi="Cambria Math"/>
          </w:rPr>
          <m:t>TW</m:t>
        </m:r>
      </m:oMath>
      <w:r w:rsidR="00D86D45">
        <w:rPr>
          <w:rFonts w:eastAsiaTheme="minorEastAsia" w:hint="cs"/>
          <w:rtl/>
        </w:rPr>
        <w:t xml:space="preserve"> را محاسبه کرد</w:t>
      </w:r>
      <w:r w:rsidR="00F33C0A">
        <w:rPr>
          <w:rFonts w:eastAsiaTheme="minorEastAsia" w:hint="cs"/>
          <w:rtl/>
        </w:rPr>
        <w:t xml:space="preserve"> (رابطه‌ی 1)</w:t>
      </w:r>
      <w:r w:rsidR="00D92D8E">
        <w:rPr>
          <w:rFonts w:eastAsiaTheme="minorEastAsia" w:hint="cs"/>
          <w:rtl/>
        </w:rPr>
        <w:t>.</w:t>
      </w:r>
    </w:p>
    <w:tbl>
      <w:tblPr>
        <w:tblStyle w:val="TableGrid"/>
        <w:bidiVisual/>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93"/>
        <w:gridCol w:w="7894"/>
      </w:tblGrid>
      <w:tr w:rsidR="00AB6F65" w:rsidRPr="005A164A" w14:paraId="4435607E" w14:textId="77777777" w:rsidTr="00810D70">
        <w:trPr>
          <w:jc w:val="center"/>
        </w:trPr>
        <w:tc>
          <w:tcPr>
            <w:tcW w:w="1393" w:type="dxa"/>
            <w:vAlign w:val="center"/>
          </w:tcPr>
          <w:p w14:paraId="0B0F36A7" w14:textId="77777777" w:rsidR="00AB6F65" w:rsidRPr="005A164A" w:rsidRDefault="00AB6F65" w:rsidP="00810D70">
            <w:pPr>
              <w:jc w:val="center"/>
              <w:rPr>
                <w:rtl/>
              </w:rPr>
            </w:pPr>
            <w:r w:rsidRPr="005A164A">
              <w:rPr>
                <w:rFonts w:hint="cs"/>
                <w:rtl/>
              </w:rPr>
              <w:t>(رابطه ۱)</w:t>
            </w:r>
          </w:p>
        </w:tc>
        <w:tc>
          <w:tcPr>
            <w:tcW w:w="7894" w:type="dxa"/>
            <w:vAlign w:val="center"/>
          </w:tcPr>
          <w:p w14:paraId="61B0518C" w14:textId="208506E8" w:rsidR="00AB6F65" w:rsidRPr="005A164A" w:rsidRDefault="00AB6F65" w:rsidP="00810D70">
            <w:pPr>
              <w:jc w:val="center"/>
              <w:rPr>
                <w:rtl/>
              </w:rPr>
            </w:pPr>
            <m:oMathPara>
              <m:oMath>
                <m:r>
                  <w:rPr>
                    <w:rFonts w:ascii="Cambria Math" w:eastAsiaTheme="minorEastAsia" w:hAnsi="Cambria Math"/>
                  </w:rPr>
                  <m:t>TW=</m:t>
                </m:r>
                <m:f>
                  <m:fPr>
                    <m:ctrlPr>
                      <w:rPr>
                        <w:rFonts w:ascii="Cambria Math" w:eastAsiaTheme="minorEastAsia" w:hAnsi="Cambria Math"/>
                        <w:i/>
                      </w:rPr>
                    </m:ctrlPr>
                  </m:fPr>
                  <m:num>
                    <m:r>
                      <w:rPr>
                        <w:rFonts w:ascii="Cambria Math" w:eastAsiaTheme="minorEastAsia" w:hAnsi="Cambria Math"/>
                      </w:rPr>
                      <m:t>N∆f</m:t>
                    </m:r>
                  </m:num>
                  <m:den>
                    <m:r>
                      <w:rPr>
                        <w:rFonts w:ascii="Cambria Math" w:eastAsiaTheme="minorEastAsia" w:hAnsi="Cambria Math"/>
                      </w:rPr>
                      <m:t>2</m:t>
                    </m:r>
                  </m:den>
                </m:f>
              </m:oMath>
            </m:oMathPara>
          </w:p>
        </w:tc>
      </w:tr>
    </w:tbl>
    <w:p w14:paraId="408CE2A8" w14:textId="77777777" w:rsidR="00AB6F65" w:rsidRPr="00EC20E8" w:rsidRDefault="00AB6F65" w:rsidP="00EC20E8">
      <w:pPr>
        <w:rPr>
          <w:rFonts w:eastAsiaTheme="minorEastAsia"/>
          <w:rtl/>
        </w:rPr>
      </w:pPr>
    </w:p>
    <w:p w14:paraId="67E4743A" w14:textId="66101377" w:rsidR="0066730A" w:rsidRDefault="00077847" w:rsidP="009B7A3C">
      <w:pPr>
        <w:rPr>
          <w:rFonts w:eastAsiaTheme="minorEastAsia"/>
        </w:rPr>
      </w:pPr>
      <w:r w:rsidRPr="00077847">
        <w:rPr>
          <w:rtl/>
        </w:rPr>
        <w:t>در نها</w:t>
      </w:r>
      <w:r w:rsidRPr="00077847">
        <w:rPr>
          <w:rFonts w:hint="cs"/>
          <w:rtl/>
        </w:rPr>
        <w:t>ی</w:t>
      </w:r>
      <w:r w:rsidRPr="00077847">
        <w:rPr>
          <w:rFonts w:hint="eastAsia"/>
          <w:rtl/>
        </w:rPr>
        <w:t>ت،</w:t>
      </w:r>
      <w:r w:rsidR="00D80DD4">
        <w:rPr>
          <w:rFonts w:hint="cs"/>
          <w:rtl/>
        </w:rPr>
        <w:t xml:space="preserve"> نیاز است</w:t>
      </w:r>
      <w:r w:rsidRPr="00077847">
        <w:rPr>
          <w:rtl/>
        </w:rPr>
        <w:t xml:space="preserve"> </w:t>
      </w:r>
      <m:oMath>
        <m:r>
          <w:rPr>
            <w:rFonts w:ascii="Cambria Math" w:hAnsi="Cambria Math"/>
          </w:rPr>
          <m:t>L</m:t>
        </m:r>
      </m:oMath>
      <w:r w:rsidRPr="00077847">
        <w:rPr>
          <w:rtl/>
        </w:rPr>
        <w:t>،</w:t>
      </w:r>
      <w:r w:rsidR="00D80DD4">
        <w:rPr>
          <w:rFonts w:hint="cs"/>
          <w:rtl/>
        </w:rPr>
        <w:t xml:space="preserve"> یا</w:t>
      </w:r>
      <w:r w:rsidRPr="00077847">
        <w:rPr>
          <w:rtl/>
        </w:rPr>
        <w:t xml:space="preserve"> تعداد مخروط</w:t>
      </w:r>
      <w:r w:rsidRPr="00077847">
        <w:rPr>
          <w:rFonts w:hint="cs"/>
          <w:rtl/>
        </w:rPr>
        <w:t>ی</w:t>
      </w:r>
      <w:r w:rsidR="00D80DD4">
        <w:rPr>
          <w:rFonts w:hint="cs"/>
          <w:rtl/>
        </w:rPr>
        <w:t>‌ه</w:t>
      </w:r>
      <w:r w:rsidRPr="00077847">
        <w:rPr>
          <w:rtl/>
        </w:rPr>
        <w:t>ا</w:t>
      </w:r>
      <w:r w:rsidRPr="00077847">
        <w:rPr>
          <w:rFonts w:hint="cs"/>
          <w:rtl/>
        </w:rPr>
        <w:t>ی</w:t>
      </w:r>
      <w:r w:rsidRPr="00077847">
        <w:rPr>
          <w:rtl/>
        </w:rPr>
        <w:t xml:space="preserve"> استفاده شده در برآورد تع</w:t>
      </w:r>
      <w:r w:rsidRPr="00077847">
        <w:rPr>
          <w:rFonts w:hint="cs"/>
          <w:rtl/>
        </w:rPr>
        <w:t>یی</w:t>
      </w:r>
      <w:r w:rsidRPr="00077847">
        <w:rPr>
          <w:rFonts w:hint="eastAsia"/>
          <w:rtl/>
        </w:rPr>
        <w:t>ن</w:t>
      </w:r>
      <w:r w:rsidRPr="00077847">
        <w:rPr>
          <w:rtl/>
        </w:rPr>
        <w:t xml:space="preserve"> </w:t>
      </w:r>
      <w:r w:rsidR="00D80DD4">
        <w:rPr>
          <w:rFonts w:hint="cs"/>
          <w:rtl/>
        </w:rPr>
        <w:t>شود</w:t>
      </w:r>
      <w:r w:rsidRPr="00077847">
        <w:rPr>
          <w:rtl/>
        </w:rPr>
        <w:t xml:space="preserve">. با توجه به </w:t>
      </w:r>
      <m:oMath>
        <m:r>
          <w:rPr>
            <w:rFonts w:ascii="Cambria Math" w:hAnsi="Cambria Math"/>
          </w:rPr>
          <m:t>TW</m:t>
        </m:r>
      </m:oMath>
      <w:r w:rsidRPr="00077847">
        <w:rPr>
          <w:rtl/>
        </w:rPr>
        <w:t xml:space="preserve">، </w:t>
      </w:r>
      <w:r w:rsidR="00F31D68">
        <w:rPr>
          <w:rFonts w:hint="cs"/>
          <w:rtl/>
        </w:rPr>
        <w:t xml:space="preserve">مقدار </w:t>
      </w:r>
      <m:oMath>
        <m:r>
          <w:rPr>
            <w:rFonts w:ascii="Cambria Math" w:hAnsi="Cambria Math"/>
          </w:rPr>
          <m:t>L</m:t>
        </m:r>
      </m:oMath>
      <w:r w:rsidR="00F31D68">
        <w:rPr>
          <w:rFonts w:eastAsiaTheme="minorEastAsia" w:hint="cs"/>
          <w:rtl/>
        </w:rPr>
        <w:t xml:space="preserve"> </w:t>
      </w:r>
      <w:r w:rsidR="00C30CE6">
        <w:rPr>
          <w:rFonts w:eastAsiaTheme="minorEastAsia" w:hint="cs"/>
          <w:rtl/>
        </w:rPr>
        <w:t xml:space="preserve">براساس رابطه ۲ </w:t>
      </w:r>
      <w:r w:rsidR="00F31D68">
        <w:rPr>
          <w:rFonts w:eastAsiaTheme="minorEastAsia" w:hint="cs"/>
          <w:rtl/>
        </w:rPr>
        <w:t>بدست می‌آید.</w:t>
      </w:r>
    </w:p>
    <w:tbl>
      <w:tblPr>
        <w:tblStyle w:val="TableGrid"/>
        <w:bidiVisual/>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93"/>
        <w:gridCol w:w="7894"/>
      </w:tblGrid>
      <w:tr w:rsidR="00AB6F65" w:rsidRPr="005A164A" w14:paraId="2A07E597" w14:textId="77777777" w:rsidTr="00810D70">
        <w:trPr>
          <w:jc w:val="center"/>
        </w:trPr>
        <w:tc>
          <w:tcPr>
            <w:tcW w:w="1393" w:type="dxa"/>
            <w:vAlign w:val="center"/>
          </w:tcPr>
          <w:p w14:paraId="756BE7E3" w14:textId="65C10E23" w:rsidR="00AB6F65" w:rsidRPr="005A164A" w:rsidRDefault="00AB6F65" w:rsidP="00810D70">
            <w:pPr>
              <w:jc w:val="center"/>
              <w:rPr>
                <w:rtl/>
              </w:rPr>
            </w:pPr>
            <w:r w:rsidRPr="005A164A">
              <w:rPr>
                <w:rFonts w:hint="cs"/>
                <w:rtl/>
              </w:rPr>
              <w:t xml:space="preserve">(رابطه </w:t>
            </w:r>
            <w:r>
              <w:rPr>
                <w:rFonts w:hint="cs"/>
                <w:rtl/>
              </w:rPr>
              <w:t>۲</w:t>
            </w:r>
            <w:r w:rsidRPr="005A164A">
              <w:rPr>
                <w:rFonts w:hint="cs"/>
                <w:rtl/>
              </w:rPr>
              <w:t>)</w:t>
            </w:r>
          </w:p>
        </w:tc>
        <w:tc>
          <w:tcPr>
            <w:tcW w:w="7894" w:type="dxa"/>
            <w:vAlign w:val="center"/>
          </w:tcPr>
          <w:p w14:paraId="47ABEF4B" w14:textId="234B36A6" w:rsidR="00AB6F65" w:rsidRPr="00C804ED" w:rsidRDefault="00AB6F65" w:rsidP="00AB6F65">
            <w:pPr>
              <w:rPr>
                <w:i/>
              </w:rPr>
            </w:pPr>
            <m:oMathPara>
              <m:oMath>
                <m:r>
                  <w:rPr>
                    <w:rFonts w:ascii="Cambria Math" w:hAnsi="Cambria Math"/>
                  </w:rPr>
                  <m:t>L=</m:t>
                </m:r>
                <m:d>
                  <m:dPr>
                    <m:begChr m:val="⌊"/>
                    <m:endChr m:val="⌋"/>
                    <m:ctrlPr>
                      <w:rPr>
                        <w:rFonts w:ascii="Cambria Math" w:hAnsi="Cambria Math"/>
                        <w:i/>
                      </w:rPr>
                    </m:ctrlPr>
                  </m:dPr>
                  <m:e>
                    <m:r>
                      <w:rPr>
                        <w:rFonts w:ascii="Cambria Math" w:hAnsi="Cambria Math"/>
                      </w:rPr>
                      <m:t>2×TW</m:t>
                    </m:r>
                  </m:e>
                </m:d>
                <m:r>
                  <w:rPr>
                    <w:rFonts w:ascii="Cambria Math" w:hAnsi="Cambria Math" w:hint="cs"/>
                  </w:rPr>
                  <m:t>-</m:t>
                </m:r>
                <m:r>
                  <w:rPr>
                    <w:rFonts w:ascii="Cambria Math" w:hAnsi="Cambria Math"/>
                  </w:rPr>
                  <m:t>1</m:t>
                </m:r>
              </m:oMath>
            </m:oMathPara>
          </w:p>
        </w:tc>
      </w:tr>
    </w:tbl>
    <w:p w14:paraId="2D1A12B8" w14:textId="77777777" w:rsidR="008B6126" w:rsidRDefault="008B6126" w:rsidP="00301736"/>
    <w:p w14:paraId="20D3E31B" w14:textId="691A32C1" w:rsidR="00690158" w:rsidRDefault="00B71B03" w:rsidP="00301736">
      <w:pPr>
        <w:rPr>
          <w:rtl/>
        </w:rPr>
      </w:pPr>
      <w:r w:rsidRPr="00B71B03">
        <w:rPr>
          <w:rtl/>
        </w:rPr>
        <w:t>روش انتخاب پارامترها</w:t>
      </w:r>
      <w:r>
        <w:rPr>
          <w:rFonts w:hint="cs"/>
          <w:rtl/>
        </w:rPr>
        <w:t>ی طیف چند مخروطی</w:t>
      </w:r>
      <w:r w:rsidR="00D80DD4">
        <w:rPr>
          <w:rFonts w:hint="cs"/>
          <w:rtl/>
        </w:rPr>
        <w:t xml:space="preserve"> شامل 4 مرحله است</w:t>
      </w:r>
      <w:r>
        <w:rPr>
          <w:rFonts w:hint="cs"/>
          <w:rtl/>
        </w:rPr>
        <w:t>: ۱)</w:t>
      </w:r>
      <w:r w:rsidRPr="00B71B03">
        <w:rPr>
          <w:rtl/>
        </w:rPr>
        <w:t xml:space="preserve"> اندازه پنجره </w:t>
      </w:r>
      <w:r w:rsidRPr="00B71B03">
        <w:t>N</w:t>
      </w:r>
      <w:r w:rsidRPr="00B71B03">
        <w:rPr>
          <w:rtl/>
        </w:rPr>
        <w:t xml:space="preserve"> را با تع</w:t>
      </w:r>
      <w:r w:rsidRPr="00B71B03">
        <w:rPr>
          <w:rFonts w:hint="cs"/>
          <w:rtl/>
        </w:rPr>
        <w:t>یی</w:t>
      </w:r>
      <w:r w:rsidRPr="00B71B03">
        <w:rPr>
          <w:rFonts w:hint="eastAsia"/>
          <w:rtl/>
        </w:rPr>
        <w:t>ن</w:t>
      </w:r>
      <w:r w:rsidRPr="00B71B03">
        <w:rPr>
          <w:rtl/>
        </w:rPr>
        <w:t xml:space="preserve"> مدت زمان</w:t>
      </w:r>
      <w:r w:rsidRPr="00B71B03">
        <w:rPr>
          <w:rFonts w:hint="cs"/>
          <w:rtl/>
        </w:rPr>
        <w:t>ی</w:t>
      </w:r>
      <w:r w:rsidRPr="00B71B03">
        <w:rPr>
          <w:rtl/>
        </w:rPr>
        <w:t xml:space="preserve"> که تصور </w:t>
      </w:r>
      <w:r w:rsidR="001A200C">
        <w:rPr>
          <w:rtl/>
        </w:rPr>
        <w:t>م</w:t>
      </w:r>
      <w:r w:rsidR="001A200C">
        <w:rPr>
          <w:rFonts w:hint="cs"/>
          <w:rtl/>
        </w:rPr>
        <w:t>ی‌</w:t>
      </w:r>
      <w:r w:rsidR="001A200C">
        <w:rPr>
          <w:rFonts w:hint="eastAsia"/>
          <w:rtl/>
        </w:rPr>
        <w:t>شود</w:t>
      </w:r>
      <w:r w:rsidR="00301736">
        <w:rPr>
          <w:rFonts w:hint="cs"/>
          <w:rtl/>
        </w:rPr>
        <w:t xml:space="preserve"> </w:t>
      </w:r>
      <w:r w:rsidRPr="00B71B03">
        <w:rPr>
          <w:rtl/>
        </w:rPr>
        <w:t>س</w:t>
      </w:r>
      <w:r w:rsidRPr="00B71B03">
        <w:rPr>
          <w:rFonts w:hint="cs"/>
          <w:rtl/>
        </w:rPr>
        <w:t>ی</w:t>
      </w:r>
      <w:r w:rsidRPr="00B71B03">
        <w:rPr>
          <w:rFonts w:hint="eastAsia"/>
          <w:rtl/>
        </w:rPr>
        <w:t>گنال</w:t>
      </w:r>
      <w:r w:rsidRPr="00B71B03">
        <w:rPr>
          <w:rtl/>
        </w:rPr>
        <w:t xml:space="preserve"> </w:t>
      </w:r>
      <w:r>
        <w:rPr>
          <w:rFonts w:hint="cs"/>
          <w:rtl/>
        </w:rPr>
        <w:t xml:space="preserve">از نظر آماری و محتوای فرکانسی </w:t>
      </w:r>
      <w:r w:rsidRPr="00B71B03">
        <w:rPr>
          <w:rtl/>
        </w:rPr>
        <w:t>ثابت است</w:t>
      </w:r>
      <w:r w:rsidR="00D80DD4">
        <w:rPr>
          <w:rFonts w:hint="cs"/>
          <w:rtl/>
        </w:rPr>
        <w:t>،</w:t>
      </w:r>
      <w:r w:rsidRPr="00B71B03">
        <w:rPr>
          <w:rtl/>
        </w:rPr>
        <w:t xml:space="preserve"> تنظ</w:t>
      </w:r>
      <w:r w:rsidRPr="00B71B03">
        <w:rPr>
          <w:rFonts w:hint="cs"/>
          <w:rtl/>
        </w:rPr>
        <w:t>ی</w:t>
      </w:r>
      <w:r w:rsidRPr="00B71B03">
        <w:rPr>
          <w:rFonts w:hint="eastAsia"/>
          <w:rtl/>
        </w:rPr>
        <w:t>م</w:t>
      </w:r>
      <w:r w:rsidRPr="00B71B03">
        <w:rPr>
          <w:rtl/>
        </w:rPr>
        <w:t xml:space="preserve"> کن</w:t>
      </w:r>
      <w:r w:rsidRPr="00B71B03">
        <w:rPr>
          <w:rFonts w:hint="cs"/>
          <w:rtl/>
        </w:rPr>
        <w:t>ی</w:t>
      </w:r>
      <w:r w:rsidRPr="00B71B03">
        <w:rPr>
          <w:rFonts w:hint="eastAsia"/>
          <w:rtl/>
        </w:rPr>
        <w:t>د</w:t>
      </w:r>
      <w:r>
        <w:rPr>
          <w:rFonts w:hint="cs"/>
          <w:rtl/>
        </w:rPr>
        <w:t>. ۲)</w:t>
      </w:r>
      <w:r w:rsidRPr="00B71B03">
        <w:rPr>
          <w:rtl/>
        </w:rPr>
        <w:t xml:space="preserve"> وضوح فرکانس</w:t>
      </w:r>
      <w:r w:rsidR="00D80DD4">
        <w:rPr>
          <w:rFonts w:hint="cs"/>
          <w:rtl/>
        </w:rPr>
        <w:t>ی</w:t>
      </w:r>
      <w:r w:rsidRPr="00B71B03">
        <w:rPr>
          <w:rtl/>
        </w:rPr>
        <w:t xml:space="preserve"> </w:t>
      </w:r>
      <w:r w:rsidR="001A200C">
        <w:rPr>
          <w:rtl/>
        </w:rPr>
        <w:t>موردنظر</w:t>
      </w:r>
      <w:r w:rsidRPr="00B71B03">
        <w:rPr>
          <w:rtl/>
        </w:rPr>
        <w:t xml:space="preserve"> را </w:t>
      </w:r>
      <w:r w:rsidR="001A200C">
        <w:rPr>
          <w:rtl/>
        </w:rPr>
        <w:t>باتوجه‌به</w:t>
      </w:r>
      <w:r w:rsidR="008E4DFE">
        <w:rPr>
          <w:rFonts w:hint="cs"/>
          <w:rtl/>
        </w:rPr>
        <w:t xml:space="preserve"> </w:t>
      </w:r>
      <w:r w:rsidRPr="00B71B03">
        <w:rPr>
          <w:rtl/>
        </w:rPr>
        <w:t>ساختار نوسان</w:t>
      </w:r>
      <w:r w:rsidRPr="00B71B03">
        <w:rPr>
          <w:rFonts w:hint="cs"/>
          <w:rtl/>
        </w:rPr>
        <w:t>ی</w:t>
      </w:r>
      <w:r w:rsidRPr="00B71B03">
        <w:rPr>
          <w:rtl/>
        </w:rPr>
        <w:t xml:space="preserve"> </w:t>
      </w:r>
      <w:r w:rsidR="001A200C">
        <w:rPr>
          <w:rtl/>
        </w:rPr>
        <w:t>داده‌ها</w:t>
      </w:r>
      <w:r w:rsidRPr="00B71B03">
        <w:rPr>
          <w:rtl/>
        </w:rPr>
        <w:t xml:space="preserve"> تنظ</w:t>
      </w:r>
      <w:r w:rsidRPr="00B71B03">
        <w:rPr>
          <w:rFonts w:hint="cs"/>
          <w:rtl/>
        </w:rPr>
        <w:t>ی</w:t>
      </w:r>
      <w:r w:rsidRPr="00B71B03">
        <w:rPr>
          <w:rFonts w:hint="eastAsia"/>
          <w:rtl/>
        </w:rPr>
        <w:t>م</w:t>
      </w:r>
      <w:r w:rsidRPr="00B71B03">
        <w:rPr>
          <w:rtl/>
        </w:rPr>
        <w:t xml:space="preserve"> کن</w:t>
      </w:r>
      <w:r w:rsidRPr="00B71B03">
        <w:rPr>
          <w:rFonts w:hint="cs"/>
          <w:rtl/>
        </w:rPr>
        <w:t>ی</w:t>
      </w:r>
      <w:r w:rsidRPr="00B71B03">
        <w:rPr>
          <w:rFonts w:hint="eastAsia"/>
          <w:rtl/>
        </w:rPr>
        <w:t>د</w:t>
      </w:r>
      <w:r>
        <w:rPr>
          <w:rFonts w:hint="cs"/>
          <w:rtl/>
        </w:rPr>
        <w:t xml:space="preserve"> (تعیین </w:t>
      </w:r>
      <m:oMath>
        <m:r>
          <w:rPr>
            <w:rFonts w:ascii="Cambria Math" w:hAnsi="Cambria Math" w:cs="Cambria Math" w:hint="cs"/>
            <w:rtl/>
          </w:rPr>
          <m:t>∆</m:t>
        </m:r>
        <m:r>
          <w:rPr>
            <w:rFonts w:ascii="Cambria Math" w:hAnsi="Cambria Math"/>
          </w:rPr>
          <m:t>f</m:t>
        </m:r>
      </m:oMath>
      <w:r>
        <w:rPr>
          <w:rFonts w:hint="cs"/>
          <w:rtl/>
        </w:rPr>
        <w:t>) ۳)</w:t>
      </w:r>
      <w:r w:rsidRPr="00B71B03">
        <w:rPr>
          <w:rtl/>
        </w:rPr>
        <w:t xml:space="preserve"> </w:t>
      </w:r>
      <w:r w:rsidR="005C0142">
        <w:rPr>
          <w:rFonts w:hint="cs"/>
          <w:rtl/>
        </w:rPr>
        <w:t>حاص</w:t>
      </w:r>
      <w:r w:rsidR="00D80DD4">
        <w:rPr>
          <w:rFonts w:hint="cs"/>
          <w:rtl/>
        </w:rPr>
        <w:t>ل‌</w:t>
      </w:r>
      <w:r w:rsidR="005C0142">
        <w:rPr>
          <w:rFonts w:hint="cs"/>
          <w:rtl/>
        </w:rPr>
        <w:t>ضرب</w:t>
      </w:r>
      <w:r w:rsidR="005C0142" w:rsidRPr="002F1419">
        <w:rPr>
          <w:rtl/>
        </w:rPr>
        <w:t xml:space="preserve"> ن</w:t>
      </w:r>
      <w:r w:rsidR="005C0142" w:rsidRPr="002F1419">
        <w:rPr>
          <w:rFonts w:hint="cs"/>
          <w:rtl/>
        </w:rPr>
        <w:t>ی</w:t>
      </w:r>
      <w:r w:rsidR="005C0142" w:rsidRPr="002F1419">
        <w:rPr>
          <w:rFonts w:hint="eastAsia"/>
          <w:rtl/>
        </w:rPr>
        <w:t>مه</w:t>
      </w:r>
      <w:r w:rsidR="005C0142" w:rsidRPr="002F1419">
        <w:rPr>
          <w:rtl/>
        </w:rPr>
        <w:t xml:space="preserve"> </w:t>
      </w:r>
      <w:r w:rsidR="005C0142">
        <w:rPr>
          <w:rFonts w:hint="cs"/>
          <w:rtl/>
        </w:rPr>
        <w:t xml:space="preserve">پهنای </w:t>
      </w:r>
      <w:r w:rsidR="005C0142" w:rsidRPr="002F1419">
        <w:rPr>
          <w:rtl/>
        </w:rPr>
        <w:t>باند زمان</w:t>
      </w:r>
      <w:r w:rsidR="005C0142">
        <w:rPr>
          <w:rFonts w:hint="cs"/>
          <w:rtl/>
        </w:rPr>
        <w:t xml:space="preserve"> را محاسبه کنید. ۴)</w:t>
      </w:r>
      <w:r w:rsidRPr="00B71B03">
        <w:rPr>
          <w:rtl/>
        </w:rPr>
        <w:t xml:space="preserve"> تعداد </w:t>
      </w:r>
      <w:r w:rsidR="005C0142">
        <w:rPr>
          <w:rFonts w:hint="cs"/>
          <w:rtl/>
        </w:rPr>
        <w:t>مخروطی</w:t>
      </w:r>
      <w:r w:rsidR="00D80DD4">
        <w:rPr>
          <w:rFonts w:hint="cs"/>
          <w:rtl/>
        </w:rPr>
        <w:t>‌ه</w:t>
      </w:r>
      <w:r w:rsidRPr="00B71B03">
        <w:rPr>
          <w:rtl/>
        </w:rPr>
        <w:t xml:space="preserve">ا را </w:t>
      </w:r>
      <w:r w:rsidRPr="00B71B03">
        <w:rPr>
          <w:rFonts w:hint="eastAsia"/>
          <w:rtl/>
        </w:rPr>
        <w:t>محاسبه</w:t>
      </w:r>
      <w:r w:rsidRPr="00B71B03">
        <w:rPr>
          <w:rtl/>
        </w:rPr>
        <w:t xml:space="preserve"> کن</w:t>
      </w:r>
      <w:r w:rsidRPr="00B71B03">
        <w:rPr>
          <w:rFonts w:hint="cs"/>
          <w:rtl/>
        </w:rPr>
        <w:t>ی</w:t>
      </w:r>
      <w:r w:rsidRPr="00B71B03">
        <w:rPr>
          <w:rFonts w:hint="eastAsia"/>
          <w:rtl/>
        </w:rPr>
        <w:t>د</w:t>
      </w:r>
      <w:r w:rsidR="005C0142">
        <w:rPr>
          <w:rFonts w:hint="cs"/>
          <w:rtl/>
        </w:rPr>
        <w:t xml:space="preserve">. </w:t>
      </w:r>
    </w:p>
    <w:p w14:paraId="23A5530B" w14:textId="26DDFAC6" w:rsidR="00002748" w:rsidRDefault="00D73882" w:rsidP="00D92D8E">
      <w:pPr>
        <w:rPr>
          <w:rFonts w:eastAsiaTheme="minorEastAsia"/>
        </w:rPr>
      </w:pPr>
      <w:r>
        <w:rPr>
          <w:rFonts w:hint="cs"/>
          <w:rtl/>
        </w:rPr>
        <w:t>در این پ</w:t>
      </w:r>
      <w:r w:rsidR="00D80DD4">
        <w:rPr>
          <w:rFonts w:hint="cs"/>
          <w:rtl/>
        </w:rPr>
        <w:t>ژوهش</w:t>
      </w:r>
      <w:r w:rsidR="001A200C">
        <w:rPr>
          <w:rtl/>
        </w:rPr>
        <w:t>،</w:t>
      </w:r>
      <w:r>
        <w:rPr>
          <w:rFonts w:hint="cs"/>
          <w:rtl/>
        </w:rPr>
        <w:t xml:space="preserve"> تصور می‌شود که سیگنال الکتروا</w:t>
      </w:r>
      <w:r w:rsidR="001A200C">
        <w:rPr>
          <w:rFonts w:hint="cs"/>
          <w:rtl/>
        </w:rPr>
        <w:t>ن</w:t>
      </w:r>
      <w:r>
        <w:rPr>
          <w:rFonts w:hint="cs"/>
          <w:rtl/>
        </w:rPr>
        <w:t xml:space="preserve">سفالوگرام خواب در </w:t>
      </w:r>
      <w:r w:rsidR="001A200C">
        <w:rPr>
          <w:rtl/>
        </w:rPr>
        <w:t>بازه‌ها</w:t>
      </w:r>
      <w:r w:rsidR="001A200C">
        <w:rPr>
          <w:rFonts w:hint="cs"/>
          <w:rtl/>
        </w:rPr>
        <w:t>ی</w:t>
      </w:r>
      <w:r>
        <w:rPr>
          <w:rFonts w:hint="cs"/>
          <w:rtl/>
        </w:rPr>
        <w:t xml:space="preserve"> زمانی ۳۰ </w:t>
      </w:r>
      <w:r w:rsidR="001A200C">
        <w:rPr>
          <w:rtl/>
        </w:rPr>
        <w:t>ثان</w:t>
      </w:r>
      <w:r w:rsidR="001A200C">
        <w:rPr>
          <w:rFonts w:hint="cs"/>
          <w:rtl/>
        </w:rPr>
        <w:t>ی</w:t>
      </w:r>
      <w:r w:rsidR="001A200C">
        <w:rPr>
          <w:rFonts w:hint="eastAsia"/>
          <w:rtl/>
        </w:rPr>
        <w:t>ه‌ا</w:t>
      </w:r>
      <w:r w:rsidR="001A200C">
        <w:rPr>
          <w:rFonts w:hint="cs"/>
          <w:rtl/>
        </w:rPr>
        <w:t>ی</w:t>
      </w:r>
      <w:r>
        <w:rPr>
          <w:rFonts w:hint="cs"/>
          <w:rtl/>
        </w:rPr>
        <w:t xml:space="preserve"> ایستا است</w:t>
      </w:r>
      <w:r w:rsidR="000546BE">
        <w:rPr>
          <w:rFonts w:hint="cs"/>
          <w:rtl/>
        </w:rPr>
        <w:t xml:space="preserve"> </w:t>
      </w:r>
      <w:r w:rsidR="008C5DD0">
        <w:rPr>
          <w:rtl/>
        </w:rPr>
        <w:fldChar w:fldCharType="begin"/>
      </w:r>
      <w:r w:rsidR="008C5DD0">
        <w:rPr>
          <w:rFonts w:cs="Times New Roman"/>
          <w:rtl/>
        </w:rPr>
        <w:instrText xml:space="preserve"> </w:instrText>
      </w:r>
      <w:r w:rsidR="008C5DD0">
        <w:rPr>
          <w:rFonts w:cs="Times New Roman"/>
        </w:rPr>
        <w:instrText>ADDIN ZOTERO_ITEM CSL_CITATION {"citationID":"UPmsp7Bw","properties":{"formattedCitation":"[2], [5]","plainCitation":"[2], [5]","noteIndex":0},"citationItems":[{"id":184,"uris":["http://zotero.org/users/local/23Uy3QXV/items/5J3XQBZZ"],"itemData":{"id":18</w:instrText>
      </w:r>
      <w:r w:rsidR="008C5DD0">
        <w:rPr>
          <w:rFonts w:cs="Times New Roman"/>
          <w:rtl/>
        </w:rPr>
        <w:instrText>4,"</w:instrText>
      </w:r>
      <w:r w:rsidR="008C5DD0">
        <w:rPr>
          <w:rFonts w:cs="Times New Roman"/>
        </w:rPr>
        <w:instrText>type":"article-journal","abstract":"During sleep, cortical and subcortical structures within the brain engage in highly structured oscillatory dynamics that can be observed in the electroencephalogram (EEG). The ability to accurately describe changes in sleep state from these oscillations has thus been a major goal of sleep medicine. While numerous studies over the past 50 years have shown sleep to be a continuous, multifocal, dynamic process, long-standing clinical practice categorizes sleep EEG into</w:instrText>
      </w:r>
      <w:r w:rsidR="008C5DD0">
        <w:rPr>
          <w:rFonts w:cs="Times New Roman"/>
          <w:rtl/>
        </w:rPr>
        <w:instrText xml:space="preserve"> </w:instrText>
      </w:r>
      <w:r w:rsidR="008C5DD0">
        <w:rPr>
          <w:rFonts w:cs="Times New Roman"/>
        </w:rPr>
        <w:instrText>discrete stages through visual inspection of 30-s epochs. By representing sleep as a coarsely discretized progression of stages, vital neurophysiological information on the dynamic interplay between sleep and arousal is lost. However, by using principled</w:instrText>
      </w:r>
      <w:r w:rsidR="008C5DD0">
        <w:rPr>
          <w:rFonts w:cs="Times New Roman"/>
          <w:rtl/>
        </w:rPr>
        <w:instrText xml:space="preserve"> </w:instrText>
      </w:r>
      <w:r w:rsidR="008C5DD0">
        <w:rPr>
          <w:rFonts w:cs="Times New Roman"/>
        </w:rPr>
        <w:instrText>time-frequency spectral analysis methods, the rich dynamics of the sleep EEG are immediately visible—elegantly depicted and quantified at time scales ranging from a full night down to individual microevents. In this paper, we review the neurophysiology of</w:instrText>
      </w:r>
      <w:r w:rsidR="008C5DD0">
        <w:rPr>
          <w:rFonts w:cs="Times New Roman"/>
          <w:rtl/>
        </w:rPr>
        <w:instrText xml:space="preserve"> </w:instrText>
      </w:r>
      <w:r w:rsidR="008C5DD0">
        <w:rPr>
          <w:rFonts w:cs="Times New Roman"/>
        </w:rPr>
        <w:instrText>sleep through this lens of dynamic spectral analysis. We begin by reviewing spectral estimation techniques traditionally used in sleep EEG analysis and introduce multitaper spectral analysis, a method that makes EEG spectral estimates clearer and more accurate than traditional approaches. Through the lens of the multitaper spectrogram, we review the oscillations and mechanisms underlying the traditional sleep stages. In doing so, we will demonstrate how multitaper spectral analysis makes the oscillatory</w:instrText>
      </w:r>
      <w:r w:rsidR="008C5DD0">
        <w:rPr>
          <w:rFonts w:cs="Times New Roman"/>
          <w:rtl/>
        </w:rPr>
        <w:instrText xml:space="preserve"> </w:instrText>
      </w:r>
      <w:r w:rsidR="008C5DD0">
        <w:rPr>
          <w:rFonts w:cs="Times New Roman"/>
        </w:rPr>
        <w:instrText>structure of traditional sleep states instantaneously visible, closely paralleling the traditional hypnogram, but with a richness of information that suggests novel insights into the neural mechanisms of sleep, as well as novel clinical and research applications.","container-title":"Physiology","DOI":"10.1152/physiol.00062.2015","ISSN":"1548-9213","issue":"1","note":"publisher: American Physiological Society","page":"60-92","source":"journals.physiology.org (Atypon)","title":"Sleep Neurophysiological Dynamics Through the Lens of Multitaper Spectral Analysis","volume":"32","author":[{"family":"Prerau","given":"Michael J."},{"family":"Brown","given":"Ritchie E."},{"family":"Bianchi","given":"Matt T."},{"family":"Ellenbogen","given":"Jeffrey M."},{"family</w:instrText>
      </w:r>
      <w:r w:rsidR="008C5DD0">
        <w:rPr>
          <w:rFonts w:cs="Times New Roman"/>
          <w:rtl/>
        </w:rPr>
        <w:instrText>":"</w:instrText>
      </w:r>
      <w:r w:rsidR="008C5DD0">
        <w:rPr>
          <w:rFonts w:cs="Times New Roman"/>
        </w:rPr>
        <w:instrText>Purdon","given":"Patrick L."}],"issued":{"date-parts":[["2017",1]]}}},{"id":581,"uris":["http://zotero.org/users/local/23Uy3QXV/items/UXZQ68ZW"],"itemData":{"id":581,"type":"chapter","abstract":"The human body cycles through two phases of sleep, (1) rapid</w:instrText>
      </w:r>
      <w:r w:rsidR="008C5DD0">
        <w:rPr>
          <w:rFonts w:cs="Times New Roman"/>
          <w:rtl/>
        </w:rPr>
        <w:instrText xml:space="preserve"> </w:instrText>
      </w:r>
      <w:r w:rsidR="008C5DD0">
        <w:rPr>
          <w:rFonts w:cs="Times New Roman"/>
        </w:rPr>
        <w:instrText>eye movement (REM) and (2) non-rapid eye movement (NREM) sleep, which is further divided into three stages, N1-N3. Each phase and stage of sleep includes variations in muscle tone, brain wave patterns, and eye movements. The body cycles through all of these stages approximately 4 to 6 times each night, averaging 90 minutes for each cycle.[1] This article will discuss the progression of the sleep stages and the unique features associated with each.","call-number":"NBK526132","container-title":"StatPearls</w:instrText>
      </w:r>
      <w:r w:rsidR="008C5DD0">
        <w:rPr>
          <w:rFonts w:cs="Times New Roman"/>
          <w:rtl/>
        </w:rPr>
        <w:instrText>","</w:instrText>
      </w:r>
      <w:r w:rsidR="008C5DD0">
        <w:rPr>
          <w:rFonts w:cs="Times New Roman"/>
        </w:rPr>
        <w:instrText>event-place":"Treasure Island (FL)","language":"eng","note":"PMID: 30252388","publisher":"StatPearls Publishing","publisher-place":"Treasure Island (FL)","source":"PubMed","title":"Physiology, Sleep Stages","URL":"http://www.ncbi.nlm.nih.gov/books/NBK52</w:instrText>
      </w:r>
      <w:r w:rsidR="008C5DD0">
        <w:rPr>
          <w:rFonts w:cs="Times New Roman"/>
          <w:rtl/>
        </w:rPr>
        <w:instrText>6132/","</w:instrText>
      </w:r>
      <w:r w:rsidR="008C5DD0">
        <w:rPr>
          <w:rFonts w:cs="Times New Roman"/>
        </w:rPr>
        <w:instrText>author":[{"family":"Patel","given":"Aakash K."},{"family":"Reddy","given":"Vamsi"},{"family":"Araujo","given":"John F."}],"accessed":{"date-parts":[["2022",6,2]]},"issued":{"date-parts":[["2022"]]}}}],"schema":"https://github.com/citation-style-language/schema/raw/master/csl-citation.json</w:instrText>
      </w:r>
      <w:r w:rsidR="008C5DD0">
        <w:rPr>
          <w:rFonts w:cs="Times New Roman"/>
          <w:rtl/>
        </w:rPr>
        <w:instrText xml:space="preserve">"} </w:instrText>
      </w:r>
      <w:r w:rsidR="008C5DD0">
        <w:rPr>
          <w:rtl/>
        </w:rPr>
        <w:fldChar w:fldCharType="separate"/>
      </w:r>
      <w:r w:rsidR="008C5DD0">
        <w:rPr>
          <w:rFonts w:cs="Times New Roman"/>
          <w:noProof/>
          <w:rtl/>
        </w:rPr>
        <w:t>[2], [5]</w:t>
      </w:r>
      <w:r w:rsidR="008C5DD0">
        <w:rPr>
          <w:rtl/>
        </w:rPr>
        <w:fldChar w:fldCharType="end"/>
      </w:r>
      <w:r>
        <w:rPr>
          <w:rFonts w:hint="cs"/>
          <w:rtl/>
        </w:rPr>
        <w:t xml:space="preserve">. بدین ترتیب مقدار </w:t>
      </w:r>
      <w:r>
        <w:t>N</w:t>
      </w:r>
      <w:r>
        <w:rPr>
          <w:rFonts w:hint="cs"/>
          <w:rtl/>
        </w:rPr>
        <w:t xml:space="preserve"> برابر با ۳۰ ثانیه تنظیم م</w:t>
      </w:r>
      <w:r w:rsidR="004C15DD">
        <w:rPr>
          <w:rFonts w:hint="cs"/>
          <w:rtl/>
        </w:rPr>
        <w:t>ی‌شود.</w:t>
      </w:r>
      <w:r w:rsidR="00002748">
        <w:rPr>
          <w:rFonts w:hint="cs"/>
          <w:rtl/>
        </w:rPr>
        <w:t xml:space="preserve"> همچنین </w:t>
      </w:r>
      <w:r w:rsidR="003E1726">
        <w:rPr>
          <w:rFonts w:hint="cs"/>
          <w:rtl/>
        </w:rPr>
        <w:t xml:space="preserve">وضوح </w:t>
      </w:r>
      <w:r w:rsidR="00002748">
        <w:rPr>
          <w:rFonts w:hint="cs"/>
          <w:rtl/>
        </w:rPr>
        <w:t xml:space="preserve">فرکانسی مطلوب برابر ۱ هرتز </w:t>
      </w:r>
      <w:r w:rsidR="001A200C">
        <w:rPr>
          <w:rtl/>
        </w:rPr>
        <w:t>است</w:t>
      </w:r>
      <w:r w:rsidR="00002748">
        <w:rPr>
          <w:rFonts w:hint="cs"/>
          <w:rtl/>
        </w:rPr>
        <w:t xml:space="preserve">، یعنی </w:t>
      </w:r>
      <m:oMath>
        <m:r>
          <w:rPr>
            <w:rFonts w:ascii="Cambria Math" w:hAnsi="Cambria Math" w:cs="Cambria Math" w:hint="cs"/>
            <w:rtl/>
          </w:rPr>
          <m:t>∆</m:t>
        </m:r>
        <m:r>
          <w:rPr>
            <w:rFonts w:ascii="Cambria Math" w:hAnsi="Cambria Math"/>
          </w:rPr>
          <m:t>f=1Hz</m:t>
        </m:r>
      </m:oMath>
      <w:r w:rsidR="00002748">
        <w:rPr>
          <w:rFonts w:eastAsiaTheme="minorEastAsia" w:hint="cs"/>
          <w:rtl/>
        </w:rPr>
        <w:t xml:space="preserve"> است. با توجه به رابطه</w:t>
      </w:r>
      <w:r w:rsidR="00447263">
        <w:rPr>
          <w:rFonts w:eastAsiaTheme="minorEastAsia" w:hint="cs"/>
          <w:rtl/>
        </w:rPr>
        <w:t xml:space="preserve"> </w:t>
      </w:r>
      <w:r w:rsidR="00D92D8E">
        <w:rPr>
          <w:rFonts w:eastAsiaTheme="minorEastAsia" w:hint="cs"/>
          <w:rtl/>
        </w:rPr>
        <w:t>1</w:t>
      </w:r>
      <w:r w:rsidR="00447263">
        <w:rPr>
          <w:rFonts w:eastAsiaTheme="minorEastAsia" w:hint="cs"/>
          <w:rtl/>
        </w:rPr>
        <w:t>،</w:t>
      </w:r>
      <w:r w:rsidR="00002748">
        <w:rPr>
          <w:rFonts w:eastAsiaTheme="minorEastAsia" w:hint="cs"/>
          <w:rtl/>
        </w:rPr>
        <w:t xml:space="preserve"> </w:t>
      </w:r>
      <m:oMath>
        <m:r>
          <w:rPr>
            <w:rFonts w:ascii="Cambria Math" w:eastAsiaTheme="minorEastAsia" w:hAnsi="Cambria Math"/>
          </w:rPr>
          <m:t>TW=</m:t>
        </m:r>
        <m:f>
          <m:fPr>
            <m:ctrlPr>
              <w:rPr>
                <w:rFonts w:ascii="Cambria Math" w:eastAsiaTheme="minorEastAsia" w:hAnsi="Cambria Math"/>
                <w:i/>
              </w:rPr>
            </m:ctrlPr>
          </m:fPr>
          <m:num>
            <m:r>
              <w:rPr>
                <w:rFonts w:ascii="Cambria Math" w:eastAsiaTheme="minorEastAsia" w:hAnsi="Cambria Math"/>
              </w:rPr>
              <m:t>N∆f</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30*1</m:t>
            </m:r>
            <m:ctrlPr>
              <w:rPr>
                <w:rFonts w:ascii="Cambria Math" w:eastAsiaTheme="minorEastAsia" w:hAnsi="Cambria Math"/>
                <w:i/>
                <w:rtl/>
              </w:rPr>
            </m:ctrlPr>
          </m:num>
          <m:den>
            <m:r>
              <w:rPr>
                <w:rFonts w:ascii="Cambria Math" w:eastAsiaTheme="minorEastAsia" w:hAnsi="Cambria Math"/>
              </w:rPr>
              <m:t>2</m:t>
            </m:r>
          </m:den>
        </m:f>
        <m:r>
          <w:rPr>
            <w:rFonts w:ascii="Cambria Math" w:eastAsiaTheme="minorEastAsia" w:hAnsi="Cambria Math"/>
          </w:rPr>
          <m:t>=15</m:t>
        </m:r>
      </m:oMath>
      <w:r w:rsidR="0057664F">
        <w:rPr>
          <w:rFonts w:eastAsiaTheme="minorEastAsia"/>
        </w:rPr>
        <w:t xml:space="preserve"> </w:t>
      </w:r>
      <w:r w:rsidR="0057664F">
        <w:rPr>
          <w:rFonts w:eastAsiaTheme="minorEastAsia" w:hint="cs"/>
          <w:rtl/>
        </w:rPr>
        <w:t xml:space="preserve"> و </w:t>
      </w:r>
      <w:r w:rsidR="00A371B1">
        <w:rPr>
          <w:rFonts w:eastAsiaTheme="minorEastAsia" w:hint="cs"/>
          <w:rtl/>
        </w:rPr>
        <w:t xml:space="preserve">در نتیجه بر اساس رابطه‌ی </w:t>
      </w:r>
      <w:r w:rsidR="00447263">
        <w:rPr>
          <w:rFonts w:eastAsiaTheme="minorEastAsia" w:hint="cs"/>
          <w:rtl/>
        </w:rPr>
        <w:t>۲،</w:t>
      </w:r>
      <w:r w:rsidR="0057664F">
        <w:rPr>
          <w:rFonts w:eastAsiaTheme="minorEastAsia" w:hint="cs"/>
          <w:rtl/>
        </w:rPr>
        <w:t xml:space="preserve"> </w:t>
      </w:r>
      <m:oMath>
        <m:r>
          <w:rPr>
            <w:rFonts w:ascii="Cambria Math" w:eastAsiaTheme="minorEastAsia" w:hAnsi="Cambria Math"/>
          </w:rPr>
          <m:t xml:space="preserve">L= </m:t>
        </m:r>
        <m:d>
          <m:dPr>
            <m:begChr m:val="⌊"/>
            <m:endChr m:val="⌋"/>
            <m:ctrlPr>
              <w:rPr>
                <w:rFonts w:ascii="Cambria Math" w:eastAsiaTheme="minorEastAsia" w:hAnsi="Cambria Math"/>
                <w:i/>
              </w:rPr>
            </m:ctrlPr>
          </m:dPr>
          <m:e>
            <m:r>
              <w:rPr>
                <w:rFonts w:ascii="Cambria Math" w:eastAsiaTheme="minorEastAsia" w:hAnsi="Cambria Math"/>
              </w:rPr>
              <m:t>2×TW</m:t>
            </m:r>
          </m:e>
        </m:d>
        <m:r>
          <w:rPr>
            <w:rFonts w:ascii="Cambria Math" w:eastAsiaTheme="minorEastAsia" w:hAnsi="Cambria Math"/>
          </w:rPr>
          <m:t>-1=</m:t>
        </m:r>
        <m:d>
          <m:dPr>
            <m:begChr m:val="⌊"/>
            <m:endChr m:val="⌋"/>
            <m:ctrlPr>
              <w:rPr>
                <w:rFonts w:ascii="Cambria Math" w:eastAsiaTheme="minorEastAsia" w:hAnsi="Cambria Math"/>
                <w:i/>
              </w:rPr>
            </m:ctrlPr>
          </m:dPr>
          <m:e>
            <m:r>
              <w:rPr>
                <w:rFonts w:ascii="Cambria Math" w:eastAsiaTheme="minorEastAsia" w:hAnsi="Cambria Math"/>
              </w:rPr>
              <m:t>2×15</m:t>
            </m:r>
          </m:e>
        </m:d>
        <m:r>
          <w:rPr>
            <w:rFonts w:ascii="Cambria Math" w:eastAsiaTheme="minorEastAsia" w:hAnsi="Cambria Math"/>
          </w:rPr>
          <m:t>-1=29</m:t>
        </m:r>
      </m:oMath>
      <w:r w:rsidR="004244DC">
        <w:rPr>
          <w:rFonts w:eastAsiaTheme="minorEastAsia"/>
        </w:rPr>
        <w:t>.</w:t>
      </w:r>
    </w:p>
    <w:p w14:paraId="12C97693" w14:textId="19B5A7A6" w:rsidR="00C762BC" w:rsidRDefault="00D8132D" w:rsidP="00D92D8E">
      <w:r w:rsidRPr="00D8132D">
        <w:rPr>
          <w:rtl/>
        </w:rPr>
        <w:t xml:space="preserve">در سمت راست برنامه، </w:t>
      </w:r>
      <w:r w:rsidR="00D92D8E">
        <w:rPr>
          <w:rFonts w:hint="cs"/>
          <w:rtl/>
        </w:rPr>
        <w:t>قابی</w:t>
      </w:r>
      <w:r w:rsidR="00D92D8E">
        <w:rPr>
          <w:rStyle w:val="FootnoteReference"/>
          <w:rtl/>
        </w:rPr>
        <w:footnoteReference w:id="15"/>
      </w:r>
      <w:r w:rsidR="00D92D8E" w:rsidRPr="00D8132D">
        <w:rPr>
          <w:rtl/>
        </w:rPr>
        <w:t xml:space="preserve"> </w:t>
      </w:r>
      <w:r w:rsidR="00020526">
        <w:rPr>
          <w:rFonts w:hint="cs"/>
          <w:rtl/>
        </w:rPr>
        <w:t xml:space="preserve">گذاشته شده است </w:t>
      </w:r>
      <w:r w:rsidRPr="00D8132D">
        <w:rPr>
          <w:rtl/>
        </w:rPr>
        <w:t xml:space="preserve">که در آن </w:t>
      </w:r>
      <w:r w:rsidR="00EA044D">
        <w:rPr>
          <w:rtl/>
        </w:rPr>
        <w:t>به‌صورت</w:t>
      </w:r>
      <w:r w:rsidR="00020526">
        <w:rPr>
          <w:rFonts w:hint="cs"/>
          <w:rtl/>
        </w:rPr>
        <w:t xml:space="preserve"> زمان مستقیم </w:t>
      </w:r>
      <w:r w:rsidRPr="00D8132D">
        <w:rPr>
          <w:rtl/>
        </w:rPr>
        <w:t xml:space="preserve">اسپکتروگرام </w:t>
      </w:r>
      <w:r w:rsidR="001A200C">
        <w:rPr>
          <w:rtl/>
        </w:rPr>
        <w:t>داده‌ها</w:t>
      </w:r>
      <w:r w:rsidR="001A200C">
        <w:rPr>
          <w:rFonts w:hint="cs"/>
          <w:rtl/>
        </w:rPr>
        <w:t>ی</w:t>
      </w:r>
      <w:r w:rsidRPr="00D8132D">
        <w:rPr>
          <w:rtl/>
        </w:rPr>
        <w:t xml:space="preserve"> </w:t>
      </w:r>
      <w:r w:rsidR="00020526">
        <w:rPr>
          <w:rFonts w:hint="cs"/>
          <w:rtl/>
        </w:rPr>
        <w:t xml:space="preserve">الکتروانسفالوگرام </w:t>
      </w:r>
      <w:r w:rsidR="00CD241A">
        <w:rPr>
          <w:rFonts w:hint="cs"/>
          <w:rtl/>
        </w:rPr>
        <w:t xml:space="preserve">دریافتی </w:t>
      </w:r>
      <w:r w:rsidR="001B71B0">
        <w:rPr>
          <w:rFonts w:hint="cs"/>
          <w:rtl/>
        </w:rPr>
        <w:t>نمایش داده می‌شود</w:t>
      </w:r>
      <w:r w:rsidRPr="00D8132D">
        <w:rPr>
          <w:rtl/>
        </w:rPr>
        <w:t>. برا</w:t>
      </w:r>
      <w:r w:rsidRPr="00D8132D">
        <w:rPr>
          <w:rFonts w:hint="cs"/>
          <w:rtl/>
        </w:rPr>
        <w:t>ی</w:t>
      </w:r>
      <w:r w:rsidRPr="00D8132D">
        <w:rPr>
          <w:rtl/>
        </w:rPr>
        <w:t xml:space="preserve"> رسم ا</w:t>
      </w:r>
      <w:r w:rsidRPr="00D8132D">
        <w:rPr>
          <w:rFonts w:hint="cs"/>
          <w:rtl/>
        </w:rPr>
        <w:t>ی</w:t>
      </w:r>
      <w:r w:rsidRPr="00D8132D">
        <w:rPr>
          <w:rFonts w:hint="eastAsia"/>
          <w:rtl/>
        </w:rPr>
        <w:t>ن</w:t>
      </w:r>
      <w:r w:rsidRPr="00D8132D">
        <w:rPr>
          <w:rtl/>
        </w:rPr>
        <w:t xml:space="preserve"> اسپکتروگرام فرض شده است که فرکانس </w:t>
      </w:r>
      <w:r w:rsidR="00EA044D">
        <w:rPr>
          <w:rtl/>
        </w:rPr>
        <w:t>نمونه‌بردار</w:t>
      </w:r>
      <w:r w:rsidR="00EA044D">
        <w:rPr>
          <w:rFonts w:hint="cs"/>
          <w:rtl/>
        </w:rPr>
        <w:t>ی</w:t>
      </w:r>
      <w:r w:rsidRPr="00D8132D">
        <w:rPr>
          <w:rtl/>
        </w:rPr>
        <w:t xml:space="preserve"> 256 هرتز است</w:t>
      </w:r>
      <w:r w:rsidR="00904D09">
        <w:rPr>
          <w:rFonts w:hint="cs"/>
          <w:rtl/>
        </w:rPr>
        <w:t>.</w:t>
      </w:r>
    </w:p>
    <w:p w14:paraId="6082C905" w14:textId="6C0B9517" w:rsidR="001B71B0" w:rsidRDefault="00CD241A" w:rsidP="00904D09">
      <w:r w:rsidRPr="00C762BC">
        <w:rPr>
          <w:rFonts w:hint="cs"/>
          <w:rtl/>
        </w:rPr>
        <w:t xml:space="preserve">در صفحه این نمودار، </w:t>
      </w:r>
      <w:r w:rsidR="001A200C">
        <w:rPr>
          <w:rtl/>
        </w:rPr>
        <w:t>م</w:t>
      </w:r>
      <w:r w:rsidR="001A200C">
        <w:rPr>
          <w:rFonts w:hint="cs"/>
          <w:rtl/>
        </w:rPr>
        <w:t>ی‌</w:t>
      </w:r>
      <w:r w:rsidR="001A200C">
        <w:rPr>
          <w:rFonts w:hint="eastAsia"/>
          <w:rtl/>
        </w:rPr>
        <w:t>توان</w:t>
      </w:r>
      <w:r w:rsidRPr="00C762BC">
        <w:rPr>
          <w:rFonts w:hint="cs"/>
          <w:rtl/>
        </w:rPr>
        <w:t xml:space="preserve"> اسپکتروگرام مربوط به 2 دقیقه گذشته را مشاهده کرد. </w:t>
      </w:r>
      <w:r w:rsidR="00EA044D">
        <w:rPr>
          <w:rtl/>
        </w:rPr>
        <w:t>درع</w:t>
      </w:r>
      <w:r w:rsidR="00EA044D">
        <w:rPr>
          <w:rFonts w:hint="cs"/>
          <w:rtl/>
        </w:rPr>
        <w:t>ی</w:t>
      </w:r>
      <w:r w:rsidR="00EA044D">
        <w:rPr>
          <w:rFonts w:hint="eastAsia"/>
          <w:rtl/>
        </w:rPr>
        <w:t>ن‌حال</w:t>
      </w:r>
      <w:r w:rsidRPr="00C762BC">
        <w:rPr>
          <w:rFonts w:hint="cs"/>
          <w:rtl/>
        </w:rPr>
        <w:t>، با دریافت 30 ثانیه داده الکتروانسفالوگرام جدید، این نمودار ب</w:t>
      </w:r>
      <w:r w:rsidR="00904D09">
        <w:rPr>
          <w:rFonts w:hint="cs"/>
          <w:rtl/>
        </w:rPr>
        <w:t>ه‌</w:t>
      </w:r>
      <w:r w:rsidRPr="00C762BC">
        <w:rPr>
          <w:rFonts w:hint="cs"/>
          <w:rtl/>
        </w:rPr>
        <w:t>روز</w:t>
      </w:r>
      <w:r w:rsidR="00904D09">
        <w:rPr>
          <w:rFonts w:hint="cs"/>
          <w:rtl/>
        </w:rPr>
        <w:t>رسانی</w:t>
      </w:r>
      <w:r w:rsidRPr="00C762BC">
        <w:rPr>
          <w:rFonts w:hint="cs"/>
          <w:rtl/>
        </w:rPr>
        <w:t xml:space="preserve"> </w:t>
      </w:r>
      <w:r w:rsidR="001A200C">
        <w:rPr>
          <w:rtl/>
        </w:rPr>
        <w:t>م</w:t>
      </w:r>
      <w:r w:rsidR="001A200C">
        <w:rPr>
          <w:rFonts w:hint="cs"/>
          <w:rtl/>
        </w:rPr>
        <w:t>ی‌</w:t>
      </w:r>
      <w:r w:rsidR="001A200C">
        <w:rPr>
          <w:rFonts w:hint="eastAsia"/>
          <w:rtl/>
        </w:rPr>
        <w:t>شود</w:t>
      </w:r>
      <w:r w:rsidRPr="00C762BC">
        <w:rPr>
          <w:rFonts w:hint="cs"/>
          <w:rtl/>
        </w:rPr>
        <w:t xml:space="preserve"> و </w:t>
      </w:r>
      <w:r w:rsidR="00EC1522" w:rsidRPr="00C762BC">
        <w:rPr>
          <w:rFonts w:hint="cs"/>
          <w:rtl/>
        </w:rPr>
        <w:t xml:space="preserve">آخرین </w:t>
      </w:r>
      <w:r w:rsidRPr="00C762BC">
        <w:rPr>
          <w:rFonts w:hint="cs"/>
          <w:rtl/>
        </w:rPr>
        <w:t>بخش</w:t>
      </w:r>
      <w:r w:rsidR="00EC1522" w:rsidRPr="00C762BC">
        <w:rPr>
          <w:rFonts w:hint="cs"/>
          <w:rtl/>
        </w:rPr>
        <w:t xml:space="preserve"> </w:t>
      </w:r>
      <w:r w:rsidRPr="00C762BC">
        <w:rPr>
          <w:rFonts w:hint="cs"/>
          <w:rtl/>
        </w:rPr>
        <w:t xml:space="preserve">از نمودار </w:t>
      </w:r>
      <w:r w:rsidR="001A200C">
        <w:rPr>
          <w:rtl/>
        </w:rPr>
        <w:t>داده‌ها</w:t>
      </w:r>
      <w:r w:rsidR="001A200C">
        <w:rPr>
          <w:rFonts w:hint="cs"/>
          <w:rtl/>
        </w:rPr>
        <w:t>ی</w:t>
      </w:r>
      <w:r w:rsidRPr="00C762BC">
        <w:rPr>
          <w:rFonts w:hint="cs"/>
          <w:rtl/>
        </w:rPr>
        <w:t xml:space="preserve"> گذشته به سمت منفی محور زمان </w:t>
      </w:r>
      <w:r w:rsidR="00904D09">
        <w:rPr>
          <w:rFonts w:hint="cs"/>
          <w:rtl/>
        </w:rPr>
        <w:t>جابجا</w:t>
      </w:r>
      <w:r w:rsidRPr="00C762BC">
        <w:rPr>
          <w:rFonts w:hint="cs"/>
          <w:rtl/>
        </w:rPr>
        <w:t xml:space="preserve"> </w:t>
      </w:r>
      <w:r w:rsidR="001A200C">
        <w:rPr>
          <w:rtl/>
        </w:rPr>
        <w:t>م</w:t>
      </w:r>
      <w:r w:rsidR="001A200C">
        <w:rPr>
          <w:rFonts w:hint="cs"/>
          <w:rtl/>
        </w:rPr>
        <w:t>ی‌</w:t>
      </w:r>
      <w:r w:rsidR="001A200C">
        <w:rPr>
          <w:rFonts w:hint="eastAsia"/>
          <w:rtl/>
        </w:rPr>
        <w:t>شود</w:t>
      </w:r>
      <w:r w:rsidRPr="00C762BC">
        <w:rPr>
          <w:rFonts w:hint="cs"/>
          <w:rtl/>
        </w:rPr>
        <w:t xml:space="preserve">. </w:t>
      </w:r>
    </w:p>
    <w:p w14:paraId="4FF89FC7" w14:textId="5DB637E5" w:rsidR="00B81009" w:rsidRDefault="001B71B0" w:rsidP="00A9704C">
      <w:r w:rsidRPr="001B71B0">
        <w:rPr>
          <w:rtl/>
        </w:rPr>
        <w:t>ط</w:t>
      </w:r>
      <w:r w:rsidRPr="001B71B0">
        <w:rPr>
          <w:rFonts w:hint="cs"/>
          <w:rtl/>
        </w:rPr>
        <w:t>ی</w:t>
      </w:r>
      <w:r w:rsidRPr="001B71B0">
        <w:rPr>
          <w:rFonts w:hint="eastAsia"/>
          <w:rtl/>
        </w:rPr>
        <w:t>ف‌نگار</w:t>
      </w:r>
      <w:r w:rsidRPr="001B71B0">
        <w:rPr>
          <w:rtl/>
        </w:rPr>
        <w:t xml:space="preserve"> </w:t>
      </w:r>
      <w:r w:rsidR="00EA044D">
        <w:rPr>
          <w:rtl/>
        </w:rPr>
        <w:t>چند</w:t>
      </w:r>
      <w:r w:rsidR="00904D09">
        <w:rPr>
          <w:rFonts w:hint="cs"/>
          <w:rtl/>
        </w:rPr>
        <w:t>م</w:t>
      </w:r>
      <w:r w:rsidR="00EA044D">
        <w:rPr>
          <w:rtl/>
        </w:rPr>
        <w:t>خروط</w:t>
      </w:r>
      <w:r w:rsidR="00EA044D">
        <w:rPr>
          <w:rFonts w:hint="cs"/>
          <w:rtl/>
        </w:rPr>
        <w:t>ی</w:t>
      </w:r>
      <w:r w:rsidRPr="001B71B0">
        <w:rPr>
          <w:rtl/>
        </w:rPr>
        <w:t xml:space="preserve"> نما</w:t>
      </w:r>
      <w:r w:rsidRPr="001B71B0">
        <w:rPr>
          <w:rFonts w:hint="cs"/>
          <w:rtl/>
        </w:rPr>
        <w:t>ی</w:t>
      </w:r>
      <w:r w:rsidRPr="001B71B0">
        <w:rPr>
          <w:rFonts w:hint="eastAsia"/>
          <w:rtl/>
        </w:rPr>
        <w:t>ش</w:t>
      </w:r>
      <w:r w:rsidRPr="001B71B0">
        <w:rPr>
          <w:rtl/>
        </w:rPr>
        <w:t xml:space="preserve"> واضح</w:t>
      </w:r>
      <w:r w:rsidRPr="001B71B0">
        <w:rPr>
          <w:rFonts w:hint="cs"/>
          <w:rtl/>
        </w:rPr>
        <w:t>ی</w:t>
      </w:r>
      <w:r w:rsidRPr="001B71B0">
        <w:rPr>
          <w:rtl/>
        </w:rPr>
        <w:t xml:space="preserve"> از </w:t>
      </w:r>
      <w:r w:rsidR="00904D09">
        <w:rPr>
          <w:rFonts w:hint="cs"/>
          <w:rtl/>
        </w:rPr>
        <w:t>پویایی</w:t>
      </w:r>
      <w:r w:rsidR="00904D09" w:rsidRPr="001B71B0">
        <w:rPr>
          <w:rtl/>
        </w:rPr>
        <w:t xml:space="preserve"> </w:t>
      </w:r>
      <w:r w:rsidRPr="001B71B0">
        <w:rPr>
          <w:rtl/>
        </w:rPr>
        <w:t>ط</w:t>
      </w:r>
      <w:r w:rsidRPr="001B71B0">
        <w:rPr>
          <w:rFonts w:hint="cs"/>
          <w:rtl/>
        </w:rPr>
        <w:t>ی</w:t>
      </w:r>
      <w:r w:rsidRPr="001B71B0">
        <w:rPr>
          <w:rFonts w:hint="eastAsia"/>
          <w:rtl/>
        </w:rPr>
        <w:t>ف</w:t>
      </w:r>
      <w:r w:rsidRPr="001B71B0">
        <w:rPr>
          <w:rFonts w:hint="cs"/>
          <w:rtl/>
        </w:rPr>
        <w:t>ی</w:t>
      </w:r>
      <w:r w:rsidRPr="001B71B0">
        <w:rPr>
          <w:rtl/>
        </w:rPr>
        <w:t xml:space="preserve"> </w:t>
      </w:r>
      <w:r w:rsidRPr="001B71B0">
        <w:t>EEG</w:t>
      </w:r>
      <w:r w:rsidRPr="001B71B0">
        <w:rPr>
          <w:rtl/>
        </w:rPr>
        <w:t xml:space="preserve"> خواب که در مق</w:t>
      </w:r>
      <w:r w:rsidRPr="001B71B0">
        <w:rPr>
          <w:rFonts w:hint="cs"/>
          <w:rtl/>
        </w:rPr>
        <w:t>ی</w:t>
      </w:r>
      <w:r w:rsidRPr="001B71B0">
        <w:rPr>
          <w:rFonts w:hint="eastAsia"/>
          <w:rtl/>
        </w:rPr>
        <w:t>اس‌ها</w:t>
      </w:r>
      <w:r w:rsidRPr="001B71B0">
        <w:rPr>
          <w:rFonts w:hint="cs"/>
          <w:rtl/>
        </w:rPr>
        <w:t>ی</w:t>
      </w:r>
      <w:r w:rsidRPr="001B71B0">
        <w:rPr>
          <w:rtl/>
        </w:rPr>
        <w:t xml:space="preserve"> زمان</w:t>
      </w:r>
      <w:r w:rsidRPr="001B71B0">
        <w:rPr>
          <w:rFonts w:hint="cs"/>
          <w:rtl/>
        </w:rPr>
        <w:t>ی</w:t>
      </w:r>
      <w:r w:rsidRPr="001B71B0">
        <w:rPr>
          <w:rtl/>
        </w:rPr>
        <w:t xml:space="preserve"> از </w:t>
      </w:r>
      <w:r w:rsidR="00904D09">
        <w:rPr>
          <w:rFonts w:hint="cs"/>
          <w:rtl/>
        </w:rPr>
        <w:t xml:space="preserve">چند </w:t>
      </w:r>
      <w:r w:rsidRPr="001B71B0">
        <w:rPr>
          <w:rtl/>
        </w:rPr>
        <w:t>ثان</w:t>
      </w:r>
      <w:r w:rsidRPr="001B71B0">
        <w:rPr>
          <w:rFonts w:hint="cs"/>
          <w:rtl/>
        </w:rPr>
        <w:t>ی</w:t>
      </w:r>
      <w:r w:rsidRPr="001B71B0">
        <w:rPr>
          <w:rFonts w:hint="eastAsia"/>
          <w:rtl/>
        </w:rPr>
        <w:t>ه</w:t>
      </w:r>
      <w:r w:rsidRPr="001B71B0">
        <w:rPr>
          <w:rtl/>
        </w:rPr>
        <w:t xml:space="preserve"> تا چند ساعت رخ م</w:t>
      </w:r>
      <w:r w:rsidRPr="001B71B0">
        <w:rPr>
          <w:rFonts w:hint="cs"/>
          <w:rtl/>
        </w:rPr>
        <w:t>ی‌</w:t>
      </w:r>
      <w:r w:rsidRPr="001B71B0">
        <w:rPr>
          <w:rFonts w:hint="eastAsia"/>
          <w:rtl/>
        </w:rPr>
        <w:t>دهد،</w:t>
      </w:r>
      <w:r w:rsidRPr="001B71B0">
        <w:rPr>
          <w:rtl/>
        </w:rPr>
        <w:t xml:space="preserve"> ارائه م</w:t>
      </w:r>
      <w:r w:rsidRPr="001B71B0">
        <w:rPr>
          <w:rFonts w:hint="cs"/>
          <w:rtl/>
        </w:rPr>
        <w:t>ی‌</w:t>
      </w:r>
      <w:r w:rsidRPr="001B71B0">
        <w:rPr>
          <w:rFonts w:hint="eastAsia"/>
          <w:rtl/>
        </w:rPr>
        <w:t>کند</w:t>
      </w:r>
      <w:r w:rsidRPr="001B71B0">
        <w:rPr>
          <w:rtl/>
        </w:rPr>
        <w:t xml:space="preserve">. </w:t>
      </w:r>
      <w:r w:rsidR="00EA044D">
        <w:rPr>
          <w:rtl/>
        </w:rPr>
        <w:t>به‌ا</w:t>
      </w:r>
      <w:r w:rsidR="00EA044D">
        <w:rPr>
          <w:rFonts w:hint="cs"/>
          <w:rtl/>
        </w:rPr>
        <w:t>ی</w:t>
      </w:r>
      <w:r w:rsidR="00EA044D">
        <w:rPr>
          <w:rFonts w:hint="eastAsia"/>
          <w:rtl/>
        </w:rPr>
        <w:t>ن‌ترت</w:t>
      </w:r>
      <w:r w:rsidR="00EA044D">
        <w:rPr>
          <w:rFonts w:hint="cs"/>
          <w:rtl/>
        </w:rPr>
        <w:t>ی</w:t>
      </w:r>
      <w:r w:rsidR="00EA044D">
        <w:rPr>
          <w:rFonts w:hint="eastAsia"/>
          <w:rtl/>
        </w:rPr>
        <w:t>ب</w:t>
      </w:r>
      <w:r w:rsidRPr="001B71B0">
        <w:rPr>
          <w:rFonts w:hint="eastAsia"/>
          <w:rtl/>
        </w:rPr>
        <w:t>،</w:t>
      </w:r>
      <w:r w:rsidRPr="001B71B0">
        <w:rPr>
          <w:rtl/>
        </w:rPr>
        <w:t xml:space="preserve"> ام</w:t>
      </w:r>
      <w:r w:rsidRPr="001B71B0">
        <w:rPr>
          <w:rFonts w:hint="cs"/>
          <w:rtl/>
        </w:rPr>
        <w:t>ی</w:t>
      </w:r>
      <w:r w:rsidRPr="001B71B0">
        <w:rPr>
          <w:rFonts w:hint="eastAsia"/>
          <w:rtl/>
        </w:rPr>
        <w:t>د</w:t>
      </w:r>
      <w:r w:rsidR="00904D09">
        <w:rPr>
          <w:rFonts w:hint="cs"/>
          <w:rtl/>
        </w:rPr>
        <w:t xml:space="preserve"> است که بتوان یک</w:t>
      </w:r>
      <w:r w:rsidRPr="001B71B0">
        <w:rPr>
          <w:rtl/>
        </w:rPr>
        <w:t xml:space="preserve"> چارچوب برا</w:t>
      </w:r>
      <w:r w:rsidRPr="001B71B0">
        <w:rPr>
          <w:rFonts w:hint="cs"/>
          <w:rtl/>
        </w:rPr>
        <w:t>ی</w:t>
      </w:r>
      <w:r w:rsidRPr="001B71B0">
        <w:rPr>
          <w:rtl/>
        </w:rPr>
        <w:t xml:space="preserve"> توص</w:t>
      </w:r>
      <w:r w:rsidRPr="001B71B0">
        <w:rPr>
          <w:rFonts w:hint="cs"/>
          <w:rtl/>
        </w:rPr>
        <w:t>ی</w:t>
      </w:r>
      <w:r w:rsidRPr="001B71B0">
        <w:rPr>
          <w:rFonts w:hint="eastAsia"/>
          <w:rtl/>
        </w:rPr>
        <w:t>ف</w:t>
      </w:r>
      <w:r w:rsidRPr="001B71B0">
        <w:rPr>
          <w:rtl/>
        </w:rPr>
        <w:t xml:space="preserve"> فعال</w:t>
      </w:r>
      <w:r w:rsidRPr="001B71B0">
        <w:rPr>
          <w:rFonts w:hint="cs"/>
          <w:rtl/>
        </w:rPr>
        <w:t>ی</w:t>
      </w:r>
      <w:r w:rsidRPr="001B71B0">
        <w:rPr>
          <w:rFonts w:hint="eastAsia"/>
          <w:rtl/>
        </w:rPr>
        <w:t>ت</w:t>
      </w:r>
      <w:r w:rsidRPr="001B71B0">
        <w:rPr>
          <w:rtl/>
        </w:rPr>
        <w:t xml:space="preserve"> عصب</w:t>
      </w:r>
      <w:r w:rsidRPr="001B71B0">
        <w:rPr>
          <w:rFonts w:hint="cs"/>
          <w:rtl/>
        </w:rPr>
        <w:t>ی</w:t>
      </w:r>
      <w:r w:rsidRPr="001B71B0">
        <w:rPr>
          <w:rtl/>
        </w:rPr>
        <w:t xml:space="preserve"> در طول خواب از نظر پو</w:t>
      </w:r>
      <w:r w:rsidRPr="001B71B0">
        <w:rPr>
          <w:rFonts w:hint="cs"/>
          <w:rtl/>
        </w:rPr>
        <w:t>ی</w:t>
      </w:r>
      <w:r w:rsidRPr="001B71B0">
        <w:rPr>
          <w:rFonts w:hint="eastAsia"/>
          <w:rtl/>
        </w:rPr>
        <w:t>ا</w:t>
      </w:r>
      <w:r w:rsidRPr="001B71B0">
        <w:rPr>
          <w:rFonts w:hint="cs"/>
          <w:rtl/>
        </w:rPr>
        <w:t>یی</w:t>
      </w:r>
      <w:r w:rsidRPr="001B71B0">
        <w:rPr>
          <w:rtl/>
        </w:rPr>
        <w:t xml:space="preserve"> نوسان</w:t>
      </w:r>
      <w:r w:rsidRPr="001B71B0">
        <w:rPr>
          <w:rFonts w:hint="cs"/>
          <w:rtl/>
        </w:rPr>
        <w:t>ی</w:t>
      </w:r>
      <w:r w:rsidRPr="001B71B0">
        <w:rPr>
          <w:rtl/>
        </w:rPr>
        <w:t xml:space="preserve"> و فعال</w:t>
      </w:r>
      <w:r w:rsidRPr="001B71B0">
        <w:rPr>
          <w:rFonts w:hint="cs"/>
          <w:rtl/>
        </w:rPr>
        <w:t>ی</w:t>
      </w:r>
      <w:r w:rsidRPr="001B71B0">
        <w:rPr>
          <w:rFonts w:hint="eastAsia"/>
          <w:rtl/>
        </w:rPr>
        <w:t>ت</w:t>
      </w:r>
      <w:r w:rsidRPr="001B71B0">
        <w:rPr>
          <w:rtl/>
        </w:rPr>
        <w:t xml:space="preserve"> شبکه </w:t>
      </w:r>
      <w:r w:rsidR="00EA044D">
        <w:rPr>
          <w:rtl/>
        </w:rPr>
        <w:t>به‌صورت</w:t>
      </w:r>
      <w:r>
        <w:rPr>
          <w:rFonts w:hint="cs"/>
          <w:rtl/>
        </w:rPr>
        <w:t xml:space="preserve"> زمان مستقیم</w:t>
      </w:r>
      <w:r w:rsidR="00904D09">
        <w:rPr>
          <w:rFonts w:hint="cs"/>
          <w:rtl/>
        </w:rPr>
        <w:t xml:space="preserve"> با هدف </w:t>
      </w:r>
      <w:r w:rsidR="00904D09">
        <w:rPr>
          <w:rtl/>
        </w:rPr>
        <w:t>تجز</w:t>
      </w:r>
      <w:r w:rsidR="00904D09">
        <w:rPr>
          <w:rFonts w:hint="cs"/>
          <w:rtl/>
        </w:rPr>
        <w:t>ی</w:t>
      </w:r>
      <w:r w:rsidR="00904D09">
        <w:rPr>
          <w:rFonts w:hint="eastAsia"/>
          <w:rtl/>
        </w:rPr>
        <w:t>ه‌وتحل</w:t>
      </w:r>
      <w:r w:rsidR="00904D09">
        <w:rPr>
          <w:rFonts w:hint="cs"/>
          <w:rtl/>
        </w:rPr>
        <w:t>ی</w:t>
      </w:r>
      <w:r w:rsidR="00904D09">
        <w:rPr>
          <w:rFonts w:hint="eastAsia"/>
          <w:rtl/>
        </w:rPr>
        <w:t>ل‌ها</w:t>
      </w:r>
      <w:r w:rsidR="00904D09">
        <w:rPr>
          <w:rFonts w:hint="cs"/>
          <w:rtl/>
        </w:rPr>
        <w:t>ی</w:t>
      </w:r>
      <w:r w:rsidR="00904D09" w:rsidRPr="001B71B0">
        <w:rPr>
          <w:rtl/>
        </w:rPr>
        <w:t xml:space="preserve"> تجرب</w:t>
      </w:r>
      <w:r w:rsidR="00904D09" w:rsidRPr="001B71B0">
        <w:rPr>
          <w:rFonts w:hint="cs"/>
          <w:rtl/>
        </w:rPr>
        <w:t>ی</w:t>
      </w:r>
      <w:r w:rsidR="00904D09" w:rsidRPr="001B71B0">
        <w:rPr>
          <w:rtl/>
        </w:rPr>
        <w:t xml:space="preserve"> و بال</w:t>
      </w:r>
      <w:r w:rsidR="00904D09" w:rsidRPr="001B71B0">
        <w:rPr>
          <w:rFonts w:hint="cs"/>
          <w:rtl/>
        </w:rPr>
        <w:t>ی</w:t>
      </w:r>
      <w:r w:rsidR="00904D09" w:rsidRPr="001B71B0">
        <w:rPr>
          <w:rFonts w:hint="eastAsia"/>
          <w:rtl/>
        </w:rPr>
        <w:t>ن</w:t>
      </w:r>
      <w:r w:rsidR="00904D09" w:rsidRPr="001B71B0">
        <w:rPr>
          <w:rFonts w:hint="cs"/>
          <w:rtl/>
        </w:rPr>
        <w:t>ی</w:t>
      </w:r>
      <w:r>
        <w:rPr>
          <w:rFonts w:hint="cs"/>
          <w:rtl/>
        </w:rPr>
        <w:t xml:space="preserve"> </w:t>
      </w:r>
      <w:r w:rsidRPr="001B71B0">
        <w:rPr>
          <w:rtl/>
        </w:rPr>
        <w:t xml:space="preserve">ارائه </w:t>
      </w:r>
      <w:r w:rsidR="00904D09">
        <w:rPr>
          <w:rFonts w:hint="cs"/>
          <w:rtl/>
        </w:rPr>
        <w:t>داد</w:t>
      </w:r>
      <w:r w:rsidRPr="001B71B0">
        <w:rPr>
          <w:rtl/>
        </w:rPr>
        <w:t>.</w:t>
      </w:r>
    </w:p>
    <w:p w14:paraId="17641C12" w14:textId="0C612F6B" w:rsidR="008B3C18" w:rsidRDefault="00A9704C" w:rsidP="00B70352">
      <w:pPr>
        <w:rPr>
          <w:rtl/>
        </w:rPr>
      </w:pPr>
      <w:r w:rsidRPr="00C762BC">
        <w:rPr>
          <w:rtl/>
        </w:rPr>
        <w:t>برا</w:t>
      </w:r>
      <w:r w:rsidRPr="00C762BC">
        <w:rPr>
          <w:rFonts w:hint="cs"/>
          <w:rtl/>
        </w:rPr>
        <w:t>ی</w:t>
      </w:r>
      <w:r w:rsidRPr="00C762BC">
        <w:rPr>
          <w:rtl/>
        </w:rPr>
        <w:t xml:space="preserve"> </w:t>
      </w:r>
      <w:r>
        <w:rPr>
          <w:rtl/>
        </w:rPr>
        <w:t>نشان‌دادن</w:t>
      </w:r>
      <w:r w:rsidRPr="00C762BC">
        <w:rPr>
          <w:rtl/>
        </w:rPr>
        <w:t xml:space="preserve"> خروج</w:t>
      </w:r>
      <w:r w:rsidRPr="00C762BC">
        <w:rPr>
          <w:rFonts w:hint="cs"/>
          <w:rtl/>
        </w:rPr>
        <w:t>ی</w:t>
      </w:r>
      <w:r w:rsidRPr="00C762BC">
        <w:rPr>
          <w:rtl/>
        </w:rPr>
        <w:t xml:space="preserve"> نتا</w:t>
      </w:r>
      <w:r w:rsidRPr="00C762BC">
        <w:rPr>
          <w:rFonts w:hint="cs"/>
          <w:rtl/>
        </w:rPr>
        <w:t>ی</w:t>
      </w:r>
      <w:r w:rsidRPr="00C762BC">
        <w:rPr>
          <w:rFonts w:hint="eastAsia"/>
          <w:rtl/>
        </w:rPr>
        <w:t>ج</w:t>
      </w:r>
      <w:r w:rsidRPr="00C762BC">
        <w:rPr>
          <w:rtl/>
        </w:rPr>
        <w:t xml:space="preserve"> </w:t>
      </w:r>
      <w:r>
        <w:rPr>
          <w:rtl/>
        </w:rPr>
        <w:t>الگور</w:t>
      </w:r>
      <w:r>
        <w:rPr>
          <w:rFonts w:hint="cs"/>
          <w:rtl/>
        </w:rPr>
        <w:t>ی</w:t>
      </w:r>
      <w:r>
        <w:rPr>
          <w:rFonts w:hint="eastAsia"/>
          <w:rtl/>
        </w:rPr>
        <w:t>تم‌ها</w:t>
      </w:r>
      <w:r>
        <w:rPr>
          <w:rFonts w:hint="cs"/>
          <w:rtl/>
        </w:rPr>
        <w:t xml:space="preserve">ی </w:t>
      </w:r>
      <w:r w:rsidR="00D92D8E">
        <w:rPr>
          <w:rFonts w:hint="cs"/>
          <w:rtl/>
        </w:rPr>
        <w:t>طبق</w:t>
      </w:r>
      <w:r w:rsidR="00D92D8E">
        <w:rPr>
          <w:rtl/>
        </w:rPr>
        <w:t>ه‌بند</w:t>
      </w:r>
      <w:r w:rsidR="00D92D8E">
        <w:rPr>
          <w:rFonts w:hint="cs"/>
          <w:rtl/>
        </w:rPr>
        <w:t>ی</w:t>
      </w:r>
      <w:r w:rsidR="00D92D8E" w:rsidRPr="00C762BC">
        <w:rPr>
          <w:rtl/>
        </w:rPr>
        <w:t xml:space="preserve"> </w:t>
      </w:r>
      <w:r w:rsidRPr="00C762BC">
        <w:rPr>
          <w:rtl/>
        </w:rPr>
        <w:t xml:space="preserve">خواب، </w:t>
      </w:r>
      <w:r w:rsidRPr="00C762BC">
        <w:rPr>
          <w:rFonts w:hint="cs"/>
          <w:rtl/>
        </w:rPr>
        <w:t>ی</w:t>
      </w:r>
      <w:r w:rsidRPr="00C762BC">
        <w:rPr>
          <w:rFonts w:hint="eastAsia"/>
          <w:rtl/>
        </w:rPr>
        <w:t>ک</w:t>
      </w:r>
      <w:r w:rsidRPr="00C762BC">
        <w:rPr>
          <w:rtl/>
        </w:rPr>
        <w:t xml:space="preserve"> </w:t>
      </w:r>
      <w:r w:rsidR="00D92D8E">
        <w:rPr>
          <w:rFonts w:hint="cs"/>
          <w:rtl/>
        </w:rPr>
        <w:t>قاب</w:t>
      </w:r>
      <w:r w:rsidR="00D92D8E" w:rsidRPr="00C762BC">
        <w:rPr>
          <w:rtl/>
        </w:rPr>
        <w:t xml:space="preserve"> </w:t>
      </w:r>
      <w:r w:rsidRPr="00C762BC">
        <w:rPr>
          <w:rtl/>
        </w:rPr>
        <w:t>در رابط کاربر</w:t>
      </w:r>
      <w:r w:rsidRPr="00C762BC">
        <w:rPr>
          <w:rFonts w:hint="cs"/>
          <w:rtl/>
        </w:rPr>
        <w:t>ی</w:t>
      </w:r>
      <w:r w:rsidRPr="00C762BC">
        <w:rPr>
          <w:rtl/>
        </w:rPr>
        <w:t xml:space="preserve"> برنامه تعر</w:t>
      </w:r>
      <w:r w:rsidRPr="00C762BC">
        <w:rPr>
          <w:rFonts w:hint="cs"/>
          <w:rtl/>
        </w:rPr>
        <w:t>ی</w:t>
      </w:r>
      <w:r w:rsidRPr="00C762BC">
        <w:rPr>
          <w:rFonts w:hint="eastAsia"/>
          <w:rtl/>
        </w:rPr>
        <w:t>ف</w:t>
      </w:r>
      <w:r w:rsidRPr="00C762BC">
        <w:rPr>
          <w:rtl/>
        </w:rPr>
        <w:t xml:space="preserve"> شده و نتا</w:t>
      </w:r>
      <w:r w:rsidRPr="00C762BC">
        <w:rPr>
          <w:rFonts w:hint="cs"/>
          <w:rtl/>
        </w:rPr>
        <w:t>ی</w:t>
      </w:r>
      <w:r w:rsidRPr="00C762BC">
        <w:rPr>
          <w:rFonts w:hint="eastAsia"/>
          <w:rtl/>
        </w:rPr>
        <w:t>ج</w:t>
      </w:r>
      <w:r w:rsidRPr="00C762BC">
        <w:rPr>
          <w:rtl/>
        </w:rPr>
        <w:t xml:space="preserve"> را </w:t>
      </w:r>
      <w:r>
        <w:rPr>
          <w:rtl/>
        </w:rPr>
        <w:t>به‌صورت</w:t>
      </w:r>
      <w:r w:rsidRPr="00C762BC">
        <w:rPr>
          <w:rtl/>
        </w:rPr>
        <w:t xml:space="preserve"> شماره ا</w:t>
      </w:r>
      <w:r w:rsidRPr="00C762BC">
        <w:rPr>
          <w:rFonts w:hint="cs"/>
          <w:rtl/>
        </w:rPr>
        <w:t>ی</w:t>
      </w:r>
      <w:r w:rsidRPr="00C762BC">
        <w:rPr>
          <w:rFonts w:hint="eastAsia"/>
          <w:rtl/>
        </w:rPr>
        <w:t>پاک</w:t>
      </w:r>
      <w:r w:rsidRPr="00C762BC">
        <w:rPr>
          <w:rtl/>
        </w:rPr>
        <w:t xml:space="preserve"> (هر 30 ثان</w:t>
      </w:r>
      <w:r w:rsidRPr="00C762BC">
        <w:rPr>
          <w:rFonts w:hint="cs"/>
          <w:rtl/>
        </w:rPr>
        <w:t>ی</w:t>
      </w:r>
      <w:r w:rsidRPr="00C762BC">
        <w:rPr>
          <w:rFonts w:hint="eastAsia"/>
          <w:rtl/>
        </w:rPr>
        <w:t>ه</w:t>
      </w:r>
      <w:r w:rsidRPr="00C762BC">
        <w:rPr>
          <w:rtl/>
        </w:rPr>
        <w:t xml:space="preserve"> داده الکتروانسفالوگرام </w:t>
      </w:r>
      <w:r w:rsidRPr="00C762BC">
        <w:rPr>
          <w:rFonts w:hint="cs"/>
          <w:rtl/>
        </w:rPr>
        <w:t>ی</w:t>
      </w:r>
      <w:r w:rsidRPr="00C762BC">
        <w:rPr>
          <w:rFonts w:hint="eastAsia"/>
          <w:rtl/>
        </w:rPr>
        <w:t>ک</w:t>
      </w:r>
      <w:r w:rsidRPr="00C762BC">
        <w:rPr>
          <w:rtl/>
        </w:rPr>
        <w:t xml:space="preserve"> ا</w:t>
      </w:r>
      <w:r w:rsidRPr="00C762BC">
        <w:rPr>
          <w:rFonts w:hint="cs"/>
          <w:rtl/>
        </w:rPr>
        <w:t>ی</w:t>
      </w:r>
      <w:r w:rsidRPr="00C762BC">
        <w:rPr>
          <w:rFonts w:hint="eastAsia"/>
          <w:rtl/>
        </w:rPr>
        <w:t>پاک</w:t>
      </w:r>
      <w:r w:rsidRPr="00C762BC">
        <w:rPr>
          <w:rtl/>
        </w:rPr>
        <w:t xml:space="preserve"> است) و در کنار آن، نت</w:t>
      </w:r>
      <w:r w:rsidRPr="00C762BC">
        <w:rPr>
          <w:rFonts w:hint="cs"/>
          <w:rtl/>
        </w:rPr>
        <w:t>ی</w:t>
      </w:r>
      <w:r w:rsidRPr="00C762BC">
        <w:rPr>
          <w:rFonts w:hint="eastAsia"/>
          <w:rtl/>
        </w:rPr>
        <w:t>جه</w:t>
      </w:r>
      <w:r w:rsidRPr="00C762BC">
        <w:rPr>
          <w:rtl/>
        </w:rPr>
        <w:t xml:space="preserve"> </w:t>
      </w:r>
      <w:r>
        <w:rPr>
          <w:rtl/>
        </w:rPr>
        <w:t>پ</w:t>
      </w:r>
      <w:r>
        <w:rPr>
          <w:rFonts w:hint="cs"/>
          <w:rtl/>
        </w:rPr>
        <w:t>ی</w:t>
      </w:r>
      <w:r>
        <w:rPr>
          <w:rFonts w:hint="eastAsia"/>
          <w:rtl/>
        </w:rPr>
        <w:t>ش‌ب</w:t>
      </w:r>
      <w:r>
        <w:rPr>
          <w:rFonts w:hint="cs"/>
          <w:rtl/>
        </w:rPr>
        <w:t>ی</w:t>
      </w:r>
      <w:r>
        <w:rPr>
          <w:rFonts w:hint="eastAsia"/>
          <w:rtl/>
        </w:rPr>
        <w:t>ن</w:t>
      </w:r>
      <w:r>
        <w:rPr>
          <w:rFonts w:hint="cs"/>
          <w:rtl/>
        </w:rPr>
        <w:t>ی‌</w:t>
      </w:r>
      <w:r>
        <w:rPr>
          <w:rFonts w:hint="eastAsia"/>
          <w:rtl/>
        </w:rPr>
        <w:t>شده</w:t>
      </w:r>
      <w:r>
        <w:rPr>
          <w:rFonts w:hint="cs"/>
          <w:rtl/>
        </w:rPr>
        <w:t xml:space="preserve"> توسط</w:t>
      </w:r>
      <w:r w:rsidRPr="00C762BC">
        <w:rPr>
          <w:rtl/>
        </w:rPr>
        <w:t xml:space="preserve"> الگور</w:t>
      </w:r>
      <w:r w:rsidRPr="00C762BC">
        <w:rPr>
          <w:rFonts w:hint="cs"/>
          <w:rtl/>
        </w:rPr>
        <w:t>ی</w:t>
      </w:r>
      <w:r w:rsidRPr="00C762BC">
        <w:rPr>
          <w:rFonts w:hint="eastAsia"/>
          <w:rtl/>
        </w:rPr>
        <w:t>تم</w:t>
      </w:r>
      <w:r w:rsidRPr="00C762BC">
        <w:rPr>
          <w:rtl/>
        </w:rPr>
        <w:t xml:space="preserve"> نشان </w:t>
      </w:r>
      <w:r>
        <w:rPr>
          <w:rFonts w:hint="cs"/>
          <w:rtl/>
        </w:rPr>
        <w:t>داده می‌شود</w:t>
      </w:r>
      <w:r w:rsidRPr="00C762BC">
        <w:rPr>
          <w:rtl/>
        </w:rPr>
        <w:t>.</w:t>
      </w:r>
    </w:p>
    <w:p w14:paraId="0764D9D7" w14:textId="77777777" w:rsidR="000B5693" w:rsidRDefault="000B5693" w:rsidP="00B06A55">
      <w:pPr>
        <w:rPr>
          <w:rFonts w:hint="cs"/>
          <w:rtl/>
        </w:rPr>
      </w:pPr>
    </w:p>
    <w:p w14:paraId="100504B9" w14:textId="3322100C" w:rsidR="008B6126" w:rsidRDefault="008B6126" w:rsidP="00B70352"/>
    <w:p w14:paraId="3CCE791F" w14:textId="77777777" w:rsidR="00F922B5" w:rsidRPr="00172FC1" w:rsidRDefault="00F922B5" w:rsidP="00B70352">
      <w:pPr>
        <w:rPr>
          <w:rtl/>
        </w:rPr>
      </w:pPr>
    </w:p>
    <w:p w14:paraId="56FDF1F1" w14:textId="1550ED5C" w:rsidR="005D6089" w:rsidRDefault="001C3B5C" w:rsidP="006E00FF">
      <w:pPr>
        <w:pStyle w:val="Heading2"/>
        <w:rPr>
          <w:rtl/>
        </w:rPr>
      </w:pPr>
      <w:r w:rsidRPr="001C3B5C">
        <w:rPr>
          <w:rtl/>
        </w:rPr>
        <w:lastRenderedPageBreak/>
        <w:t>جداساز</w:t>
      </w:r>
      <w:r w:rsidRPr="001C3B5C">
        <w:rPr>
          <w:rFonts w:hint="cs"/>
          <w:rtl/>
        </w:rPr>
        <w:t>ی</w:t>
      </w:r>
      <w:r w:rsidRPr="001C3B5C">
        <w:rPr>
          <w:rtl/>
        </w:rPr>
        <w:t xml:space="preserve"> </w:t>
      </w:r>
      <w:r w:rsidR="001A200C">
        <w:rPr>
          <w:rtl/>
        </w:rPr>
        <w:t>پردازش‌ها</w:t>
      </w:r>
      <w:r w:rsidRPr="001C3B5C">
        <w:rPr>
          <w:rtl/>
        </w:rPr>
        <w:t xml:space="preserve"> </w:t>
      </w:r>
      <w:r w:rsidR="00EA044D">
        <w:rPr>
          <w:rtl/>
        </w:rPr>
        <w:t>به‌وس</w:t>
      </w:r>
      <w:r w:rsidR="00EA044D">
        <w:rPr>
          <w:rFonts w:hint="cs"/>
          <w:rtl/>
        </w:rPr>
        <w:t>ی</w:t>
      </w:r>
      <w:r w:rsidR="00EA044D">
        <w:rPr>
          <w:rFonts w:hint="eastAsia"/>
          <w:rtl/>
        </w:rPr>
        <w:t>له</w:t>
      </w:r>
      <w:r w:rsidR="005422C6">
        <w:rPr>
          <w:rFonts w:hint="cs"/>
          <w:rtl/>
        </w:rPr>
        <w:t xml:space="preserve"> </w:t>
      </w:r>
      <w:r w:rsidR="005422C6" w:rsidRPr="005422C6">
        <w:rPr>
          <w:rtl/>
        </w:rPr>
        <w:t>چندر</w:t>
      </w:r>
      <w:r w:rsidR="005422C6" w:rsidRPr="005422C6">
        <w:rPr>
          <w:rFonts w:hint="cs"/>
          <w:rtl/>
        </w:rPr>
        <w:t>ی</w:t>
      </w:r>
      <w:r w:rsidR="005422C6" w:rsidRPr="005422C6">
        <w:rPr>
          <w:rFonts w:hint="eastAsia"/>
          <w:rtl/>
        </w:rPr>
        <w:t>سمان</w:t>
      </w:r>
      <w:r w:rsidR="005422C6" w:rsidRPr="005422C6">
        <w:rPr>
          <w:rFonts w:hint="cs"/>
          <w:rtl/>
        </w:rPr>
        <w:t>ی</w:t>
      </w:r>
      <w:r w:rsidRPr="001C3B5C">
        <w:rPr>
          <w:rtl/>
        </w:rPr>
        <w:t xml:space="preserve"> (</w:t>
      </w:r>
      <w:r w:rsidRPr="001C3B5C">
        <w:t>Multi Threading</w:t>
      </w:r>
      <w:r w:rsidRPr="001C3B5C">
        <w:rPr>
          <w:rtl/>
        </w:rPr>
        <w:t>)</w:t>
      </w:r>
    </w:p>
    <w:p w14:paraId="17BF79F1" w14:textId="657CD51B" w:rsidR="003A3A91" w:rsidRPr="003A3A91" w:rsidRDefault="003A3A91" w:rsidP="001B557C">
      <w:pPr>
        <w:rPr>
          <w:rtl/>
        </w:rPr>
      </w:pPr>
      <w:r w:rsidRPr="003A3A91">
        <w:rPr>
          <w:rtl/>
        </w:rPr>
        <w:t>چندر</w:t>
      </w:r>
      <w:r w:rsidRPr="003A3A91">
        <w:rPr>
          <w:rFonts w:hint="cs"/>
          <w:rtl/>
        </w:rPr>
        <w:t>ی</w:t>
      </w:r>
      <w:r w:rsidRPr="003A3A91">
        <w:rPr>
          <w:rFonts w:hint="eastAsia"/>
          <w:rtl/>
        </w:rPr>
        <w:t>سمان</w:t>
      </w:r>
      <w:r w:rsidRPr="003A3A91">
        <w:rPr>
          <w:rFonts w:hint="cs"/>
          <w:rtl/>
        </w:rPr>
        <w:t>ی</w:t>
      </w:r>
      <w:r w:rsidRPr="003A3A91">
        <w:rPr>
          <w:rtl/>
        </w:rPr>
        <w:t xml:space="preserve"> </w:t>
      </w:r>
      <w:r w:rsidR="00EA044D">
        <w:rPr>
          <w:rtl/>
        </w:rPr>
        <w:t>به طور</w:t>
      </w:r>
      <w:r w:rsidRPr="003A3A91">
        <w:rPr>
          <w:rtl/>
        </w:rPr>
        <w:t xml:space="preserve"> عمده در </w:t>
      </w:r>
      <w:r w:rsidR="00EA044D">
        <w:rPr>
          <w:rtl/>
        </w:rPr>
        <w:t>س</w:t>
      </w:r>
      <w:r w:rsidR="00EA044D">
        <w:rPr>
          <w:rFonts w:hint="cs"/>
          <w:rtl/>
        </w:rPr>
        <w:t>ی</w:t>
      </w:r>
      <w:r w:rsidR="00EA044D">
        <w:rPr>
          <w:rFonts w:hint="eastAsia"/>
          <w:rtl/>
        </w:rPr>
        <w:t>ستم‌عامل‌ها</w:t>
      </w:r>
      <w:r w:rsidR="00EA044D">
        <w:rPr>
          <w:rFonts w:hint="cs"/>
          <w:rtl/>
        </w:rPr>
        <w:t>ی</w:t>
      </w:r>
      <w:r w:rsidRPr="003A3A91">
        <w:rPr>
          <w:rtl/>
        </w:rPr>
        <w:t xml:space="preserve"> </w:t>
      </w:r>
      <w:r w:rsidR="00EA044D">
        <w:rPr>
          <w:rtl/>
        </w:rPr>
        <w:t>چند وظ</w:t>
      </w:r>
      <w:r w:rsidR="00EA044D">
        <w:rPr>
          <w:rFonts w:hint="cs"/>
          <w:rtl/>
        </w:rPr>
        <w:t>ی</w:t>
      </w:r>
      <w:r w:rsidR="00EA044D">
        <w:rPr>
          <w:rFonts w:hint="eastAsia"/>
          <w:rtl/>
        </w:rPr>
        <w:t>فه‌ا</w:t>
      </w:r>
      <w:r w:rsidR="00EA044D">
        <w:rPr>
          <w:rFonts w:hint="cs"/>
          <w:rtl/>
        </w:rPr>
        <w:t>ی</w:t>
      </w:r>
      <w:r w:rsidRPr="003A3A91">
        <w:rPr>
          <w:rtl/>
        </w:rPr>
        <w:t xml:space="preserve"> پ</w:t>
      </w:r>
      <w:r w:rsidRPr="003A3A91">
        <w:rPr>
          <w:rFonts w:hint="cs"/>
          <w:rtl/>
        </w:rPr>
        <w:t>ی</w:t>
      </w:r>
      <w:r w:rsidRPr="003A3A91">
        <w:rPr>
          <w:rFonts w:hint="eastAsia"/>
          <w:rtl/>
        </w:rPr>
        <w:t>دا</w:t>
      </w:r>
      <w:r w:rsidRPr="003A3A91">
        <w:rPr>
          <w:rtl/>
        </w:rPr>
        <w:t xml:space="preserve"> م</w:t>
      </w:r>
      <w:r w:rsidRPr="003A3A91">
        <w:rPr>
          <w:rFonts w:hint="cs"/>
          <w:rtl/>
        </w:rPr>
        <w:t>ی‌</w:t>
      </w:r>
      <w:r w:rsidRPr="003A3A91">
        <w:rPr>
          <w:rFonts w:hint="eastAsia"/>
          <w:rtl/>
        </w:rPr>
        <w:t>شود</w:t>
      </w:r>
      <w:r w:rsidRPr="003A3A91">
        <w:rPr>
          <w:rtl/>
        </w:rPr>
        <w:t>. چندر</w:t>
      </w:r>
      <w:r w:rsidRPr="003A3A91">
        <w:rPr>
          <w:rFonts w:hint="cs"/>
          <w:rtl/>
        </w:rPr>
        <w:t>ی</w:t>
      </w:r>
      <w:r w:rsidRPr="003A3A91">
        <w:rPr>
          <w:rFonts w:hint="eastAsia"/>
          <w:rtl/>
        </w:rPr>
        <w:t>سمان</w:t>
      </w:r>
      <w:r w:rsidRPr="003A3A91">
        <w:rPr>
          <w:rFonts w:hint="cs"/>
          <w:rtl/>
        </w:rPr>
        <w:t>ی</w:t>
      </w:r>
      <w:r w:rsidRPr="003A3A91">
        <w:rPr>
          <w:rtl/>
        </w:rPr>
        <w:t xml:space="preserve"> </w:t>
      </w:r>
      <w:r w:rsidRPr="003A3A91">
        <w:rPr>
          <w:rFonts w:hint="cs"/>
          <w:rtl/>
        </w:rPr>
        <w:t>ی</w:t>
      </w:r>
      <w:r w:rsidRPr="003A3A91">
        <w:rPr>
          <w:rFonts w:hint="eastAsia"/>
          <w:rtl/>
        </w:rPr>
        <w:t>ک</w:t>
      </w:r>
      <w:r w:rsidRPr="003A3A91">
        <w:rPr>
          <w:rtl/>
        </w:rPr>
        <w:t xml:space="preserve"> مدل گسترده در برنامه‌نو</w:t>
      </w:r>
      <w:r w:rsidRPr="003A3A91">
        <w:rPr>
          <w:rFonts w:hint="cs"/>
          <w:rtl/>
        </w:rPr>
        <w:t>ی</w:t>
      </w:r>
      <w:r w:rsidRPr="003A3A91">
        <w:rPr>
          <w:rFonts w:hint="eastAsia"/>
          <w:rtl/>
        </w:rPr>
        <w:t>س</w:t>
      </w:r>
      <w:r w:rsidRPr="003A3A91">
        <w:rPr>
          <w:rFonts w:hint="cs"/>
          <w:rtl/>
        </w:rPr>
        <w:t>ی</w:t>
      </w:r>
      <w:r w:rsidRPr="003A3A91">
        <w:rPr>
          <w:rtl/>
        </w:rPr>
        <w:t xml:space="preserve"> و اجرا است که اجازه م</w:t>
      </w:r>
      <w:r w:rsidRPr="003A3A91">
        <w:rPr>
          <w:rFonts w:hint="cs"/>
          <w:rtl/>
        </w:rPr>
        <w:t>ی‌</w:t>
      </w:r>
      <w:r w:rsidRPr="003A3A91">
        <w:rPr>
          <w:rFonts w:hint="eastAsia"/>
          <w:rtl/>
        </w:rPr>
        <w:t>دهد</w:t>
      </w:r>
      <w:r w:rsidRPr="003A3A91">
        <w:rPr>
          <w:rtl/>
        </w:rPr>
        <w:t xml:space="preserve"> چند ر</w:t>
      </w:r>
      <w:r w:rsidRPr="003A3A91">
        <w:rPr>
          <w:rFonts w:hint="cs"/>
          <w:rtl/>
        </w:rPr>
        <w:t>ی</w:t>
      </w:r>
      <w:r w:rsidRPr="003A3A91">
        <w:rPr>
          <w:rFonts w:hint="eastAsia"/>
          <w:rtl/>
        </w:rPr>
        <w:t>سمان</w:t>
      </w:r>
      <w:r w:rsidRPr="003A3A91">
        <w:rPr>
          <w:rtl/>
        </w:rPr>
        <w:t xml:space="preserve"> در </w:t>
      </w:r>
      <w:r w:rsidRPr="003A3A91">
        <w:rPr>
          <w:rFonts w:hint="cs"/>
          <w:rtl/>
        </w:rPr>
        <w:t>ی</w:t>
      </w:r>
      <w:r w:rsidRPr="003A3A91">
        <w:rPr>
          <w:rFonts w:hint="eastAsia"/>
          <w:rtl/>
        </w:rPr>
        <w:t>ک</w:t>
      </w:r>
      <w:r w:rsidRPr="003A3A91">
        <w:rPr>
          <w:rtl/>
        </w:rPr>
        <w:t xml:space="preserve"> فرا</w:t>
      </w:r>
      <w:r w:rsidRPr="003A3A91">
        <w:rPr>
          <w:rFonts w:hint="cs"/>
          <w:rtl/>
        </w:rPr>
        <w:t>ی</w:t>
      </w:r>
      <w:r w:rsidRPr="003A3A91">
        <w:rPr>
          <w:rFonts w:hint="eastAsia"/>
          <w:rtl/>
        </w:rPr>
        <w:t>ند</w:t>
      </w:r>
      <w:r w:rsidRPr="003A3A91">
        <w:rPr>
          <w:rtl/>
        </w:rPr>
        <w:t xml:space="preserve"> اجرا شوند.</w:t>
      </w:r>
      <w:r w:rsidR="00874DA4">
        <w:rPr>
          <w:rFonts w:hint="cs"/>
          <w:rtl/>
        </w:rPr>
        <w:t xml:space="preserve"> </w:t>
      </w:r>
      <w:r w:rsidR="001A200C">
        <w:rPr>
          <w:rtl/>
        </w:rPr>
        <w:t>برنامه‌ها</w:t>
      </w:r>
      <w:r w:rsidR="00874DA4" w:rsidRPr="00874DA4">
        <w:rPr>
          <w:rtl/>
        </w:rPr>
        <w:t xml:space="preserve"> همچن</w:t>
      </w:r>
      <w:r w:rsidR="00874DA4" w:rsidRPr="00874DA4">
        <w:rPr>
          <w:rFonts w:hint="cs"/>
          <w:rtl/>
        </w:rPr>
        <w:t>ی</w:t>
      </w:r>
      <w:r w:rsidR="00874DA4" w:rsidRPr="00874DA4">
        <w:rPr>
          <w:rFonts w:hint="eastAsia"/>
          <w:rtl/>
        </w:rPr>
        <w:t>ن</w:t>
      </w:r>
      <w:r w:rsidR="00874DA4" w:rsidRPr="00874DA4">
        <w:rPr>
          <w:rtl/>
        </w:rPr>
        <w:t xml:space="preserve"> </w:t>
      </w:r>
      <w:r w:rsidR="001A200C">
        <w:rPr>
          <w:rtl/>
        </w:rPr>
        <w:t>م</w:t>
      </w:r>
      <w:r w:rsidR="001A200C">
        <w:rPr>
          <w:rFonts w:hint="cs"/>
          <w:rtl/>
        </w:rPr>
        <w:t>ی‌</w:t>
      </w:r>
      <w:r w:rsidR="001A200C">
        <w:rPr>
          <w:rFonts w:hint="eastAsia"/>
          <w:rtl/>
        </w:rPr>
        <w:t>توانند</w:t>
      </w:r>
      <w:r w:rsidR="00874DA4" w:rsidRPr="00874DA4">
        <w:rPr>
          <w:rtl/>
        </w:rPr>
        <w:t xml:space="preserve"> </w:t>
      </w:r>
      <w:r w:rsidR="00EA044D">
        <w:rPr>
          <w:rtl/>
        </w:rPr>
        <w:t>باهدف</w:t>
      </w:r>
      <w:r w:rsidR="00874DA4" w:rsidRPr="00874DA4">
        <w:rPr>
          <w:rtl/>
        </w:rPr>
        <w:t xml:space="preserve"> </w:t>
      </w:r>
      <w:r w:rsidR="001B557C">
        <w:rPr>
          <w:rFonts w:hint="cs"/>
          <w:rtl/>
        </w:rPr>
        <w:t>بیشینه‌ی</w:t>
      </w:r>
      <w:r w:rsidR="001B557C" w:rsidRPr="00874DA4">
        <w:rPr>
          <w:rtl/>
        </w:rPr>
        <w:t xml:space="preserve"> </w:t>
      </w:r>
      <w:r w:rsidR="00EA044D">
        <w:rPr>
          <w:rtl/>
        </w:rPr>
        <w:t>بهره‌گ</w:t>
      </w:r>
      <w:r w:rsidR="00EA044D">
        <w:rPr>
          <w:rFonts w:hint="cs"/>
          <w:rtl/>
        </w:rPr>
        <w:t>ی</w:t>
      </w:r>
      <w:r w:rsidR="00EA044D">
        <w:rPr>
          <w:rFonts w:hint="eastAsia"/>
          <w:rtl/>
        </w:rPr>
        <w:t>ر</w:t>
      </w:r>
      <w:r w:rsidR="00EA044D">
        <w:rPr>
          <w:rFonts w:hint="cs"/>
          <w:rtl/>
        </w:rPr>
        <w:t>ی</w:t>
      </w:r>
      <w:r w:rsidR="00874DA4" w:rsidRPr="00874DA4">
        <w:rPr>
          <w:rtl/>
        </w:rPr>
        <w:t xml:space="preserve"> از قابل</w:t>
      </w:r>
      <w:r w:rsidR="00874DA4" w:rsidRPr="00874DA4">
        <w:rPr>
          <w:rFonts w:hint="cs"/>
          <w:rtl/>
        </w:rPr>
        <w:t>ی</w:t>
      </w:r>
      <w:r w:rsidR="00874DA4" w:rsidRPr="00874DA4">
        <w:rPr>
          <w:rFonts w:hint="eastAsia"/>
          <w:rtl/>
        </w:rPr>
        <w:t>ت</w:t>
      </w:r>
      <w:r w:rsidR="00874DA4" w:rsidRPr="00874DA4">
        <w:rPr>
          <w:rtl/>
        </w:rPr>
        <w:t xml:space="preserve"> پردازش در </w:t>
      </w:r>
      <w:r w:rsidR="001A200C">
        <w:rPr>
          <w:rtl/>
        </w:rPr>
        <w:t>س</w:t>
      </w:r>
      <w:r w:rsidR="001A200C">
        <w:rPr>
          <w:rFonts w:hint="cs"/>
          <w:rtl/>
        </w:rPr>
        <w:t>ی</w:t>
      </w:r>
      <w:r w:rsidR="001A200C">
        <w:rPr>
          <w:rFonts w:hint="eastAsia"/>
          <w:rtl/>
        </w:rPr>
        <w:t>ستم‌ها</w:t>
      </w:r>
      <w:r w:rsidR="001A200C">
        <w:rPr>
          <w:rFonts w:hint="cs"/>
          <w:rtl/>
        </w:rPr>
        <w:t>ی</w:t>
      </w:r>
      <w:r w:rsidR="00874DA4" w:rsidRPr="00874DA4">
        <w:rPr>
          <w:rtl/>
        </w:rPr>
        <w:t xml:space="preserve"> </w:t>
      </w:r>
      <w:r w:rsidR="00EA044D">
        <w:rPr>
          <w:rtl/>
        </w:rPr>
        <w:t>چندهسته‌ا</w:t>
      </w:r>
      <w:r w:rsidR="00EA044D">
        <w:rPr>
          <w:rFonts w:hint="cs"/>
          <w:rtl/>
        </w:rPr>
        <w:t>ی</w:t>
      </w:r>
      <w:r w:rsidR="00874DA4" w:rsidRPr="00874DA4">
        <w:rPr>
          <w:rtl/>
        </w:rPr>
        <w:t xml:space="preserve"> طراح</w:t>
      </w:r>
      <w:r w:rsidR="00874DA4" w:rsidRPr="00874DA4">
        <w:rPr>
          <w:rFonts w:hint="cs"/>
          <w:rtl/>
        </w:rPr>
        <w:t>ی</w:t>
      </w:r>
      <w:r w:rsidR="00874DA4" w:rsidRPr="00874DA4">
        <w:rPr>
          <w:rtl/>
        </w:rPr>
        <w:t xml:space="preserve"> شوند. چن</w:t>
      </w:r>
      <w:r w:rsidR="00874DA4" w:rsidRPr="00874DA4">
        <w:rPr>
          <w:rFonts w:hint="cs"/>
          <w:rtl/>
        </w:rPr>
        <w:t>ی</w:t>
      </w:r>
      <w:r w:rsidR="00874DA4" w:rsidRPr="00874DA4">
        <w:rPr>
          <w:rFonts w:hint="eastAsia"/>
          <w:rtl/>
        </w:rPr>
        <w:t>ن</w:t>
      </w:r>
      <w:r w:rsidR="00874DA4" w:rsidRPr="00874DA4">
        <w:rPr>
          <w:rtl/>
        </w:rPr>
        <w:t xml:space="preserve"> </w:t>
      </w:r>
      <w:r w:rsidR="001A200C">
        <w:rPr>
          <w:rtl/>
        </w:rPr>
        <w:t>برنامه‌ها</w:t>
      </w:r>
      <w:r w:rsidR="001A200C">
        <w:rPr>
          <w:rFonts w:hint="cs"/>
          <w:rtl/>
        </w:rPr>
        <w:t>یی</w:t>
      </w:r>
      <w:r w:rsidR="00874DA4" w:rsidRPr="00874DA4">
        <w:rPr>
          <w:rtl/>
        </w:rPr>
        <w:t xml:space="preserve"> </w:t>
      </w:r>
      <w:r w:rsidR="001A200C">
        <w:rPr>
          <w:rtl/>
        </w:rPr>
        <w:t>م</w:t>
      </w:r>
      <w:r w:rsidR="001A200C">
        <w:rPr>
          <w:rFonts w:hint="cs"/>
          <w:rtl/>
        </w:rPr>
        <w:t>ی‌</w:t>
      </w:r>
      <w:r w:rsidR="001A200C">
        <w:rPr>
          <w:rFonts w:hint="eastAsia"/>
          <w:rtl/>
        </w:rPr>
        <w:t>توانند</w:t>
      </w:r>
      <w:r w:rsidR="00874DA4" w:rsidRPr="00874DA4">
        <w:rPr>
          <w:rtl/>
        </w:rPr>
        <w:t xml:space="preserve"> چند</w:t>
      </w:r>
      <w:r w:rsidR="00874DA4" w:rsidRPr="00874DA4">
        <w:rPr>
          <w:rFonts w:hint="cs"/>
          <w:rtl/>
        </w:rPr>
        <w:t>ی</w:t>
      </w:r>
      <w:r w:rsidR="00874DA4" w:rsidRPr="00874DA4">
        <w:rPr>
          <w:rFonts w:hint="eastAsia"/>
          <w:rtl/>
        </w:rPr>
        <w:t>ن</w:t>
      </w:r>
      <w:r w:rsidR="00874DA4" w:rsidRPr="00874DA4">
        <w:rPr>
          <w:rtl/>
        </w:rPr>
        <w:t xml:space="preserve"> کار </w:t>
      </w:r>
      <w:r w:rsidR="00EA044D">
        <w:rPr>
          <w:rtl/>
        </w:rPr>
        <w:t>پردازنده‌ا</w:t>
      </w:r>
      <w:r w:rsidR="00EA044D">
        <w:rPr>
          <w:rFonts w:hint="cs"/>
          <w:rtl/>
        </w:rPr>
        <w:t>ی</w:t>
      </w:r>
      <w:r w:rsidR="00874DA4" w:rsidRPr="00874DA4">
        <w:rPr>
          <w:rtl/>
        </w:rPr>
        <w:t xml:space="preserve"> سنگ</w:t>
      </w:r>
      <w:r w:rsidR="00874DA4" w:rsidRPr="00874DA4">
        <w:rPr>
          <w:rFonts w:hint="cs"/>
          <w:rtl/>
        </w:rPr>
        <w:t>ی</w:t>
      </w:r>
      <w:r w:rsidR="00874DA4" w:rsidRPr="00874DA4">
        <w:rPr>
          <w:rFonts w:hint="eastAsia"/>
          <w:rtl/>
        </w:rPr>
        <w:t>ن</w:t>
      </w:r>
      <w:r w:rsidR="00874DA4" w:rsidRPr="00874DA4">
        <w:rPr>
          <w:rtl/>
        </w:rPr>
        <w:t xml:space="preserve"> را به طور مواز</w:t>
      </w:r>
      <w:r w:rsidR="00874DA4" w:rsidRPr="00874DA4">
        <w:rPr>
          <w:rFonts w:hint="cs"/>
          <w:rtl/>
        </w:rPr>
        <w:t>ی</w:t>
      </w:r>
      <w:r w:rsidR="00874DA4" w:rsidRPr="00874DA4">
        <w:rPr>
          <w:rtl/>
        </w:rPr>
        <w:t xml:space="preserve"> در چند</w:t>
      </w:r>
      <w:r w:rsidR="00874DA4" w:rsidRPr="00874DA4">
        <w:rPr>
          <w:rFonts w:hint="cs"/>
          <w:rtl/>
        </w:rPr>
        <w:t>ی</w:t>
      </w:r>
      <w:r w:rsidR="00874DA4" w:rsidRPr="00874DA4">
        <w:rPr>
          <w:rFonts w:hint="eastAsia"/>
          <w:rtl/>
        </w:rPr>
        <w:t>ن</w:t>
      </w:r>
      <w:r w:rsidR="00874DA4" w:rsidRPr="00874DA4">
        <w:rPr>
          <w:rtl/>
        </w:rPr>
        <w:t xml:space="preserve"> هسته محاسبات</w:t>
      </w:r>
      <w:r w:rsidR="00874DA4" w:rsidRPr="00874DA4">
        <w:rPr>
          <w:rFonts w:hint="cs"/>
          <w:rtl/>
        </w:rPr>
        <w:t>ی</w:t>
      </w:r>
      <w:r w:rsidR="00874DA4" w:rsidRPr="00874DA4">
        <w:rPr>
          <w:rtl/>
        </w:rPr>
        <w:t xml:space="preserve"> انجام دهند.</w:t>
      </w:r>
      <w:r w:rsidR="00874DA4">
        <w:rPr>
          <w:rFonts w:hint="cs"/>
          <w:rtl/>
        </w:rPr>
        <w:t xml:space="preserve"> </w:t>
      </w:r>
      <w:r w:rsidRPr="003A3A91">
        <w:rPr>
          <w:rtl/>
        </w:rPr>
        <w:t>ا</w:t>
      </w:r>
      <w:r w:rsidRPr="003A3A91">
        <w:rPr>
          <w:rFonts w:hint="cs"/>
          <w:rtl/>
        </w:rPr>
        <w:t>ی</w:t>
      </w:r>
      <w:r w:rsidRPr="003A3A91">
        <w:rPr>
          <w:rFonts w:hint="eastAsia"/>
          <w:rtl/>
        </w:rPr>
        <w:t>ن</w:t>
      </w:r>
      <w:r w:rsidRPr="003A3A91">
        <w:rPr>
          <w:rtl/>
        </w:rPr>
        <w:t xml:space="preserve"> ر</w:t>
      </w:r>
      <w:r w:rsidRPr="003A3A91">
        <w:rPr>
          <w:rFonts w:hint="cs"/>
          <w:rtl/>
        </w:rPr>
        <w:t>ی</w:t>
      </w:r>
      <w:r w:rsidRPr="003A3A91">
        <w:rPr>
          <w:rFonts w:hint="eastAsia"/>
          <w:rtl/>
        </w:rPr>
        <w:t>سمان‌ها</w:t>
      </w:r>
      <w:r w:rsidRPr="003A3A91">
        <w:rPr>
          <w:rtl/>
        </w:rPr>
        <w:t xml:space="preserve"> منابع فرا</w:t>
      </w:r>
      <w:r w:rsidRPr="003A3A91">
        <w:rPr>
          <w:rFonts w:hint="cs"/>
          <w:rtl/>
        </w:rPr>
        <w:t>ی</w:t>
      </w:r>
      <w:r w:rsidRPr="003A3A91">
        <w:rPr>
          <w:rFonts w:hint="eastAsia"/>
          <w:rtl/>
        </w:rPr>
        <w:t>ند</w:t>
      </w:r>
      <w:r w:rsidRPr="003A3A91">
        <w:rPr>
          <w:rtl/>
        </w:rPr>
        <w:t xml:space="preserve"> را به اشتراک م</w:t>
      </w:r>
      <w:r w:rsidRPr="003A3A91">
        <w:rPr>
          <w:rFonts w:hint="cs"/>
          <w:rtl/>
        </w:rPr>
        <w:t>ی‌</w:t>
      </w:r>
      <w:r w:rsidRPr="003A3A91">
        <w:rPr>
          <w:rFonts w:hint="eastAsia"/>
          <w:rtl/>
        </w:rPr>
        <w:t>گذارند،</w:t>
      </w:r>
      <w:r w:rsidRPr="003A3A91">
        <w:rPr>
          <w:rtl/>
        </w:rPr>
        <w:t xml:space="preserve"> اما م</w:t>
      </w:r>
      <w:r w:rsidRPr="003A3A91">
        <w:rPr>
          <w:rFonts w:hint="cs"/>
          <w:rtl/>
        </w:rPr>
        <w:t>ی‌</w:t>
      </w:r>
      <w:r w:rsidRPr="003A3A91">
        <w:rPr>
          <w:rFonts w:hint="eastAsia"/>
          <w:rtl/>
        </w:rPr>
        <w:t>توانند</w:t>
      </w:r>
      <w:r w:rsidRPr="003A3A91">
        <w:rPr>
          <w:rtl/>
        </w:rPr>
        <w:t xml:space="preserve"> </w:t>
      </w:r>
      <w:r w:rsidR="00EA044D">
        <w:rPr>
          <w:rtl/>
        </w:rPr>
        <w:t>به طور</w:t>
      </w:r>
      <w:r w:rsidRPr="003A3A91">
        <w:rPr>
          <w:rtl/>
        </w:rPr>
        <w:t xml:space="preserve"> مستقل اجرا شوند. مدل برنامه‌نو</w:t>
      </w:r>
      <w:r w:rsidRPr="003A3A91">
        <w:rPr>
          <w:rFonts w:hint="cs"/>
          <w:rtl/>
        </w:rPr>
        <w:t>ی</w:t>
      </w:r>
      <w:r w:rsidRPr="003A3A91">
        <w:rPr>
          <w:rFonts w:hint="eastAsia"/>
          <w:rtl/>
        </w:rPr>
        <w:t>س</w:t>
      </w:r>
      <w:r w:rsidRPr="003A3A91">
        <w:rPr>
          <w:rFonts w:hint="cs"/>
          <w:rtl/>
        </w:rPr>
        <w:t>ی</w:t>
      </w:r>
      <w:r w:rsidRPr="003A3A91">
        <w:rPr>
          <w:rtl/>
        </w:rPr>
        <w:t xml:space="preserve"> ر</w:t>
      </w:r>
      <w:r w:rsidRPr="003A3A91">
        <w:rPr>
          <w:rFonts w:hint="cs"/>
          <w:rtl/>
        </w:rPr>
        <w:t>ی</w:t>
      </w:r>
      <w:r w:rsidRPr="003A3A91">
        <w:rPr>
          <w:rFonts w:hint="eastAsia"/>
          <w:rtl/>
        </w:rPr>
        <w:t>سمان</w:t>
      </w:r>
      <w:r w:rsidRPr="003A3A91">
        <w:rPr>
          <w:rFonts w:hint="cs"/>
          <w:rtl/>
        </w:rPr>
        <w:t>ی</w:t>
      </w:r>
      <w:r w:rsidRPr="003A3A91">
        <w:rPr>
          <w:rtl/>
        </w:rPr>
        <w:t xml:space="preserve"> توسعه‌پذ</w:t>
      </w:r>
      <w:r w:rsidRPr="003A3A91">
        <w:rPr>
          <w:rFonts w:hint="cs"/>
          <w:rtl/>
        </w:rPr>
        <w:t>ی</w:t>
      </w:r>
      <w:r w:rsidRPr="003A3A91">
        <w:rPr>
          <w:rFonts w:hint="eastAsia"/>
          <w:rtl/>
        </w:rPr>
        <w:t>ر</w:t>
      </w:r>
      <w:r w:rsidRPr="003A3A91">
        <w:rPr>
          <w:rFonts w:hint="cs"/>
          <w:rtl/>
        </w:rPr>
        <w:t>ی</w:t>
      </w:r>
      <w:r w:rsidRPr="003A3A91">
        <w:rPr>
          <w:rtl/>
        </w:rPr>
        <w:t xml:space="preserve"> خوب</w:t>
      </w:r>
      <w:r w:rsidRPr="003A3A91">
        <w:rPr>
          <w:rFonts w:hint="cs"/>
          <w:rtl/>
        </w:rPr>
        <w:t>ی</w:t>
      </w:r>
      <w:r w:rsidRPr="003A3A91">
        <w:rPr>
          <w:rtl/>
        </w:rPr>
        <w:t xml:space="preserve"> را توسط اجرا</w:t>
      </w:r>
      <w:r w:rsidRPr="003A3A91">
        <w:rPr>
          <w:rFonts w:hint="cs"/>
          <w:rtl/>
        </w:rPr>
        <w:t>ی</w:t>
      </w:r>
      <w:r w:rsidRPr="003A3A91">
        <w:rPr>
          <w:rtl/>
        </w:rPr>
        <w:t xml:space="preserve"> هم‌زمان ا</w:t>
      </w:r>
      <w:r w:rsidRPr="003A3A91">
        <w:rPr>
          <w:rFonts w:hint="cs"/>
          <w:rtl/>
        </w:rPr>
        <w:t>ی</w:t>
      </w:r>
      <w:r w:rsidRPr="003A3A91">
        <w:rPr>
          <w:rFonts w:hint="eastAsia"/>
          <w:rtl/>
        </w:rPr>
        <w:t>جاد</w:t>
      </w:r>
      <w:r w:rsidRPr="003A3A91">
        <w:rPr>
          <w:rtl/>
        </w:rPr>
        <w:t xml:space="preserve"> م</w:t>
      </w:r>
      <w:r w:rsidRPr="003A3A91">
        <w:rPr>
          <w:rFonts w:hint="cs"/>
          <w:rtl/>
        </w:rPr>
        <w:t>ی‌</w:t>
      </w:r>
      <w:r w:rsidRPr="003A3A91">
        <w:rPr>
          <w:rFonts w:hint="eastAsia"/>
          <w:rtl/>
        </w:rPr>
        <w:t>کند</w:t>
      </w:r>
      <w:r w:rsidRPr="003A3A91">
        <w:rPr>
          <w:rtl/>
        </w:rPr>
        <w:t>. چندر</w:t>
      </w:r>
      <w:r w:rsidRPr="003A3A91">
        <w:rPr>
          <w:rFonts w:hint="cs"/>
          <w:rtl/>
        </w:rPr>
        <w:t>ی</w:t>
      </w:r>
      <w:r w:rsidRPr="003A3A91">
        <w:rPr>
          <w:rFonts w:hint="eastAsia"/>
          <w:rtl/>
        </w:rPr>
        <w:t>سمان</w:t>
      </w:r>
      <w:r w:rsidRPr="003A3A91">
        <w:rPr>
          <w:rFonts w:hint="cs"/>
          <w:rtl/>
        </w:rPr>
        <w:t>ی</w:t>
      </w:r>
      <w:r w:rsidRPr="003A3A91">
        <w:rPr>
          <w:rtl/>
        </w:rPr>
        <w:t xml:space="preserve"> همچن</w:t>
      </w:r>
      <w:r w:rsidRPr="003A3A91">
        <w:rPr>
          <w:rFonts w:hint="cs"/>
          <w:rtl/>
        </w:rPr>
        <w:t>ی</w:t>
      </w:r>
      <w:r w:rsidRPr="003A3A91">
        <w:rPr>
          <w:rFonts w:hint="eastAsia"/>
          <w:rtl/>
        </w:rPr>
        <w:t>ن</w:t>
      </w:r>
      <w:r w:rsidRPr="003A3A91">
        <w:rPr>
          <w:rtl/>
        </w:rPr>
        <w:t xml:space="preserve"> م</w:t>
      </w:r>
      <w:r w:rsidRPr="003A3A91">
        <w:rPr>
          <w:rFonts w:hint="cs"/>
          <w:rtl/>
        </w:rPr>
        <w:t>ی‌</w:t>
      </w:r>
      <w:r w:rsidRPr="003A3A91">
        <w:rPr>
          <w:rFonts w:hint="eastAsia"/>
          <w:rtl/>
        </w:rPr>
        <w:t>تواند</w:t>
      </w:r>
      <w:r w:rsidRPr="003A3A91">
        <w:rPr>
          <w:rtl/>
        </w:rPr>
        <w:t xml:space="preserve"> در </w:t>
      </w:r>
      <w:r w:rsidRPr="003A3A91">
        <w:rPr>
          <w:rFonts w:hint="cs"/>
          <w:rtl/>
        </w:rPr>
        <w:t>ی</w:t>
      </w:r>
      <w:r w:rsidRPr="003A3A91">
        <w:rPr>
          <w:rFonts w:hint="eastAsia"/>
          <w:rtl/>
        </w:rPr>
        <w:t>ک</w:t>
      </w:r>
      <w:r w:rsidRPr="003A3A91">
        <w:rPr>
          <w:rtl/>
        </w:rPr>
        <w:t xml:space="preserve"> فرا</w:t>
      </w:r>
      <w:r w:rsidRPr="003A3A91">
        <w:rPr>
          <w:rFonts w:hint="cs"/>
          <w:rtl/>
        </w:rPr>
        <w:t>ی</w:t>
      </w:r>
      <w:r w:rsidRPr="003A3A91">
        <w:rPr>
          <w:rFonts w:hint="eastAsia"/>
          <w:rtl/>
        </w:rPr>
        <w:t>ند</w:t>
      </w:r>
      <w:r w:rsidRPr="003A3A91">
        <w:rPr>
          <w:rtl/>
        </w:rPr>
        <w:t xml:space="preserve"> تنها برا</w:t>
      </w:r>
      <w:r w:rsidRPr="003A3A91">
        <w:rPr>
          <w:rFonts w:hint="cs"/>
          <w:rtl/>
        </w:rPr>
        <w:t>ی</w:t>
      </w:r>
      <w:r w:rsidRPr="003A3A91">
        <w:rPr>
          <w:rtl/>
        </w:rPr>
        <w:t xml:space="preserve"> را</w:t>
      </w:r>
      <w:r w:rsidRPr="003A3A91">
        <w:rPr>
          <w:rFonts w:hint="cs"/>
          <w:rtl/>
        </w:rPr>
        <w:t>ی</w:t>
      </w:r>
      <w:r w:rsidRPr="003A3A91">
        <w:rPr>
          <w:rFonts w:hint="eastAsia"/>
          <w:rtl/>
        </w:rPr>
        <w:t>انش</w:t>
      </w:r>
      <w:r w:rsidRPr="003A3A91">
        <w:rPr>
          <w:rtl/>
        </w:rPr>
        <w:t xml:space="preserve"> مواز</w:t>
      </w:r>
      <w:r w:rsidRPr="003A3A91">
        <w:rPr>
          <w:rFonts w:hint="cs"/>
          <w:rtl/>
        </w:rPr>
        <w:t>ی</w:t>
      </w:r>
      <w:r w:rsidRPr="003A3A91">
        <w:rPr>
          <w:rtl/>
        </w:rPr>
        <w:t xml:space="preserve"> در س</w:t>
      </w:r>
      <w:r w:rsidRPr="003A3A91">
        <w:rPr>
          <w:rFonts w:hint="cs"/>
          <w:rtl/>
        </w:rPr>
        <w:t>ی</w:t>
      </w:r>
      <w:r w:rsidRPr="003A3A91">
        <w:rPr>
          <w:rFonts w:hint="eastAsia"/>
          <w:rtl/>
        </w:rPr>
        <w:t>ستم</w:t>
      </w:r>
      <w:r w:rsidRPr="003A3A91">
        <w:rPr>
          <w:rtl/>
        </w:rPr>
        <w:t xml:space="preserve"> </w:t>
      </w:r>
      <w:r w:rsidR="00EA044D">
        <w:rPr>
          <w:rtl/>
        </w:rPr>
        <w:t>چند پردازش</w:t>
      </w:r>
      <w:r w:rsidR="00EA044D">
        <w:rPr>
          <w:rFonts w:hint="cs"/>
          <w:rtl/>
        </w:rPr>
        <w:t>ی</w:t>
      </w:r>
      <w:r w:rsidRPr="003A3A91">
        <w:rPr>
          <w:rtl/>
        </w:rPr>
        <w:t xml:space="preserve"> به کار رود.</w:t>
      </w:r>
    </w:p>
    <w:p w14:paraId="500EDD2F" w14:textId="2B900268" w:rsidR="00B56118" w:rsidRPr="00B56118" w:rsidRDefault="00B56118" w:rsidP="006E00FF">
      <w:pPr>
        <w:rPr>
          <w:rtl/>
        </w:rPr>
      </w:pPr>
      <w:r w:rsidRPr="00B56118">
        <w:rPr>
          <w:rtl/>
        </w:rPr>
        <w:t>برنامه‌ها</w:t>
      </w:r>
      <w:r w:rsidRPr="00B56118">
        <w:rPr>
          <w:rFonts w:hint="cs"/>
          <w:rtl/>
        </w:rPr>
        <w:t>ی</w:t>
      </w:r>
      <w:r w:rsidRPr="00B56118">
        <w:rPr>
          <w:rtl/>
        </w:rPr>
        <w:t xml:space="preserve"> کاربرد</w:t>
      </w:r>
      <w:r w:rsidRPr="00B56118">
        <w:rPr>
          <w:rFonts w:hint="cs"/>
          <w:rtl/>
        </w:rPr>
        <w:t>ی</w:t>
      </w:r>
      <w:r w:rsidRPr="00B56118">
        <w:rPr>
          <w:rtl/>
        </w:rPr>
        <w:t xml:space="preserve"> چندر</w:t>
      </w:r>
      <w:r w:rsidRPr="00B56118">
        <w:rPr>
          <w:rFonts w:hint="cs"/>
          <w:rtl/>
        </w:rPr>
        <w:t>ی</w:t>
      </w:r>
      <w:r w:rsidRPr="00B56118">
        <w:rPr>
          <w:rFonts w:hint="eastAsia"/>
          <w:rtl/>
        </w:rPr>
        <w:t>سمان</w:t>
      </w:r>
      <w:r w:rsidRPr="00B56118">
        <w:rPr>
          <w:rFonts w:hint="cs"/>
          <w:rtl/>
        </w:rPr>
        <w:t>ی</w:t>
      </w:r>
      <w:r w:rsidRPr="00B56118">
        <w:rPr>
          <w:rtl/>
        </w:rPr>
        <w:t xml:space="preserve"> مز</w:t>
      </w:r>
      <w:r w:rsidRPr="00B56118">
        <w:rPr>
          <w:rFonts w:hint="cs"/>
          <w:rtl/>
        </w:rPr>
        <w:t>ی</w:t>
      </w:r>
      <w:r w:rsidRPr="00B56118">
        <w:rPr>
          <w:rFonts w:hint="eastAsia"/>
          <w:rtl/>
        </w:rPr>
        <w:t>ت‌ها</w:t>
      </w:r>
      <w:r w:rsidRPr="00B56118">
        <w:rPr>
          <w:rFonts w:hint="cs"/>
          <w:rtl/>
        </w:rPr>
        <w:t>ی</w:t>
      </w:r>
      <w:r w:rsidRPr="00B56118">
        <w:rPr>
          <w:rtl/>
        </w:rPr>
        <w:t xml:space="preserve"> ز</w:t>
      </w:r>
      <w:r w:rsidRPr="00B56118">
        <w:rPr>
          <w:rFonts w:hint="cs"/>
          <w:rtl/>
        </w:rPr>
        <w:t>ی</w:t>
      </w:r>
      <w:r w:rsidRPr="00B56118">
        <w:rPr>
          <w:rFonts w:hint="eastAsia"/>
          <w:rtl/>
        </w:rPr>
        <w:t>ر</w:t>
      </w:r>
      <w:r w:rsidRPr="00B56118">
        <w:rPr>
          <w:rtl/>
        </w:rPr>
        <w:t xml:space="preserve"> را دارا هستند</w:t>
      </w:r>
      <w:r w:rsidR="00A217C1">
        <w:rPr>
          <w:rFonts w:hint="cs"/>
          <w:rtl/>
        </w:rPr>
        <w:t xml:space="preserve"> </w:t>
      </w:r>
      <w:r w:rsidR="009A66F0">
        <w:rPr>
          <w:rtl/>
        </w:rPr>
        <w:fldChar w:fldCharType="begin"/>
      </w:r>
      <w:r w:rsidR="009A66F0">
        <w:rPr>
          <w:rFonts w:cs="Times New Roman"/>
          <w:rtl/>
        </w:rPr>
        <w:instrText xml:space="preserve"> </w:instrText>
      </w:r>
      <w:r w:rsidR="009A66F0">
        <w:rPr>
          <w:rFonts w:cs="Times New Roman"/>
        </w:rPr>
        <w:instrText>ADDIN ZOTERO_ITEM CSL_CITATION {"citationID":"MASCSK5N","properties":{"formattedCitation":"[6], [7]","plainCitation":"[6], [7]","noteIndex":0},"citationItems":[{"id":584,"uris":["http://zotero.org/users/local/23Uy3QXV/items/5YN4KFYH"],"itemData":{"id":58</w:instrText>
      </w:r>
      <w:r w:rsidR="009A66F0">
        <w:rPr>
          <w:rFonts w:cs="Times New Roman"/>
          <w:rtl/>
        </w:rPr>
        <w:instrText>4,"</w:instrText>
      </w:r>
      <w:r w:rsidR="009A66F0">
        <w:rPr>
          <w:rFonts w:cs="Times New Roman"/>
        </w:rPr>
        <w:instrText>type":"webpage","title":"The Benefits of Multithreaded Programming","URL":"https://www.tutorialspoint.com/the-benefits-of-multithreaded-programming","accessed":{"date-parts":[["2022",6,2]]}}},{"id":586,"uris":["http://zotero.org/users/local/23Uy3QXV/items/I8SSGGZM"],"itemData":{"id":586,"type":"webpage","title":"Benefits of Multithreading in Operating System - GeeksforGeeks","URL":"https://www.geeksforgeeks.org/benefits-of-multithreading-in-operating-system/","accessed":{"date-parts":[["2022",6,2</w:instrText>
      </w:r>
      <w:r w:rsidR="009A66F0">
        <w:rPr>
          <w:rFonts w:cs="Times New Roman"/>
          <w:rtl/>
        </w:rPr>
        <w:instrText>]]}}}],"</w:instrText>
      </w:r>
      <w:r w:rsidR="009A66F0">
        <w:rPr>
          <w:rFonts w:cs="Times New Roman"/>
        </w:rPr>
        <w:instrText>schema":"https://github.com/citation-style-language/schema/raw/master/csl-citation.json</w:instrText>
      </w:r>
      <w:r w:rsidR="009A66F0">
        <w:rPr>
          <w:rFonts w:cs="Times New Roman"/>
          <w:rtl/>
        </w:rPr>
        <w:instrText xml:space="preserve">"} </w:instrText>
      </w:r>
      <w:r w:rsidR="009A66F0">
        <w:rPr>
          <w:rtl/>
        </w:rPr>
        <w:fldChar w:fldCharType="separate"/>
      </w:r>
      <w:r w:rsidR="009A66F0">
        <w:rPr>
          <w:rFonts w:cs="Times New Roman"/>
          <w:noProof/>
          <w:rtl/>
        </w:rPr>
        <w:t>[6], [7]</w:t>
      </w:r>
      <w:r w:rsidR="009A66F0">
        <w:rPr>
          <w:rtl/>
        </w:rPr>
        <w:fldChar w:fldCharType="end"/>
      </w:r>
      <w:r w:rsidRPr="00B56118">
        <w:rPr>
          <w:rtl/>
        </w:rPr>
        <w:t>:</w:t>
      </w:r>
    </w:p>
    <w:p w14:paraId="0F0096FA" w14:textId="42C3B60C" w:rsidR="0020267A" w:rsidRDefault="00EA044D" w:rsidP="006E00FF">
      <w:pPr>
        <w:pStyle w:val="ListParagraph"/>
        <w:numPr>
          <w:ilvl w:val="0"/>
          <w:numId w:val="15"/>
        </w:numPr>
      </w:pPr>
      <w:r>
        <w:rPr>
          <w:b/>
          <w:bCs/>
          <w:rtl/>
        </w:rPr>
        <w:t>پاسخ‌ده</w:t>
      </w:r>
      <w:r>
        <w:rPr>
          <w:rFonts w:hint="cs"/>
          <w:b/>
          <w:bCs/>
          <w:rtl/>
        </w:rPr>
        <w:t>ی</w:t>
      </w:r>
      <w:r w:rsidR="00B56118">
        <w:rPr>
          <w:rFonts w:hint="cs"/>
          <w:rtl/>
        </w:rPr>
        <w:t xml:space="preserve">: </w:t>
      </w:r>
      <w:r>
        <w:rPr>
          <w:rtl/>
        </w:rPr>
        <w:t>چندر</w:t>
      </w:r>
      <w:r>
        <w:rPr>
          <w:rFonts w:hint="cs"/>
          <w:rtl/>
        </w:rPr>
        <w:t>ی</w:t>
      </w:r>
      <w:r>
        <w:rPr>
          <w:rFonts w:hint="eastAsia"/>
          <w:rtl/>
        </w:rPr>
        <w:t>سمان</w:t>
      </w:r>
      <w:r>
        <w:rPr>
          <w:rFonts w:hint="cs"/>
          <w:rtl/>
        </w:rPr>
        <w:t>ی</w:t>
      </w:r>
      <w:r w:rsidR="00B56118" w:rsidRPr="00B56118">
        <w:rPr>
          <w:rtl/>
        </w:rPr>
        <w:t xml:space="preserve"> کردن </w:t>
      </w:r>
      <w:r w:rsidR="00B56118" w:rsidRPr="00B56118">
        <w:rPr>
          <w:rFonts w:hint="cs"/>
          <w:rtl/>
        </w:rPr>
        <w:t>ی</w:t>
      </w:r>
      <w:r w:rsidR="00B56118" w:rsidRPr="00B56118">
        <w:rPr>
          <w:rFonts w:hint="eastAsia"/>
          <w:rtl/>
        </w:rPr>
        <w:t>ک</w:t>
      </w:r>
      <w:r w:rsidR="00B56118" w:rsidRPr="00B56118">
        <w:rPr>
          <w:rtl/>
        </w:rPr>
        <w:t xml:space="preserve"> برنامه تعامل</w:t>
      </w:r>
      <w:r w:rsidR="00B56118" w:rsidRPr="00B56118">
        <w:rPr>
          <w:rFonts w:hint="cs"/>
          <w:rtl/>
        </w:rPr>
        <w:t>ی</w:t>
      </w:r>
      <w:r w:rsidR="00B56118" w:rsidRPr="00B56118">
        <w:rPr>
          <w:rtl/>
        </w:rPr>
        <w:t xml:space="preserve"> به برنامه اجازه </w:t>
      </w:r>
      <w:r w:rsidR="001A200C">
        <w:rPr>
          <w:rtl/>
        </w:rPr>
        <w:t>م</w:t>
      </w:r>
      <w:r w:rsidR="001A200C">
        <w:rPr>
          <w:rFonts w:hint="cs"/>
          <w:rtl/>
        </w:rPr>
        <w:t>ی‌</w:t>
      </w:r>
      <w:r w:rsidR="001A200C">
        <w:rPr>
          <w:rFonts w:hint="eastAsia"/>
          <w:rtl/>
        </w:rPr>
        <w:t>دهد</w:t>
      </w:r>
      <w:r w:rsidR="00B56118" w:rsidRPr="00B56118">
        <w:rPr>
          <w:rtl/>
        </w:rPr>
        <w:t xml:space="preserve"> که حت</w:t>
      </w:r>
      <w:r w:rsidR="00B56118" w:rsidRPr="00B56118">
        <w:rPr>
          <w:rFonts w:hint="cs"/>
          <w:rtl/>
        </w:rPr>
        <w:t>ی</w:t>
      </w:r>
      <w:r w:rsidR="00B56118" w:rsidRPr="00B56118">
        <w:rPr>
          <w:rtl/>
        </w:rPr>
        <w:t xml:space="preserve"> اگر بخش</w:t>
      </w:r>
      <w:r w:rsidR="00B56118" w:rsidRPr="00B56118">
        <w:rPr>
          <w:rFonts w:hint="cs"/>
          <w:rtl/>
        </w:rPr>
        <w:t>ی</w:t>
      </w:r>
      <w:r w:rsidR="00B56118" w:rsidRPr="00B56118">
        <w:rPr>
          <w:rtl/>
        </w:rPr>
        <w:t xml:space="preserve"> از آن مسدود شده باشد </w:t>
      </w:r>
      <w:r w:rsidR="00B56118" w:rsidRPr="00B56118">
        <w:rPr>
          <w:rFonts w:hint="cs"/>
          <w:rtl/>
        </w:rPr>
        <w:t>ی</w:t>
      </w:r>
      <w:r w:rsidR="00B56118" w:rsidRPr="00B56118">
        <w:rPr>
          <w:rFonts w:hint="eastAsia"/>
          <w:rtl/>
        </w:rPr>
        <w:t>ا</w:t>
      </w:r>
      <w:r w:rsidR="00B56118" w:rsidRPr="00B56118">
        <w:rPr>
          <w:rtl/>
        </w:rPr>
        <w:t xml:space="preserve"> عمل</w:t>
      </w:r>
      <w:r w:rsidR="00B56118" w:rsidRPr="00B56118">
        <w:rPr>
          <w:rFonts w:hint="cs"/>
          <w:rtl/>
        </w:rPr>
        <w:t>ی</w:t>
      </w:r>
      <w:r w:rsidR="00B56118" w:rsidRPr="00B56118">
        <w:rPr>
          <w:rFonts w:hint="eastAsia"/>
          <w:rtl/>
        </w:rPr>
        <w:t>ات</w:t>
      </w:r>
      <w:r w:rsidR="00B56118" w:rsidRPr="00B56118">
        <w:rPr>
          <w:rFonts w:hint="cs"/>
          <w:rtl/>
        </w:rPr>
        <w:t>ی</w:t>
      </w:r>
      <w:r w:rsidR="00B56118" w:rsidRPr="00B56118">
        <w:rPr>
          <w:rtl/>
        </w:rPr>
        <w:t xml:space="preserve"> طولان</w:t>
      </w:r>
      <w:r w:rsidR="00B56118" w:rsidRPr="00B56118">
        <w:rPr>
          <w:rFonts w:hint="cs"/>
          <w:rtl/>
        </w:rPr>
        <w:t>ی</w:t>
      </w:r>
      <w:r w:rsidR="00B56118" w:rsidRPr="00B56118">
        <w:rPr>
          <w:rtl/>
        </w:rPr>
        <w:t xml:space="preserve"> را انجام دهد، به اجرا ادامه دهد و در نت</w:t>
      </w:r>
      <w:r w:rsidR="00B56118" w:rsidRPr="00B56118">
        <w:rPr>
          <w:rFonts w:hint="cs"/>
          <w:rtl/>
        </w:rPr>
        <w:t>ی</w:t>
      </w:r>
      <w:r w:rsidR="00B56118" w:rsidRPr="00B56118">
        <w:rPr>
          <w:rFonts w:hint="eastAsia"/>
          <w:rtl/>
        </w:rPr>
        <w:t>جه</w:t>
      </w:r>
      <w:r w:rsidR="00B56118" w:rsidRPr="00B56118">
        <w:rPr>
          <w:rtl/>
        </w:rPr>
        <w:t xml:space="preserve"> پاسخگو</w:t>
      </w:r>
      <w:r w:rsidR="00B56118" w:rsidRPr="00B56118">
        <w:rPr>
          <w:rFonts w:hint="cs"/>
          <w:rtl/>
        </w:rPr>
        <w:t>یی</w:t>
      </w:r>
      <w:r w:rsidR="00B56118" w:rsidRPr="00B56118">
        <w:rPr>
          <w:rtl/>
        </w:rPr>
        <w:t xml:space="preserve"> به کاربر را افزا</w:t>
      </w:r>
      <w:r w:rsidR="00B56118" w:rsidRPr="00B56118">
        <w:rPr>
          <w:rFonts w:hint="cs"/>
          <w:rtl/>
        </w:rPr>
        <w:t>ی</w:t>
      </w:r>
      <w:r w:rsidR="00B56118" w:rsidRPr="00B56118">
        <w:rPr>
          <w:rFonts w:hint="eastAsia"/>
          <w:rtl/>
        </w:rPr>
        <w:t>ش</w:t>
      </w:r>
      <w:r w:rsidR="00B56118" w:rsidRPr="00B56118">
        <w:rPr>
          <w:rtl/>
        </w:rPr>
        <w:t xml:space="preserve"> دهد. ا</w:t>
      </w:r>
      <w:r w:rsidR="00B56118" w:rsidRPr="00B56118">
        <w:rPr>
          <w:rFonts w:hint="cs"/>
          <w:rtl/>
        </w:rPr>
        <w:t>ی</w:t>
      </w:r>
      <w:r w:rsidR="00B56118" w:rsidRPr="00B56118">
        <w:rPr>
          <w:rFonts w:hint="eastAsia"/>
          <w:rtl/>
        </w:rPr>
        <w:t>ن</w:t>
      </w:r>
      <w:r w:rsidR="00B56118" w:rsidRPr="00B56118">
        <w:rPr>
          <w:rtl/>
        </w:rPr>
        <w:t xml:space="preserve"> خاص</w:t>
      </w:r>
      <w:r w:rsidR="00B56118" w:rsidRPr="00B56118">
        <w:rPr>
          <w:rFonts w:hint="cs"/>
          <w:rtl/>
        </w:rPr>
        <w:t>ی</w:t>
      </w:r>
      <w:r w:rsidR="00B56118" w:rsidRPr="00B56118">
        <w:rPr>
          <w:rFonts w:hint="eastAsia"/>
          <w:rtl/>
        </w:rPr>
        <w:t>ت</w:t>
      </w:r>
      <w:r w:rsidR="00B56118" w:rsidRPr="00B56118">
        <w:rPr>
          <w:rtl/>
        </w:rPr>
        <w:t xml:space="preserve"> </w:t>
      </w:r>
      <w:r>
        <w:rPr>
          <w:rtl/>
        </w:rPr>
        <w:t>به‌و</w:t>
      </w:r>
      <w:r>
        <w:rPr>
          <w:rFonts w:hint="cs"/>
          <w:rtl/>
        </w:rPr>
        <w:t>ی</w:t>
      </w:r>
      <w:r>
        <w:rPr>
          <w:rFonts w:hint="eastAsia"/>
          <w:rtl/>
        </w:rPr>
        <w:t>ژه</w:t>
      </w:r>
      <w:r w:rsidR="00B56118" w:rsidRPr="00B56118">
        <w:rPr>
          <w:rtl/>
        </w:rPr>
        <w:t xml:space="preserve"> در </w:t>
      </w:r>
      <w:r w:rsidR="00B56118" w:rsidRPr="0020267A">
        <w:rPr>
          <w:u w:val="single"/>
          <w:rtl/>
        </w:rPr>
        <w:t>طراح</w:t>
      </w:r>
      <w:r w:rsidR="00B56118" w:rsidRPr="0020267A">
        <w:rPr>
          <w:rFonts w:hint="cs"/>
          <w:u w:val="single"/>
          <w:rtl/>
        </w:rPr>
        <w:t>ی</w:t>
      </w:r>
      <w:r w:rsidR="00B56118" w:rsidRPr="0020267A">
        <w:rPr>
          <w:u w:val="single"/>
          <w:rtl/>
        </w:rPr>
        <w:t xml:space="preserve"> رابط‌ها</w:t>
      </w:r>
      <w:r w:rsidR="00B56118" w:rsidRPr="0020267A">
        <w:rPr>
          <w:rFonts w:hint="cs"/>
          <w:u w:val="single"/>
          <w:rtl/>
        </w:rPr>
        <w:t>ی</w:t>
      </w:r>
      <w:r w:rsidR="00B56118" w:rsidRPr="0020267A">
        <w:rPr>
          <w:u w:val="single"/>
          <w:rtl/>
        </w:rPr>
        <w:t xml:space="preserve"> کاربر</w:t>
      </w:r>
      <w:r w:rsidR="00B56118" w:rsidRPr="0020267A">
        <w:rPr>
          <w:rFonts w:hint="cs"/>
          <w:u w:val="single"/>
          <w:rtl/>
        </w:rPr>
        <w:t>ی</w:t>
      </w:r>
      <w:r w:rsidR="00B56118" w:rsidRPr="00B56118">
        <w:rPr>
          <w:rtl/>
        </w:rPr>
        <w:t xml:space="preserve"> بس</w:t>
      </w:r>
      <w:r w:rsidR="00B56118" w:rsidRPr="00B56118">
        <w:rPr>
          <w:rFonts w:hint="cs"/>
          <w:rtl/>
        </w:rPr>
        <w:t>ی</w:t>
      </w:r>
      <w:r w:rsidR="00B56118" w:rsidRPr="00B56118">
        <w:rPr>
          <w:rFonts w:hint="eastAsia"/>
          <w:rtl/>
        </w:rPr>
        <w:t>ار</w:t>
      </w:r>
      <w:r w:rsidR="00B56118" w:rsidRPr="00B56118">
        <w:rPr>
          <w:rtl/>
        </w:rPr>
        <w:t xml:space="preserve"> مف</w:t>
      </w:r>
      <w:r w:rsidR="00B56118" w:rsidRPr="00B56118">
        <w:rPr>
          <w:rFonts w:hint="cs"/>
          <w:rtl/>
        </w:rPr>
        <w:t>ی</w:t>
      </w:r>
      <w:r w:rsidR="00B56118" w:rsidRPr="00B56118">
        <w:rPr>
          <w:rFonts w:hint="eastAsia"/>
          <w:rtl/>
        </w:rPr>
        <w:t>د</w:t>
      </w:r>
      <w:r w:rsidR="00B56118" w:rsidRPr="00B56118">
        <w:rPr>
          <w:rtl/>
        </w:rPr>
        <w:t xml:space="preserve"> است. </w:t>
      </w:r>
      <w:r>
        <w:rPr>
          <w:rtl/>
        </w:rPr>
        <w:t>به‌عنوان‌مثال</w:t>
      </w:r>
      <w:r w:rsidR="00B56118" w:rsidRPr="00B56118">
        <w:rPr>
          <w:rtl/>
        </w:rPr>
        <w:t>، در نظر بگ</w:t>
      </w:r>
      <w:r w:rsidR="00B56118" w:rsidRPr="00B56118">
        <w:rPr>
          <w:rFonts w:hint="cs"/>
          <w:rtl/>
        </w:rPr>
        <w:t>ی</w:t>
      </w:r>
      <w:r w:rsidR="00B56118" w:rsidRPr="00B56118">
        <w:rPr>
          <w:rFonts w:hint="eastAsia"/>
          <w:rtl/>
        </w:rPr>
        <w:t>ر</w:t>
      </w:r>
      <w:r w:rsidR="00B56118" w:rsidRPr="00B56118">
        <w:rPr>
          <w:rFonts w:hint="cs"/>
          <w:rtl/>
        </w:rPr>
        <w:t>ی</w:t>
      </w:r>
      <w:r w:rsidR="00B56118" w:rsidRPr="00B56118">
        <w:rPr>
          <w:rFonts w:hint="eastAsia"/>
          <w:rtl/>
        </w:rPr>
        <w:t>د</w:t>
      </w:r>
      <w:r w:rsidR="00B56118" w:rsidRPr="00B56118">
        <w:rPr>
          <w:rtl/>
        </w:rPr>
        <w:t xml:space="preserve"> که چه اتفاق</w:t>
      </w:r>
      <w:r w:rsidR="00B56118" w:rsidRPr="00B56118">
        <w:rPr>
          <w:rFonts w:hint="cs"/>
          <w:rtl/>
        </w:rPr>
        <w:t>ی</w:t>
      </w:r>
      <w:r w:rsidR="00B56118" w:rsidRPr="00B56118">
        <w:rPr>
          <w:rtl/>
        </w:rPr>
        <w:t xml:space="preserve"> م</w:t>
      </w:r>
      <w:r w:rsidR="00B56118" w:rsidRPr="00B56118">
        <w:rPr>
          <w:rFonts w:hint="cs"/>
          <w:rtl/>
        </w:rPr>
        <w:t>ی‌</w:t>
      </w:r>
      <w:r w:rsidR="00B56118" w:rsidRPr="00B56118">
        <w:rPr>
          <w:rFonts w:hint="eastAsia"/>
          <w:rtl/>
        </w:rPr>
        <w:t>افتد</w:t>
      </w:r>
      <w:r w:rsidR="00B56118" w:rsidRPr="00B56118">
        <w:rPr>
          <w:rtl/>
        </w:rPr>
        <w:t xml:space="preserve"> وقت</w:t>
      </w:r>
      <w:r w:rsidR="00B56118" w:rsidRPr="00B56118">
        <w:rPr>
          <w:rFonts w:hint="cs"/>
          <w:rtl/>
        </w:rPr>
        <w:t>ی</w:t>
      </w:r>
      <w:r w:rsidR="00B56118" w:rsidRPr="00B56118">
        <w:rPr>
          <w:rtl/>
        </w:rPr>
        <w:t xml:space="preserve"> کاربر </w:t>
      </w:r>
      <w:r>
        <w:rPr>
          <w:rtl/>
        </w:rPr>
        <w:t>دکمه‌ا</w:t>
      </w:r>
      <w:r>
        <w:rPr>
          <w:rFonts w:hint="cs"/>
          <w:rtl/>
        </w:rPr>
        <w:t>ی</w:t>
      </w:r>
      <w:r w:rsidR="00B56118" w:rsidRPr="00B56118">
        <w:rPr>
          <w:rtl/>
        </w:rPr>
        <w:t xml:space="preserve"> را کل</w:t>
      </w:r>
      <w:r w:rsidR="00B56118" w:rsidRPr="00B56118">
        <w:rPr>
          <w:rFonts w:hint="cs"/>
          <w:rtl/>
        </w:rPr>
        <w:t>ی</w:t>
      </w:r>
      <w:r w:rsidR="00B56118" w:rsidRPr="00B56118">
        <w:rPr>
          <w:rFonts w:hint="eastAsia"/>
          <w:rtl/>
        </w:rPr>
        <w:t>ک</w:t>
      </w:r>
      <w:r w:rsidR="00B56118" w:rsidRPr="00B56118">
        <w:rPr>
          <w:rtl/>
        </w:rPr>
        <w:t xml:space="preserve"> م</w:t>
      </w:r>
      <w:r w:rsidR="00B56118" w:rsidRPr="00B56118">
        <w:rPr>
          <w:rFonts w:hint="cs"/>
          <w:rtl/>
        </w:rPr>
        <w:t>ی‌</w:t>
      </w:r>
      <w:r w:rsidR="00B56118" w:rsidRPr="00B56118">
        <w:rPr>
          <w:rFonts w:hint="eastAsia"/>
          <w:rtl/>
        </w:rPr>
        <w:t>کند</w:t>
      </w:r>
      <w:r w:rsidR="00CB47A9" w:rsidRPr="00CB47A9">
        <w:rPr>
          <w:rtl/>
        </w:rPr>
        <w:t xml:space="preserve"> که منجر به انجام </w:t>
      </w:r>
      <w:r w:rsidR="00CB47A9" w:rsidRPr="00CB47A9">
        <w:rPr>
          <w:rFonts w:hint="cs"/>
          <w:rtl/>
        </w:rPr>
        <w:t>ی</w:t>
      </w:r>
      <w:r w:rsidR="00CB47A9" w:rsidRPr="00CB47A9">
        <w:rPr>
          <w:rFonts w:hint="eastAsia"/>
          <w:rtl/>
        </w:rPr>
        <w:t>ک</w:t>
      </w:r>
      <w:r w:rsidR="00CB47A9" w:rsidRPr="00CB47A9">
        <w:rPr>
          <w:rtl/>
        </w:rPr>
        <w:t xml:space="preserve"> عمل</w:t>
      </w:r>
      <w:r w:rsidR="00CB47A9" w:rsidRPr="00CB47A9">
        <w:rPr>
          <w:rFonts w:hint="cs"/>
          <w:rtl/>
        </w:rPr>
        <w:t>ی</w:t>
      </w:r>
      <w:r w:rsidR="00CB47A9" w:rsidRPr="00CB47A9">
        <w:rPr>
          <w:rFonts w:hint="eastAsia"/>
          <w:rtl/>
        </w:rPr>
        <w:t>ات</w:t>
      </w:r>
      <w:r w:rsidR="00CB47A9" w:rsidRPr="00CB47A9">
        <w:rPr>
          <w:rtl/>
        </w:rPr>
        <w:t xml:space="preserve"> </w:t>
      </w:r>
      <w:r>
        <w:rPr>
          <w:rtl/>
        </w:rPr>
        <w:t>وقت‌گ</w:t>
      </w:r>
      <w:r>
        <w:rPr>
          <w:rFonts w:hint="cs"/>
          <w:rtl/>
        </w:rPr>
        <w:t>ی</w:t>
      </w:r>
      <w:r>
        <w:rPr>
          <w:rFonts w:hint="eastAsia"/>
          <w:rtl/>
        </w:rPr>
        <w:t>ر</w:t>
      </w:r>
      <w:r w:rsidR="00CB47A9" w:rsidRPr="00CB47A9">
        <w:rPr>
          <w:rtl/>
        </w:rPr>
        <w:t xml:space="preserve"> م</w:t>
      </w:r>
      <w:r w:rsidR="00CB47A9" w:rsidRPr="00CB47A9">
        <w:rPr>
          <w:rFonts w:hint="cs"/>
          <w:rtl/>
        </w:rPr>
        <w:t>ی‌</w:t>
      </w:r>
      <w:r w:rsidR="00CB47A9" w:rsidRPr="00CB47A9">
        <w:rPr>
          <w:rFonts w:hint="eastAsia"/>
          <w:rtl/>
        </w:rPr>
        <w:t>شود</w:t>
      </w:r>
      <w:r w:rsidR="00CB47A9" w:rsidRPr="00CB47A9">
        <w:rPr>
          <w:rtl/>
        </w:rPr>
        <w:t xml:space="preserve">. </w:t>
      </w:r>
      <w:r w:rsidR="00CB47A9" w:rsidRPr="00CB47A9">
        <w:rPr>
          <w:rFonts w:hint="cs"/>
          <w:rtl/>
        </w:rPr>
        <w:t>ی</w:t>
      </w:r>
      <w:r w:rsidR="00CB47A9" w:rsidRPr="00CB47A9">
        <w:rPr>
          <w:rFonts w:hint="eastAsia"/>
          <w:rtl/>
        </w:rPr>
        <w:t>ک</w:t>
      </w:r>
      <w:r w:rsidR="00CB47A9" w:rsidRPr="00CB47A9">
        <w:rPr>
          <w:rtl/>
        </w:rPr>
        <w:t xml:space="preserve"> برنامه تک ر</w:t>
      </w:r>
      <w:r w:rsidR="00CB47A9" w:rsidRPr="00CB47A9">
        <w:rPr>
          <w:rFonts w:hint="cs"/>
          <w:rtl/>
        </w:rPr>
        <w:t>ی</w:t>
      </w:r>
      <w:r w:rsidR="00CB47A9" w:rsidRPr="00CB47A9">
        <w:rPr>
          <w:rFonts w:hint="eastAsia"/>
          <w:rtl/>
        </w:rPr>
        <w:t>سمان</w:t>
      </w:r>
      <w:r w:rsidR="00CB47A9" w:rsidRPr="00CB47A9">
        <w:rPr>
          <w:rFonts w:hint="cs"/>
          <w:rtl/>
        </w:rPr>
        <w:t>ی</w:t>
      </w:r>
      <w:r w:rsidR="00CB47A9" w:rsidRPr="00CB47A9">
        <w:rPr>
          <w:rtl/>
        </w:rPr>
        <w:t xml:space="preserve"> تا زمان</w:t>
      </w:r>
      <w:r w:rsidR="00CB47A9" w:rsidRPr="00CB47A9">
        <w:rPr>
          <w:rFonts w:hint="cs"/>
          <w:rtl/>
        </w:rPr>
        <w:t>ی</w:t>
      </w:r>
      <w:r w:rsidR="00CB47A9" w:rsidRPr="00CB47A9">
        <w:rPr>
          <w:rtl/>
        </w:rPr>
        <w:t xml:space="preserve"> که عمل</w:t>
      </w:r>
      <w:r w:rsidR="00CB47A9" w:rsidRPr="00CB47A9">
        <w:rPr>
          <w:rFonts w:hint="cs"/>
          <w:rtl/>
        </w:rPr>
        <w:t>ی</w:t>
      </w:r>
      <w:r w:rsidR="00CB47A9" w:rsidRPr="00CB47A9">
        <w:rPr>
          <w:rFonts w:hint="eastAsia"/>
          <w:rtl/>
        </w:rPr>
        <w:t>ات</w:t>
      </w:r>
      <w:r w:rsidR="00CB47A9" w:rsidRPr="00CB47A9">
        <w:rPr>
          <w:rtl/>
        </w:rPr>
        <w:t xml:space="preserve"> به پا</w:t>
      </w:r>
      <w:r w:rsidR="00CB47A9" w:rsidRPr="00CB47A9">
        <w:rPr>
          <w:rFonts w:hint="cs"/>
          <w:rtl/>
        </w:rPr>
        <w:t>ی</w:t>
      </w:r>
      <w:r w:rsidR="00CB47A9" w:rsidRPr="00CB47A9">
        <w:rPr>
          <w:rFonts w:hint="eastAsia"/>
          <w:rtl/>
        </w:rPr>
        <w:t>ان</w:t>
      </w:r>
      <w:r w:rsidR="00CB47A9" w:rsidRPr="00CB47A9">
        <w:rPr>
          <w:rtl/>
        </w:rPr>
        <w:t xml:space="preserve"> نرسد، پاسخگو</w:t>
      </w:r>
      <w:r w:rsidR="00CB47A9" w:rsidRPr="00CB47A9">
        <w:rPr>
          <w:rFonts w:hint="cs"/>
          <w:rtl/>
        </w:rPr>
        <w:t>ی</w:t>
      </w:r>
      <w:r w:rsidR="00CB47A9" w:rsidRPr="00CB47A9">
        <w:rPr>
          <w:rtl/>
        </w:rPr>
        <w:t xml:space="preserve"> کاربر نخواهد بود.</w:t>
      </w:r>
      <w:r w:rsidR="00CB47A9">
        <w:rPr>
          <w:rFonts w:hint="cs"/>
          <w:rtl/>
        </w:rPr>
        <w:t xml:space="preserve"> </w:t>
      </w:r>
      <w:r w:rsidR="00CB47A9" w:rsidRPr="00CB47A9">
        <w:rPr>
          <w:rtl/>
        </w:rPr>
        <w:t>در مقابل، اگر عمل</w:t>
      </w:r>
      <w:r w:rsidR="00CB47A9" w:rsidRPr="00CB47A9">
        <w:rPr>
          <w:rFonts w:hint="cs"/>
          <w:rtl/>
        </w:rPr>
        <w:t>ی</w:t>
      </w:r>
      <w:r w:rsidR="00CB47A9" w:rsidRPr="00CB47A9">
        <w:rPr>
          <w:rFonts w:hint="eastAsia"/>
          <w:rtl/>
        </w:rPr>
        <w:t>ات</w:t>
      </w:r>
      <w:r w:rsidR="00CB47A9" w:rsidRPr="00CB47A9">
        <w:rPr>
          <w:rtl/>
        </w:rPr>
        <w:t xml:space="preserve"> زمان بر در </w:t>
      </w:r>
      <w:r w:rsidR="00CB47A9" w:rsidRPr="00CB47A9">
        <w:rPr>
          <w:rFonts w:hint="cs"/>
          <w:rtl/>
        </w:rPr>
        <w:t>ی</w:t>
      </w:r>
      <w:r w:rsidR="00CB47A9" w:rsidRPr="00CB47A9">
        <w:rPr>
          <w:rFonts w:hint="eastAsia"/>
          <w:rtl/>
        </w:rPr>
        <w:t>ک</w:t>
      </w:r>
      <w:r w:rsidR="00CB47A9" w:rsidRPr="00CB47A9">
        <w:rPr>
          <w:rtl/>
        </w:rPr>
        <w:t xml:space="preserve"> ر</w:t>
      </w:r>
      <w:r w:rsidR="00CB47A9" w:rsidRPr="00CB47A9">
        <w:rPr>
          <w:rFonts w:hint="cs"/>
          <w:rtl/>
        </w:rPr>
        <w:t>ی</w:t>
      </w:r>
      <w:r w:rsidR="00CB47A9" w:rsidRPr="00CB47A9">
        <w:rPr>
          <w:rFonts w:hint="eastAsia"/>
          <w:rtl/>
        </w:rPr>
        <w:t>سمان</w:t>
      </w:r>
      <w:r w:rsidR="00CB47A9" w:rsidRPr="00CB47A9">
        <w:rPr>
          <w:rtl/>
        </w:rPr>
        <w:t xml:space="preserve"> جداگانه و ناهمگام انجام شود، برنامه همچنان پاسخگو به کاربر است.</w:t>
      </w:r>
      <w:r w:rsidR="0020267A">
        <w:rPr>
          <w:rFonts w:hint="cs"/>
          <w:rtl/>
        </w:rPr>
        <w:t xml:space="preserve"> </w:t>
      </w:r>
    </w:p>
    <w:p w14:paraId="6508D113" w14:textId="7F500522" w:rsidR="00DC6CC7" w:rsidRDefault="0020267A" w:rsidP="001C2F28">
      <w:pPr>
        <w:pStyle w:val="ListParagraph"/>
        <w:rPr>
          <w:rtl/>
        </w:rPr>
      </w:pPr>
      <w:r>
        <w:rPr>
          <w:rFonts w:hint="cs"/>
          <w:rtl/>
        </w:rPr>
        <w:t xml:space="preserve">برای مثال در این برنامه، </w:t>
      </w:r>
      <w:r w:rsidR="00EA044D">
        <w:rPr>
          <w:rtl/>
        </w:rPr>
        <w:t>به‌منظور</w:t>
      </w:r>
      <w:r>
        <w:rPr>
          <w:rFonts w:hint="cs"/>
          <w:rtl/>
        </w:rPr>
        <w:t xml:space="preserve"> جلوگیری از تداخلات </w:t>
      </w:r>
      <w:r w:rsidR="00EA044D">
        <w:rPr>
          <w:rtl/>
        </w:rPr>
        <w:t>ا</w:t>
      </w:r>
      <w:r w:rsidR="00EA044D">
        <w:rPr>
          <w:rFonts w:hint="cs"/>
          <w:rtl/>
        </w:rPr>
        <w:t>ی</w:t>
      </w:r>
      <w:r w:rsidR="00EA044D">
        <w:rPr>
          <w:rFonts w:hint="eastAsia"/>
          <w:rtl/>
        </w:rPr>
        <w:t>ن‌چن</w:t>
      </w:r>
      <w:r w:rsidR="00EA044D">
        <w:rPr>
          <w:rFonts w:hint="cs"/>
          <w:rtl/>
        </w:rPr>
        <w:t>ی</w:t>
      </w:r>
      <w:r w:rsidR="00EA044D">
        <w:rPr>
          <w:rFonts w:hint="eastAsia"/>
          <w:rtl/>
        </w:rPr>
        <w:t>ن</w:t>
      </w:r>
      <w:r w:rsidR="001B557C">
        <w:rPr>
          <w:rFonts w:hint="cs"/>
          <w:rtl/>
        </w:rPr>
        <w:t>ی</w:t>
      </w:r>
      <w:r>
        <w:rPr>
          <w:rFonts w:hint="cs"/>
          <w:rtl/>
        </w:rPr>
        <w:t xml:space="preserve"> رابط کاربری در زمان دریافت </w:t>
      </w:r>
      <w:r w:rsidR="001A200C">
        <w:rPr>
          <w:rtl/>
        </w:rPr>
        <w:t>داده‌ها</w:t>
      </w:r>
      <w:r w:rsidR="001A200C">
        <w:rPr>
          <w:rFonts w:hint="cs"/>
          <w:rtl/>
        </w:rPr>
        <w:t>ی</w:t>
      </w:r>
      <w:r>
        <w:rPr>
          <w:rFonts w:hint="cs"/>
          <w:rtl/>
        </w:rPr>
        <w:t xml:space="preserve"> الکتروانسفالوگرام، دستورات دریافت </w:t>
      </w:r>
      <w:r w:rsidR="001A200C">
        <w:rPr>
          <w:rtl/>
        </w:rPr>
        <w:t>داده‌</w:t>
      </w:r>
      <w:r>
        <w:rPr>
          <w:rFonts w:hint="cs"/>
          <w:rtl/>
        </w:rPr>
        <w:t xml:space="preserve"> از دستگاه در </w:t>
      </w:r>
      <w:r w:rsidR="00EA044D">
        <w:rPr>
          <w:rtl/>
        </w:rPr>
        <w:t>ر</w:t>
      </w:r>
      <w:r w:rsidR="00EA044D">
        <w:rPr>
          <w:rFonts w:hint="cs"/>
          <w:rtl/>
        </w:rPr>
        <w:t>ی</w:t>
      </w:r>
      <w:r w:rsidR="00EA044D">
        <w:rPr>
          <w:rFonts w:hint="eastAsia"/>
          <w:rtl/>
        </w:rPr>
        <w:t>سمان</w:t>
      </w:r>
      <w:r w:rsidR="00EA044D">
        <w:rPr>
          <w:rFonts w:hint="cs"/>
          <w:rtl/>
        </w:rPr>
        <w:t>ی</w:t>
      </w:r>
      <w:r>
        <w:rPr>
          <w:rFonts w:hint="cs"/>
          <w:rtl/>
        </w:rPr>
        <w:t xml:space="preserve"> مجزا از </w:t>
      </w:r>
      <w:r w:rsidR="00EA044D">
        <w:rPr>
          <w:rtl/>
        </w:rPr>
        <w:t>ر</w:t>
      </w:r>
      <w:r w:rsidR="00EA044D">
        <w:rPr>
          <w:rFonts w:hint="cs"/>
          <w:rtl/>
        </w:rPr>
        <w:t>ی</w:t>
      </w:r>
      <w:r w:rsidR="00EA044D">
        <w:rPr>
          <w:rFonts w:hint="eastAsia"/>
          <w:rtl/>
        </w:rPr>
        <w:t>سمان</w:t>
      </w:r>
      <w:r>
        <w:rPr>
          <w:rFonts w:hint="cs"/>
          <w:rtl/>
        </w:rPr>
        <w:t xml:space="preserve"> </w:t>
      </w:r>
      <w:r w:rsidR="00EA044D">
        <w:rPr>
          <w:rtl/>
        </w:rPr>
        <w:t>اجراکننده</w:t>
      </w:r>
      <w:r>
        <w:rPr>
          <w:rFonts w:hint="cs"/>
          <w:rtl/>
        </w:rPr>
        <w:t xml:space="preserve"> برنامه اصلی اجرا </w:t>
      </w:r>
      <w:r w:rsidR="001A200C">
        <w:rPr>
          <w:rtl/>
        </w:rPr>
        <w:t>م</w:t>
      </w:r>
      <w:r w:rsidR="001A200C">
        <w:rPr>
          <w:rFonts w:hint="cs"/>
          <w:rtl/>
        </w:rPr>
        <w:t>ی‌</w:t>
      </w:r>
      <w:r w:rsidR="001A200C">
        <w:rPr>
          <w:rFonts w:hint="eastAsia"/>
          <w:rtl/>
        </w:rPr>
        <w:t>شود</w:t>
      </w:r>
      <w:r>
        <w:rPr>
          <w:rFonts w:hint="cs"/>
          <w:rtl/>
        </w:rPr>
        <w:t xml:space="preserve">. </w:t>
      </w:r>
    </w:p>
    <w:p w14:paraId="460D9B63" w14:textId="63641F61" w:rsidR="0020267A" w:rsidRDefault="0020267A" w:rsidP="006E00FF">
      <w:pPr>
        <w:pStyle w:val="ListParagraph"/>
        <w:numPr>
          <w:ilvl w:val="0"/>
          <w:numId w:val="15"/>
        </w:numPr>
      </w:pPr>
      <w:r w:rsidRPr="00393E67">
        <w:rPr>
          <w:b/>
          <w:bCs/>
          <w:rtl/>
        </w:rPr>
        <w:t>اشتراک منابع</w:t>
      </w:r>
      <w:r w:rsidR="00393E67">
        <w:rPr>
          <w:rFonts w:hint="cs"/>
          <w:rtl/>
        </w:rPr>
        <w:t>:</w:t>
      </w:r>
      <w:r w:rsidRPr="0020267A">
        <w:rPr>
          <w:rtl/>
        </w:rPr>
        <w:t xml:space="preserve"> فرا</w:t>
      </w:r>
      <w:r w:rsidRPr="0020267A">
        <w:rPr>
          <w:rFonts w:hint="cs"/>
          <w:rtl/>
        </w:rPr>
        <w:t>ی</w:t>
      </w:r>
      <w:r w:rsidRPr="0020267A">
        <w:rPr>
          <w:rFonts w:hint="eastAsia"/>
          <w:rtl/>
        </w:rPr>
        <w:t>ندها</w:t>
      </w:r>
      <w:r w:rsidRPr="0020267A">
        <w:rPr>
          <w:rtl/>
        </w:rPr>
        <w:t xml:space="preserve"> م</w:t>
      </w:r>
      <w:r w:rsidRPr="0020267A">
        <w:rPr>
          <w:rFonts w:hint="cs"/>
          <w:rtl/>
        </w:rPr>
        <w:t>ی‌</w:t>
      </w:r>
      <w:r w:rsidRPr="0020267A">
        <w:rPr>
          <w:rFonts w:hint="eastAsia"/>
          <w:rtl/>
        </w:rPr>
        <w:t>توانند</w:t>
      </w:r>
      <w:r w:rsidRPr="0020267A">
        <w:rPr>
          <w:rtl/>
        </w:rPr>
        <w:t xml:space="preserve"> منابع را فقط از طر</w:t>
      </w:r>
      <w:r w:rsidRPr="0020267A">
        <w:rPr>
          <w:rFonts w:hint="cs"/>
          <w:rtl/>
        </w:rPr>
        <w:t>ی</w:t>
      </w:r>
      <w:r w:rsidRPr="0020267A">
        <w:rPr>
          <w:rFonts w:hint="eastAsia"/>
          <w:rtl/>
        </w:rPr>
        <w:t>ق</w:t>
      </w:r>
      <w:r w:rsidRPr="0020267A">
        <w:rPr>
          <w:rtl/>
        </w:rPr>
        <w:t xml:space="preserve"> تکن</w:t>
      </w:r>
      <w:r w:rsidRPr="0020267A">
        <w:rPr>
          <w:rFonts w:hint="cs"/>
          <w:rtl/>
        </w:rPr>
        <w:t>ی</w:t>
      </w:r>
      <w:r w:rsidRPr="0020267A">
        <w:rPr>
          <w:rFonts w:hint="eastAsia"/>
          <w:rtl/>
        </w:rPr>
        <w:t>ک‌ها</w:t>
      </w:r>
      <w:r w:rsidRPr="0020267A">
        <w:rPr>
          <w:rFonts w:hint="cs"/>
          <w:rtl/>
        </w:rPr>
        <w:t>یی</w:t>
      </w:r>
      <w:r w:rsidRPr="0020267A">
        <w:rPr>
          <w:rtl/>
        </w:rPr>
        <w:t xml:space="preserve"> مانند حافظه مشترک و انتقال پ</w:t>
      </w:r>
      <w:r w:rsidRPr="0020267A">
        <w:rPr>
          <w:rFonts w:hint="cs"/>
          <w:rtl/>
        </w:rPr>
        <w:t>ی</w:t>
      </w:r>
      <w:r w:rsidRPr="0020267A">
        <w:rPr>
          <w:rFonts w:hint="eastAsia"/>
          <w:rtl/>
        </w:rPr>
        <w:t>ام</w:t>
      </w:r>
      <w:r w:rsidRPr="0020267A">
        <w:rPr>
          <w:rtl/>
        </w:rPr>
        <w:t xml:space="preserve"> به اشتراک بگذارند. چن</w:t>
      </w:r>
      <w:r w:rsidRPr="0020267A">
        <w:rPr>
          <w:rFonts w:hint="cs"/>
          <w:rtl/>
        </w:rPr>
        <w:t>ی</w:t>
      </w:r>
      <w:r w:rsidRPr="0020267A">
        <w:rPr>
          <w:rFonts w:hint="eastAsia"/>
          <w:rtl/>
        </w:rPr>
        <w:t>ن</w:t>
      </w:r>
      <w:r w:rsidRPr="0020267A">
        <w:rPr>
          <w:rtl/>
        </w:rPr>
        <w:t xml:space="preserve"> تکن</w:t>
      </w:r>
      <w:r w:rsidRPr="0020267A">
        <w:rPr>
          <w:rFonts w:hint="cs"/>
          <w:rtl/>
        </w:rPr>
        <w:t>ی</w:t>
      </w:r>
      <w:r w:rsidRPr="0020267A">
        <w:rPr>
          <w:rFonts w:hint="eastAsia"/>
          <w:rtl/>
        </w:rPr>
        <w:t>ک‌ها</w:t>
      </w:r>
      <w:r w:rsidRPr="0020267A">
        <w:rPr>
          <w:rFonts w:hint="cs"/>
          <w:rtl/>
        </w:rPr>
        <w:t>یی</w:t>
      </w:r>
      <w:r w:rsidRPr="0020267A">
        <w:rPr>
          <w:rtl/>
        </w:rPr>
        <w:t xml:space="preserve"> با</w:t>
      </w:r>
      <w:r w:rsidRPr="0020267A">
        <w:rPr>
          <w:rFonts w:hint="cs"/>
          <w:rtl/>
        </w:rPr>
        <w:t>ی</w:t>
      </w:r>
      <w:r w:rsidRPr="0020267A">
        <w:rPr>
          <w:rFonts w:hint="eastAsia"/>
          <w:rtl/>
        </w:rPr>
        <w:t>د</w:t>
      </w:r>
      <w:r w:rsidRPr="0020267A">
        <w:rPr>
          <w:rtl/>
        </w:rPr>
        <w:t xml:space="preserve"> </w:t>
      </w:r>
      <w:r w:rsidR="00EA044D">
        <w:rPr>
          <w:rtl/>
        </w:rPr>
        <w:t>به طور</w:t>
      </w:r>
      <w:r w:rsidRPr="0020267A">
        <w:rPr>
          <w:rtl/>
        </w:rPr>
        <w:t xml:space="preserve"> صر</w:t>
      </w:r>
      <w:r w:rsidRPr="0020267A">
        <w:rPr>
          <w:rFonts w:hint="cs"/>
          <w:rtl/>
        </w:rPr>
        <w:t>ی</w:t>
      </w:r>
      <w:r w:rsidRPr="0020267A">
        <w:rPr>
          <w:rFonts w:hint="eastAsia"/>
          <w:rtl/>
        </w:rPr>
        <w:t>ح</w:t>
      </w:r>
      <w:r w:rsidRPr="0020267A">
        <w:rPr>
          <w:rtl/>
        </w:rPr>
        <w:t xml:space="preserve"> توسط برنامه‌نو</w:t>
      </w:r>
      <w:r w:rsidRPr="0020267A">
        <w:rPr>
          <w:rFonts w:hint="cs"/>
          <w:rtl/>
        </w:rPr>
        <w:t>ی</w:t>
      </w:r>
      <w:r w:rsidRPr="0020267A">
        <w:rPr>
          <w:rFonts w:hint="eastAsia"/>
          <w:rtl/>
        </w:rPr>
        <w:t>س</w:t>
      </w:r>
      <w:r w:rsidRPr="0020267A">
        <w:rPr>
          <w:rtl/>
        </w:rPr>
        <w:t xml:space="preserve"> تدارک د</w:t>
      </w:r>
      <w:r w:rsidRPr="0020267A">
        <w:rPr>
          <w:rFonts w:hint="cs"/>
          <w:rtl/>
        </w:rPr>
        <w:t>ی</w:t>
      </w:r>
      <w:r w:rsidRPr="0020267A">
        <w:rPr>
          <w:rFonts w:hint="eastAsia"/>
          <w:rtl/>
        </w:rPr>
        <w:t>ده</w:t>
      </w:r>
      <w:r w:rsidRPr="0020267A">
        <w:rPr>
          <w:rtl/>
        </w:rPr>
        <w:t xml:space="preserve"> شوند. </w:t>
      </w:r>
      <w:r w:rsidR="00EA044D">
        <w:rPr>
          <w:rtl/>
        </w:rPr>
        <w:t>باا</w:t>
      </w:r>
      <w:r w:rsidR="00EA044D">
        <w:rPr>
          <w:rFonts w:hint="cs"/>
          <w:rtl/>
        </w:rPr>
        <w:t>ی</w:t>
      </w:r>
      <w:r w:rsidR="00EA044D">
        <w:rPr>
          <w:rFonts w:hint="eastAsia"/>
          <w:rtl/>
        </w:rPr>
        <w:t>ن‌حال</w:t>
      </w:r>
      <w:r w:rsidRPr="0020267A">
        <w:rPr>
          <w:rtl/>
        </w:rPr>
        <w:t>، ر</w:t>
      </w:r>
      <w:r w:rsidRPr="0020267A">
        <w:rPr>
          <w:rFonts w:hint="cs"/>
          <w:rtl/>
        </w:rPr>
        <w:t>ی</w:t>
      </w:r>
      <w:r w:rsidRPr="0020267A">
        <w:rPr>
          <w:rFonts w:hint="eastAsia"/>
          <w:rtl/>
        </w:rPr>
        <w:t>سمان‌ها</w:t>
      </w:r>
      <w:r w:rsidRPr="0020267A">
        <w:rPr>
          <w:rtl/>
        </w:rPr>
        <w:t xml:space="preserve"> </w:t>
      </w:r>
      <w:r w:rsidR="00EA044D">
        <w:rPr>
          <w:rtl/>
        </w:rPr>
        <w:t>به طور</w:t>
      </w:r>
      <w:r w:rsidRPr="0020267A">
        <w:rPr>
          <w:rtl/>
        </w:rPr>
        <w:t xml:space="preserve"> </w:t>
      </w:r>
      <w:r w:rsidR="00EA044D">
        <w:rPr>
          <w:rtl/>
        </w:rPr>
        <w:t>پ</w:t>
      </w:r>
      <w:r w:rsidR="00EA044D">
        <w:rPr>
          <w:rFonts w:hint="cs"/>
          <w:rtl/>
        </w:rPr>
        <w:t>ی</w:t>
      </w:r>
      <w:r w:rsidR="00EA044D">
        <w:rPr>
          <w:rFonts w:hint="eastAsia"/>
          <w:rtl/>
        </w:rPr>
        <w:t>ش‌فرض</w:t>
      </w:r>
      <w:r w:rsidRPr="0020267A">
        <w:rPr>
          <w:rtl/>
        </w:rPr>
        <w:t xml:space="preserve"> حافظه و منابع فرا</w:t>
      </w:r>
      <w:r w:rsidRPr="0020267A">
        <w:rPr>
          <w:rFonts w:hint="cs"/>
          <w:rtl/>
        </w:rPr>
        <w:t>ی</w:t>
      </w:r>
      <w:r w:rsidRPr="0020267A">
        <w:rPr>
          <w:rFonts w:hint="eastAsia"/>
          <w:rtl/>
        </w:rPr>
        <w:t>ند</w:t>
      </w:r>
      <w:r w:rsidRPr="0020267A">
        <w:rPr>
          <w:rtl/>
        </w:rPr>
        <w:t xml:space="preserve"> را به اشتراک م</w:t>
      </w:r>
      <w:r w:rsidRPr="0020267A">
        <w:rPr>
          <w:rFonts w:hint="cs"/>
          <w:rtl/>
        </w:rPr>
        <w:t>ی</w:t>
      </w:r>
      <w:r w:rsidRPr="0020267A">
        <w:rPr>
          <w:rtl/>
        </w:rPr>
        <w:t>‌گذارند. فا</w:t>
      </w:r>
      <w:r w:rsidRPr="0020267A">
        <w:rPr>
          <w:rFonts w:hint="cs"/>
          <w:rtl/>
        </w:rPr>
        <w:t>ی</w:t>
      </w:r>
      <w:r w:rsidRPr="0020267A">
        <w:rPr>
          <w:rFonts w:hint="eastAsia"/>
          <w:rtl/>
        </w:rPr>
        <w:t>ده</w:t>
      </w:r>
      <w:r w:rsidRPr="0020267A">
        <w:rPr>
          <w:rtl/>
        </w:rPr>
        <w:t xml:space="preserve"> اشتراک کد و داده ا</w:t>
      </w:r>
      <w:r w:rsidRPr="0020267A">
        <w:rPr>
          <w:rFonts w:hint="cs"/>
          <w:rtl/>
        </w:rPr>
        <w:t>ی</w:t>
      </w:r>
      <w:r w:rsidRPr="0020267A">
        <w:rPr>
          <w:rFonts w:hint="eastAsia"/>
          <w:rtl/>
        </w:rPr>
        <w:t>ن</w:t>
      </w:r>
      <w:r w:rsidRPr="0020267A">
        <w:rPr>
          <w:rtl/>
        </w:rPr>
        <w:t xml:space="preserve"> است که به </w:t>
      </w:r>
      <w:r w:rsidRPr="0020267A">
        <w:rPr>
          <w:rFonts w:hint="cs"/>
          <w:rtl/>
        </w:rPr>
        <w:t>ی</w:t>
      </w:r>
      <w:r w:rsidRPr="0020267A">
        <w:rPr>
          <w:rFonts w:hint="eastAsia"/>
          <w:rtl/>
        </w:rPr>
        <w:t>ک</w:t>
      </w:r>
      <w:r w:rsidRPr="0020267A">
        <w:rPr>
          <w:rtl/>
        </w:rPr>
        <w:t xml:space="preserve"> برنامه اجازه م</w:t>
      </w:r>
      <w:r w:rsidRPr="0020267A">
        <w:rPr>
          <w:rFonts w:hint="cs"/>
          <w:rtl/>
        </w:rPr>
        <w:t>ی‌</w:t>
      </w:r>
      <w:r w:rsidRPr="0020267A">
        <w:rPr>
          <w:rFonts w:hint="eastAsia"/>
          <w:rtl/>
        </w:rPr>
        <w:t>دهد</w:t>
      </w:r>
      <w:r w:rsidRPr="0020267A">
        <w:rPr>
          <w:rtl/>
        </w:rPr>
        <w:t xml:space="preserve"> چند</w:t>
      </w:r>
      <w:r w:rsidRPr="0020267A">
        <w:rPr>
          <w:rFonts w:hint="cs"/>
          <w:rtl/>
        </w:rPr>
        <w:t>ی</w:t>
      </w:r>
      <w:r w:rsidRPr="0020267A">
        <w:rPr>
          <w:rFonts w:hint="eastAsia"/>
          <w:rtl/>
        </w:rPr>
        <w:t>ن</w:t>
      </w:r>
      <w:r w:rsidRPr="0020267A">
        <w:rPr>
          <w:rtl/>
        </w:rPr>
        <w:t xml:space="preserve"> ر</w:t>
      </w:r>
      <w:r w:rsidRPr="0020267A">
        <w:rPr>
          <w:rFonts w:hint="cs"/>
          <w:rtl/>
        </w:rPr>
        <w:t>ی</w:t>
      </w:r>
      <w:r w:rsidRPr="0020267A">
        <w:rPr>
          <w:rFonts w:hint="eastAsia"/>
          <w:rtl/>
        </w:rPr>
        <w:t>سمان</w:t>
      </w:r>
      <w:r w:rsidRPr="0020267A">
        <w:rPr>
          <w:rtl/>
        </w:rPr>
        <w:t xml:space="preserve"> فعال</w:t>
      </w:r>
      <w:r w:rsidRPr="0020267A">
        <w:rPr>
          <w:rFonts w:hint="cs"/>
          <w:rtl/>
        </w:rPr>
        <w:t>ی</w:t>
      </w:r>
      <w:r w:rsidRPr="0020267A">
        <w:rPr>
          <w:rFonts w:hint="eastAsia"/>
          <w:rtl/>
        </w:rPr>
        <w:t>ت</w:t>
      </w:r>
      <w:r w:rsidRPr="0020267A">
        <w:rPr>
          <w:rFonts w:hint="cs"/>
          <w:rtl/>
        </w:rPr>
        <w:t>ی</w:t>
      </w:r>
      <w:r w:rsidRPr="0020267A">
        <w:rPr>
          <w:rtl/>
        </w:rPr>
        <w:t xml:space="preserve"> مختلف در فضا</w:t>
      </w:r>
      <w:r w:rsidRPr="0020267A">
        <w:rPr>
          <w:rFonts w:hint="cs"/>
          <w:rtl/>
        </w:rPr>
        <w:t>ی</w:t>
      </w:r>
      <w:r w:rsidRPr="0020267A">
        <w:rPr>
          <w:rtl/>
        </w:rPr>
        <w:t xml:space="preserve"> آدرس </w:t>
      </w:r>
      <w:r w:rsidRPr="0020267A">
        <w:rPr>
          <w:rFonts w:hint="cs"/>
          <w:rtl/>
        </w:rPr>
        <w:t>ی</w:t>
      </w:r>
      <w:r w:rsidRPr="0020267A">
        <w:rPr>
          <w:rFonts w:hint="eastAsia"/>
          <w:rtl/>
        </w:rPr>
        <w:t>کسان</w:t>
      </w:r>
      <w:r w:rsidRPr="0020267A">
        <w:rPr>
          <w:rtl/>
        </w:rPr>
        <w:t xml:space="preserve"> داشته باشد.</w:t>
      </w:r>
    </w:p>
    <w:p w14:paraId="55B90644" w14:textId="5199C596" w:rsidR="002F5FFA" w:rsidRPr="002F5FFA" w:rsidRDefault="002F5FFA" w:rsidP="006E00FF">
      <w:pPr>
        <w:pStyle w:val="ListParagraph"/>
        <w:numPr>
          <w:ilvl w:val="0"/>
          <w:numId w:val="15"/>
        </w:numPr>
      </w:pPr>
      <w:r w:rsidRPr="00393E67">
        <w:rPr>
          <w:b/>
          <w:bCs/>
          <w:rtl/>
        </w:rPr>
        <w:t>اقتصاد</w:t>
      </w:r>
      <w:r w:rsidRPr="00393E67">
        <w:rPr>
          <w:rFonts w:hint="cs"/>
          <w:b/>
          <w:bCs/>
          <w:rtl/>
        </w:rPr>
        <w:t>ی</w:t>
      </w:r>
      <w:r w:rsidRPr="00393E67">
        <w:rPr>
          <w:b/>
          <w:bCs/>
          <w:rtl/>
        </w:rPr>
        <w:t xml:space="preserve"> بودن</w:t>
      </w:r>
      <w:r w:rsidR="00393E67">
        <w:rPr>
          <w:rFonts w:hint="cs"/>
          <w:rtl/>
        </w:rPr>
        <w:t>:</w:t>
      </w:r>
      <w:r w:rsidRPr="002F5FFA">
        <w:rPr>
          <w:rtl/>
        </w:rPr>
        <w:t xml:space="preserve"> اختصاص حافظه و منابع برا</w:t>
      </w:r>
      <w:r w:rsidRPr="002F5FFA">
        <w:rPr>
          <w:rFonts w:hint="cs"/>
          <w:rtl/>
        </w:rPr>
        <w:t>ی</w:t>
      </w:r>
      <w:r w:rsidRPr="002F5FFA">
        <w:rPr>
          <w:rtl/>
        </w:rPr>
        <w:t xml:space="preserve"> ا</w:t>
      </w:r>
      <w:r w:rsidRPr="002F5FFA">
        <w:rPr>
          <w:rFonts w:hint="cs"/>
          <w:rtl/>
        </w:rPr>
        <w:t>ی</w:t>
      </w:r>
      <w:r w:rsidRPr="002F5FFA">
        <w:rPr>
          <w:rFonts w:hint="eastAsia"/>
          <w:rtl/>
        </w:rPr>
        <w:t>جاد</w:t>
      </w:r>
      <w:r w:rsidRPr="002F5FFA">
        <w:rPr>
          <w:rtl/>
        </w:rPr>
        <w:t xml:space="preserve"> فرا</w:t>
      </w:r>
      <w:r w:rsidRPr="002F5FFA">
        <w:rPr>
          <w:rFonts w:hint="cs"/>
          <w:rtl/>
        </w:rPr>
        <w:t>ی</w:t>
      </w:r>
      <w:r w:rsidRPr="002F5FFA">
        <w:rPr>
          <w:rFonts w:hint="eastAsia"/>
          <w:rtl/>
        </w:rPr>
        <w:t>ند</w:t>
      </w:r>
      <w:r w:rsidRPr="002F5FFA">
        <w:rPr>
          <w:rtl/>
        </w:rPr>
        <w:t xml:space="preserve"> هز</w:t>
      </w:r>
      <w:r w:rsidRPr="002F5FFA">
        <w:rPr>
          <w:rFonts w:hint="cs"/>
          <w:rtl/>
        </w:rPr>
        <w:t>ی</w:t>
      </w:r>
      <w:r w:rsidRPr="002F5FFA">
        <w:rPr>
          <w:rFonts w:hint="eastAsia"/>
          <w:rtl/>
        </w:rPr>
        <w:t>نه</w:t>
      </w:r>
      <w:r w:rsidRPr="002F5FFA">
        <w:rPr>
          <w:rtl/>
        </w:rPr>
        <w:t xml:space="preserve"> بر است. </w:t>
      </w:r>
      <w:r w:rsidR="00EA044D">
        <w:rPr>
          <w:rtl/>
        </w:rPr>
        <w:t>ازآنجاکه</w:t>
      </w:r>
      <w:r w:rsidRPr="002F5FFA">
        <w:rPr>
          <w:rtl/>
        </w:rPr>
        <w:t xml:space="preserve"> ر</w:t>
      </w:r>
      <w:r w:rsidRPr="002F5FFA">
        <w:rPr>
          <w:rFonts w:hint="cs"/>
          <w:rtl/>
        </w:rPr>
        <w:t>ی</w:t>
      </w:r>
      <w:r w:rsidRPr="002F5FFA">
        <w:rPr>
          <w:rFonts w:hint="eastAsia"/>
          <w:rtl/>
        </w:rPr>
        <w:t>سمان‌ها</w:t>
      </w:r>
      <w:r w:rsidRPr="002F5FFA">
        <w:rPr>
          <w:rtl/>
        </w:rPr>
        <w:t xml:space="preserve"> منابع </w:t>
      </w:r>
      <w:r w:rsidR="00EA044D">
        <w:rPr>
          <w:rtl/>
        </w:rPr>
        <w:t>فرا</w:t>
      </w:r>
      <w:r w:rsidR="00EA044D">
        <w:rPr>
          <w:rFonts w:hint="cs"/>
          <w:rtl/>
        </w:rPr>
        <w:t>ی</w:t>
      </w:r>
      <w:r w:rsidR="00EA044D">
        <w:rPr>
          <w:rFonts w:hint="eastAsia"/>
          <w:rtl/>
        </w:rPr>
        <w:t>ند</w:t>
      </w:r>
      <w:r w:rsidR="00EA044D">
        <w:rPr>
          <w:rFonts w:hint="cs"/>
          <w:rtl/>
        </w:rPr>
        <w:t>ی</w:t>
      </w:r>
      <w:r w:rsidRPr="002F5FFA">
        <w:rPr>
          <w:rtl/>
        </w:rPr>
        <w:t xml:space="preserve"> را که به آن تعلق دارند به اشتراک م</w:t>
      </w:r>
      <w:r w:rsidRPr="002F5FFA">
        <w:rPr>
          <w:rFonts w:hint="cs"/>
          <w:rtl/>
        </w:rPr>
        <w:t>ی‌</w:t>
      </w:r>
      <w:r w:rsidRPr="002F5FFA">
        <w:rPr>
          <w:rFonts w:hint="eastAsia"/>
          <w:rtl/>
        </w:rPr>
        <w:t>گذارند،</w:t>
      </w:r>
      <w:r w:rsidRPr="002F5FFA">
        <w:rPr>
          <w:rtl/>
        </w:rPr>
        <w:t xml:space="preserve"> ا</w:t>
      </w:r>
      <w:r w:rsidRPr="002F5FFA">
        <w:rPr>
          <w:rFonts w:hint="cs"/>
          <w:rtl/>
        </w:rPr>
        <w:t>ی</w:t>
      </w:r>
      <w:r w:rsidRPr="002F5FFA">
        <w:rPr>
          <w:rFonts w:hint="eastAsia"/>
          <w:rtl/>
        </w:rPr>
        <w:t>جاد</w:t>
      </w:r>
      <w:r w:rsidRPr="002F5FFA">
        <w:rPr>
          <w:rtl/>
        </w:rPr>
        <w:t xml:space="preserve"> و تغ</w:t>
      </w:r>
      <w:r w:rsidRPr="002F5FFA">
        <w:rPr>
          <w:rFonts w:hint="cs"/>
          <w:rtl/>
        </w:rPr>
        <w:t>یی</w:t>
      </w:r>
      <w:r w:rsidRPr="002F5FFA">
        <w:rPr>
          <w:rFonts w:hint="eastAsia"/>
          <w:rtl/>
        </w:rPr>
        <w:t>ر</w:t>
      </w:r>
      <w:r w:rsidRPr="002F5FFA">
        <w:rPr>
          <w:rtl/>
        </w:rPr>
        <w:t xml:space="preserve"> ر</w:t>
      </w:r>
      <w:r w:rsidRPr="002F5FFA">
        <w:rPr>
          <w:rFonts w:hint="cs"/>
          <w:rtl/>
        </w:rPr>
        <w:t>ی</w:t>
      </w:r>
      <w:r w:rsidRPr="002F5FFA">
        <w:rPr>
          <w:rFonts w:hint="eastAsia"/>
          <w:rtl/>
        </w:rPr>
        <w:t>سمان‌ها</w:t>
      </w:r>
      <w:r w:rsidRPr="002F5FFA">
        <w:rPr>
          <w:rtl/>
        </w:rPr>
        <w:t xml:space="preserve"> </w:t>
      </w:r>
      <w:r w:rsidR="001A200C">
        <w:rPr>
          <w:rtl/>
        </w:rPr>
        <w:t>اقتصاد</w:t>
      </w:r>
      <w:r w:rsidR="001A200C">
        <w:rPr>
          <w:rFonts w:hint="cs"/>
          <w:rtl/>
        </w:rPr>
        <w:t>ی‌</w:t>
      </w:r>
      <w:r w:rsidR="001A200C">
        <w:rPr>
          <w:rFonts w:hint="eastAsia"/>
          <w:rtl/>
        </w:rPr>
        <w:t>تر</w:t>
      </w:r>
      <w:r w:rsidRPr="002F5FFA">
        <w:rPr>
          <w:rtl/>
        </w:rPr>
        <w:t xml:space="preserve"> است. ارز</w:t>
      </w:r>
      <w:r w:rsidRPr="002F5FFA">
        <w:rPr>
          <w:rFonts w:hint="cs"/>
          <w:rtl/>
        </w:rPr>
        <w:t>ی</w:t>
      </w:r>
      <w:r w:rsidRPr="002F5FFA">
        <w:rPr>
          <w:rFonts w:hint="eastAsia"/>
          <w:rtl/>
        </w:rPr>
        <w:t>اب</w:t>
      </w:r>
      <w:r w:rsidRPr="002F5FFA">
        <w:rPr>
          <w:rFonts w:hint="cs"/>
          <w:rtl/>
        </w:rPr>
        <w:t>ی</w:t>
      </w:r>
      <w:r w:rsidRPr="002F5FFA">
        <w:rPr>
          <w:rtl/>
        </w:rPr>
        <w:t xml:space="preserve"> تجرب</w:t>
      </w:r>
      <w:r w:rsidRPr="002F5FFA">
        <w:rPr>
          <w:rFonts w:hint="cs"/>
          <w:rtl/>
        </w:rPr>
        <w:t>ی</w:t>
      </w:r>
      <w:r w:rsidRPr="002F5FFA">
        <w:rPr>
          <w:rtl/>
        </w:rPr>
        <w:t xml:space="preserve"> تفاوت در سربار ممکن است دشوار باشد، اما </w:t>
      </w:r>
      <w:r w:rsidR="00EA044D">
        <w:rPr>
          <w:rtl/>
        </w:rPr>
        <w:t>به‌طورکل</w:t>
      </w:r>
      <w:r w:rsidR="00EA044D">
        <w:rPr>
          <w:rFonts w:hint="cs"/>
          <w:rtl/>
        </w:rPr>
        <w:t>ی</w:t>
      </w:r>
      <w:r w:rsidRPr="002F5FFA">
        <w:rPr>
          <w:rtl/>
        </w:rPr>
        <w:t xml:space="preserve"> ا</w:t>
      </w:r>
      <w:r w:rsidRPr="002F5FFA">
        <w:rPr>
          <w:rFonts w:hint="cs"/>
          <w:rtl/>
        </w:rPr>
        <w:t>ی</w:t>
      </w:r>
      <w:r w:rsidRPr="002F5FFA">
        <w:rPr>
          <w:rFonts w:hint="eastAsia"/>
          <w:rtl/>
        </w:rPr>
        <w:t>جاد</w:t>
      </w:r>
      <w:r w:rsidRPr="002F5FFA">
        <w:rPr>
          <w:rtl/>
        </w:rPr>
        <w:t xml:space="preserve"> ر</w:t>
      </w:r>
      <w:r w:rsidRPr="002F5FFA">
        <w:rPr>
          <w:rFonts w:hint="cs"/>
          <w:rtl/>
        </w:rPr>
        <w:t>ی</w:t>
      </w:r>
      <w:r w:rsidRPr="002F5FFA">
        <w:rPr>
          <w:rFonts w:hint="eastAsia"/>
          <w:rtl/>
        </w:rPr>
        <w:t>سمان،</w:t>
      </w:r>
      <w:r w:rsidRPr="002F5FFA">
        <w:rPr>
          <w:rtl/>
        </w:rPr>
        <w:t xml:space="preserve"> زمان و حافظه کمتر</w:t>
      </w:r>
      <w:r w:rsidRPr="002F5FFA">
        <w:rPr>
          <w:rFonts w:hint="cs"/>
          <w:rtl/>
        </w:rPr>
        <w:t>ی</w:t>
      </w:r>
      <w:r w:rsidRPr="002F5FFA">
        <w:rPr>
          <w:rtl/>
        </w:rPr>
        <w:t xml:space="preserve"> نسبت به ا</w:t>
      </w:r>
      <w:r w:rsidRPr="002F5FFA">
        <w:rPr>
          <w:rFonts w:hint="cs"/>
          <w:rtl/>
        </w:rPr>
        <w:t>ی</w:t>
      </w:r>
      <w:r w:rsidRPr="002F5FFA">
        <w:rPr>
          <w:rFonts w:hint="eastAsia"/>
          <w:rtl/>
        </w:rPr>
        <w:t>جاد</w:t>
      </w:r>
      <w:r w:rsidRPr="002F5FFA">
        <w:rPr>
          <w:rtl/>
        </w:rPr>
        <w:t xml:space="preserve"> فرا</w:t>
      </w:r>
      <w:r w:rsidRPr="002F5FFA">
        <w:rPr>
          <w:rFonts w:hint="cs"/>
          <w:rtl/>
        </w:rPr>
        <w:t>ی</w:t>
      </w:r>
      <w:r w:rsidRPr="002F5FFA">
        <w:rPr>
          <w:rFonts w:hint="eastAsia"/>
          <w:rtl/>
        </w:rPr>
        <w:t>ند</w:t>
      </w:r>
      <w:r w:rsidRPr="002F5FFA">
        <w:rPr>
          <w:rtl/>
        </w:rPr>
        <w:t xml:space="preserve"> م</w:t>
      </w:r>
      <w:r w:rsidRPr="002F5FFA">
        <w:rPr>
          <w:rFonts w:hint="cs"/>
          <w:rtl/>
        </w:rPr>
        <w:t>ی‌</w:t>
      </w:r>
      <w:r w:rsidRPr="002F5FFA">
        <w:rPr>
          <w:rFonts w:hint="eastAsia"/>
          <w:rtl/>
        </w:rPr>
        <w:t>برد</w:t>
      </w:r>
      <w:r w:rsidRPr="002F5FFA">
        <w:rPr>
          <w:rtl/>
        </w:rPr>
        <w:t>. علاوه بر ا</w:t>
      </w:r>
      <w:r w:rsidRPr="002F5FFA">
        <w:rPr>
          <w:rFonts w:hint="cs"/>
          <w:rtl/>
        </w:rPr>
        <w:t>ی</w:t>
      </w:r>
      <w:r w:rsidRPr="002F5FFA">
        <w:rPr>
          <w:rFonts w:hint="eastAsia"/>
          <w:rtl/>
        </w:rPr>
        <w:t>ن،</w:t>
      </w:r>
      <w:r w:rsidRPr="002F5FFA">
        <w:rPr>
          <w:rtl/>
        </w:rPr>
        <w:t xml:space="preserve"> تعو</w:t>
      </w:r>
      <w:r w:rsidRPr="002F5FFA">
        <w:rPr>
          <w:rFonts w:hint="cs"/>
          <w:rtl/>
        </w:rPr>
        <w:t>ی</w:t>
      </w:r>
      <w:r w:rsidRPr="002F5FFA">
        <w:rPr>
          <w:rFonts w:hint="eastAsia"/>
          <w:rtl/>
        </w:rPr>
        <w:t>ض</w:t>
      </w:r>
      <w:r w:rsidRPr="002F5FFA">
        <w:rPr>
          <w:rtl/>
        </w:rPr>
        <w:t xml:space="preserve"> زم</w:t>
      </w:r>
      <w:r w:rsidRPr="002F5FFA">
        <w:rPr>
          <w:rFonts w:hint="cs"/>
          <w:rtl/>
        </w:rPr>
        <w:t>ی</w:t>
      </w:r>
      <w:r w:rsidRPr="002F5FFA">
        <w:rPr>
          <w:rFonts w:hint="eastAsia"/>
          <w:rtl/>
        </w:rPr>
        <w:t>نه</w:t>
      </w:r>
      <w:r w:rsidRPr="002F5FFA">
        <w:rPr>
          <w:rtl/>
        </w:rPr>
        <w:t xml:space="preserve"> ب</w:t>
      </w:r>
      <w:r w:rsidRPr="002F5FFA">
        <w:rPr>
          <w:rFonts w:hint="cs"/>
          <w:rtl/>
        </w:rPr>
        <w:t>ی</w:t>
      </w:r>
      <w:r w:rsidRPr="002F5FFA">
        <w:rPr>
          <w:rFonts w:hint="eastAsia"/>
          <w:rtl/>
        </w:rPr>
        <w:t>ن</w:t>
      </w:r>
      <w:r w:rsidRPr="002F5FFA">
        <w:rPr>
          <w:rtl/>
        </w:rPr>
        <w:t xml:space="preserve"> ر</w:t>
      </w:r>
      <w:r w:rsidRPr="002F5FFA">
        <w:rPr>
          <w:rFonts w:hint="cs"/>
          <w:rtl/>
        </w:rPr>
        <w:t>ی</w:t>
      </w:r>
      <w:r w:rsidRPr="002F5FFA">
        <w:rPr>
          <w:rFonts w:hint="eastAsia"/>
          <w:rtl/>
        </w:rPr>
        <w:t>سمان‌ها</w:t>
      </w:r>
      <w:r w:rsidRPr="002F5FFA">
        <w:rPr>
          <w:rtl/>
        </w:rPr>
        <w:t xml:space="preserve"> معمولاً </w:t>
      </w:r>
      <w:r w:rsidR="001A200C">
        <w:rPr>
          <w:rtl/>
        </w:rPr>
        <w:t>سر</w:t>
      </w:r>
      <w:r w:rsidR="001A200C">
        <w:rPr>
          <w:rFonts w:hint="cs"/>
          <w:rtl/>
        </w:rPr>
        <w:t>ی</w:t>
      </w:r>
      <w:r w:rsidR="001A200C">
        <w:rPr>
          <w:rFonts w:hint="eastAsia"/>
          <w:rtl/>
        </w:rPr>
        <w:t>ع‌تر</w:t>
      </w:r>
      <w:r w:rsidRPr="002F5FFA">
        <w:rPr>
          <w:rtl/>
        </w:rPr>
        <w:t xml:space="preserve"> از پردازش‌ها است</w:t>
      </w:r>
      <w:r w:rsidRPr="002F5FFA">
        <w:t>.</w:t>
      </w:r>
    </w:p>
    <w:p w14:paraId="6EBDDF55" w14:textId="62ED7B47" w:rsidR="000046AE" w:rsidRPr="000046AE" w:rsidRDefault="000046AE" w:rsidP="006E00FF">
      <w:pPr>
        <w:pStyle w:val="ListParagraph"/>
        <w:numPr>
          <w:ilvl w:val="0"/>
          <w:numId w:val="15"/>
        </w:numPr>
      </w:pPr>
      <w:r w:rsidRPr="00393E67">
        <w:rPr>
          <w:b/>
          <w:bCs/>
          <w:rtl/>
        </w:rPr>
        <w:lastRenderedPageBreak/>
        <w:t>اجرا</w:t>
      </w:r>
      <w:r w:rsidRPr="00393E67">
        <w:rPr>
          <w:rFonts w:hint="cs"/>
          <w:b/>
          <w:bCs/>
          <w:rtl/>
        </w:rPr>
        <w:t>ی</w:t>
      </w:r>
      <w:r w:rsidRPr="00393E67">
        <w:rPr>
          <w:b/>
          <w:bCs/>
          <w:rtl/>
        </w:rPr>
        <w:t xml:space="preserve"> </w:t>
      </w:r>
      <w:r w:rsidR="001A200C">
        <w:rPr>
          <w:b/>
          <w:bCs/>
          <w:rtl/>
        </w:rPr>
        <w:t>سر</w:t>
      </w:r>
      <w:r w:rsidR="001A200C">
        <w:rPr>
          <w:rFonts w:hint="cs"/>
          <w:b/>
          <w:bCs/>
          <w:rtl/>
        </w:rPr>
        <w:t>ی</w:t>
      </w:r>
      <w:r w:rsidR="001A200C">
        <w:rPr>
          <w:rFonts w:hint="eastAsia"/>
          <w:b/>
          <w:bCs/>
          <w:rtl/>
        </w:rPr>
        <w:t>ع‌تر</w:t>
      </w:r>
      <w:r w:rsidR="00393E67">
        <w:rPr>
          <w:rFonts w:hint="cs"/>
          <w:rtl/>
        </w:rPr>
        <w:t>:</w:t>
      </w:r>
      <w:r w:rsidRPr="000046AE">
        <w:rPr>
          <w:rtl/>
        </w:rPr>
        <w:t xml:space="preserve"> ا</w:t>
      </w:r>
      <w:r w:rsidRPr="000046AE">
        <w:rPr>
          <w:rFonts w:hint="cs"/>
          <w:rtl/>
        </w:rPr>
        <w:t>ی</w:t>
      </w:r>
      <w:r w:rsidRPr="000046AE">
        <w:rPr>
          <w:rFonts w:hint="eastAsia"/>
          <w:rtl/>
        </w:rPr>
        <w:t>ن</w:t>
      </w:r>
      <w:r w:rsidRPr="000046AE">
        <w:rPr>
          <w:rtl/>
        </w:rPr>
        <w:t xml:space="preserve"> مز</w:t>
      </w:r>
      <w:r w:rsidRPr="000046AE">
        <w:rPr>
          <w:rFonts w:hint="cs"/>
          <w:rtl/>
        </w:rPr>
        <w:t>ی</w:t>
      </w:r>
      <w:r w:rsidRPr="000046AE">
        <w:rPr>
          <w:rFonts w:hint="eastAsia"/>
          <w:rtl/>
        </w:rPr>
        <w:t>ت</w:t>
      </w:r>
      <w:r w:rsidRPr="000046AE">
        <w:rPr>
          <w:rtl/>
        </w:rPr>
        <w:t xml:space="preserve"> چندر</w:t>
      </w:r>
      <w:r w:rsidRPr="000046AE">
        <w:rPr>
          <w:rFonts w:hint="cs"/>
          <w:rtl/>
        </w:rPr>
        <w:t>ی</w:t>
      </w:r>
      <w:r w:rsidRPr="000046AE">
        <w:rPr>
          <w:rFonts w:hint="eastAsia"/>
          <w:rtl/>
        </w:rPr>
        <w:t>سمان</w:t>
      </w:r>
      <w:r w:rsidRPr="000046AE">
        <w:rPr>
          <w:rFonts w:hint="cs"/>
          <w:rtl/>
        </w:rPr>
        <w:t>ی</w:t>
      </w:r>
      <w:r w:rsidRPr="000046AE">
        <w:rPr>
          <w:rtl/>
        </w:rPr>
        <w:t xml:space="preserve"> به برنامه اجازه م</w:t>
      </w:r>
      <w:r w:rsidRPr="000046AE">
        <w:rPr>
          <w:rFonts w:hint="cs"/>
          <w:rtl/>
        </w:rPr>
        <w:t>ی‌</w:t>
      </w:r>
      <w:r w:rsidRPr="000046AE">
        <w:rPr>
          <w:rFonts w:hint="eastAsia"/>
          <w:rtl/>
        </w:rPr>
        <w:t>دهد</w:t>
      </w:r>
      <w:r w:rsidRPr="000046AE">
        <w:rPr>
          <w:rtl/>
        </w:rPr>
        <w:t xml:space="preserve"> که در س</w:t>
      </w:r>
      <w:r w:rsidRPr="000046AE">
        <w:rPr>
          <w:rFonts w:hint="cs"/>
          <w:rtl/>
        </w:rPr>
        <w:t>ی</w:t>
      </w:r>
      <w:r w:rsidRPr="000046AE">
        <w:rPr>
          <w:rFonts w:hint="eastAsia"/>
          <w:rtl/>
        </w:rPr>
        <w:t>ستم</w:t>
      </w:r>
      <w:r w:rsidRPr="000046AE">
        <w:rPr>
          <w:rtl/>
        </w:rPr>
        <w:t xml:space="preserve"> را</w:t>
      </w:r>
      <w:r w:rsidRPr="000046AE">
        <w:rPr>
          <w:rFonts w:hint="cs"/>
          <w:rtl/>
        </w:rPr>
        <w:t>ی</w:t>
      </w:r>
      <w:r w:rsidRPr="000046AE">
        <w:rPr>
          <w:rFonts w:hint="eastAsia"/>
          <w:rtl/>
        </w:rPr>
        <w:t>انه‌ها</w:t>
      </w:r>
      <w:r w:rsidRPr="000046AE">
        <w:rPr>
          <w:rFonts w:hint="cs"/>
          <w:rtl/>
        </w:rPr>
        <w:t>یی</w:t>
      </w:r>
      <w:r w:rsidRPr="000046AE">
        <w:rPr>
          <w:rtl/>
        </w:rPr>
        <w:t xml:space="preserve"> که دارا</w:t>
      </w:r>
      <w:r w:rsidRPr="000046AE">
        <w:rPr>
          <w:rFonts w:hint="cs"/>
          <w:rtl/>
        </w:rPr>
        <w:t>ی</w:t>
      </w:r>
      <w:r w:rsidRPr="000046AE">
        <w:rPr>
          <w:rtl/>
        </w:rPr>
        <w:t xml:space="preserve"> چند</w:t>
      </w:r>
      <w:r w:rsidRPr="000046AE">
        <w:rPr>
          <w:rFonts w:hint="cs"/>
          <w:rtl/>
        </w:rPr>
        <w:t>ی</w:t>
      </w:r>
      <w:r w:rsidRPr="000046AE">
        <w:rPr>
          <w:rFonts w:hint="eastAsia"/>
          <w:rtl/>
        </w:rPr>
        <w:t>ن</w:t>
      </w:r>
      <w:r w:rsidRPr="000046AE">
        <w:rPr>
          <w:rtl/>
        </w:rPr>
        <w:t xml:space="preserve"> پردازنده </w:t>
      </w:r>
      <w:r w:rsidRPr="000046AE">
        <w:rPr>
          <w:rFonts w:hint="cs"/>
          <w:rtl/>
        </w:rPr>
        <w:t>ی</w:t>
      </w:r>
      <w:r w:rsidRPr="000046AE">
        <w:rPr>
          <w:rFonts w:hint="eastAsia"/>
          <w:rtl/>
        </w:rPr>
        <w:t>ا</w:t>
      </w:r>
      <w:r w:rsidRPr="000046AE">
        <w:rPr>
          <w:rtl/>
        </w:rPr>
        <w:t xml:space="preserve"> پردازنده‌ها</w:t>
      </w:r>
      <w:r w:rsidRPr="000046AE">
        <w:rPr>
          <w:rFonts w:hint="cs"/>
          <w:rtl/>
        </w:rPr>
        <w:t>ی</w:t>
      </w:r>
      <w:r w:rsidRPr="000046AE">
        <w:rPr>
          <w:rtl/>
        </w:rPr>
        <w:t xml:space="preserve"> چندهسته‌ا</w:t>
      </w:r>
      <w:r w:rsidRPr="000046AE">
        <w:rPr>
          <w:rFonts w:hint="cs"/>
          <w:rtl/>
        </w:rPr>
        <w:t>ی</w:t>
      </w:r>
      <w:r w:rsidRPr="000046AE">
        <w:rPr>
          <w:rtl/>
        </w:rPr>
        <w:t xml:space="preserve"> هستند؛ سرعت عملکرد را افزا</w:t>
      </w:r>
      <w:r w:rsidRPr="000046AE">
        <w:rPr>
          <w:rFonts w:hint="cs"/>
          <w:rtl/>
        </w:rPr>
        <w:t>ی</w:t>
      </w:r>
      <w:r w:rsidRPr="000046AE">
        <w:rPr>
          <w:rFonts w:hint="eastAsia"/>
          <w:rtl/>
        </w:rPr>
        <w:t>ش</w:t>
      </w:r>
      <w:r w:rsidRPr="000046AE">
        <w:rPr>
          <w:rtl/>
        </w:rPr>
        <w:t xml:space="preserve"> دهد، ز</w:t>
      </w:r>
      <w:r w:rsidRPr="000046AE">
        <w:rPr>
          <w:rFonts w:hint="cs"/>
          <w:rtl/>
        </w:rPr>
        <w:t>ی</w:t>
      </w:r>
      <w:r w:rsidRPr="000046AE">
        <w:rPr>
          <w:rFonts w:hint="eastAsia"/>
          <w:rtl/>
        </w:rPr>
        <w:t>را</w:t>
      </w:r>
      <w:r w:rsidRPr="000046AE">
        <w:rPr>
          <w:rtl/>
        </w:rPr>
        <w:t xml:space="preserve"> </w:t>
      </w:r>
      <w:r w:rsidR="00EA044D">
        <w:rPr>
          <w:rtl/>
        </w:rPr>
        <w:t>به طور</w:t>
      </w:r>
      <w:r w:rsidRPr="000046AE">
        <w:rPr>
          <w:rtl/>
        </w:rPr>
        <w:t xml:space="preserve"> طب</w:t>
      </w:r>
      <w:r w:rsidRPr="000046AE">
        <w:rPr>
          <w:rFonts w:hint="cs"/>
          <w:rtl/>
        </w:rPr>
        <w:t>ی</w:t>
      </w:r>
      <w:r w:rsidRPr="000046AE">
        <w:rPr>
          <w:rFonts w:hint="eastAsia"/>
          <w:rtl/>
        </w:rPr>
        <w:t>ع</w:t>
      </w:r>
      <w:r w:rsidRPr="000046AE">
        <w:rPr>
          <w:rFonts w:hint="cs"/>
          <w:rtl/>
        </w:rPr>
        <w:t>ی</w:t>
      </w:r>
      <w:r w:rsidRPr="000046AE">
        <w:rPr>
          <w:rtl/>
        </w:rPr>
        <w:t xml:space="preserve"> ر</w:t>
      </w:r>
      <w:r w:rsidRPr="000046AE">
        <w:rPr>
          <w:rFonts w:hint="cs"/>
          <w:rtl/>
        </w:rPr>
        <w:t>ی</w:t>
      </w:r>
      <w:r w:rsidRPr="000046AE">
        <w:rPr>
          <w:rFonts w:hint="eastAsia"/>
          <w:rtl/>
        </w:rPr>
        <w:t>سمان‌ها</w:t>
      </w:r>
      <w:r w:rsidRPr="000046AE">
        <w:rPr>
          <w:rFonts w:hint="cs"/>
          <w:rtl/>
        </w:rPr>
        <w:t>ی</w:t>
      </w:r>
      <w:r w:rsidRPr="000046AE">
        <w:rPr>
          <w:rtl/>
        </w:rPr>
        <w:t xml:space="preserve"> </w:t>
      </w:r>
      <w:r w:rsidRPr="000046AE">
        <w:rPr>
          <w:rFonts w:hint="cs"/>
          <w:rtl/>
        </w:rPr>
        <w:t>ی</w:t>
      </w:r>
      <w:r w:rsidRPr="000046AE">
        <w:rPr>
          <w:rFonts w:hint="eastAsia"/>
          <w:rtl/>
        </w:rPr>
        <w:t>ک</w:t>
      </w:r>
      <w:r w:rsidRPr="000046AE">
        <w:rPr>
          <w:rtl/>
        </w:rPr>
        <w:t xml:space="preserve"> برنامه در </w:t>
      </w:r>
      <w:r w:rsidR="00EA044D">
        <w:rPr>
          <w:rtl/>
        </w:rPr>
        <w:t>هم‌روند</w:t>
      </w:r>
      <w:r w:rsidR="00EA044D">
        <w:rPr>
          <w:rFonts w:hint="cs"/>
          <w:rtl/>
        </w:rPr>
        <w:t>ی</w:t>
      </w:r>
      <w:r w:rsidRPr="000046AE">
        <w:rPr>
          <w:rtl/>
        </w:rPr>
        <w:t xml:space="preserve"> اجرا خ</w:t>
      </w:r>
      <w:r w:rsidRPr="000046AE">
        <w:rPr>
          <w:rFonts w:hint="eastAsia"/>
          <w:rtl/>
        </w:rPr>
        <w:t>ود</w:t>
      </w:r>
      <w:r w:rsidRPr="000046AE">
        <w:rPr>
          <w:rtl/>
        </w:rPr>
        <w:t xml:space="preserve"> را قرض م</w:t>
      </w:r>
      <w:r w:rsidRPr="000046AE">
        <w:rPr>
          <w:rFonts w:hint="cs"/>
          <w:rtl/>
        </w:rPr>
        <w:t>ی‌</w:t>
      </w:r>
      <w:r w:rsidRPr="000046AE">
        <w:rPr>
          <w:rFonts w:hint="eastAsia"/>
          <w:rtl/>
        </w:rPr>
        <w:t>دهند</w:t>
      </w:r>
      <w:r w:rsidRPr="000046AE">
        <w:t>.</w:t>
      </w:r>
    </w:p>
    <w:p w14:paraId="096D6B60" w14:textId="3BE1D52D" w:rsidR="002F5FFA" w:rsidRDefault="001C74F0" w:rsidP="006E00FF">
      <w:pPr>
        <w:pStyle w:val="ListParagraph"/>
        <w:numPr>
          <w:ilvl w:val="0"/>
          <w:numId w:val="15"/>
        </w:numPr>
      </w:pPr>
      <w:r w:rsidRPr="00393E67">
        <w:rPr>
          <w:b/>
          <w:bCs/>
          <w:rtl/>
        </w:rPr>
        <w:t>مواز</w:t>
      </w:r>
      <w:r w:rsidRPr="00393E67">
        <w:rPr>
          <w:rFonts w:hint="cs"/>
          <w:b/>
          <w:bCs/>
          <w:rtl/>
        </w:rPr>
        <w:t>ی</w:t>
      </w:r>
      <w:r w:rsidRPr="00393E67">
        <w:rPr>
          <w:b/>
          <w:bCs/>
          <w:rtl/>
        </w:rPr>
        <w:t xml:space="preserve"> کردن</w:t>
      </w:r>
      <w:r w:rsidR="00393E67">
        <w:rPr>
          <w:rFonts w:hint="cs"/>
          <w:rtl/>
        </w:rPr>
        <w:t>:</w:t>
      </w:r>
      <w:r w:rsidRPr="001C74F0">
        <w:rPr>
          <w:rtl/>
        </w:rPr>
        <w:t xml:space="preserve"> برنامه‌ها</w:t>
      </w:r>
      <w:r w:rsidRPr="001C74F0">
        <w:rPr>
          <w:rFonts w:hint="cs"/>
          <w:rtl/>
        </w:rPr>
        <w:t>ی</w:t>
      </w:r>
      <w:r w:rsidRPr="001C74F0">
        <w:rPr>
          <w:rtl/>
        </w:rPr>
        <w:t xml:space="preserve"> کاربرد</w:t>
      </w:r>
      <w:r w:rsidRPr="001C74F0">
        <w:rPr>
          <w:rFonts w:hint="cs"/>
          <w:rtl/>
        </w:rPr>
        <w:t>ی</w:t>
      </w:r>
      <w:r w:rsidRPr="001C74F0">
        <w:rPr>
          <w:rtl/>
        </w:rPr>
        <w:t xml:space="preserve"> به دنبال بهره‌بردار</w:t>
      </w:r>
      <w:r w:rsidRPr="001C74F0">
        <w:rPr>
          <w:rFonts w:hint="cs"/>
          <w:rtl/>
        </w:rPr>
        <w:t>ی</w:t>
      </w:r>
      <w:r w:rsidRPr="001C74F0">
        <w:rPr>
          <w:rtl/>
        </w:rPr>
        <w:t xml:space="preserve"> از س</w:t>
      </w:r>
      <w:r w:rsidRPr="001C74F0">
        <w:rPr>
          <w:rFonts w:hint="cs"/>
          <w:rtl/>
        </w:rPr>
        <w:t>ی</w:t>
      </w:r>
      <w:r w:rsidRPr="001C74F0">
        <w:rPr>
          <w:rFonts w:hint="eastAsia"/>
          <w:rtl/>
        </w:rPr>
        <w:t>ستم‌ها</w:t>
      </w:r>
      <w:r w:rsidRPr="001C74F0">
        <w:rPr>
          <w:rFonts w:hint="cs"/>
          <w:rtl/>
        </w:rPr>
        <w:t>ی</w:t>
      </w:r>
      <w:r w:rsidRPr="001C74F0">
        <w:rPr>
          <w:rtl/>
        </w:rPr>
        <w:t xml:space="preserve"> چندهسته‌ا</w:t>
      </w:r>
      <w:r w:rsidRPr="001C74F0">
        <w:rPr>
          <w:rFonts w:hint="cs"/>
          <w:rtl/>
        </w:rPr>
        <w:t>ی</w:t>
      </w:r>
      <w:r w:rsidRPr="001C74F0">
        <w:rPr>
          <w:rtl/>
        </w:rPr>
        <w:t xml:space="preserve"> و چندپردازنده‌ا</w:t>
      </w:r>
      <w:r w:rsidRPr="001C74F0">
        <w:rPr>
          <w:rFonts w:hint="cs"/>
          <w:rtl/>
        </w:rPr>
        <w:t>ی</w:t>
      </w:r>
      <w:r w:rsidRPr="001C74F0">
        <w:rPr>
          <w:rtl/>
        </w:rPr>
        <w:t xml:space="preserve"> که توانا</w:t>
      </w:r>
      <w:r w:rsidRPr="001C74F0">
        <w:rPr>
          <w:rFonts w:hint="cs"/>
          <w:rtl/>
        </w:rPr>
        <w:t>یی</w:t>
      </w:r>
      <w:r w:rsidRPr="001C74F0">
        <w:rPr>
          <w:rtl/>
        </w:rPr>
        <w:t xml:space="preserve"> استفاده از چندر</w:t>
      </w:r>
      <w:r w:rsidRPr="001C74F0">
        <w:rPr>
          <w:rFonts w:hint="cs"/>
          <w:rtl/>
        </w:rPr>
        <w:t>ی</w:t>
      </w:r>
      <w:r w:rsidRPr="001C74F0">
        <w:rPr>
          <w:rFonts w:hint="eastAsia"/>
          <w:rtl/>
        </w:rPr>
        <w:t>سمان</w:t>
      </w:r>
      <w:r w:rsidRPr="001C74F0">
        <w:rPr>
          <w:rFonts w:hint="cs"/>
          <w:rtl/>
        </w:rPr>
        <w:t>ی</w:t>
      </w:r>
      <w:r w:rsidRPr="001C74F0">
        <w:rPr>
          <w:rtl/>
        </w:rPr>
        <w:t xml:space="preserve"> برا</w:t>
      </w:r>
      <w:r w:rsidRPr="001C74F0">
        <w:rPr>
          <w:rFonts w:hint="cs"/>
          <w:rtl/>
        </w:rPr>
        <w:t>ی</w:t>
      </w:r>
      <w:r w:rsidRPr="001C74F0">
        <w:rPr>
          <w:rtl/>
        </w:rPr>
        <w:t xml:space="preserve"> تقس</w:t>
      </w:r>
      <w:r w:rsidRPr="001C74F0">
        <w:rPr>
          <w:rFonts w:hint="cs"/>
          <w:rtl/>
        </w:rPr>
        <w:t>ی</w:t>
      </w:r>
      <w:r w:rsidRPr="001C74F0">
        <w:rPr>
          <w:rFonts w:hint="eastAsia"/>
          <w:rtl/>
        </w:rPr>
        <w:t>م</w:t>
      </w:r>
      <w:r w:rsidRPr="001C74F0">
        <w:rPr>
          <w:rtl/>
        </w:rPr>
        <w:t xml:space="preserve"> داده‌ها و وظا</w:t>
      </w:r>
      <w:r w:rsidRPr="001C74F0">
        <w:rPr>
          <w:rFonts w:hint="cs"/>
          <w:rtl/>
        </w:rPr>
        <w:t>ی</w:t>
      </w:r>
      <w:r w:rsidRPr="001C74F0">
        <w:rPr>
          <w:rFonts w:hint="eastAsia"/>
          <w:rtl/>
        </w:rPr>
        <w:t>ف</w:t>
      </w:r>
      <w:r w:rsidRPr="001C74F0">
        <w:rPr>
          <w:rtl/>
        </w:rPr>
        <w:t xml:space="preserve"> را دارند</w:t>
      </w:r>
      <w:r w:rsidR="001C2F28">
        <w:rPr>
          <w:rFonts w:hint="cs"/>
          <w:rtl/>
        </w:rPr>
        <w:t>،</w:t>
      </w:r>
      <w:r w:rsidRPr="001C74F0">
        <w:rPr>
          <w:rtl/>
        </w:rPr>
        <w:t xml:space="preserve"> هستند. </w:t>
      </w:r>
      <w:r w:rsidR="00EA044D">
        <w:rPr>
          <w:rtl/>
        </w:rPr>
        <w:t>هرکدام</w:t>
      </w:r>
      <w:r w:rsidRPr="001C74F0">
        <w:rPr>
          <w:rtl/>
        </w:rPr>
        <w:t xml:space="preserve"> از ا</w:t>
      </w:r>
      <w:r w:rsidRPr="001C74F0">
        <w:rPr>
          <w:rFonts w:hint="cs"/>
          <w:rtl/>
        </w:rPr>
        <w:t>ی</w:t>
      </w:r>
      <w:r w:rsidRPr="001C74F0">
        <w:rPr>
          <w:rFonts w:hint="eastAsia"/>
          <w:rtl/>
        </w:rPr>
        <w:t>ن</w:t>
      </w:r>
      <w:r w:rsidRPr="001C74F0">
        <w:rPr>
          <w:rtl/>
        </w:rPr>
        <w:t xml:space="preserve"> وظا</w:t>
      </w:r>
      <w:r w:rsidRPr="001C74F0">
        <w:rPr>
          <w:rFonts w:hint="cs"/>
          <w:rtl/>
        </w:rPr>
        <w:t>ی</w:t>
      </w:r>
      <w:r w:rsidRPr="001C74F0">
        <w:rPr>
          <w:rFonts w:hint="eastAsia"/>
          <w:rtl/>
        </w:rPr>
        <w:t>ف</w:t>
      </w:r>
      <w:r w:rsidRPr="001C74F0">
        <w:rPr>
          <w:rtl/>
        </w:rPr>
        <w:t xml:space="preserve"> در </w:t>
      </w:r>
      <w:r w:rsidRPr="001C74F0">
        <w:rPr>
          <w:rFonts w:hint="cs"/>
          <w:rtl/>
        </w:rPr>
        <w:t>ی</w:t>
      </w:r>
      <w:r w:rsidRPr="001C74F0">
        <w:rPr>
          <w:rFonts w:hint="eastAsia"/>
          <w:rtl/>
        </w:rPr>
        <w:t>ک</w:t>
      </w:r>
      <w:r w:rsidRPr="001C74F0">
        <w:rPr>
          <w:rtl/>
        </w:rPr>
        <w:t xml:space="preserve"> هسته جدا </w:t>
      </w:r>
      <w:r w:rsidRPr="001C74F0">
        <w:rPr>
          <w:rFonts w:hint="cs"/>
          <w:rtl/>
        </w:rPr>
        <w:t>ی</w:t>
      </w:r>
      <w:r w:rsidRPr="001C74F0">
        <w:rPr>
          <w:rFonts w:hint="eastAsia"/>
          <w:rtl/>
        </w:rPr>
        <w:t>ا</w:t>
      </w:r>
      <w:r w:rsidRPr="001C74F0">
        <w:rPr>
          <w:rtl/>
        </w:rPr>
        <w:t xml:space="preserve"> </w:t>
      </w:r>
      <w:r w:rsidR="00EA044D">
        <w:rPr>
          <w:rtl/>
        </w:rPr>
        <w:t>به‌صورت</w:t>
      </w:r>
      <w:r w:rsidRPr="001C74F0">
        <w:rPr>
          <w:rtl/>
        </w:rPr>
        <w:t xml:space="preserve"> مواز</w:t>
      </w:r>
      <w:r w:rsidRPr="001C74F0">
        <w:rPr>
          <w:rFonts w:hint="cs"/>
          <w:rtl/>
        </w:rPr>
        <w:t>ی</w:t>
      </w:r>
      <w:r w:rsidRPr="001C74F0">
        <w:rPr>
          <w:rtl/>
        </w:rPr>
        <w:t xml:space="preserve"> در چند</w:t>
      </w:r>
      <w:r w:rsidRPr="001C74F0">
        <w:rPr>
          <w:rFonts w:hint="cs"/>
          <w:rtl/>
        </w:rPr>
        <w:t>ی</w:t>
      </w:r>
      <w:r w:rsidRPr="001C74F0">
        <w:rPr>
          <w:rFonts w:hint="eastAsia"/>
          <w:rtl/>
        </w:rPr>
        <w:t>ن</w:t>
      </w:r>
      <w:r w:rsidRPr="001C74F0">
        <w:rPr>
          <w:rtl/>
        </w:rPr>
        <w:t xml:space="preserve"> هسته </w:t>
      </w:r>
      <w:r w:rsidRPr="001C74F0">
        <w:rPr>
          <w:rFonts w:hint="eastAsia"/>
          <w:rtl/>
        </w:rPr>
        <w:t>اجرا</w:t>
      </w:r>
      <w:r w:rsidRPr="001C74F0">
        <w:rPr>
          <w:rtl/>
        </w:rPr>
        <w:t xml:space="preserve"> م</w:t>
      </w:r>
      <w:r w:rsidRPr="001C74F0">
        <w:rPr>
          <w:rFonts w:hint="cs"/>
          <w:rtl/>
        </w:rPr>
        <w:t>ی‌</w:t>
      </w:r>
      <w:r w:rsidRPr="001C74F0">
        <w:rPr>
          <w:rFonts w:hint="eastAsia"/>
          <w:rtl/>
        </w:rPr>
        <w:t>شود</w:t>
      </w:r>
      <w:r w:rsidRPr="001C74F0">
        <w:rPr>
          <w:rtl/>
        </w:rPr>
        <w:t>.</w:t>
      </w:r>
    </w:p>
    <w:p w14:paraId="51A88608" w14:textId="7FC720F9" w:rsidR="002823DB" w:rsidRDefault="001A200C" w:rsidP="001C2F28">
      <w:pPr>
        <w:rPr>
          <w:rtl/>
        </w:rPr>
      </w:pPr>
      <w:r>
        <w:rPr>
          <w:rtl/>
        </w:rPr>
        <w:t>برنامه‌ها</w:t>
      </w:r>
      <w:r>
        <w:rPr>
          <w:rFonts w:hint="cs"/>
          <w:rtl/>
        </w:rPr>
        <w:t>ی</w:t>
      </w:r>
      <w:r w:rsidR="002823DB" w:rsidRPr="00576BC7">
        <w:rPr>
          <w:rtl/>
        </w:rPr>
        <w:t xml:space="preserve"> کاربرد</w:t>
      </w:r>
      <w:r w:rsidR="002823DB" w:rsidRPr="00576BC7">
        <w:rPr>
          <w:rFonts w:hint="cs"/>
          <w:rtl/>
        </w:rPr>
        <w:t>ی</w:t>
      </w:r>
      <w:r w:rsidR="002823DB" w:rsidRPr="00576BC7">
        <w:rPr>
          <w:rtl/>
        </w:rPr>
        <w:t xml:space="preserve"> رابط گراف</w:t>
      </w:r>
      <w:r w:rsidR="002823DB" w:rsidRPr="00576BC7">
        <w:rPr>
          <w:rFonts w:hint="cs"/>
          <w:rtl/>
        </w:rPr>
        <w:t>ی</w:t>
      </w:r>
      <w:r w:rsidR="002823DB">
        <w:rPr>
          <w:rFonts w:hint="cs"/>
          <w:rtl/>
        </w:rPr>
        <w:t>کی</w:t>
      </w:r>
      <w:r w:rsidR="002823DB" w:rsidRPr="00576BC7">
        <w:rPr>
          <w:rtl/>
        </w:rPr>
        <w:t xml:space="preserve"> دارا</w:t>
      </w:r>
      <w:r w:rsidR="002823DB" w:rsidRPr="00576BC7">
        <w:rPr>
          <w:rFonts w:hint="cs"/>
          <w:rtl/>
        </w:rPr>
        <w:t>ی</w:t>
      </w:r>
      <w:r w:rsidR="002823DB" w:rsidRPr="00576BC7">
        <w:rPr>
          <w:rtl/>
        </w:rPr>
        <w:t xml:space="preserve"> </w:t>
      </w:r>
      <w:r w:rsidR="00EA044D">
        <w:rPr>
          <w:rFonts w:hint="cs"/>
          <w:rtl/>
        </w:rPr>
        <w:t>ی</w:t>
      </w:r>
      <w:r w:rsidR="00EA044D">
        <w:rPr>
          <w:rFonts w:hint="eastAsia"/>
          <w:rtl/>
        </w:rPr>
        <w:t>ک‌رشته</w:t>
      </w:r>
      <w:r w:rsidR="002823DB" w:rsidRPr="00576BC7">
        <w:rPr>
          <w:rtl/>
        </w:rPr>
        <w:t xml:space="preserve"> اصل</w:t>
      </w:r>
      <w:r w:rsidR="002823DB" w:rsidRPr="00576BC7">
        <w:rPr>
          <w:rFonts w:hint="cs"/>
          <w:rtl/>
        </w:rPr>
        <w:t>ی</w:t>
      </w:r>
      <w:r w:rsidR="002823DB" w:rsidRPr="00576BC7">
        <w:rPr>
          <w:rtl/>
        </w:rPr>
        <w:t xml:space="preserve"> اجرا هستند که حلقه رو</w:t>
      </w:r>
      <w:r w:rsidR="002823DB" w:rsidRPr="00576BC7">
        <w:rPr>
          <w:rFonts w:hint="cs"/>
          <w:rtl/>
        </w:rPr>
        <w:t>ی</w:t>
      </w:r>
      <w:r w:rsidR="002823DB" w:rsidRPr="00576BC7">
        <w:rPr>
          <w:rFonts w:hint="eastAsia"/>
          <w:rtl/>
        </w:rPr>
        <w:t>داد</w:t>
      </w:r>
      <w:r w:rsidR="002823DB" w:rsidRPr="00576BC7">
        <w:rPr>
          <w:rtl/>
        </w:rPr>
        <w:t xml:space="preserve"> و </w:t>
      </w:r>
      <w:r w:rsidR="002823DB">
        <w:rPr>
          <w:rFonts w:hint="cs"/>
          <w:rtl/>
        </w:rPr>
        <w:t xml:space="preserve">رابط کاربری </w:t>
      </w:r>
      <w:r w:rsidR="002823DB" w:rsidRPr="00576BC7">
        <w:rPr>
          <w:rtl/>
        </w:rPr>
        <w:t xml:space="preserve">را اجرا </w:t>
      </w:r>
      <w:r>
        <w:rPr>
          <w:rtl/>
        </w:rPr>
        <w:t>م</w:t>
      </w:r>
      <w:r>
        <w:rPr>
          <w:rFonts w:hint="cs"/>
          <w:rtl/>
        </w:rPr>
        <w:t>ی‌</w:t>
      </w:r>
      <w:r>
        <w:rPr>
          <w:rFonts w:hint="eastAsia"/>
          <w:rtl/>
        </w:rPr>
        <w:t>کند</w:t>
      </w:r>
      <w:r w:rsidR="002823DB" w:rsidRPr="00576BC7">
        <w:rPr>
          <w:rtl/>
        </w:rPr>
        <w:t xml:space="preserve">. اگر </w:t>
      </w:r>
      <w:r w:rsidR="002823DB" w:rsidRPr="00576BC7">
        <w:rPr>
          <w:rFonts w:hint="cs"/>
          <w:rtl/>
        </w:rPr>
        <w:t>ی</w:t>
      </w:r>
      <w:r w:rsidR="002823DB" w:rsidRPr="00576BC7">
        <w:rPr>
          <w:rFonts w:hint="eastAsia"/>
          <w:rtl/>
        </w:rPr>
        <w:t>ک</w:t>
      </w:r>
      <w:r w:rsidR="002823DB" w:rsidRPr="00576BC7">
        <w:rPr>
          <w:rtl/>
        </w:rPr>
        <w:t xml:space="preserve"> کار </w:t>
      </w:r>
      <w:r w:rsidR="00EA044D">
        <w:rPr>
          <w:rtl/>
        </w:rPr>
        <w:t>طولان</w:t>
      </w:r>
      <w:r w:rsidR="00EA044D">
        <w:rPr>
          <w:rFonts w:hint="cs"/>
          <w:rtl/>
        </w:rPr>
        <w:t>ی‌</w:t>
      </w:r>
      <w:r w:rsidR="00EA044D">
        <w:rPr>
          <w:rFonts w:hint="eastAsia"/>
          <w:rtl/>
        </w:rPr>
        <w:t>مدت</w:t>
      </w:r>
      <w:r w:rsidR="002823DB" w:rsidRPr="00576BC7">
        <w:rPr>
          <w:rtl/>
        </w:rPr>
        <w:t xml:space="preserve"> را در ا</w:t>
      </w:r>
      <w:r w:rsidR="002823DB" w:rsidRPr="00576BC7">
        <w:rPr>
          <w:rFonts w:hint="cs"/>
          <w:rtl/>
        </w:rPr>
        <w:t>ی</w:t>
      </w:r>
      <w:r w:rsidR="002823DB" w:rsidRPr="00576BC7">
        <w:rPr>
          <w:rFonts w:hint="eastAsia"/>
          <w:rtl/>
        </w:rPr>
        <w:t>ن</w:t>
      </w:r>
      <w:r w:rsidR="002823DB" w:rsidRPr="00576BC7">
        <w:rPr>
          <w:rtl/>
        </w:rPr>
        <w:t xml:space="preserve"> موضوع </w:t>
      </w:r>
      <w:r w:rsidR="00EA044D">
        <w:rPr>
          <w:rtl/>
        </w:rPr>
        <w:t>راه‌انداز</w:t>
      </w:r>
      <w:r w:rsidR="00EA044D">
        <w:rPr>
          <w:rFonts w:hint="cs"/>
          <w:rtl/>
        </w:rPr>
        <w:t>ی</w:t>
      </w:r>
      <w:r w:rsidR="002823DB" w:rsidRPr="00576BC7">
        <w:rPr>
          <w:rtl/>
        </w:rPr>
        <w:t xml:space="preserve"> کن</w:t>
      </w:r>
      <w:r w:rsidR="002823DB" w:rsidRPr="00576BC7">
        <w:rPr>
          <w:rFonts w:hint="cs"/>
          <w:rtl/>
        </w:rPr>
        <w:t>ی</w:t>
      </w:r>
      <w:r w:rsidR="002823DB" w:rsidRPr="00576BC7">
        <w:rPr>
          <w:rFonts w:hint="eastAsia"/>
          <w:rtl/>
        </w:rPr>
        <w:t>د</w:t>
      </w:r>
      <w:r w:rsidR="002823DB" w:rsidRPr="00576BC7">
        <w:rPr>
          <w:rtl/>
        </w:rPr>
        <w:t xml:space="preserve">، </w:t>
      </w:r>
      <w:r w:rsidR="002823DB">
        <w:rPr>
          <w:rFonts w:hint="cs"/>
          <w:rtl/>
        </w:rPr>
        <w:t xml:space="preserve">رابط کاربری آن </w:t>
      </w:r>
      <w:r w:rsidR="002823DB" w:rsidRPr="00576BC7">
        <w:rPr>
          <w:rtl/>
        </w:rPr>
        <w:t>تا پا</w:t>
      </w:r>
      <w:r w:rsidR="002823DB" w:rsidRPr="00576BC7">
        <w:rPr>
          <w:rFonts w:hint="cs"/>
          <w:rtl/>
        </w:rPr>
        <w:t>ی</w:t>
      </w:r>
      <w:r w:rsidR="002823DB" w:rsidRPr="00576BC7">
        <w:rPr>
          <w:rFonts w:hint="eastAsia"/>
          <w:rtl/>
        </w:rPr>
        <w:t>ان</w:t>
      </w:r>
      <w:r w:rsidR="002823DB" w:rsidRPr="00576BC7">
        <w:rPr>
          <w:rtl/>
        </w:rPr>
        <w:t xml:space="preserve"> کار منجمد </w:t>
      </w:r>
      <w:r>
        <w:rPr>
          <w:rtl/>
        </w:rPr>
        <w:t>م</w:t>
      </w:r>
      <w:r>
        <w:rPr>
          <w:rFonts w:hint="cs"/>
          <w:rtl/>
        </w:rPr>
        <w:t>ی‌</w:t>
      </w:r>
      <w:r>
        <w:rPr>
          <w:rFonts w:hint="eastAsia"/>
          <w:rtl/>
        </w:rPr>
        <w:t>شود</w:t>
      </w:r>
      <w:r w:rsidR="002823DB" w:rsidRPr="00576BC7">
        <w:rPr>
          <w:rtl/>
        </w:rPr>
        <w:t>. در ا</w:t>
      </w:r>
      <w:r w:rsidR="002823DB" w:rsidRPr="00576BC7">
        <w:rPr>
          <w:rFonts w:hint="cs"/>
          <w:rtl/>
        </w:rPr>
        <w:t>ی</w:t>
      </w:r>
      <w:r w:rsidR="002823DB" w:rsidRPr="00576BC7">
        <w:rPr>
          <w:rFonts w:hint="eastAsia"/>
          <w:rtl/>
        </w:rPr>
        <w:t>ن</w:t>
      </w:r>
      <w:r w:rsidR="002823DB" w:rsidRPr="00576BC7">
        <w:rPr>
          <w:rtl/>
        </w:rPr>
        <w:t xml:space="preserve"> مدت</w:t>
      </w:r>
      <w:r>
        <w:rPr>
          <w:rtl/>
        </w:rPr>
        <w:t>،</w:t>
      </w:r>
      <w:r w:rsidR="002823DB" w:rsidRPr="00576BC7">
        <w:rPr>
          <w:rtl/>
        </w:rPr>
        <w:t xml:space="preserve"> کاربر </w:t>
      </w:r>
      <w:r>
        <w:rPr>
          <w:rtl/>
        </w:rPr>
        <w:t>نم</w:t>
      </w:r>
      <w:r>
        <w:rPr>
          <w:rFonts w:hint="cs"/>
          <w:rtl/>
        </w:rPr>
        <w:t>ی‌</w:t>
      </w:r>
      <w:r>
        <w:rPr>
          <w:rFonts w:hint="eastAsia"/>
          <w:rtl/>
        </w:rPr>
        <w:t>تواند</w:t>
      </w:r>
      <w:r w:rsidR="002823DB" w:rsidRPr="00576BC7">
        <w:rPr>
          <w:rtl/>
        </w:rPr>
        <w:t xml:space="preserve"> با برنامه ارتباط برقرار کن</w:t>
      </w:r>
      <w:r w:rsidR="002823DB" w:rsidRPr="00576BC7">
        <w:rPr>
          <w:rFonts w:hint="eastAsia"/>
          <w:rtl/>
        </w:rPr>
        <w:t>د</w:t>
      </w:r>
      <w:r w:rsidR="002823DB" w:rsidRPr="00576BC7">
        <w:rPr>
          <w:rtl/>
        </w:rPr>
        <w:t xml:space="preserve"> و در نت</w:t>
      </w:r>
      <w:r w:rsidR="002823DB" w:rsidRPr="00576BC7">
        <w:rPr>
          <w:rFonts w:hint="cs"/>
          <w:rtl/>
        </w:rPr>
        <w:t>ی</w:t>
      </w:r>
      <w:r w:rsidR="002823DB" w:rsidRPr="00576BC7">
        <w:rPr>
          <w:rFonts w:hint="eastAsia"/>
          <w:rtl/>
        </w:rPr>
        <w:t>جه</w:t>
      </w:r>
      <w:r w:rsidR="002823DB" w:rsidRPr="00576BC7">
        <w:rPr>
          <w:rtl/>
        </w:rPr>
        <w:t xml:space="preserve"> تجربه کاربر</w:t>
      </w:r>
      <w:r w:rsidR="002823DB" w:rsidRPr="00576BC7">
        <w:rPr>
          <w:rFonts w:hint="cs"/>
          <w:rtl/>
        </w:rPr>
        <w:t>ی</w:t>
      </w:r>
      <w:r w:rsidR="002823DB" w:rsidRPr="00576BC7">
        <w:rPr>
          <w:rtl/>
        </w:rPr>
        <w:t xml:space="preserve"> </w:t>
      </w:r>
      <w:r w:rsidR="002823DB">
        <w:rPr>
          <w:rFonts w:hint="cs"/>
          <w:rtl/>
        </w:rPr>
        <w:t xml:space="preserve">ناخوشایندی </w:t>
      </w:r>
      <w:r w:rsidR="002823DB" w:rsidRPr="00576BC7">
        <w:rPr>
          <w:rtl/>
        </w:rPr>
        <w:t>را در پ</w:t>
      </w:r>
      <w:r w:rsidR="002823DB" w:rsidRPr="00576BC7">
        <w:rPr>
          <w:rFonts w:hint="cs"/>
          <w:rtl/>
        </w:rPr>
        <w:t>ی</w:t>
      </w:r>
      <w:r w:rsidR="002823DB" w:rsidRPr="00576BC7">
        <w:rPr>
          <w:rtl/>
        </w:rPr>
        <w:t xml:space="preserve"> خواهد داشت. خوشبختانه</w:t>
      </w:r>
      <w:r>
        <w:rPr>
          <w:rtl/>
        </w:rPr>
        <w:t>،</w:t>
      </w:r>
      <w:r w:rsidR="002823DB" w:rsidRPr="00576BC7">
        <w:rPr>
          <w:rtl/>
        </w:rPr>
        <w:t xml:space="preserve"> کلاس </w:t>
      </w:r>
      <w:r w:rsidR="002823DB" w:rsidRPr="00576BC7">
        <w:t>QThread PyQt</w:t>
      </w:r>
      <w:r w:rsidR="002823DB" w:rsidRPr="00576BC7">
        <w:rPr>
          <w:rtl/>
        </w:rPr>
        <w:t xml:space="preserve"> به </w:t>
      </w:r>
      <w:r w:rsidR="001C2F28">
        <w:rPr>
          <w:rFonts w:hint="cs"/>
          <w:rtl/>
        </w:rPr>
        <w:t xml:space="preserve">محققین </w:t>
      </w:r>
      <w:r w:rsidR="002823DB">
        <w:rPr>
          <w:rFonts w:hint="cs"/>
          <w:rtl/>
        </w:rPr>
        <w:t>این</w:t>
      </w:r>
      <w:r w:rsidR="002823DB" w:rsidRPr="00576BC7">
        <w:rPr>
          <w:rtl/>
        </w:rPr>
        <w:t xml:space="preserve"> امکان </w:t>
      </w:r>
      <w:r w:rsidR="002823DB">
        <w:rPr>
          <w:rFonts w:hint="cs"/>
          <w:rtl/>
        </w:rPr>
        <w:t xml:space="preserve">را داده است </w:t>
      </w:r>
      <w:r w:rsidR="002823DB" w:rsidRPr="00576BC7">
        <w:rPr>
          <w:rtl/>
        </w:rPr>
        <w:t xml:space="preserve">تا </w:t>
      </w:r>
      <w:r w:rsidR="002823DB">
        <w:rPr>
          <w:rFonts w:hint="cs"/>
          <w:rtl/>
        </w:rPr>
        <w:t>این موضوع را حل کن</w:t>
      </w:r>
      <w:r w:rsidR="001C2F28">
        <w:rPr>
          <w:rFonts w:hint="cs"/>
          <w:rtl/>
        </w:rPr>
        <w:t>ند</w:t>
      </w:r>
      <w:r w:rsidR="009A66F0">
        <w:rPr>
          <w:rFonts w:hint="cs"/>
          <w:rtl/>
        </w:rPr>
        <w:t xml:space="preserve"> </w:t>
      </w:r>
      <w:r w:rsidR="006E5A5F">
        <w:rPr>
          <w:rtl/>
        </w:rPr>
        <w:fldChar w:fldCharType="begin"/>
      </w:r>
      <w:r w:rsidR="006E5A5F">
        <w:rPr>
          <w:rFonts w:cs="Times New Roman"/>
          <w:rtl/>
        </w:rPr>
        <w:instrText xml:space="preserve"> </w:instrText>
      </w:r>
      <w:r w:rsidR="006E5A5F">
        <w:rPr>
          <w:rFonts w:cs="Times New Roman"/>
        </w:rPr>
        <w:instrText>ADDIN ZOTERO_ITEM CSL_CITATION {"citationID":"aArfT7WR","properties":{"formattedCitation":"[8]","plainCitation":"[8]","noteIndex":0},"citationItems":[{"id":588,"uris":["http://zotero.org/users/local/23Uy3QXV/items/52FZJKZY"],"itemData":{"id":588,"type</w:instrText>
      </w:r>
      <w:r w:rsidR="006E5A5F">
        <w:rPr>
          <w:rFonts w:cs="Times New Roman"/>
          <w:rtl/>
        </w:rPr>
        <w:instrText>":"</w:instrText>
      </w:r>
      <w:r w:rsidR="006E5A5F">
        <w:rPr>
          <w:rFonts w:cs="Times New Roman"/>
        </w:rPr>
        <w:instrText>webpage","title":"Use PyQt's QThread to Prevent Freezing GUIs – Real Python","URL":"https://realpython.com/python-pyqt-qthread/","accessed":{"date-parts":[["2022",6,2]]}}}],"schema":"https://github.com/citation-style-language/schema/raw/master/csl-citation.json</w:instrText>
      </w:r>
      <w:r w:rsidR="006E5A5F">
        <w:rPr>
          <w:rFonts w:cs="Times New Roman"/>
          <w:rtl/>
        </w:rPr>
        <w:instrText xml:space="preserve">"} </w:instrText>
      </w:r>
      <w:r w:rsidR="006E5A5F">
        <w:rPr>
          <w:rtl/>
        </w:rPr>
        <w:fldChar w:fldCharType="separate"/>
      </w:r>
      <w:r w:rsidR="006E5A5F">
        <w:rPr>
          <w:rFonts w:cs="Times New Roman"/>
          <w:noProof/>
          <w:rtl/>
        </w:rPr>
        <w:t>[8]</w:t>
      </w:r>
      <w:r w:rsidR="006E5A5F">
        <w:rPr>
          <w:rtl/>
        </w:rPr>
        <w:fldChar w:fldCharType="end"/>
      </w:r>
      <w:r w:rsidR="002823DB" w:rsidRPr="00576BC7">
        <w:rPr>
          <w:rtl/>
        </w:rPr>
        <w:t>.</w:t>
      </w:r>
    </w:p>
    <w:p w14:paraId="2EC2B4C2" w14:textId="303CD65D" w:rsidR="0045033C" w:rsidRDefault="0045033C" w:rsidP="001C2F28">
      <w:pPr>
        <w:rPr>
          <w:rtl/>
        </w:rPr>
      </w:pPr>
      <w:r w:rsidRPr="0045033C">
        <w:rPr>
          <w:rFonts w:hint="cs"/>
          <w:rtl/>
        </w:rPr>
        <w:t>ی</w:t>
      </w:r>
      <w:r w:rsidRPr="0045033C">
        <w:rPr>
          <w:rFonts w:hint="eastAsia"/>
          <w:rtl/>
        </w:rPr>
        <w:t>ک</w:t>
      </w:r>
      <w:r w:rsidRPr="0045033C">
        <w:rPr>
          <w:rFonts w:hint="cs"/>
          <w:rtl/>
        </w:rPr>
        <w:t>ی</w:t>
      </w:r>
      <w:r w:rsidRPr="0045033C">
        <w:rPr>
          <w:rtl/>
        </w:rPr>
        <w:t xml:space="preserve"> از </w:t>
      </w:r>
      <w:r w:rsidR="001A200C">
        <w:rPr>
          <w:rtl/>
        </w:rPr>
        <w:t>چالش‌ها</w:t>
      </w:r>
      <w:r w:rsidR="001A200C">
        <w:rPr>
          <w:rFonts w:hint="cs"/>
          <w:rtl/>
        </w:rPr>
        <w:t>یی</w:t>
      </w:r>
      <w:r w:rsidRPr="0045033C">
        <w:rPr>
          <w:rtl/>
        </w:rPr>
        <w:t xml:space="preserve"> که ح</w:t>
      </w:r>
      <w:r w:rsidRPr="0045033C">
        <w:rPr>
          <w:rFonts w:hint="cs"/>
          <w:rtl/>
        </w:rPr>
        <w:t>ی</w:t>
      </w:r>
      <w:r w:rsidRPr="0045033C">
        <w:rPr>
          <w:rFonts w:hint="eastAsia"/>
          <w:rtl/>
        </w:rPr>
        <w:t>ن</w:t>
      </w:r>
      <w:r w:rsidRPr="0045033C">
        <w:rPr>
          <w:rtl/>
        </w:rPr>
        <w:t xml:space="preserve"> انتقال </w:t>
      </w:r>
      <w:r w:rsidR="001A200C">
        <w:rPr>
          <w:rtl/>
        </w:rPr>
        <w:t>داده‌ها</w:t>
      </w:r>
      <w:r w:rsidR="001A200C">
        <w:rPr>
          <w:rFonts w:hint="cs"/>
          <w:rtl/>
        </w:rPr>
        <w:t>ی</w:t>
      </w:r>
      <w:r w:rsidRPr="0045033C">
        <w:rPr>
          <w:rtl/>
        </w:rPr>
        <w:t xml:space="preserve"> الکتروانسفالوگرا</w:t>
      </w:r>
      <w:r w:rsidR="001C2F28">
        <w:rPr>
          <w:rFonts w:hint="cs"/>
          <w:rtl/>
        </w:rPr>
        <w:t>م</w:t>
      </w:r>
      <w:r w:rsidRPr="0045033C">
        <w:rPr>
          <w:rtl/>
        </w:rPr>
        <w:t xml:space="preserve"> از هدبند به </w:t>
      </w:r>
      <w:r w:rsidR="001C2F28">
        <w:rPr>
          <w:rFonts w:hint="cs"/>
          <w:rtl/>
        </w:rPr>
        <w:t>رایانه</w:t>
      </w:r>
      <w:r w:rsidR="001C2F28" w:rsidRPr="0045033C">
        <w:rPr>
          <w:rtl/>
        </w:rPr>
        <w:t xml:space="preserve"> </w:t>
      </w:r>
      <w:r w:rsidRPr="0045033C">
        <w:rPr>
          <w:rtl/>
        </w:rPr>
        <w:t>از طر</w:t>
      </w:r>
      <w:r w:rsidRPr="0045033C">
        <w:rPr>
          <w:rFonts w:hint="cs"/>
          <w:rtl/>
        </w:rPr>
        <w:t>ی</w:t>
      </w:r>
      <w:r w:rsidRPr="0045033C">
        <w:rPr>
          <w:rFonts w:hint="eastAsia"/>
          <w:rtl/>
        </w:rPr>
        <w:t>ق</w:t>
      </w:r>
      <w:r w:rsidRPr="0045033C">
        <w:rPr>
          <w:rtl/>
        </w:rPr>
        <w:t xml:space="preserve"> شبکه </w:t>
      </w:r>
      <w:r>
        <w:rPr>
          <w:rFonts w:hint="cs"/>
          <w:rtl/>
        </w:rPr>
        <w:t>وجود داشت</w:t>
      </w:r>
      <w:r w:rsidRPr="0045033C">
        <w:rPr>
          <w:rtl/>
        </w:rPr>
        <w:t xml:space="preserve">، </w:t>
      </w:r>
      <w:r w:rsidRPr="0045033C">
        <w:rPr>
          <w:rFonts w:hint="cs"/>
          <w:rtl/>
        </w:rPr>
        <w:t>ی</w:t>
      </w:r>
      <w:r w:rsidRPr="0045033C">
        <w:rPr>
          <w:rFonts w:hint="eastAsia"/>
          <w:rtl/>
        </w:rPr>
        <w:t>کنواخت</w:t>
      </w:r>
      <w:r w:rsidRPr="0045033C">
        <w:rPr>
          <w:rtl/>
        </w:rPr>
        <w:t xml:space="preserve"> نگه داشت</w:t>
      </w:r>
      <w:r w:rsidR="001C2F28">
        <w:rPr>
          <w:rFonts w:hint="cs"/>
          <w:rtl/>
        </w:rPr>
        <w:t>ن</w:t>
      </w:r>
      <w:r w:rsidRPr="0045033C">
        <w:rPr>
          <w:rtl/>
        </w:rPr>
        <w:t xml:space="preserve"> تعداد </w:t>
      </w:r>
      <w:r w:rsidR="001A200C">
        <w:rPr>
          <w:rtl/>
        </w:rPr>
        <w:t>نمونه‌ها</w:t>
      </w:r>
      <w:r w:rsidR="001A200C">
        <w:rPr>
          <w:rFonts w:hint="cs"/>
          <w:rtl/>
        </w:rPr>
        <w:t>یی</w:t>
      </w:r>
      <w:r w:rsidRPr="0045033C">
        <w:rPr>
          <w:rtl/>
        </w:rPr>
        <w:t xml:space="preserve"> بود که در ثان</w:t>
      </w:r>
      <w:r w:rsidRPr="0045033C">
        <w:rPr>
          <w:rFonts w:hint="cs"/>
          <w:rtl/>
        </w:rPr>
        <w:t>ی</w:t>
      </w:r>
      <w:r w:rsidRPr="0045033C">
        <w:rPr>
          <w:rFonts w:hint="eastAsia"/>
          <w:rtl/>
        </w:rPr>
        <w:t>ه</w:t>
      </w:r>
      <w:r w:rsidRPr="0045033C">
        <w:rPr>
          <w:rtl/>
        </w:rPr>
        <w:t xml:space="preserve"> توسط برنامه در</w:t>
      </w:r>
      <w:r w:rsidRPr="0045033C">
        <w:rPr>
          <w:rFonts w:hint="cs"/>
          <w:rtl/>
        </w:rPr>
        <w:t>ی</w:t>
      </w:r>
      <w:r w:rsidRPr="0045033C">
        <w:rPr>
          <w:rFonts w:hint="eastAsia"/>
          <w:rtl/>
        </w:rPr>
        <w:t>افت</w:t>
      </w:r>
      <w:r w:rsidRPr="0045033C">
        <w:rPr>
          <w:rtl/>
        </w:rPr>
        <w:t xml:space="preserve"> </w:t>
      </w:r>
      <w:r w:rsidR="001A200C">
        <w:rPr>
          <w:rtl/>
        </w:rPr>
        <w:t>م</w:t>
      </w:r>
      <w:r w:rsidR="001A200C">
        <w:rPr>
          <w:rFonts w:hint="cs"/>
          <w:rtl/>
        </w:rPr>
        <w:t>ی‌</w:t>
      </w:r>
      <w:r w:rsidR="001A200C">
        <w:rPr>
          <w:rFonts w:hint="eastAsia"/>
          <w:rtl/>
        </w:rPr>
        <w:t>شد</w:t>
      </w:r>
      <w:r w:rsidRPr="0045033C">
        <w:rPr>
          <w:rtl/>
        </w:rPr>
        <w:t xml:space="preserve">. </w:t>
      </w:r>
      <w:r w:rsidR="00EA044D">
        <w:rPr>
          <w:rtl/>
        </w:rPr>
        <w:t>هم‌زمان</w:t>
      </w:r>
      <w:r w:rsidRPr="0045033C">
        <w:rPr>
          <w:rtl/>
        </w:rPr>
        <w:t xml:space="preserve"> با ارسال </w:t>
      </w:r>
      <w:r w:rsidR="001A200C">
        <w:rPr>
          <w:rtl/>
        </w:rPr>
        <w:t>داده‌ها</w:t>
      </w:r>
      <w:r w:rsidRPr="0045033C">
        <w:rPr>
          <w:rtl/>
        </w:rPr>
        <w:t xml:space="preserve"> از سو</w:t>
      </w:r>
      <w:r w:rsidRPr="0045033C">
        <w:rPr>
          <w:rFonts w:hint="cs"/>
          <w:rtl/>
        </w:rPr>
        <w:t>ی</w:t>
      </w:r>
      <w:r w:rsidRPr="0045033C">
        <w:rPr>
          <w:rtl/>
        </w:rPr>
        <w:t xml:space="preserve"> هدبند به </w:t>
      </w:r>
      <w:r w:rsidR="001C2F28">
        <w:rPr>
          <w:rFonts w:hint="cs"/>
          <w:rtl/>
        </w:rPr>
        <w:t>رایانه</w:t>
      </w:r>
      <w:r w:rsidRPr="0045033C">
        <w:rPr>
          <w:rtl/>
        </w:rPr>
        <w:t>، عوامل متغ</w:t>
      </w:r>
      <w:r w:rsidRPr="0045033C">
        <w:rPr>
          <w:rFonts w:hint="cs"/>
          <w:rtl/>
        </w:rPr>
        <w:t>ی</w:t>
      </w:r>
      <w:r w:rsidRPr="0045033C">
        <w:rPr>
          <w:rFonts w:hint="eastAsia"/>
          <w:rtl/>
        </w:rPr>
        <w:t>ر</w:t>
      </w:r>
      <w:r w:rsidRPr="0045033C">
        <w:rPr>
          <w:rtl/>
        </w:rPr>
        <w:t xml:space="preserve"> و تداخل</w:t>
      </w:r>
      <w:r w:rsidR="00EA044D">
        <w:rPr>
          <w:rFonts w:hint="cs"/>
          <w:rtl/>
        </w:rPr>
        <w:t>‌</w:t>
      </w:r>
      <w:r w:rsidRPr="0045033C">
        <w:rPr>
          <w:rtl/>
        </w:rPr>
        <w:t>زا</w:t>
      </w:r>
      <w:r w:rsidRPr="0045033C">
        <w:rPr>
          <w:rFonts w:hint="cs"/>
          <w:rtl/>
        </w:rPr>
        <w:t>ی</w:t>
      </w:r>
      <w:r w:rsidRPr="0045033C">
        <w:rPr>
          <w:rtl/>
        </w:rPr>
        <w:t xml:space="preserve"> </w:t>
      </w:r>
      <w:r>
        <w:rPr>
          <w:rFonts w:hint="cs"/>
          <w:rtl/>
        </w:rPr>
        <w:t>ذ</w:t>
      </w:r>
      <w:r w:rsidRPr="0045033C">
        <w:rPr>
          <w:rFonts w:hint="cs"/>
          <w:rtl/>
        </w:rPr>
        <w:t>ی</w:t>
      </w:r>
      <w:r>
        <w:rPr>
          <w:rFonts w:hint="cs"/>
          <w:rtl/>
        </w:rPr>
        <w:t>ل</w:t>
      </w:r>
      <w:r w:rsidRPr="0045033C">
        <w:rPr>
          <w:rtl/>
        </w:rPr>
        <w:t xml:space="preserve"> باعث </w:t>
      </w:r>
      <w:r w:rsidR="001A200C">
        <w:rPr>
          <w:rtl/>
        </w:rPr>
        <w:t>م</w:t>
      </w:r>
      <w:r w:rsidR="001A200C">
        <w:rPr>
          <w:rFonts w:hint="cs"/>
          <w:rtl/>
        </w:rPr>
        <w:t>ی‌</w:t>
      </w:r>
      <w:r w:rsidR="001A200C">
        <w:rPr>
          <w:rFonts w:hint="eastAsia"/>
          <w:rtl/>
        </w:rPr>
        <w:t>شوند</w:t>
      </w:r>
      <w:r w:rsidRPr="0045033C">
        <w:rPr>
          <w:rtl/>
        </w:rPr>
        <w:t xml:space="preserve"> که تعداد </w:t>
      </w:r>
      <w:r w:rsidR="001C2F28">
        <w:rPr>
          <w:rFonts w:hint="cs"/>
          <w:rtl/>
        </w:rPr>
        <w:t>نمونه</w:t>
      </w:r>
      <w:r w:rsidR="001C2F28">
        <w:rPr>
          <w:rtl/>
        </w:rPr>
        <w:t>‌ها</w:t>
      </w:r>
      <w:r w:rsidR="001C2F28">
        <w:rPr>
          <w:rFonts w:hint="cs"/>
          <w:rtl/>
        </w:rPr>
        <w:t>یی</w:t>
      </w:r>
      <w:r w:rsidR="001C2F28" w:rsidRPr="0045033C">
        <w:rPr>
          <w:rtl/>
        </w:rPr>
        <w:t xml:space="preserve"> </w:t>
      </w:r>
      <w:r w:rsidRPr="0045033C">
        <w:rPr>
          <w:rtl/>
        </w:rPr>
        <w:t>که در ثان</w:t>
      </w:r>
      <w:r w:rsidRPr="0045033C">
        <w:rPr>
          <w:rFonts w:hint="cs"/>
          <w:rtl/>
        </w:rPr>
        <w:t>ی</w:t>
      </w:r>
      <w:r w:rsidRPr="0045033C">
        <w:rPr>
          <w:rFonts w:hint="eastAsia"/>
          <w:rtl/>
        </w:rPr>
        <w:t>ه</w:t>
      </w:r>
      <w:r w:rsidRPr="0045033C">
        <w:rPr>
          <w:rtl/>
        </w:rPr>
        <w:t xml:space="preserve"> در</w:t>
      </w:r>
      <w:r w:rsidRPr="0045033C">
        <w:rPr>
          <w:rFonts w:hint="cs"/>
          <w:rtl/>
        </w:rPr>
        <w:t>ی</w:t>
      </w:r>
      <w:r w:rsidRPr="0045033C">
        <w:rPr>
          <w:rFonts w:hint="eastAsia"/>
          <w:rtl/>
        </w:rPr>
        <w:t>افت</w:t>
      </w:r>
      <w:r w:rsidRPr="0045033C">
        <w:rPr>
          <w:rtl/>
        </w:rPr>
        <w:t xml:space="preserve"> </w:t>
      </w:r>
      <w:r w:rsidR="001C2F28">
        <w:rPr>
          <w:rtl/>
        </w:rPr>
        <w:t>م</w:t>
      </w:r>
      <w:r w:rsidR="001C2F28">
        <w:rPr>
          <w:rFonts w:hint="cs"/>
          <w:rtl/>
        </w:rPr>
        <w:t xml:space="preserve">ی‌شود </w:t>
      </w:r>
      <w:r w:rsidRPr="0045033C">
        <w:rPr>
          <w:rFonts w:hint="eastAsia"/>
          <w:rtl/>
        </w:rPr>
        <w:t>ثابت</w:t>
      </w:r>
      <w:r w:rsidRPr="0045033C">
        <w:rPr>
          <w:rtl/>
        </w:rPr>
        <w:t xml:space="preserve"> نباشد</w:t>
      </w:r>
      <w:r w:rsidR="001C2F28">
        <w:rPr>
          <w:rFonts w:hint="cs"/>
          <w:rtl/>
        </w:rPr>
        <w:t>:</w:t>
      </w:r>
    </w:p>
    <w:p w14:paraId="699A8358" w14:textId="7ECCE2E5" w:rsidR="00F20447" w:rsidRPr="00F20447" w:rsidRDefault="00F20447" w:rsidP="006E00FF">
      <w:pPr>
        <w:pStyle w:val="ListParagraph"/>
        <w:numPr>
          <w:ilvl w:val="0"/>
          <w:numId w:val="16"/>
        </w:numPr>
      </w:pPr>
      <w:r w:rsidRPr="00F20447">
        <w:rPr>
          <w:rFonts w:hint="cs"/>
          <w:rtl/>
        </w:rPr>
        <w:t xml:space="preserve">تداخلات و </w:t>
      </w:r>
      <w:r w:rsidR="001A200C">
        <w:rPr>
          <w:rtl/>
        </w:rPr>
        <w:t>نو</w:t>
      </w:r>
      <w:r w:rsidR="001A200C">
        <w:rPr>
          <w:rFonts w:hint="cs"/>
          <w:rtl/>
        </w:rPr>
        <w:t>ی</w:t>
      </w:r>
      <w:r w:rsidR="001A200C">
        <w:rPr>
          <w:rFonts w:hint="eastAsia"/>
          <w:rtl/>
        </w:rPr>
        <w:t>زها</w:t>
      </w:r>
      <w:r w:rsidR="001A200C">
        <w:rPr>
          <w:rFonts w:hint="cs"/>
          <w:rtl/>
        </w:rPr>
        <w:t>ی</w:t>
      </w:r>
      <w:r w:rsidRPr="00F20447">
        <w:rPr>
          <w:rFonts w:hint="cs"/>
          <w:rtl/>
        </w:rPr>
        <w:t xml:space="preserve"> موجود در محیط</w:t>
      </w:r>
    </w:p>
    <w:p w14:paraId="67ADAF31" w14:textId="31DFC233" w:rsidR="00F20447" w:rsidRPr="00F20447" w:rsidRDefault="00F20447" w:rsidP="006E00FF">
      <w:pPr>
        <w:pStyle w:val="ListParagraph"/>
        <w:numPr>
          <w:ilvl w:val="0"/>
          <w:numId w:val="16"/>
        </w:numPr>
      </w:pPr>
      <w:r w:rsidRPr="00F20447">
        <w:rPr>
          <w:rFonts w:hint="cs"/>
          <w:rtl/>
        </w:rPr>
        <w:t>تغییر مدا</w:t>
      </w:r>
      <w:r w:rsidR="0001711D">
        <w:rPr>
          <w:rFonts w:hint="cs"/>
          <w:rtl/>
        </w:rPr>
        <w:t>و</w:t>
      </w:r>
      <w:r w:rsidRPr="00F20447">
        <w:rPr>
          <w:rFonts w:hint="cs"/>
          <w:rtl/>
        </w:rPr>
        <w:t>م باتری هدبند</w:t>
      </w:r>
    </w:p>
    <w:p w14:paraId="0D26DE0B" w14:textId="044A1990" w:rsidR="00F20447" w:rsidRPr="00F20447" w:rsidRDefault="00F20447" w:rsidP="001C2F28">
      <w:pPr>
        <w:pStyle w:val="ListParagraph"/>
        <w:numPr>
          <w:ilvl w:val="0"/>
          <w:numId w:val="16"/>
        </w:numPr>
      </w:pPr>
      <w:r w:rsidRPr="00F20447">
        <w:rPr>
          <w:rFonts w:hint="cs"/>
          <w:rtl/>
        </w:rPr>
        <w:t xml:space="preserve">سرعت پردازش متفاوت </w:t>
      </w:r>
      <w:r w:rsidR="001C2F28">
        <w:rPr>
          <w:rFonts w:hint="cs"/>
          <w:rtl/>
        </w:rPr>
        <w:t>رایانه‌</w:t>
      </w:r>
      <w:r w:rsidR="001C2F28">
        <w:rPr>
          <w:rFonts w:hint="eastAsia"/>
          <w:rtl/>
        </w:rPr>
        <w:t>ها</w:t>
      </w:r>
      <w:r w:rsidR="001C2F28" w:rsidRPr="00F20447">
        <w:rPr>
          <w:rFonts w:hint="cs"/>
          <w:rtl/>
        </w:rPr>
        <w:t xml:space="preserve"> </w:t>
      </w:r>
    </w:p>
    <w:p w14:paraId="27210D69" w14:textId="7E2BCFF1" w:rsidR="00F20447" w:rsidRPr="00F20447" w:rsidRDefault="00F20447" w:rsidP="006E00FF">
      <w:pPr>
        <w:pStyle w:val="ListParagraph"/>
        <w:numPr>
          <w:ilvl w:val="0"/>
          <w:numId w:val="16"/>
        </w:numPr>
      </w:pPr>
      <w:r w:rsidRPr="00F20447">
        <w:rPr>
          <w:rFonts w:hint="cs"/>
          <w:rtl/>
        </w:rPr>
        <w:t xml:space="preserve">اجرای  </w:t>
      </w:r>
      <w:r w:rsidR="00EA044D">
        <w:rPr>
          <w:rtl/>
        </w:rPr>
        <w:t>هم‌زمان</w:t>
      </w:r>
      <w:r w:rsidRPr="00F20447">
        <w:rPr>
          <w:rFonts w:hint="cs"/>
          <w:rtl/>
        </w:rPr>
        <w:t xml:space="preserve"> دستورات مختلف شامل: </w:t>
      </w:r>
    </w:p>
    <w:p w14:paraId="3A0C3E93" w14:textId="0C49E338" w:rsidR="00F20447" w:rsidRPr="00F20447" w:rsidRDefault="00F20447" w:rsidP="006E00FF">
      <w:pPr>
        <w:pStyle w:val="ListParagraph"/>
        <w:numPr>
          <w:ilvl w:val="1"/>
          <w:numId w:val="16"/>
        </w:numPr>
      </w:pPr>
      <w:r w:rsidRPr="00F20447">
        <w:rPr>
          <w:rFonts w:hint="cs"/>
          <w:rtl/>
        </w:rPr>
        <w:t xml:space="preserve">تعداد زیادی الگوریتم هوش مصنوعی برای </w:t>
      </w:r>
      <w:r w:rsidR="00EA044D">
        <w:rPr>
          <w:rtl/>
        </w:rPr>
        <w:t>طبقه‌بند</w:t>
      </w:r>
      <w:r w:rsidR="00EA044D">
        <w:rPr>
          <w:rFonts w:hint="cs"/>
          <w:rtl/>
        </w:rPr>
        <w:t>ی</w:t>
      </w:r>
      <w:r w:rsidRPr="00F20447">
        <w:rPr>
          <w:rFonts w:hint="cs"/>
          <w:rtl/>
        </w:rPr>
        <w:t xml:space="preserve"> خواب (</w:t>
      </w:r>
      <w:r w:rsidRPr="00F20447">
        <w:t>Sleep Stage Classification</w:t>
      </w:r>
      <w:r w:rsidRPr="00F20447">
        <w:rPr>
          <w:rFonts w:hint="cs"/>
          <w:rtl/>
        </w:rPr>
        <w:t xml:space="preserve">) </w:t>
      </w:r>
    </w:p>
    <w:p w14:paraId="02C9678C" w14:textId="099EA022" w:rsidR="00F20447" w:rsidRPr="00F20447" w:rsidRDefault="00F20447" w:rsidP="006E00FF">
      <w:pPr>
        <w:pStyle w:val="ListParagraph"/>
        <w:numPr>
          <w:ilvl w:val="1"/>
          <w:numId w:val="16"/>
        </w:numPr>
      </w:pPr>
      <w:r w:rsidRPr="00F20447">
        <w:rPr>
          <w:rFonts w:hint="cs"/>
          <w:rtl/>
        </w:rPr>
        <w:t>رسم اسپکتروگرام و پ</w:t>
      </w:r>
      <w:r w:rsidR="00EA044D">
        <w:rPr>
          <w:rFonts w:hint="cs"/>
          <w:rtl/>
        </w:rPr>
        <w:t>ر</w:t>
      </w:r>
      <w:r w:rsidRPr="00F20447">
        <w:rPr>
          <w:rFonts w:hint="cs"/>
          <w:rtl/>
        </w:rPr>
        <w:t xml:space="preserve">یودوگرام بعد از هر 30 ثانیه </w:t>
      </w:r>
    </w:p>
    <w:p w14:paraId="039606AF" w14:textId="4D00C58E" w:rsidR="00F20447" w:rsidRPr="00F20447" w:rsidRDefault="00F20447" w:rsidP="006E00FF">
      <w:pPr>
        <w:pStyle w:val="ListParagraph"/>
        <w:numPr>
          <w:ilvl w:val="1"/>
          <w:numId w:val="16"/>
        </w:numPr>
      </w:pPr>
      <w:r w:rsidRPr="00F20447">
        <w:rPr>
          <w:rFonts w:hint="cs"/>
          <w:rtl/>
        </w:rPr>
        <w:t xml:space="preserve">رسم ولتاژ </w:t>
      </w:r>
      <w:r w:rsidR="00EA044D">
        <w:rPr>
          <w:rtl/>
        </w:rPr>
        <w:t>اندازه‌گ</w:t>
      </w:r>
      <w:r w:rsidR="00EA044D">
        <w:rPr>
          <w:rFonts w:hint="cs"/>
          <w:rtl/>
        </w:rPr>
        <w:t>ی</w:t>
      </w:r>
      <w:r w:rsidR="00EA044D">
        <w:rPr>
          <w:rFonts w:hint="eastAsia"/>
          <w:rtl/>
        </w:rPr>
        <w:t>ر</w:t>
      </w:r>
      <w:r w:rsidR="00EA044D">
        <w:rPr>
          <w:rFonts w:hint="cs"/>
          <w:rtl/>
        </w:rPr>
        <w:t>ی</w:t>
      </w:r>
      <w:r w:rsidRPr="00F20447">
        <w:rPr>
          <w:rFonts w:hint="cs"/>
          <w:rtl/>
        </w:rPr>
        <w:t xml:space="preserve"> شده توسط دو الکترود </w:t>
      </w:r>
      <w:r w:rsidR="00EA044D">
        <w:rPr>
          <w:rtl/>
        </w:rPr>
        <w:t>به‌صورت</w:t>
      </w:r>
      <w:r w:rsidR="0001711D">
        <w:rPr>
          <w:rFonts w:hint="cs"/>
          <w:rtl/>
        </w:rPr>
        <w:t xml:space="preserve"> زمان</w:t>
      </w:r>
      <w:r w:rsidR="00EA044D">
        <w:rPr>
          <w:rFonts w:hint="cs"/>
          <w:rtl/>
        </w:rPr>
        <w:t>‌</w:t>
      </w:r>
      <w:r w:rsidR="0001711D">
        <w:rPr>
          <w:rFonts w:hint="cs"/>
          <w:rtl/>
        </w:rPr>
        <w:t>مستقیم</w:t>
      </w:r>
      <w:r w:rsidRPr="00F20447">
        <w:rPr>
          <w:rFonts w:hint="cs"/>
          <w:rtl/>
        </w:rPr>
        <w:t xml:space="preserve"> </w:t>
      </w:r>
    </w:p>
    <w:p w14:paraId="2D8B0A1F" w14:textId="29AEFB59" w:rsidR="00F20447" w:rsidRPr="00F20447" w:rsidRDefault="00EA044D" w:rsidP="006E00FF">
      <w:pPr>
        <w:pStyle w:val="ListParagraph"/>
        <w:numPr>
          <w:ilvl w:val="1"/>
          <w:numId w:val="16"/>
        </w:numPr>
      </w:pPr>
      <w:r>
        <w:rPr>
          <w:rtl/>
        </w:rPr>
        <w:t>ف</w:t>
      </w:r>
      <w:r>
        <w:rPr>
          <w:rFonts w:hint="cs"/>
          <w:rtl/>
        </w:rPr>
        <w:t>ی</w:t>
      </w:r>
      <w:r>
        <w:rPr>
          <w:rFonts w:hint="eastAsia"/>
          <w:rtl/>
        </w:rPr>
        <w:t>لترکردن</w:t>
      </w:r>
      <w:r w:rsidR="00F20447" w:rsidRPr="00F20447">
        <w:rPr>
          <w:rFonts w:hint="cs"/>
          <w:rtl/>
        </w:rPr>
        <w:t xml:space="preserve"> این </w:t>
      </w:r>
      <w:r w:rsidR="001A200C">
        <w:rPr>
          <w:rtl/>
        </w:rPr>
        <w:t>ولتاژها</w:t>
      </w:r>
      <w:r w:rsidR="00F20447" w:rsidRPr="00F20447">
        <w:rPr>
          <w:rFonts w:hint="cs"/>
          <w:rtl/>
        </w:rPr>
        <w:t xml:space="preserve"> </w:t>
      </w:r>
      <w:r>
        <w:rPr>
          <w:rtl/>
        </w:rPr>
        <w:t>به‌صورت</w:t>
      </w:r>
      <w:r w:rsidR="00F20447" w:rsidRPr="00F20447">
        <w:rPr>
          <w:rtl/>
        </w:rPr>
        <w:t xml:space="preserve"> </w:t>
      </w:r>
      <w:r w:rsidR="0001711D">
        <w:rPr>
          <w:rFonts w:hint="cs"/>
          <w:rtl/>
        </w:rPr>
        <w:t>زمان</w:t>
      </w:r>
      <w:r>
        <w:rPr>
          <w:rFonts w:hint="cs"/>
          <w:rtl/>
        </w:rPr>
        <w:t>‌</w:t>
      </w:r>
      <w:r w:rsidR="0001711D">
        <w:rPr>
          <w:rFonts w:hint="cs"/>
          <w:rtl/>
        </w:rPr>
        <w:t>مستقیم</w:t>
      </w:r>
      <w:r w:rsidR="00F20447" w:rsidRPr="00F20447">
        <w:rPr>
          <w:rtl/>
        </w:rPr>
        <w:t xml:space="preserve"> </w:t>
      </w:r>
      <w:r w:rsidR="00F20447" w:rsidRPr="00F20447">
        <w:rPr>
          <w:rFonts w:hint="cs"/>
          <w:rtl/>
        </w:rPr>
        <w:t xml:space="preserve">و عبور بین </w:t>
      </w:r>
      <w:r w:rsidR="0001711D">
        <w:rPr>
          <w:rFonts w:hint="cs"/>
          <w:rtl/>
        </w:rPr>
        <w:t>بازه 0.5 تا 40 هرتز</w:t>
      </w:r>
    </w:p>
    <w:p w14:paraId="74823C3C" w14:textId="1ED63C3D" w:rsidR="00BE1765" w:rsidRDefault="00F20447" w:rsidP="006E00FF">
      <w:pPr>
        <w:pStyle w:val="ListParagraph"/>
        <w:numPr>
          <w:ilvl w:val="1"/>
          <w:numId w:val="16"/>
        </w:numPr>
      </w:pPr>
      <w:r w:rsidRPr="00F20447">
        <w:rPr>
          <w:rFonts w:hint="cs"/>
          <w:rtl/>
        </w:rPr>
        <w:t xml:space="preserve">محاسبه تبدیل فوریه پس از تعداد مشخصی </w:t>
      </w:r>
      <w:r w:rsidR="0001711D">
        <w:rPr>
          <w:rFonts w:hint="cs"/>
          <w:rtl/>
        </w:rPr>
        <w:t xml:space="preserve">نمونه </w:t>
      </w:r>
      <w:r w:rsidRPr="00F20447">
        <w:rPr>
          <w:rFonts w:hint="cs"/>
          <w:rtl/>
        </w:rPr>
        <w:t>دریافتی</w:t>
      </w:r>
      <w:r w:rsidR="0001711D">
        <w:rPr>
          <w:rFonts w:hint="cs"/>
          <w:rtl/>
        </w:rPr>
        <w:t xml:space="preserve"> </w:t>
      </w:r>
      <w:r w:rsidR="00EA044D">
        <w:rPr>
          <w:rtl/>
        </w:rPr>
        <w:t>به‌منظور</w:t>
      </w:r>
      <w:r w:rsidR="0001711D">
        <w:rPr>
          <w:rFonts w:hint="cs"/>
          <w:rtl/>
        </w:rPr>
        <w:t xml:space="preserve"> رسم نمودار پریودوگرام ولش</w:t>
      </w:r>
    </w:p>
    <w:p w14:paraId="71A6FE6F" w14:textId="012B2C46" w:rsidR="00E33422" w:rsidRDefault="00BE1765" w:rsidP="00B70352">
      <w:pPr>
        <w:rPr>
          <w:rFonts w:hint="cs"/>
          <w:rtl/>
        </w:rPr>
      </w:pPr>
      <w:r>
        <w:rPr>
          <w:rFonts w:hint="cs"/>
          <w:rtl/>
        </w:rPr>
        <w:t xml:space="preserve">برای حل این مشکل، یک ریسمان جداگانه در نظر گرفته شد. به این معنا که یکی از </w:t>
      </w:r>
      <w:r w:rsidR="001A200C">
        <w:rPr>
          <w:rtl/>
        </w:rPr>
        <w:t>هسته‌ها</w:t>
      </w:r>
      <w:r w:rsidR="001A200C">
        <w:rPr>
          <w:rFonts w:hint="cs"/>
          <w:rtl/>
        </w:rPr>
        <w:t>ی</w:t>
      </w:r>
      <w:r>
        <w:rPr>
          <w:rFonts w:hint="cs"/>
          <w:rtl/>
        </w:rPr>
        <w:t xml:space="preserve"> </w:t>
      </w:r>
      <w:r>
        <w:t>CPU</w:t>
      </w:r>
      <w:r>
        <w:rPr>
          <w:rFonts w:hint="cs"/>
          <w:rtl/>
        </w:rPr>
        <w:t xml:space="preserve"> را که </w:t>
      </w:r>
      <w:r w:rsidR="00EA044D">
        <w:rPr>
          <w:rtl/>
        </w:rPr>
        <w:t>مسئول</w:t>
      </w:r>
      <w:r w:rsidR="00EA044D">
        <w:rPr>
          <w:rFonts w:hint="cs"/>
          <w:rtl/>
        </w:rPr>
        <w:t>ی</w:t>
      </w:r>
      <w:r w:rsidR="00EA044D">
        <w:rPr>
          <w:rFonts w:hint="eastAsia"/>
          <w:rtl/>
        </w:rPr>
        <w:t>ت</w:t>
      </w:r>
      <w:r>
        <w:rPr>
          <w:rFonts w:hint="cs"/>
          <w:rtl/>
        </w:rPr>
        <w:t xml:space="preserve"> دریافت </w:t>
      </w:r>
      <w:r w:rsidR="001A200C">
        <w:rPr>
          <w:rtl/>
        </w:rPr>
        <w:t>داده‌ها</w:t>
      </w:r>
      <w:r>
        <w:rPr>
          <w:rFonts w:hint="cs"/>
          <w:rtl/>
        </w:rPr>
        <w:t xml:space="preserve"> را دارد فقط به دریافت داده مشغول کرده و از انجام </w:t>
      </w:r>
      <w:r w:rsidR="00EA044D">
        <w:rPr>
          <w:rtl/>
        </w:rPr>
        <w:t>هرگونه</w:t>
      </w:r>
      <w:r>
        <w:rPr>
          <w:rFonts w:hint="cs"/>
          <w:rtl/>
        </w:rPr>
        <w:t xml:space="preserve"> پردازش دیگری مربوط به رابط کاربری </w:t>
      </w:r>
      <w:r w:rsidR="00EA044D">
        <w:rPr>
          <w:rtl/>
        </w:rPr>
        <w:t>نرم‌افزار</w:t>
      </w:r>
      <w:r>
        <w:rPr>
          <w:rFonts w:hint="cs"/>
          <w:rtl/>
        </w:rPr>
        <w:t xml:space="preserve"> در آنجا جلوگیری </w:t>
      </w:r>
      <w:r w:rsidR="001C2F28">
        <w:rPr>
          <w:rFonts w:hint="cs"/>
          <w:rtl/>
        </w:rPr>
        <w:t>شد</w:t>
      </w:r>
      <w:r>
        <w:rPr>
          <w:rFonts w:hint="cs"/>
          <w:rtl/>
        </w:rPr>
        <w:t>. ب</w:t>
      </w:r>
      <w:r w:rsidR="001C2F28">
        <w:rPr>
          <w:rFonts w:hint="cs"/>
          <w:rtl/>
        </w:rPr>
        <w:t>ه‌</w:t>
      </w:r>
      <w:r>
        <w:rPr>
          <w:rFonts w:hint="cs"/>
          <w:rtl/>
        </w:rPr>
        <w:t>طور مشخص</w:t>
      </w:r>
      <w:r w:rsidR="001C2F28">
        <w:rPr>
          <w:rFonts w:hint="cs"/>
          <w:rtl/>
        </w:rPr>
        <w:t xml:space="preserve"> سیستم</w:t>
      </w:r>
      <w:r>
        <w:rPr>
          <w:rFonts w:hint="cs"/>
          <w:rtl/>
        </w:rPr>
        <w:t xml:space="preserve"> بعد از دریافت 128 </w:t>
      </w:r>
      <w:r w:rsidR="001C2F28">
        <w:rPr>
          <w:rFonts w:hint="cs"/>
          <w:rtl/>
        </w:rPr>
        <w:t>نمونه</w:t>
      </w:r>
      <w:r>
        <w:rPr>
          <w:rFonts w:hint="cs"/>
          <w:rtl/>
        </w:rPr>
        <w:t xml:space="preserve">، </w:t>
      </w:r>
      <w:r w:rsidR="001A200C">
        <w:rPr>
          <w:rtl/>
        </w:rPr>
        <w:t>آن‌ها</w:t>
      </w:r>
      <w:r>
        <w:rPr>
          <w:rFonts w:hint="cs"/>
          <w:rtl/>
        </w:rPr>
        <w:t xml:space="preserve"> را </w:t>
      </w:r>
      <w:r>
        <w:rPr>
          <w:rFonts w:hint="cs"/>
          <w:rtl/>
        </w:rPr>
        <w:lastRenderedPageBreak/>
        <w:t xml:space="preserve">ذخیره کرده و </w:t>
      </w:r>
      <w:r w:rsidR="001A200C">
        <w:rPr>
          <w:rtl/>
        </w:rPr>
        <w:t>داده‌ها</w:t>
      </w:r>
      <w:r>
        <w:rPr>
          <w:rFonts w:hint="cs"/>
          <w:rtl/>
        </w:rPr>
        <w:t xml:space="preserve"> را برای رسم</w:t>
      </w:r>
      <w:r w:rsidR="009D1B5B">
        <w:rPr>
          <w:rFonts w:hint="cs"/>
          <w:rtl/>
        </w:rPr>
        <w:t xml:space="preserve"> و نمایش</w:t>
      </w:r>
      <w:r>
        <w:rPr>
          <w:rFonts w:hint="cs"/>
          <w:rtl/>
        </w:rPr>
        <w:t xml:space="preserve"> در اختیار هسته دیگری از </w:t>
      </w:r>
      <w:r>
        <w:t>CPU</w:t>
      </w:r>
      <w:r>
        <w:rPr>
          <w:rFonts w:hint="cs"/>
          <w:rtl/>
        </w:rPr>
        <w:t xml:space="preserve"> یا </w:t>
      </w:r>
      <w:r w:rsidR="00EA044D">
        <w:rPr>
          <w:rtl/>
        </w:rPr>
        <w:t>ر</w:t>
      </w:r>
      <w:r w:rsidR="00EA044D">
        <w:rPr>
          <w:rFonts w:hint="cs"/>
          <w:rtl/>
        </w:rPr>
        <w:t>ی</w:t>
      </w:r>
      <w:r w:rsidR="00EA044D">
        <w:rPr>
          <w:rFonts w:hint="eastAsia"/>
          <w:rtl/>
        </w:rPr>
        <w:t>سمان</w:t>
      </w:r>
      <w:r>
        <w:rPr>
          <w:rFonts w:hint="cs"/>
          <w:rtl/>
        </w:rPr>
        <w:t xml:space="preserve"> قرار </w:t>
      </w:r>
      <w:r w:rsidR="001C2F28">
        <w:rPr>
          <w:rtl/>
        </w:rPr>
        <w:t>م</w:t>
      </w:r>
      <w:r w:rsidR="001C2F28">
        <w:rPr>
          <w:rFonts w:hint="cs"/>
          <w:rtl/>
        </w:rPr>
        <w:t>ی‌</w:t>
      </w:r>
      <w:r w:rsidR="001C2F28">
        <w:rPr>
          <w:rFonts w:hint="eastAsia"/>
          <w:rtl/>
        </w:rPr>
        <w:t>ده</w:t>
      </w:r>
      <w:r w:rsidR="001C2F28">
        <w:rPr>
          <w:rFonts w:hint="cs"/>
          <w:rtl/>
        </w:rPr>
        <w:t>د</w:t>
      </w:r>
      <w:r>
        <w:rPr>
          <w:rFonts w:hint="cs"/>
          <w:rtl/>
        </w:rPr>
        <w:t xml:space="preserve">. </w:t>
      </w:r>
      <w:r w:rsidR="00EA044D">
        <w:rPr>
          <w:rtl/>
        </w:rPr>
        <w:t>به‌ا</w:t>
      </w:r>
      <w:r w:rsidR="00EA044D">
        <w:rPr>
          <w:rFonts w:hint="cs"/>
          <w:rtl/>
        </w:rPr>
        <w:t>ی</w:t>
      </w:r>
      <w:r w:rsidR="00EA044D">
        <w:rPr>
          <w:rFonts w:hint="eastAsia"/>
          <w:rtl/>
        </w:rPr>
        <w:t>ن‌ترت</w:t>
      </w:r>
      <w:r w:rsidR="00EA044D">
        <w:rPr>
          <w:rFonts w:hint="cs"/>
          <w:rtl/>
        </w:rPr>
        <w:t>ی</w:t>
      </w:r>
      <w:r w:rsidR="00EA044D">
        <w:rPr>
          <w:rFonts w:hint="eastAsia"/>
          <w:rtl/>
        </w:rPr>
        <w:t>ب</w:t>
      </w:r>
      <w:r>
        <w:rPr>
          <w:rFonts w:hint="cs"/>
          <w:rtl/>
        </w:rPr>
        <w:t xml:space="preserve"> اگر نرخ </w:t>
      </w:r>
      <w:r w:rsidR="00EA044D">
        <w:rPr>
          <w:rtl/>
        </w:rPr>
        <w:t>نمونه‌بردار</w:t>
      </w:r>
      <w:r w:rsidR="00EA044D">
        <w:rPr>
          <w:rFonts w:hint="cs"/>
          <w:rtl/>
        </w:rPr>
        <w:t>ی</w:t>
      </w:r>
      <w:r>
        <w:rPr>
          <w:rFonts w:hint="cs"/>
          <w:rtl/>
        </w:rPr>
        <w:t xml:space="preserve"> و ارسال داده 256 </w:t>
      </w:r>
      <w:r w:rsidR="00C76F96">
        <w:rPr>
          <w:rFonts w:hint="cs"/>
          <w:rtl/>
        </w:rPr>
        <w:t xml:space="preserve">نمونه </w:t>
      </w:r>
      <w:r>
        <w:rPr>
          <w:rFonts w:hint="cs"/>
          <w:rtl/>
        </w:rPr>
        <w:t xml:space="preserve">در ثانیه باشد، </w:t>
      </w:r>
      <w:r w:rsidR="001C2F28">
        <w:rPr>
          <w:rFonts w:hint="cs"/>
          <w:rtl/>
        </w:rPr>
        <w:t>نمودار مربوطه هر ثانیه 2 بار به‌روزرسانی می‌شود</w:t>
      </w:r>
      <w:r>
        <w:rPr>
          <w:rFonts w:hint="cs"/>
          <w:rtl/>
        </w:rPr>
        <w:t xml:space="preserve">. </w:t>
      </w:r>
      <w:r w:rsidR="005D4957">
        <w:rPr>
          <w:rFonts w:hint="cs"/>
          <w:rtl/>
        </w:rPr>
        <w:t>نمودار</w:t>
      </w:r>
      <w:r w:rsidR="006C5373">
        <w:rPr>
          <w:rFonts w:hint="cs"/>
          <w:rtl/>
        </w:rPr>
        <w:t xml:space="preserve"> </w:t>
      </w:r>
      <w:r w:rsidR="006C5373">
        <w:rPr>
          <w:rtl/>
        </w:rPr>
        <w:fldChar w:fldCharType="begin"/>
      </w:r>
      <w:r w:rsidR="006C5373">
        <w:rPr>
          <w:rFonts w:cs="Times New Roman"/>
          <w:rtl/>
        </w:rPr>
        <w:instrText xml:space="preserve"> </w:instrText>
      </w:r>
      <w:r w:rsidR="006C5373">
        <w:rPr>
          <w:rFonts w:hint="cs"/>
        </w:rPr>
        <w:instrText>REF</w:instrText>
      </w:r>
      <w:r w:rsidR="006C5373">
        <w:rPr>
          <w:rFonts w:cs="Times New Roman" w:hint="cs"/>
          <w:rtl/>
        </w:rPr>
        <w:instrText xml:space="preserve"> _</w:instrText>
      </w:r>
      <w:r w:rsidR="006C5373">
        <w:rPr>
          <w:rFonts w:hint="cs"/>
        </w:rPr>
        <w:instrText>Ref107151205 \h</w:instrText>
      </w:r>
      <w:r w:rsidR="006C5373">
        <w:rPr>
          <w:rFonts w:cs="Times New Roman"/>
          <w:rtl/>
        </w:rPr>
        <w:instrText xml:space="preserve"> </w:instrText>
      </w:r>
      <w:r w:rsidR="006C5373">
        <w:rPr>
          <w:rtl/>
        </w:rPr>
      </w:r>
      <w:r w:rsidR="006C5373">
        <w:rPr>
          <w:rtl/>
        </w:rPr>
        <w:fldChar w:fldCharType="separate"/>
      </w:r>
      <w:r w:rsidR="006C5373" w:rsidRPr="006C5373">
        <w:rPr>
          <w:rFonts w:ascii="B Nazanin" w:hAnsi="B Nazanin" w:hint="cs"/>
          <w:rtl/>
        </w:rPr>
        <w:t>شک</w:t>
      </w:r>
      <w:r w:rsidR="006C5373" w:rsidRPr="006C5373">
        <w:rPr>
          <w:rFonts w:ascii="B Nazanin" w:hAnsi="B Nazanin" w:hint="cs"/>
          <w:rtl/>
        </w:rPr>
        <w:t>ل</w:t>
      </w:r>
      <w:r w:rsidR="006C5373" w:rsidRPr="006C5373">
        <w:rPr>
          <w:rFonts w:ascii="B Nazanin" w:hAnsi="B Nazanin" w:hint="cs"/>
          <w:rtl/>
        </w:rPr>
        <w:t xml:space="preserve"> </w:t>
      </w:r>
      <w:r w:rsidR="006C5373" w:rsidRPr="006C5373">
        <w:rPr>
          <w:rFonts w:ascii="B Nazanin" w:hAnsi="B Nazanin" w:hint="cs"/>
          <w:noProof/>
          <w:rtl/>
        </w:rPr>
        <w:t>4</w:t>
      </w:r>
      <w:r w:rsidR="006C5373">
        <w:rPr>
          <w:rtl/>
        </w:rPr>
        <w:fldChar w:fldCharType="end"/>
      </w:r>
      <w:r w:rsidR="005D4957">
        <w:rPr>
          <w:rFonts w:hint="cs"/>
          <w:rtl/>
        </w:rPr>
        <w:t xml:space="preserve"> این مشکل را</w:t>
      </w:r>
      <w:r w:rsidR="006C5373">
        <w:rPr>
          <w:rFonts w:hint="cs"/>
          <w:rtl/>
        </w:rPr>
        <w:t xml:space="preserve"> قبل و پس از حل شدن</w:t>
      </w:r>
      <w:r w:rsidR="005D4957">
        <w:rPr>
          <w:rFonts w:hint="cs"/>
          <w:rtl/>
        </w:rPr>
        <w:t xml:space="preserve"> نشان می‌دهد. در هر نمودار </w:t>
      </w:r>
      <w:r w:rsidR="005D4957" w:rsidRPr="00E33422">
        <w:rPr>
          <w:rtl/>
        </w:rPr>
        <w:t xml:space="preserve">محور </w:t>
      </w:r>
      <w:r w:rsidR="005D4957">
        <w:rPr>
          <w:rFonts w:hint="cs"/>
          <w:rtl/>
        </w:rPr>
        <w:t>افقی</w:t>
      </w:r>
      <w:r w:rsidR="005D4957" w:rsidRPr="00E33422">
        <w:rPr>
          <w:rtl/>
        </w:rPr>
        <w:t xml:space="preserve"> ثان</w:t>
      </w:r>
      <w:r w:rsidR="005D4957" w:rsidRPr="00E33422">
        <w:rPr>
          <w:rFonts w:hint="cs"/>
          <w:rtl/>
        </w:rPr>
        <w:t>ی</w:t>
      </w:r>
      <w:r w:rsidR="005D4957" w:rsidRPr="00E33422">
        <w:rPr>
          <w:rFonts w:hint="eastAsia"/>
          <w:rtl/>
        </w:rPr>
        <w:t>ه</w:t>
      </w:r>
      <w:r w:rsidR="005D4957" w:rsidRPr="00E33422">
        <w:rPr>
          <w:rtl/>
        </w:rPr>
        <w:t xml:space="preserve"> و محور </w:t>
      </w:r>
      <w:r w:rsidR="005D4957">
        <w:rPr>
          <w:rFonts w:hint="cs"/>
          <w:rtl/>
        </w:rPr>
        <w:t>عمودی</w:t>
      </w:r>
      <w:r w:rsidR="005D4957" w:rsidRPr="00E33422">
        <w:rPr>
          <w:rtl/>
        </w:rPr>
        <w:t xml:space="preserve"> تعداد </w:t>
      </w:r>
      <w:r w:rsidR="005D4957">
        <w:rPr>
          <w:rtl/>
        </w:rPr>
        <w:t>نمونه‌ها</w:t>
      </w:r>
      <w:r w:rsidR="005D4957">
        <w:rPr>
          <w:rFonts w:hint="cs"/>
          <w:rtl/>
        </w:rPr>
        <w:t>ی</w:t>
      </w:r>
      <w:r w:rsidR="006C5373">
        <w:rPr>
          <w:rFonts w:hint="cs"/>
          <w:rtl/>
        </w:rPr>
        <w:t xml:space="preserve"> </w:t>
      </w:r>
      <w:r w:rsidR="005D4957" w:rsidRPr="00E33422">
        <w:rPr>
          <w:rtl/>
        </w:rPr>
        <w:t>در</w:t>
      </w:r>
      <w:r w:rsidR="005D4957" w:rsidRPr="00E33422">
        <w:rPr>
          <w:rFonts w:hint="cs"/>
          <w:rtl/>
        </w:rPr>
        <w:t>ی</w:t>
      </w:r>
      <w:r w:rsidR="005D4957" w:rsidRPr="00E33422">
        <w:rPr>
          <w:rFonts w:hint="eastAsia"/>
          <w:rtl/>
        </w:rPr>
        <w:t>افت</w:t>
      </w:r>
      <w:r w:rsidR="005D4957" w:rsidRPr="00E33422">
        <w:rPr>
          <w:rtl/>
        </w:rPr>
        <w:t xml:space="preserve"> شده است</w:t>
      </w:r>
      <w:r w:rsidR="005D4957">
        <w:rPr>
          <w:rFonts w:hint="cs"/>
          <w:rtl/>
        </w:rPr>
        <w:t xml:space="preserve">. در قسمت آ قبل از استفاده از چندریسمانی پس از هر ۳۰ ثانیه پرش هایی ناشی از انبوه دادگان دریافتی در ورودی </w:t>
      </w:r>
      <w:r w:rsidR="00F2380E">
        <w:rPr>
          <w:rFonts w:hint="cs"/>
          <w:rtl/>
        </w:rPr>
        <w:t>وجود داشت</w:t>
      </w:r>
      <w:r w:rsidR="005D4957">
        <w:rPr>
          <w:rFonts w:hint="cs"/>
          <w:rtl/>
        </w:rPr>
        <w:t>. این مشکل با چندر</w:t>
      </w:r>
      <w:r w:rsidR="00F2380E">
        <w:rPr>
          <w:rFonts w:hint="cs"/>
          <w:rtl/>
        </w:rPr>
        <w:t>ی</w:t>
      </w:r>
      <w:r w:rsidR="005D4957">
        <w:rPr>
          <w:rFonts w:hint="cs"/>
          <w:rtl/>
        </w:rPr>
        <w:t xml:space="preserve">سمانی در قسمت ب حل شد. در </w:t>
      </w:r>
      <w:r w:rsidR="006C5373">
        <w:rPr>
          <w:rFonts w:hint="cs"/>
          <w:rtl/>
        </w:rPr>
        <w:t>عمل</w:t>
      </w:r>
      <w:r w:rsidR="005D4957">
        <w:rPr>
          <w:rFonts w:hint="cs"/>
          <w:rtl/>
        </w:rPr>
        <w:t xml:space="preserve"> </w:t>
      </w:r>
      <w:r w:rsidR="006C5373">
        <w:rPr>
          <w:rFonts w:hint="cs"/>
          <w:rtl/>
        </w:rPr>
        <w:t>فرآیند</w:t>
      </w:r>
      <w:r w:rsidR="005D4957">
        <w:rPr>
          <w:rFonts w:hint="cs"/>
          <w:rtl/>
        </w:rPr>
        <w:t xml:space="preserve"> داده‌گیری به یک ر</w:t>
      </w:r>
      <w:r w:rsidR="00F2380E">
        <w:rPr>
          <w:rFonts w:hint="cs"/>
          <w:rtl/>
        </w:rPr>
        <w:t>ی</w:t>
      </w:r>
      <w:r w:rsidR="005D4957">
        <w:rPr>
          <w:rFonts w:hint="cs"/>
          <w:rtl/>
        </w:rPr>
        <w:t xml:space="preserve">سمان متفاوت منتقل گردید. </w:t>
      </w:r>
    </w:p>
    <w:p w14:paraId="2C4FA715" w14:textId="77777777" w:rsidR="006C5373" w:rsidRDefault="006C5373" w:rsidP="006C5373">
      <w:pPr>
        <w:keepNext/>
        <w:jc w:val="center"/>
      </w:pPr>
      <w:r>
        <w:rPr>
          <w:noProof/>
          <w:lang w:bidi="ar-SA"/>
        </w:rPr>
        <w:drawing>
          <wp:inline distT="0" distB="0" distL="0" distR="0" wp14:anchorId="0FF2A2AA" wp14:editId="657C7198">
            <wp:extent cx="5760085" cy="24263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085" cy="2426394"/>
                    </a:xfrm>
                    <a:prstGeom prst="rect">
                      <a:avLst/>
                    </a:prstGeom>
                  </pic:spPr>
                </pic:pic>
              </a:graphicData>
            </a:graphic>
          </wp:inline>
        </w:drawing>
      </w:r>
    </w:p>
    <w:p w14:paraId="4771D293" w14:textId="01AD1542" w:rsidR="006C5373" w:rsidRPr="00DC0737" w:rsidRDefault="006C5373" w:rsidP="00DC0737">
      <w:pPr>
        <w:pStyle w:val="Caption"/>
        <w:rPr>
          <w:rFonts w:ascii="B Nazanin" w:hAnsi="B Nazanin"/>
          <w:rtl/>
        </w:rPr>
      </w:pPr>
      <w:bookmarkStart w:id="2" w:name="_Ref107151205"/>
      <w:r w:rsidRPr="006C5373">
        <w:rPr>
          <w:rFonts w:ascii="B Nazanin" w:hAnsi="B Nazanin" w:hint="cs"/>
          <w:rtl/>
        </w:rPr>
        <w:t xml:space="preserve">شکل </w:t>
      </w:r>
      <w:r w:rsidRPr="006C5373">
        <w:rPr>
          <w:rFonts w:ascii="B Nazanin" w:hAnsi="B Nazanin" w:hint="cs"/>
          <w:rtl/>
        </w:rPr>
        <w:fldChar w:fldCharType="begin"/>
      </w:r>
      <w:r w:rsidRPr="006C5373">
        <w:rPr>
          <w:rFonts w:ascii="B Nazanin" w:hAnsi="B Nazanin" w:hint="cs"/>
          <w:rtl/>
        </w:rPr>
        <w:instrText xml:space="preserve"> </w:instrText>
      </w:r>
      <w:r w:rsidRPr="006C5373">
        <w:rPr>
          <w:rFonts w:ascii="B Nazanin" w:hAnsi="B Nazanin" w:hint="cs"/>
        </w:rPr>
        <w:instrText>SEQ</w:instrText>
      </w:r>
      <w:r w:rsidRPr="006C5373">
        <w:rPr>
          <w:rFonts w:ascii="B Nazanin" w:hAnsi="B Nazanin" w:hint="cs"/>
          <w:rtl/>
        </w:rPr>
        <w:instrText xml:space="preserve"> شکل \* </w:instrText>
      </w:r>
      <w:r w:rsidRPr="006C5373">
        <w:rPr>
          <w:rFonts w:ascii="B Nazanin" w:hAnsi="B Nazanin" w:hint="cs"/>
        </w:rPr>
        <w:instrText>ARABIC</w:instrText>
      </w:r>
      <w:r w:rsidRPr="006C5373">
        <w:rPr>
          <w:rFonts w:ascii="B Nazanin" w:hAnsi="B Nazanin" w:hint="cs"/>
          <w:rtl/>
        </w:rPr>
        <w:instrText xml:space="preserve"> </w:instrText>
      </w:r>
      <w:r w:rsidRPr="006C5373">
        <w:rPr>
          <w:rFonts w:ascii="B Nazanin" w:hAnsi="B Nazanin" w:hint="cs"/>
          <w:rtl/>
        </w:rPr>
        <w:fldChar w:fldCharType="separate"/>
      </w:r>
      <w:r w:rsidRPr="006C5373">
        <w:rPr>
          <w:rFonts w:ascii="B Nazanin" w:hAnsi="B Nazanin" w:hint="cs"/>
          <w:noProof/>
          <w:rtl/>
        </w:rPr>
        <w:t>4</w:t>
      </w:r>
      <w:r w:rsidRPr="006C5373">
        <w:rPr>
          <w:rFonts w:ascii="B Nazanin" w:hAnsi="B Nazanin" w:hint="cs"/>
          <w:rtl/>
        </w:rPr>
        <w:fldChar w:fldCharType="end"/>
      </w:r>
      <w:bookmarkEnd w:id="2"/>
      <w:r>
        <w:rPr>
          <w:rFonts w:ascii="B Nazanin" w:hAnsi="B Nazanin" w:hint="cs"/>
          <w:rtl/>
        </w:rPr>
        <w:t xml:space="preserve"> </w:t>
      </w:r>
      <w:r>
        <w:rPr>
          <w:rFonts w:ascii="B Nazanin" w:hAnsi="B Nazanin" w:cs="Times New Roman"/>
          <w:rtl/>
        </w:rPr>
        <w:t>–</w:t>
      </w:r>
      <w:r>
        <w:rPr>
          <w:rFonts w:ascii="B Nazanin" w:hAnsi="B Nazanin" w:hint="cs"/>
          <w:rtl/>
        </w:rPr>
        <w:t xml:space="preserve"> </w:t>
      </w:r>
      <w:r w:rsidR="00F2380E">
        <w:rPr>
          <w:rFonts w:ascii="B Nazanin" w:hAnsi="B Nazanin" w:hint="cs"/>
          <w:rtl/>
        </w:rPr>
        <w:t xml:space="preserve">تعداد نمونه‌های دریافتی در ثانیه توسط نرم‌افزار (آ) </w:t>
      </w:r>
      <w:r w:rsidRPr="00E33422">
        <w:rPr>
          <w:rtl/>
        </w:rPr>
        <w:t xml:space="preserve">قبل </w:t>
      </w:r>
      <w:r>
        <w:rPr>
          <w:rFonts w:hint="cs"/>
          <w:rtl/>
        </w:rPr>
        <w:t xml:space="preserve">و </w:t>
      </w:r>
      <w:r w:rsidR="00F2380E">
        <w:rPr>
          <w:rFonts w:hint="cs"/>
          <w:rtl/>
        </w:rPr>
        <w:t xml:space="preserve">(ب) </w:t>
      </w:r>
      <w:r>
        <w:rPr>
          <w:rFonts w:hint="cs"/>
          <w:rtl/>
        </w:rPr>
        <w:t xml:space="preserve">بعد </w:t>
      </w:r>
      <w:r w:rsidRPr="00E33422">
        <w:rPr>
          <w:rtl/>
        </w:rPr>
        <w:t>از جداساز</w:t>
      </w:r>
      <w:r w:rsidRPr="00E33422">
        <w:rPr>
          <w:rFonts w:hint="cs"/>
          <w:rtl/>
        </w:rPr>
        <w:t>ی</w:t>
      </w:r>
      <w:r w:rsidRPr="00E33422">
        <w:rPr>
          <w:rtl/>
        </w:rPr>
        <w:t xml:space="preserve"> </w:t>
      </w:r>
      <w:r>
        <w:rPr>
          <w:rFonts w:hint="cs"/>
          <w:rtl/>
        </w:rPr>
        <w:t xml:space="preserve">رابط کاربری و </w:t>
      </w:r>
      <w:r w:rsidRPr="00E33422">
        <w:rPr>
          <w:rtl/>
        </w:rPr>
        <w:t>عمل</w:t>
      </w:r>
      <w:r w:rsidRPr="00E33422">
        <w:rPr>
          <w:rFonts w:hint="cs"/>
          <w:rtl/>
        </w:rPr>
        <w:t>ی</w:t>
      </w:r>
      <w:r w:rsidRPr="00E33422">
        <w:rPr>
          <w:rFonts w:hint="eastAsia"/>
          <w:rtl/>
        </w:rPr>
        <w:t>ات</w:t>
      </w:r>
      <w:r w:rsidRPr="00E33422">
        <w:rPr>
          <w:rtl/>
        </w:rPr>
        <w:t xml:space="preserve"> </w:t>
      </w:r>
      <w:r>
        <w:rPr>
          <w:rFonts w:hint="cs"/>
          <w:rtl/>
        </w:rPr>
        <w:t xml:space="preserve">داده‌گیری بر </w:t>
      </w:r>
      <w:r w:rsidRPr="00E33422">
        <w:rPr>
          <w:rtl/>
        </w:rPr>
        <w:t>رو</w:t>
      </w:r>
      <w:r w:rsidRPr="00E33422">
        <w:rPr>
          <w:rFonts w:hint="cs"/>
          <w:rtl/>
        </w:rPr>
        <w:t>ی</w:t>
      </w:r>
      <w:r w:rsidRPr="00E33422">
        <w:rPr>
          <w:rtl/>
        </w:rPr>
        <w:t xml:space="preserve"> </w:t>
      </w:r>
      <w:r>
        <w:rPr>
          <w:rtl/>
        </w:rPr>
        <w:t>س</w:t>
      </w:r>
      <w:r>
        <w:rPr>
          <w:rFonts w:hint="cs"/>
          <w:rtl/>
        </w:rPr>
        <w:t>ی‌</w:t>
      </w:r>
      <w:r>
        <w:rPr>
          <w:rFonts w:hint="eastAsia"/>
          <w:rtl/>
        </w:rPr>
        <w:t>پ</w:t>
      </w:r>
      <w:r>
        <w:rPr>
          <w:rFonts w:hint="cs"/>
          <w:rtl/>
        </w:rPr>
        <w:t>ی‌ی</w:t>
      </w:r>
      <w:r>
        <w:rPr>
          <w:rFonts w:hint="eastAsia"/>
          <w:rtl/>
        </w:rPr>
        <w:t>و</w:t>
      </w:r>
    </w:p>
    <w:p w14:paraId="12320F8D" w14:textId="3458A2FF" w:rsidR="00D165F0" w:rsidRDefault="008F709D" w:rsidP="00F057BE">
      <w:pPr>
        <w:pStyle w:val="Heading2"/>
        <w:rPr>
          <w:rtl/>
        </w:rPr>
      </w:pPr>
      <w:r>
        <w:rPr>
          <w:rFonts w:hint="cs"/>
          <w:rtl/>
        </w:rPr>
        <w:t xml:space="preserve">فرم و </w:t>
      </w:r>
      <w:r w:rsidR="00F057BE">
        <w:rPr>
          <w:rFonts w:hint="cs"/>
          <w:rtl/>
        </w:rPr>
        <w:t>ساختا</w:t>
      </w:r>
      <w:r>
        <w:rPr>
          <w:rFonts w:hint="cs"/>
          <w:rtl/>
        </w:rPr>
        <w:t>ر</w:t>
      </w:r>
      <w:r w:rsidR="00F057BE">
        <w:rPr>
          <w:rFonts w:hint="cs"/>
          <w:rtl/>
        </w:rPr>
        <w:t xml:space="preserve"> داده ثبت شده</w:t>
      </w:r>
    </w:p>
    <w:p w14:paraId="1B566809" w14:textId="25B5B09E" w:rsidR="00451E4F" w:rsidRDefault="00EA044D" w:rsidP="00A6663B">
      <w:pPr>
        <w:rPr>
          <w:rtl/>
        </w:rPr>
      </w:pPr>
      <w:r>
        <w:rPr>
          <w:rtl/>
        </w:rPr>
        <w:t>به‌منظور</w:t>
      </w:r>
      <w:r w:rsidR="000A508C">
        <w:rPr>
          <w:rFonts w:hint="cs"/>
          <w:rtl/>
        </w:rPr>
        <w:t xml:space="preserve"> دسترسی دوباره به </w:t>
      </w:r>
      <w:r w:rsidR="001A200C">
        <w:rPr>
          <w:rtl/>
        </w:rPr>
        <w:t>داده‌ها</w:t>
      </w:r>
      <w:r w:rsidR="001A200C">
        <w:rPr>
          <w:rFonts w:hint="cs"/>
          <w:rtl/>
        </w:rPr>
        <w:t>ی</w:t>
      </w:r>
      <w:r w:rsidR="000A508C">
        <w:rPr>
          <w:rFonts w:hint="cs"/>
          <w:rtl/>
        </w:rPr>
        <w:t xml:space="preserve"> الکتروانسفالوگرام ثبت</w:t>
      </w:r>
      <w:ins w:id="3" w:author="Author">
        <w:r w:rsidR="00F2380E">
          <w:rPr>
            <w:rFonts w:hint="cs"/>
            <w:rtl/>
          </w:rPr>
          <w:t>‌ش</w:t>
        </w:r>
      </w:ins>
      <w:r w:rsidR="000A508C">
        <w:rPr>
          <w:rFonts w:hint="cs"/>
          <w:rtl/>
        </w:rPr>
        <w:t xml:space="preserve">ده حین خواب، این </w:t>
      </w:r>
      <w:r w:rsidR="001A200C">
        <w:rPr>
          <w:rtl/>
        </w:rPr>
        <w:t>داده‌ها</w:t>
      </w:r>
      <w:r w:rsidR="000A508C">
        <w:rPr>
          <w:rFonts w:hint="cs"/>
          <w:rtl/>
        </w:rPr>
        <w:t xml:space="preserve"> در انتهای </w:t>
      </w:r>
      <w:r>
        <w:rPr>
          <w:rtl/>
        </w:rPr>
        <w:t>فرا</w:t>
      </w:r>
      <w:r>
        <w:rPr>
          <w:rFonts w:hint="cs"/>
          <w:rtl/>
        </w:rPr>
        <w:t>ی</w:t>
      </w:r>
      <w:r>
        <w:rPr>
          <w:rFonts w:hint="eastAsia"/>
          <w:rtl/>
        </w:rPr>
        <w:t>ند</w:t>
      </w:r>
      <w:r w:rsidR="000A508C">
        <w:rPr>
          <w:rFonts w:hint="cs"/>
          <w:rtl/>
        </w:rPr>
        <w:t xml:space="preserve"> داده‌گیری بر روی </w:t>
      </w:r>
      <w:r w:rsidR="00A6663B">
        <w:rPr>
          <w:rFonts w:hint="cs"/>
          <w:rtl/>
        </w:rPr>
        <w:t>فضای ذخیره‌سازی رایانه</w:t>
      </w:r>
      <w:r w:rsidR="000A508C">
        <w:rPr>
          <w:rFonts w:hint="cs"/>
          <w:rtl/>
        </w:rPr>
        <w:t xml:space="preserve"> ذخیره </w:t>
      </w:r>
      <w:r w:rsidR="001A200C">
        <w:rPr>
          <w:rtl/>
        </w:rPr>
        <w:t>م</w:t>
      </w:r>
      <w:r w:rsidR="001A200C">
        <w:rPr>
          <w:rFonts w:hint="cs"/>
          <w:rtl/>
        </w:rPr>
        <w:t>ی‌</w:t>
      </w:r>
      <w:r w:rsidR="001A200C">
        <w:rPr>
          <w:rFonts w:hint="eastAsia"/>
          <w:rtl/>
        </w:rPr>
        <w:t>شوند</w:t>
      </w:r>
      <w:r w:rsidR="000A508C">
        <w:rPr>
          <w:rFonts w:hint="cs"/>
          <w:rtl/>
        </w:rPr>
        <w:t xml:space="preserve">. </w:t>
      </w:r>
      <w:r w:rsidR="000A508C" w:rsidRPr="00160DDA">
        <w:rPr>
          <w:rtl/>
        </w:rPr>
        <w:t xml:space="preserve">با زدن </w:t>
      </w:r>
      <w:r w:rsidR="00A6663B">
        <w:rPr>
          <w:rFonts w:hint="cs"/>
          <w:rtl/>
        </w:rPr>
        <w:t>کلید</w:t>
      </w:r>
      <w:r w:rsidR="00A6663B" w:rsidRPr="00160DDA">
        <w:rPr>
          <w:rtl/>
        </w:rPr>
        <w:t xml:space="preserve"> </w:t>
      </w:r>
      <w:r w:rsidR="000A508C" w:rsidRPr="00160DDA">
        <w:t>Record</w:t>
      </w:r>
      <w:r w:rsidR="000A508C">
        <w:rPr>
          <w:rFonts w:hint="cs"/>
          <w:rtl/>
        </w:rPr>
        <w:t xml:space="preserve"> و شروع </w:t>
      </w:r>
      <w:r>
        <w:rPr>
          <w:rtl/>
        </w:rPr>
        <w:t>داده‌گ</w:t>
      </w:r>
      <w:r>
        <w:rPr>
          <w:rFonts w:hint="cs"/>
          <w:rtl/>
        </w:rPr>
        <w:t>ی</w:t>
      </w:r>
      <w:r>
        <w:rPr>
          <w:rFonts w:hint="eastAsia"/>
          <w:rtl/>
        </w:rPr>
        <w:t>ر</w:t>
      </w:r>
      <w:r>
        <w:rPr>
          <w:rFonts w:hint="cs"/>
          <w:rtl/>
        </w:rPr>
        <w:t>ی</w:t>
      </w:r>
      <w:r w:rsidR="000A508C">
        <w:rPr>
          <w:rFonts w:hint="cs"/>
          <w:rtl/>
        </w:rPr>
        <w:t xml:space="preserve"> و ثبت،</w:t>
      </w:r>
      <w:r w:rsidR="000A508C" w:rsidRPr="00160DDA">
        <w:rPr>
          <w:rtl/>
        </w:rPr>
        <w:t xml:space="preserve"> داد</w:t>
      </w:r>
      <w:r w:rsidR="00451E4F">
        <w:rPr>
          <w:rFonts w:hint="cs"/>
          <w:rtl/>
        </w:rPr>
        <w:t>گان</w:t>
      </w:r>
      <w:r w:rsidR="000A508C" w:rsidRPr="00160DDA">
        <w:rPr>
          <w:rtl/>
        </w:rPr>
        <w:t xml:space="preserve"> </w:t>
      </w:r>
      <w:r w:rsidR="00A6663B">
        <w:rPr>
          <w:rFonts w:hint="cs"/>
          <w:rtl/>
        </w:rPr>
        <w:t>حس‌گ</w:t>
      </w:r>
      <w:r w:rsidR="001A200C">
        <w:rPr>
          <w:rtl/>
        </w:rPr>
        <w:t>رها</w:t>
      </w:r>
      <w:r w:rsidR="001A200C">
        <w:rPr>
          <w:rFonts w:hint="cs"/>
          <w:rtl/>
        </w:rPr>
        <w:t>ی</w:t>
      </w:r>
      <w:r w:rsidR="000A508C" w:rsidRPr="00160DDA">
        <w:rPr>
          <w:rtl/>
        </w:rPr>
        <w:t xml:space="preserve"> هدبند از قب</w:t>
      </w:r>
      <w:r w:rsidR="000A508C" w:rsidRPr="00160DDA">
        <w:rPr>
          <w:rFonts w:hint="cs"/>
          <w:rtl/>
        </w:rPr>
        <w:t>ی</w:t>
      </w:r>
      <w:r w:rsidR="000A508C" w:rsidRPr="00160DDA">
        <w:rPr>
          <w:rFonts w:hint="eastAsia"/>
          <w:rtl/>
        </w:rPr>
        <w:t>ل</w:t>
      </w:r>
      <w:r w:rsidR="000A508C" w:rsidRPr="00160DDA">
        <w:rPr>
          <w:rtl/>
        </w:rPr>
        <w:t xml:space="preserve"> </w:t>
      </w:r>
      <w:r w:rsidR="000A508C">
        <w:rPr>
          <w:rFonts w:hint="cs"/>
          <w:rtl/>
        </w:rPr>
        <w:t>الکتروانسفالوگرام</w:t>
      </w:r>
      <w:r w:rsidR="00734799">
        <w:rPr>
          <w:rFonts w:hint="cs"/>
          <w:rtl/>
        </w:rPr>
        <w:t>،</w:t>
      </w:r>
      <w:r w:rsidR="000A508C" w:rsidRPr="00160DDA">
        <w:rPr>
          <w:rtl/>
        </w:rPr>
        <w:t xml:space="preserve"> </w:t>
      </w:r>
      <w:r>
        <w:rPr>
          <w:rtl/>
        </w:rPr>
        <w:t>شتاب‌سنج</w:t>
      </w:r>
      <w:r w:rsidR="000A508C" w:rsidRPr="00160DDA">
        <w:rPr>
          <w:rtl/>
        </w:rPr>
        <w:t xml:space="preserve"> و دما </w:t>
      </w:r>
      <w:r w:rsidR="000A508C">
        <w:rPr>
          <w:rFonts w:hint="cs"/>
          <w:rtl/>
        </w:rPr>
        <w:t xml:space="preserve">به </w:t>
      </w:r>
      <w:r w:rsidR="00A6663B">
        <w:rPr>
          <w:rFonts w:hint="cs"/>
          <w:rtl/>
        </w:rPr>
        <w:t xml:space="preserve">رایانه </w:t>
      </w:r>
      <w:r w:rsidR="000A508C">
        <w:rPr>
          <w:rFonts w:hint="cs"/>
          <w:rtl/>
        </w:rPr>
        <w:t xml:space="preserve">ارسال می‌شوند و در </w:t>
      </w:r>
      <w:r w:rsidR="001A200C">
        <w:rPr>
          <w:rtl/>
        </w:rPr>
        <w:t>متغ</w:t>
      </w:r>
      <w:r w:rsidR="001A200C">
        <w:rPr>
          <w:rFonts w:hint="cs"/>
          <w:rtl/>
        </w:rPr>
        <w:t>ی</w:t>
      </w:r>
      <w:r w:rsidR="001A200C">
        <w:rPr>
          <w:rFonts w:hint="eastAsia"/>
          <w:rtl/>
        </w:rPr>
        <w:t>رها</w:t>
      </w:r>
      <w:r w:rsidR="001A200C">
        <w:rPr>
          <w:rFonts w:hint="cs"/>
          <w:rtl/>
        </w:rPr>
        <w:t>ی</w:t>
      </w:r>
      <w:r w:rsidR="000A508C">
        <w:rPr>
          <w:rFonts w:hint="cs"/>
          <w:rtl/>
        </w:rPr>
        <w:t xml:space="preserve"> داخلی </w:t>
      </w:r>
      <w:r>
        <w:rPr>
          <w:rtl/>
        </w:rPr>
        <w:t>نرم‌افزار</w:t>
      </w:r>
      <w:r w:rsidR="000A508C">
        <w:rPr>
          <w:rFonts w:hint="cs"/>
          <w:rtl/>
        </w:rPr>
        <w:t xml:space="preserve"> ذخیره می‌شوند</w:t>
      </w:r>
      <w:r w:rsidR="000A508C" w:rsidRPr="00160DDA">
        <w:rPr>
          <w:rtl/>
        </w:rPr>
        <w:t xml:space="preserve">. در انتها با زدن </w:t>
      </w:r>
      <w:r w:rsidR="00A6663B">
        <w:rPr>
          <w:rFonts w:hint="cs"/>
          <w:rtl/>
        </w:rPr>
        <w:t>کلید</w:t>
      </w:r>
      <w:r w:rsidR="00A6663B" w:rsidRPr="00160DDA">
        <w:rPr>
          <w:rtl/>
        </w:rPr>
        <w:t xml:space="preserve"> </w:t>
      </w:r>
      <w:r w:rsidR="000A508C" w:rsidRPr="00160DDA">
        <w:rPr>
          <w:rtl/>
        </w:rPr>
        <w:t>پا</w:t>
      </w:r>
      <w:r w:rsidR="000A508C" w:rsidRPr="00160DDA">
        <w:rPr>
          <w:rFonts w:hint="cs"/>
          <w:rtl/>
        </w:rPr>
        <w:t>ی</w:t>
      </w:r>
      <w:r w:rsidR="000A508C" w:rsidRPr="00160DDA">
        <w:rPr>
          <w:rFonts w:hint="eastAsia"/>
          <w:rtl/>
        </w:rPr>
        <w:t>ان</w:t>
      </w:r>
      <w:r w:rsidR="000A508C" w:rsidRPr="00160DDA">
        <w:rPr>
          <w:rtl/>
        </w:rPr>
        <w:t xml:space="preserve"> ضبط، ا</w:t>
      </w:r>
      <w:r w:rsidR="000A508C" w:rsidRPr="00160DDA">
        <w:rPr>
          <w:rFonts w:hint="cs"/>
          <w:rtl/>
        </w:rPr>
        <w:t>ی</w:t>
      </w:r>
      <w:r w:rsidR="000A508C" w:rsidRPr="00160DDA">
        <w:rPr>
          <w:rFonts w:hint="eastAsia"/>
          <w:rtl/>
        </w:rPr>
        <w:t>ن</w:t>
      </w:r>
      <w:r w:rsidR="000A508C" w:rsidRPr="00160DDA">
        <w:rPr>
          <w:rtl/>
        </w:rPr>
        <w:t xml:space="preserve"> عمل</w:t>
      </w:r>
      <w:r w:rsidR="000A508C" w:rsidRPr="00160DDA">
        <w:rPr>
          <w:rFonts w:hint="cs"/>
          <w:rtl/>
        </w:rPr>
        <w:t>ی</w:t>
      </w:r>
      <w:r w:rsidR="000A508C" w:rsidRPr="00160DDA">
        <w:rPr>
          <w:rFonts w:hint="eastAsia"/>
          <w:rtl/>
        </w:rPr>
        <w:t>ات</w:t>
      </w:r>
      <w:r w:rsidR="000A508C" w:rsidRPr="00160DDA">
        <w:rPr>
          <w:rtl/>
        </w:rPr>
        <w:t xml:space="preserve"> متوقف م</w:t>
      </w:r>
      <w:r w:rsidR="000A508C" w:rsidRPr="00160DDA">
        <w:rPr>
          <w:rFonts w:hint="cs"/>
          <w:rtl/>
        </w:rPr>
        <w:t>ی</w:t>
      </w:r>
      <w:r w:rsidR="000A508C">
        <w:rPr>
          <w:rFonts w:hint="cs"/>
          <w:rtl/>
        </w:rPr>
        <w:t>‌</w:t>
      </w:r>
      <w:r w:rsidR="000A508C" w:rsidRPr="00160DDA">
        <w:rPr>
          <w:rFonts w:hint="eastAsia"/>
          <w:rtl/>
        </w:rPr>
        <w:t>شود</w:t>
      </w:r>
      <w:r w:rsidR="000A508C" w:rsidRPr="00160DDA">
        <w:rPr>
          <w:rtl/>
        </w:rPr>
        <w:t xml:space="preserve"> و تمام </w:t>
      </w:r>
      <w:r w:rsidR="001A200C">
        <w:rPr>
          <w:rtl/>
        </w:rPr>
        <w:t>داده‌ها</w:t>
      </w:r>
      <w:r w:rsidR="001A200C">
        <w:rPr>
          <w:rFonts w:hint="cs"/>
          <w:rtl/>
        </w:rPr>
        <w:t>ی</w:t>
      </w:r>
      <w:r w:rsidR="000A508C" w:rsidRPr="00160DDA">
        <w:rPr>
          <w:rtl/>
        </w:rPr>
        <w:t xml:space="preserve"> ذخ</w:t>
      </w:r>
      <w:r w:rsidR="000A508C" w:rsidRPr="00160DDA">
        <w:rPr>
          <w:rFonts w:hint="cs"/>
          <w:rtl/>
        </w:rPr>
        <w:t>ی</w:t>
      </w:r>
      <w:r w:rsidR="000A508C" w:rsidRPr="00160DDA">
        <w:rPr>
          <w:rFonts w:hint="eastAsia"/>
          <w:rtl/>
        </w:rPr>
        <w:t>ره</w:t>
      </w:r>
      <w:r w:rsidR="000A508C" w:rsidRPr="00160DDA">
        <w:rPr>
          <w:rtl/>
        </w:rPr>
        <w:t xml:space="preserve"> شده را در فا</w:t>
      </w:r>
      <w:r w:rsidR="000A508C" w:rsidRPr="00160DDA">
        <w:rPr>
          <w:rFonts w:hint="cs"/>
          <w:rtl/>
        </w:rPr>
        <w:t>ی</w:t>
      </w:r>
      <w:r w:rsidR="000A508C" w:rsidRPr="00160DDA">
        <w:rPr>
          <w:rFonts w:hint="eastAsia"/>
          <w:rtl/>
        </w:rPr>
        <w:t>ل</w:t>
      </w:r>
      <w:r w:rsidR="000A508C" w:rsidRPr="00160DDA">
        <w:rPr>
          <w:rFonts w:hint="cs"/>
          <w:rtl/>
        </w:rPr>
        <w:t>ی</w:t>
      </w:r>
      <w:r w:rsidR="000A508C" w:rsidRPr="00160DDA">
        <w:rPr>
          <w:rtl/>
        </w:rPr>
        <w:t xml:space="preserve"> با فرمت </w:t>
      </w:r>
      <w:r w:rsidR="000A508C" w:rsidRPr="00160DDA">
        <w:t>txt</w:t>
      </w:r>
      <w:r w:rsidR="000A508C" w:rsidRPr="00160DDA">
        <w:rPr>
          <w:rtl/>
        </w:rPr>
        <w:t xml:space="preserve"> در مس</w:t>
      </w:r>
      <w:r w:rsidR="000A508C" w:rsidRPr="00160DDA">
        <w:rPr>
          <w:rFonts w:hint="cs"/>
          <w:rtl/>
        </w:rPr>
        <w:t>ی</w:t>
      </w:r>
      <w:r w:rsidR="000A508C" w:rsidRPr="00160DDA">
        <w:rPr>
          <w:rFonts w:hint="eastAsia"/>
          <w:rtl/>
        </w:rPr>
        <w:t>ر</w:t>
      </w:r>
      <w:r w:rsidR="000A508C" w:rsidRPr="00160DDA">
        <w:rPr>
          <w:rtl/>
        </w:rPr>
        <w:t xml:space="preserve"> </w:t>
      </w:r>
      <w:r>
        <w:rPr>
          <w:rtl/>
        </w:rPr>
        <w:t>نرم‌افزار</w:t>
      </w:r>
      <w:r w:rsidR="000A508C">
        <w:rPr>
          <w:rFonts w:hint="cs"/>
          <w:rtl/>
        </w:rPr>
        <w:t xml:space="preserve"> ذخیره می‌کند</w:t>
      </w:r>
      <w:r w:rsidR="000A508C" w:rsidRPr="00160DDA">
        <w:rPr>
          <w:rtl/>
        </w:rPr>
        <w:t>.</w:t>
      </w:r>
      <w:r w:rsidR="00451E4F">
        <w:rPr>
          <w:rFonts w:hint="cs"/>
          <w:rtl/>
        </w:rPr>
        <w:t xml:space="preserve"> همراه این فایل دو فایل دیگر نیز در آن آدرس ذخیره می‌شوند. این </w:t>
      </w:r>
      <w:r w:rsidR="001A200C">
        <w:rPr>
          <w:rtl/>
        </w:rPr>
        <w:t>فا</w:t>
      </w:r>
      <w:r w:rsidR="001A200C">
        <w:rPr>
          <w:rFonts w:hint="cs"/>
          <w:rtl/>
        </w:rPr>
        <w:t>ی</w:t>
      </w:r>
      <w:r w:rsidR="001A200C">
        <w:rPr>
          <w:rFonts w:hint="eastAsia"/>
          <w:rtl/>
        </w:rPr>
        <w:t>ل‌ها</w:t>
      </w:r>
      <w:r w:rsidR="00451E4F">
        <w:rPr>
          <w:rFonts w:hint="cs"/>
          <w:rtl/>
        </w:rPr>
        <w:t xml:space="preserve"> </w:t>
      </w:r>
      <w:r w:rsidR="0035600B">
        <w:rPr>
          <w:rFonts w:hint="cs"/>
          <w:rtl/>
        </w:rPr>
        <w:t xml:space="preserve">بصورت کلی </w:t>
      </w:r>
      <w:r w:rsidR="00451E4F">
        <w:rPr>
          <w:rFonts w:hint="cs"/>
          <w:rtl/>
        </w:rPr>
        <w:t>شامل</w:t>
      </w:r>
      <w:r w:rsidR="00A6663B">
        <w:rPr>
          <w:rFonts w:hint="cs"/>
          <w:rtl/>
        </w:rPr>
        <w:t xml:space="preserve"> اطلاعات زمانی و </w:t>
      </w:r>
      <w:r w:rsidR="00A6663B">
        <w:rPr>
          <w:rtl/>
        </w:rPr>
        <w:t>و</w:t>
      </w:r>
      <w:r w:rsidR="00A6663B">
        <w:rPr>
          <w:rFonts w:hint="cs"/>
          <w:rtl/>
        </w:rPr>
        <w:t>ی</w:t>
      </w:r>
      <w:r w:rsidR="00A6663B">
        <w:rPr>
          <w:rFonts w:hint="eastAsia"/>
          <w:rtl/>
        </w:rPr>
        <w:t>ژگ</w:t>
      </w:r>
      <w:r w:rsidR="00A6663B">
        <w:rPr>
          <w:rFonts w:hint="cs"/>
          <w:rtl/>
        </w:rPr>
        <w:t>ی‌</w:t>
      </w:r>
      <w:r w:rsidR="00A6663B">
        <w:rPr>
          <w:rFonts w:hint="eastAsia"/>
          <w:rtl/>
        </w:rPr>
        <w:t>ها</w:t>
      </w:r>
      <w:r w:rsidR="00A6663B">
        <w:rPr>
          <w:rFonts w:hint="cs"/>
          <w:rtl/>
        </w:rPr>
        <w:t xml:space="preserve">ی فیزیکی </w:t>
      </w:r>
      <w:r w:rsidR="00A6663B">
        <w:rPr>
          <w:rtl/>
        </w:rPr>
        <w:t>محرک‌ها</w:t>
      </w:r>
      <w:r w:rsidR="00A6663B">
        <w:rPr>
          <w:rFonts w:hint="cs"/>
          <w:rtl/>
        </w:rPr>
        <w:t xml:space="preserve">ی ارسالی توسط دستگاه در حین خواب و همچنین </w:t>
      </w:r>
      <w:r w:rsidR="00A6663B">
        <w:rPr>
          <w:rtl/>
        </w:rPr>
        <w:t>پ</w:t>
      </w:r>
      <w:r w:rsidR="00A6663B">
        <w:rPr>
          <w:rFonts w:hint="cs"/>
          <w:rtl/>
        </w:rPr>
        <w:t>ی</w:t>
      </w:r>
      <w:r w:rsidR="00A6663B">
        <w:rPr>
          <w:rFonts w:hint="eastAsia"/>
          <w:rtl/>
        </w:rPr>
        <w:t>ش‌ب</w:t>
      </w:r>
      <w:r w:rsidR="00A6663B">
        <w:rPr>
          <w:rFonts w:hint="cs"/>
          <w:rtl/>
        </w:rPr>
        <w:t>ی</w:t>
      </w:r>
      <w:r w:rsidR="00A6663B">
        <w:rPr>
          <w:rFonts w:hint="eastAsia"/>
          <w:rtl/>
        </w:rPr>
        <w:t>ن</w:t>
      </w:r>
      <w:r w:rsidR="00A6663B">
        <w:rPr>
          <w:rFonts w:hint="cs"/>
          <w:rtl/>
        </w:rPr>
        <w:t>ی‌</w:t>
      </w:r>
      <w:r w:rsidR="00A6663B">
        <w:rPr>
          <w:rFonts w:hint="eastAsia"/>
          <w:rtl/>
        </w:rPr>
        <w:t>ها</w:t>
      </w:r>
      <w:r w:rsidR="00A6663B">
        <w:rPr>
          <w:rFonts w:hint="cs"/>
          <w:rtl/>
        </w:rPr>
        <w:t xml:space="preserve">ی الگوریتم </w:t>
      </w:r>
      <w:r w:rsidR="00A6663B">
        <w:rPr>
          <w:rtl/>
        </w:rPr>
        <w:t>طبقه‌بند</w:t>
      </w:r>
      <w:r w:rsidR="00A6663B">
        <w:rPr>
          <w:rFonts w:hint="cs"/>
          <w:rtl/>
        </w:rPr>
        <w:t>ی خواب است.</w:t>
      </w:r>
    </w:p>
    <w:p w14:paraId="1881215D" w14:textId="2B92E973" w:rsidR="0094712C" w:rsidRDefault="004C2A4E" w:rsidP="008B6126">
      <w:r>
        <w:rPr>
          <w:rFonts w:hint="cs"/>
          <w:rtl/>
        </w:rPr>
        <w:t xml:space="preserve">فایل اول شامل دادگان دریافتی از دستگاه ثبت </w:t>
      </w:r>
      <w:r w:rsidR="00EA044D">
        <w:rPr>
          <w:rtl/>
        </w:rPr>
        <w:t>است</w:t>
      </w:r>
      <w:r>
        <w:rPr>
          <w:rFonts w:hint="cs"/>
          <w:rtl/>
        </w:rPr>
        <w:t xml:space="preserve">. هر خط حاوی دادگان دریافتی در یک </w:t>
      </w:r>
      <w:r w:rsidR="0035600B">
        <w:rPr>
          <w:rFonts w:hint="cs"/>
          <w:rtl/>
        </w:rPr>
        <w:t>نمونه</w:t>
      </w:r>
      <w:r>
        <w:rPr>
          <w:rFonts w:hint="cs"/>
          <w:rtl/>
        </w:rPr>
        <w:t xml:space="preserve"> است. دادگان هر خط توسط یک ویرگول از هم جدا </w:t>
      </w:r>
      <w:r w:rsidR="001A200C">
        <w:rPr>
          <w:rtl/>
        </w:rPr>
        <w:t>م</w:t>
      </w:r>
      <w:r w:rsidR="001A200C">
        <w:rPr>
          <w:rFonts w:hint="cs"/>
          <w:rtl/>
        </w:rPr>
        <w:t>ی‌</w:t>
      </w:r>
      <w:r w:rsidR="001A200C">
        <w:rPr>
          <w:rFonts w:hint="eastAsia"/>
          <w:rtl/>
        </w:rPr>
        <w:t>شوند</w:t>
      </w:r>
      <w:r>
        <w:rPr>
          <w:rFonts w:hint="cs"/>
          <w:rtl/>
        </w:rPr>
        <w:t xml:space="preserve">. در هر خط به ترتیب ولتاژ ثبت شده توسط الکترود چپ، الکترود راست، دمای بدن، شماره </w:t>
      </w:r>
      <w:r w:rsidR="003C0479">
        <w:rPr>
          <w:rFonts w:hint="cs"/>
          <w:rtl/>
        </w:rPr>
        <w:t>نمونه و</w:t>
      </w:r>
      <w:r>
        <w:rPr>
          <w:rFonts w:hint="cs"/>
          <w:rtl/>
        </w:rPr>
        <w:t xml:space="preserve"> ثانیه </w:t>
      </w:r>
      <w:r w:rsidR="003C0479">
        <w:rPr>
          <w:rFonts w:hint="cs"/>
          <w:rtl/>
        </w:rPr>
        <w:t xml:space="preserve">نمونه </w:t>
      </w:r>
      <w:r>
        <w:rPr>
          <w:rFonts w:hint="cs"/>
          <w:rtl/>
        </w:rPr>
        <w:t xml:space="preserve">دریافتی </w:t>
      </w:r>
      <w:r w:rsidR="008F709D">
        <w:rPr>
          <w:rFonts w:hint="cs"/>
          <w:rtl/>
        </w:rPr>
        <w:t xml:space="preserve">ذخیره شده است. فایل دوم حاوی اطلاعات زمانی و </w:t>
      </w:r>
      <w:r w:rsidR="001A200C">
        <w:rPr>
          <w:rtl/>
        </w:rPr>
        <w:t>و</w:t>
      </w:r>
      <w:r w:rsidR="001A200C">
        <w:rPr>
          <w:rFonts w:hint="cs"/>
          <w:rtl/>
        </w:rPr>
        <w:t>ی</w:t>
      </w:r>
      <w:r w:rsidR="001A200C">
        <w:rPr>
          <w:rFonts w:hint="eastAsia"/>
          <w:rtl/>
        </w:rPr>
        <w:t>ژگ</w:t>
      </w:r>
      <w:r w:rsidR="001A200C">
        <w:rPr>
          <w:rFonts w:hint="cs"/>
          <w:rtl/>
        </w:rPr>
        <w:t>ی‌</w:t>
      </w:r>
      <w:r w:rsidR="001A200C">
        <w:rPr>
          <w:rFonts w:hint="eastAsia"/>
          <w:rtl/>
        </w:rPr>
        <w:t>ها</w:t>
      </w:r>
      <w:r w:rsidR="001A200C">
        <w:rPr>
          <w:rFonts w:hint="cs"/>
          <w:rtl/>
        </w:rPr>
        <w:t>ی</w:t>
      </w:r>
      <w:r w:rsidR="008F709D">
        <w:rPr>
          <w:rFonts w:hint="cs"/>
          <w:rtl/>
        </w:rPr>
        <w:t xml:space="preserve"> فیزیکی </w:t>
      </w:r>
      <w:r w:rsidR="001A200C">
        <w:rPr>
          <w:rtl/>
        </w:rPr>
        <w:t>محرک‌ها</w:t>
      </w:r>
      <w:r w:rsidR="001A200C">
        <w:rPr>
          <w:rFonts w:hint="cs"/>
          <w:rtl/>
        </w:rPr>
        <w:t>ی</w:t>
      </w:r>
      <w:r w:rsidR="008F709D">
        <w:rPr>
          <w:rFonts w:hint="cs"/>
          <w:rtl/>
        </w:rPr>
        <w:t xml:space="preserve"> ارسالی توسط دستگاه در حین خواب است. این </w:t>
      </w:r>
      <w:r w:rsidR="001A200C">
        <w:rPr>
          <w:rtl/>
        </w:rPr>
        <w:t>محرک‌ها</w:t>
      </w:r>
      <w:r w:rsidR="008F709D">
        <w:rPr>
          <w:rFonts w:hint="cs"/>
          <w:rtl/>
        </w:rPr>
        <w:t xml:space="preserve"> شامل نور، صوت، و یا لرزش </w:t>
      </w:r>
      <w:r w:rsidR="003C0479">
        <w:rPr>
          <w:rFonts w:hint="cs"/>
          <w:rtl/>
        </w:rPr>
        <w:t>می‌باشند</w:t>
      </w:r>
      <w:r w:rsidR="008F709D">
        <w:rPr>
          <w:rFonts w:hint="cs"/>
          <w:rtl/>
        </w:rPr>
        <w:t xml:space="preserve">. فایل سوم شامل تمام </w:t>
      </w:r>
      <w:r w:rsidR="00EA044D">
        <w:rPr>
          <w:rtl/>
        </w:rPr>
        <w:t>پ</w:t>
      </w:r>
      <w:r w:rsidR="00EA044D">
        <w:rPr>
          <w:rFonts w:hint="cs"/>
          <w:rtl/>
        </w:rPr>
        <w:t>ی</w:t>
      </w:r>
      <w:r w:rsidR="00EA044D">
        <w:rPr>
          <w:rFonts w:hint="eastAsia"/>
          <w:rtl/>
        </w:rPr>
        <w:t>ش‌ب</w:t>
      </w:r>
      <w:r w:rsidR="00EA044D">
        <w:rPr>
          <w:rFonts w:hint="cs"/>
          <w:rtl/>
        </w:rPr>
        <w:t>ی</w:t>
      </w:r>
      <w:r w:rsidR="00EA044D">
        <w:rPr>
          <w:rFonts w:hint="eastAsia"/>
          <w:rtl/>
        </w:rPr>
        <w:t>ن</w:t>
      </w:r>
      <w:r w:rsidR="00EA044D">
        <w:rPr>
          <w:rFonts w:hint="cs"/>
          <w:rtl/>
        </w:rPr>
        <w:t>ی‌</w:t>
      </w:r>
      <w:r w:rsidR="00EA044D">
        <w:rPr>
          <w:rFonts w:hint="eastAsia"/>
          <w:rtl/>
        </w:rPr>
        <w:t>ها</w:t>
      </w:r>
      <w:r w:rsidR="00EA044D">
        <w:rPr>
          <w:rFonts w:hint="cs"/>
          <w:rtl/>
        </w:rPr>
        <w:t>ی</w:t>
      </w:r>
      <w:r w:rsidR="008F709D">
        <w:rPr>
          <w:rFonts w:hint="cs"/>
          <w:rtl/>
        </w:rPr>
        <w:t xml:space="preserve"> الگوریتم </w:t>
      </w:r>
      <w:r w:rsidR="00EA044D">
        <w:rPr>
          <w:rtl/>
        </w:rPr>
        <w:t>طبقه‌بند</w:t>
      </w:r>
      <w:r w:rsidR="00EA044D">
        <w:rPr>
          <w:rFonts w:hint="cs"/>
          <w:rtl/>
        </w:rPr>
        <w:t>ی</w:t>
      </w:r>
      <w:r w:rsidR="008F709D">
        <w:rPr>
          <w:rFonts w:hint="cs"/>
          <w:rtl/>
        </w:rPr>
        <w:t xml:space="preserve"> خواب است. </w:t>
      </w:r>
      <w:r w:rsidR="00EA044D">
        <w:rPr>
          <w:rtl/>
        </w:rPr>
        <w:t>درصورت</w:t>
      </w:r>
      <w:r w:rsidR="00EA044D">
        <w:rPr>
          <w:rFonts w:hint="cs"/>
          <w:rtl/>
        </w:rPr>
        <w:t>ی‌</w:t>
      </w:r>
      <w:r w:rsidR="00EA044D">
        <w:rPr>
          <w:rFonts w:hint="eastAsia"/>
          <w:rtl/>
        </w:rPr>
        <w:t>که</w:t>
      </w:r>
      <w:r w:rsidR="008F709D">
        <w:rPr>
          <w:rFonts w:hint="cs"/>
          <w:rtl/>
        </w:rPr>
        <w:t xml:space="preserve"> الگوریتمی فعال نباش</w:t>
      </w:r>
      <w:r w:rsidR="001A200C">
        <w:rPr>
          <w:rtl/>
        </w:rPr>
        <w:t>د</w:t>
      </w:r>
      <w:r w:rsidR="008F709D">
        <w:rPr>
          <w:rFonts w:hint="cs"/>
          <w:rtl/>
        </w:rPr>
        <w:t>، محتویات این فایل خالی خواهد بود.</w:t>
      </w:r>
    </w:p>
    <w:p w14:paraId="6D1A3DF5" w14:textId="04825EF2" w:rsidR="00B4285F" w:rsidRDefault="00B4285F" w:rsidP="00B4285F">
      <w:pPr>
        <w:pStyle w:val="Heading2"/>
        <w:rPr>
          <w:rtl/>
        </w:rPr>
      </w:pPr>
      <w:r>
        <w:rPr>
          <w:rFonts w:hint="cs"/>
          <w:rtl/>
        </w:rPr>
        <w:lastRenderedPageBreak/>
        <w:t xml:space="preserve">جمع بندی </w:t>
      </w:r>
    </w:p>
    <w:p w14:paraId="530F71EA" w14:textId="7B481D27" w:rsidR="0050560C" w:rsidRDefault="00B4285F" w:rsidP="00BC3A1A">
      <w:pPr>
        <w:rPr>
          <w:rtl/>
        </w:rPr>
      </w:pPr>
      <w:r>
        <w:rPr>
          <w:rFonts w:hint="cs"/>
          <w:rtl/>
        </w:rPr>
        <w:t>در این فصل ابتدا دلایل</w:t>
      </w:r>
      <w:r w:rsidR="00F2380E">
        <w:rPr>
          <w:rFonts w:hint="cs"/>
          <w:rtl/>
        </w:rPr>
        <w:t xml:space="preserve"> انتخاب</w:t>
      </w:r>
      <w:r>
        <w:rPr>
          <w:rFonts w:hint="cs"/>
          <w:rtl/>
        </w:rPr>
        <w:t xml:space="preserve"> و فرآیند استفاده از پای‌کیوت به عنوان نرم‌افزار استفاده</w:t>
      </w:r>
      <w:r w:rsidR="00F2380E">
        <w:rPr>
          <w:rFonts w:hint="cs"/>
          <w:rtl/>
        </w:rPr>
        <w:t>‌ش</w:t>
      </w:r>
      <w:r>
        <w:rPr>
          <w:rFonts w:hint="cs"/>
          <w:rtl/>
        </w:rPr>
        <w:t xml:space="preserve">ده برای طراحی رابط کاربری توضیح داده شد. سپس عملکرد توابع شرح داده شد. این توابع شامل </w:t>
      </w:r>
      <w:r w:rsidRPr="00E71A94">
        <w:rPr>
          <w:rFonts w:hint="cs"/>
          <w:rtl/>
        </w:rPr>
        <w:t>توابع تنظیم</w:t>
      </w:r>
      <w:r w:rsidR="00F2380E">
        <w:rPr>
          <w:rFonts w:hint="cs"/>
          <w:rtl/>
        </w:rPr>
        <w:t>‌ک</w:t>
      </w:r>
      <w:r w:rsidRPr="00E71A94">
        <w:rPr>
          <w:rFonts w:hint="cs"/>
          <w:rtl/>
        </w:rPr>
        <w:t>ننده</w:t>
      </w:r>
      <w:r>
        <w:rPr>
          <w:rFonts w:hint="cs"/>
          <w:rtl/>
        </w:rPr>
        <w:t xml:space="preserve"> (مانند تابع ارتباط نرم‌افزار با سرور هدبند)، توابع گرافیکی (مانند تابع رابط کاربری، کلید</w:t>
      </w:r>
      <w:r w:rsidR="00F2380E">
        <w:rPr>
          <w:rFonts w:hint="cs"/>
          <w:rtl/>
        </w:rPr>
        <w:t>ه</w:t>
      </w:r>
      <w:r>
        <w:rPr>
          <w:rFonts w:hint="cs"/>
          <w:rtl/>
        </w:rPr>
        <w:t>ا و نمودار</w:t>
      </w:r>
      <w:r w:rsidR="00F2380E">
        <w:rPr>
          <w:rFonts w:hint="cs"/>
          <w:rtl/>
        </w:rPr>
        <w:t>ه</w:t>
      </w:r>
      <w:r>
        <w:rPr>
          <w:rFonts w:hint="cs"/>
          <w:rtl/>
        </w:rPr>
        <w:t>ا)، توابع کنترلی (مانند تابع تنظیم و ارسال دستورات اجرای محرک به هدبند توسط سرور) و توابع و کلاس</w:t>
      </w:r>
      <w:r w:rsidR="00F2380E">
        <w:rPr>
          <w:rFonts w:hint="cs"/>
          <w:rtl/>
        </w:rPr>
        <w:t>‌ه</w:t>
      </w:r>
      <w:r>
        <w:rPr>
          <w:rFonts w:hint="cs"/>
          <w:rtl/>
        </w:rPr>
        <w:t>ای مربوط به چندریسمانی می‌شوند. سپس نحوه رسم اسپکتروگرام توسط طیف چندمخروطی توضیح داده شد. علاوه</w:t>
      </w:r>
      <w:r w:rsidR="00F2380E">
        <w:rPr>
          <w:rFonts w:hint="cs"/>
          <w:rtl/>
        </w:rPr>
        <w:t xml:space="preserve"> بر این</w:t>
      </w:r>
      <w:r>
        <w:rPr>
          <w:rFonts w:hint="cs"/>
          <w:rtl/>
        </w:rPr>
        <w:t xml:space="preserve"> نشان داد</w:t>
      </w:r>
      <w:r w:rsidR="00F2380E">
        <w:rPr>
          <w:rFonts w:hint="cs"/>
          <w:rtl/>
        </w:rPr>
        <w:t>ه شد</w:t>
      </w:r>
      <w:r>
        <w:rPr>
          <w:rFonts w:hint="cs"/>
          <w:rtl/>
        </w:rPr>
        <w:t xml:space="preserve"> که چگونه استفاده از چندر</w:t>
      </w:r>
      <w:r w:rsidR="00882419">
        <w:rPr>
          <w:rFonts w:hint="cs"/>
          <w:rtl/>
        </w:rPr>
        <w:t>ی</w:t>
      </w:r>
      <w:r>
        <w:rPr>
          <w:rFonts w:hint="cs"/>
          <w:rtl/>
        </w:rPr>
        <w:t>سمانی مشکلات موجود در دریافت دادگان از سرور را حل می‌کند. در نهایت خروجی</w:t>
      </w:r>
      <w:r w:rsidR="00F2380E">
        <w:rPr>
          <w:rFonts w:hint="cs"/>
          <w:rtl/>
        </w:rPr>
        <w:t>‌ه</w:t>
      </w:r>
      <w:r>
        <w:rPr>
          <w:rFonts w:hint="cs"/>
          <w:rtl/>
        </w:rPr>
        <w:t xml:space="preserve">ای نرم افزار معرفی و توضیح داده شدند. </w:t>
      </w:r>
      <w:r w:rsidR="00F2380E">
        <w:rPr>
          <w:rFonts w:hint="cs"/>
          <w:rtl/>
        </w:rPr>
        <w:t>در فصل بعد</w:t>
      </w:r>
      <w:r w:rsidR="0094712C">
        <w:t xml:space="preserve"> </w:t>
      </w:r>
      <w:r w:rsidR="0094712C">
        <w:rPr>
          <w:rFonts w:hint="cs"/>
          <w:rtl/>
        </w:rPr>
        <w:t xml:space="preserve">پس از معرفی دستگاه ثبت دادگان الکتروانسفالوگرام و معرفی دادگان تجربی ثبت شده در پژوهش به بررسی ساختار پایگاه </w:t>
      </w:r>
      <w:r w:rsidR="0094712C">
        <w:rPr>
          <w:rtl/>
        </w:rPr>
        <w:t>دادة</w:t>
      </w:r>
      <w:r w:rsidR="0094712C">
        <w:rPr>
          <w:rFonts w:hint="cs"/>
          <w:rtl/>
        </w:rPr>
        <w:t xml:space="preserve"> موجود پرداخته </w:t>
      </w:r>
      <w:r w:rsidR="0094712C">
        <w:rPr>
          <w:rFonts w:hint="cs"/>
          <w:rtl/>
        </w:rPr>
        <w:t>می‌شود</w:t>
      </w:r>
      <w:r w:rsidR="0094712C">
        <w:rPr>
          <w:rFonts w:hint="cs"/>
          <w:rtl/>
        </w:rPr>
        <w:t xml:space="preserve">. سپس </w:t>
      </w:r>
      <w:r w:rsidR="0094712C">
        <w:rPr>
          <w:rFonts w:hint="cs"/>
          <w:rtl/>
        </w:rPr>
        <w:t xml:space="preserve">به ترتیب </w:t>
      </w:r>
      <w:r w:rsidR="0094712C">
        <w:rPr>
          <w:rtl/>
        </w:rPr>
        <w:t>فرا</w:t>
      </w:r>
      <w:r w:rsidR="0094712C">
        <w:rPr>
          <w:rFonts w:hint="cs"/>
          <w:rtl/>
        </w:rPr>
        <w:t>ی</w:t>
      </w:r>
      <w:r w:rsidR="0094712C">
        <w:rPr>
          <w:rFonts w:hint="eastAsia"/>
          <w:rtl/>
        </w:rPr>
        <w:t>ند</w:t>
      </w:r>
      <w:r w:rsidR="0094712C">
        <w:rPr>
          <w:rFonts w:hint="cs"/>
          <w:rtl/>
        </w:rPr>
        <w:t xml:space="preserve"> </w:t>
      </w:r>
      <w:r w:rsidR="0094712C">
        <w:rPr>
          <w:rtl/>
        </w:rPr>
        <w:t>طبقه‌بند</w:t>
      </w:r>
      <w:r w:rsidR="0094712C">
        <w:rPr>
          <w:rFonts w:hint="cs"/>
          <w:rtl/>
        </w:rPr>
        <w:t>ی بصری این دادگان</w:t>
      </w:r>
      <w:r w:rsidR="0094712C">
        <w:rPr>
          <w:rFonts w:hint="cs"/>
          <w:rtl/>
        </w:rPr>
        <w:t>،</w:t>
      </w:r>
      <w:r w:rsidR="0094712C">
        <w:rPr>
          <w:rFonts w:hint="cs"/>
          <w:rtl/>
        </w:rPr>
        <w:t xml:space="preserve"> نحوه </w:t>
      </w:r>
      <w:r w:rsidR="0094712C">
        <w:rPr>
          <w:rtl/>
        </w:rPr>
        <w:t>دسته‌بند</w:t>
      </w:r>
      <w:r w:rsidR="0094712C">
        <w:rPr>
          <w:rFonts w:hint="cs"/>
          <w:rtl/>
        </w:rPr>
        <w:t>ی و نمایش این دادگان</w:t>
      </w:r>
      <w:r w:rsidR="0094712C">
        <w:rPr>
          <w:rFonts w:hint="cs"/>
          <w:rtl/>
        </w:rPr>
        <w:t xml:space="preserve">، </w:t>
      </w:r>
      <w:r w:rsidR="0094712C">
        <w:rPr>
          <w:rFonts w:hint="cs"/>
          <w:rtl/>
        </w:rPr>
        <w:t xml:space="preserve">روش </w:t>
      </w:r>
      <w:r w:rsidR="0094712C">
        <w:rPr>
          <w:rtl/>
        </w:rPr>
        <w:t>پ</w:t>
      </w:r>
      <w:r w:rsidR="0094712C">
        <w:rPr>
          <w:rFonts w:hint="cs"/>
          <w:rtl/>
        </w:rPr>
        <w:t>ی</w:t>
      </w:r>
      <w:r w:rsidR="0094712C">
        <w:rPr>
          <w:rFonts w:hint="eastAsia"/>
          <w:rtl/>
        </w:rPr>
        <w:t>ش‌پردازش</w:t>
      </w:r>
      <w:r w:rsidR="0094712C">
        <w:rPr>
          <w:rFonts w:hint="cs"/>
          <w:rtl/>
        </w:rPr>
        <w:t xml:space="preserve"> شامل حذف خط پایه، اعمال یک فیلتر </w:t>
      </w:r>
      <w:r w:rsidR="0094712C">
        <w:rPr>
          <w:rtl/>
        </w:rPr>
        <w:t>م</w:t>
      </w:r>
      <w:r w:rsidR="0094712C">
        <w:rPr>
          <w:rFonts w:hint="cs"/>
          <w:rtl/>
        </w:rPr>
        <w:t>ی</w:t>
      </w:r>
      <w:r w:rsidR="0094712C">
        <w:rPr>
          <w:rFonts w:hint="eastAsia"/>
          <w:rtl/>
        </w:rPr>
        <w:t>ان</w:t>
      </w:r>
      <w:r w:rsidR="0094712C">
        <w:rPr>
          <w:rFonts w:hint="cs"/>
          <w:rtl/>
        </w:rPr>
        <w:t>‌گ</w:t>
      </w:r>
      <w:r w:rsidR="0094712C">
        <w:rPr>
          <w:rtl/>
        </w:rPr>
        <w:t>ذر</w:t>
      </w:r>
      <w:r w:rsidR="0094712C">
        <w:rPr>
          <w:rFonts w:hint="cs"/>
          <w:rtl/>
        </w:rPr>
        <w:t xml:space="preserve"> بر دادگان</w:t>
      </w:r>
      <w:r w:rsidR="0094712C">
        <w:rPr>
          <w:rFonts w:hint="cs"/>
          <w:rtl/>
        </w:rPr>
        <w:t xml:space="preserve">، </w:t>
      </w:r>
      <w:r w:rsidR="0094712C">
        <w:rPr>
          <w:rtl/>
        </w:rPr>
        <w:t>دوره‌بند</w:t>
      </w:r>
      <w:r w:rsidR="0094712C">
        <w:rPr>
          <w:rFonts w:hint="cs"/>
          <w:rtl/>
        </w:rPr>
        <w:t>ی زمانی</w:t>
      </w:r>
      <w:r w:rsidR="0094712C">
        <w:rPr>
          <w:rFonts w:hint="cs"/>
          <w:rtl/>
        </w:rPr>
        <w:t>،</w:t>
      </w:r>
      <w:r w:rsidR="0094712C">
        <w:rPr>
          <w:rFonts w:hint="cs"/>
          <w:rtl/>
        </w:rPr>
        <w:t xml:space="preserve"> </w:t>
      </w:r>
      <w:r w:rsidR="0094712C">
        <w:rPr>
          <w:rFonts w:hint="cs"/>
          <w:rtl/>
        </w:rPr>
        <w:t xml:space="preserve">و در نهایت </w:t>
      </w:r>
      <w:r w:rsidR="0094712C">
        <w:rPr>
          <w:rFonts w:hint="cs"/>
          <w:rtl/>
        </w:rPr>
        <w:t xml:space="preserve">مراحل پردازش و استخراج ویژگی </w:t>
      </w:r>
      <w:r w:rsidR="0094712C">
        <w:rPr>
          <w:rtl/>
        </w:rPr>
        <w:t>موردبحث</w:t>
      </w:r>
      <w:r w:rsidR="0094712C">
        <w:rPr>
          <w:rFonts w:hint="cs"/>
          <w:rtl/>
        </w:rPr>
        <w:t xml:space="preserve"> قرار </w:t>
      </w:r>
      <w:r w:rsidR="00F35110">
        <w:rPr>
          <w:rFonts w:hint="cs"/>
          <w:rtl/>
        </w:rPr>
        <w:t>می‌گیرد</w:t>
      </w:r>
      <w:r w:rsidR="0094712C">
        <w:rPr>
          <w:rFonts w:hint="cs"/>
          <w:rtl/>
        </w:rPr>
        <w:t xml:space="preserve">. پس از آن </w:t>
      </w:r>
      <w:r w:rsidR="006D1ABE">
        <w:rPr>
          <w:rFonts w:hint="cs"/>
          <w:rtl/>
        </w:rPr>
        <w:t xml:space="preserve">نیز </w:t>
      </w:r>
      <w:r w:rsidR="0094712C">
        <w:rPr>
          <w:rFonts w:hint="cs"/>
          <w:rtl/>
        </w:rPr>
        <w:t xml:space="preserve">به بررسی </w:t>
      </w:r>
      <w:r w:rsidR="0094712C">
        <w:rPr>
          <w:rtl/>
        </w:rPr>
        <w:t>روش‌ها</w:t>
      </w:r>
      <w:r w:rsidR="0094712C">
        <w:rPr>
          <w:rFonts w:hint="cs"/>
          <w:rtl/>
        </w:rPr>
        <w:t xml:space="preserve">ی مختلف انتخاب ویژگی </w:t>
      </w:r>
      <w:r w:rsidR="006D1ABE">
        <w:rPr>
          <w:rFonts w:hint="cs"/>
          <w:rtl/>
        </w:rPr>
        <w:t>و</w:t>
      </w:r>
      <w:r w:rsidR="0094712C">
        <w:rPr>
          <w:rFonts w:hint="cs"/>
          <w:rtl/>
        </w:rPr>
        <w:t xml:space="preserve"> روش </w:t>
      </w:r>
      <w:r w:rsidR="0094712C">
        <w:rPr>
          <w:rtl/>
        </w:rPr>
        <w:t>طبقه‌بند</w:t>
      </w:r>
      <w:r w:rsidR="0094712C">
        <w:rPr>
          <w:rFonts w:hint="cs"/>
          <w:rtl/>
        </w:rPr>
        <w:t xml:space="preserve">ی استفاده شده یعنی </w:t>
      </w:r>
      <w:r w:rsidR="0094712C">
        <w:t>SVM</w:t>
      </w:r>
      <w:r w:rsidR="0094712C">
        <w:rPr>
          <w:rFonts w:hint="cs"/>
          <w:rtl/>
        </w:rPr>
        <w:t xml:space="preserve"> </w:t>
      </w:r>
      <w:r w:rsidR="006D1ABE">
        <w:rPr>
          <w:rFonts w:hint="cs"/>
          <w:rtl/>
        </w:rPr>
        <w:t>پرداخته</w:t>
      </w:r>
      <w:r w:rsidR="006D1ABE">
        <w:rPr>
          <w:rFonts w:hint="cs"/>
          <w:rtl/>
        </w:rPr>
        <w:t xml:space="preserve"> می‌شود.</w:t>
      </w:r>
    </w:p>
    <w:p w14:paraId="0553EC35" w14:textId="4F03A9B5" w:rsidR="0050560C" w:rsidRDefault="0050560C" w:rsidP="00407CA0">
      <w:pPr>
        <w:pStyle w:val="Heading1"/>
        <w:rPr>
          <w:rtl/>
        </w:rPr>
      </w:pPr>
      <w:r>
        <w:rPr>
          <w:rFonts w:hint="cs"/>
          <w:rtl/>
        </w:rPr>
        <w:t>مراجع</w:t>
      </w:r>
    </w:p>
    <w:p w14:paraId="0F82FC6F" w14:textId="77777777" w:rsidR="008C5DD0" w:rsidRPr="008C5DD0" w:rsidRDefault="006B54A5" w:rsidP="008F57A2">
      <w:pPr>
        <w:pStyle w:val="Bibliography"/>
        <w:bidi w:val="0"/>
        <w:rPr>
          <w:rFonts w:ascii="Calibri" w:cs="Calibri"/>
        </w:rPr>
      </w:pPr>
      <w:r>
        <w:rPr>
          <w:rtl/>
        </w:rPr>
        <w:fldChar w:fldCharType="begin"/>
      </w:r>
      <w:r>
        <w:rPr>
          <w:rtl/>
        </w:rPr>
        <w:instrText xml:space="preserve"> </w:instrText>
      </w:r>
      <w:r>
        <w:instrText>ADDIN ZOTERO_BIBL {"uncited":[],"omitted":[],"custom":[]} CSL_BIBLIOGRAPHY</w:instrText>
      </w:r>
      <w:r>
        <w:rPr>
          <w:rtl/>
        </w:rPr>
        <w:instrText xml:space="preserve"> </w:instrText>
      </w:r>
      <w:r>
        <w:rPr>
          <w:rtl/>
        </w:rPr>
        <w:fldChar w:fldCharType="separate"/>
      </w:r>
      <w:r w:rsidR="008C5DD0" w:rsidRPr="008C5DD0">
        <w:rPr>
          <w:rFonts w:ascii="Calibri" w:cs="Calibri"/>
        </w:rPr>
        <w:t>[1]</w:t>
      </w:r>
      <w:r w:rsidR="008C5DD0" w:rsidRPr="008C5DD0">
        <w:rPr>
          <w:rFonts w:ascii="Calibri" w:cs="Calibri"/>
        </w:rPr>
        <w:tab/>
        <w:t>“Python and PyQt: Building a GUI Desktop Calculator – Real Python.” https://realpython.com/python-pyqt-gui-calculator/ (accessed Jun. 02, 2022).</w:t>
      </w:r>
    </w:p>
    <w:p w14:paraId="2F1AF103" w14:textId="77777777" w:rsidR="008C5DD0" w:rsidRPr="008C5DD0" w:rsidRDefault="008C5DD0" w:rsidP="008F57A2">
      <w:pPr>
        <w:pStyle w:val="Bibliography"/>
        <w:bidi w:val="0"/>
        <w:rPr>
          <w:rFonts w:ascii="Calibri" w:cs="Calibri"/>
        </w:rPr>
      </w:pPr>
      <w:r w:rsidRPr="008C5DD0">
        <w:rPr>
          <w:rFonts w:ascii="Calibri" w:cs="Calibri"/>
        </w:rPr>
        <w:t>[2]</w:t>
      </w:r>
      <w:r w:rsidRPr="008C5DD0">
        <w:rPr>
          <w:rFonts w:ascii="Calibri" w:cs="Calibri"/>
        </w:rPr>
        <w:tab/>
        <w:t xml:space="preserve">M. J. Prerau, R. E. Brown, M. T. Bianchi, J. M. Ellenbogen, and P. L. Purdon, “Sleep Neurophysiological Dynamics Through the Lens of Multitaper Spectral Analysis,” </w:t>
      </w:r>
      <w:r w:rsidRPr="008C5DD0">
        <w:rPr>
          <w:rFonts w:ascii="Calibri" w:cs="Calibri"/>
          <w:i/>
          <w:iCs/>
        </w:rPr>
        <w:t>Physiology</w:t>
      </w:r>
      <w:r w:rsidRPr="008C5DD0">
        <w:rPr>
          <w:rFonts w:ascii="Calibri" w:cs="Calibri"/>
        </w:rPr>
        <w:t>, vol. 32, no. 1, pp. 60–92, Jan. 2017, doi: 10.1152/physiol.00062.2015.</w:t>
      </w:r>
    </w:p>
    <w:p w14:paraId="379CCCE4" w14:textId="77777777" w:rsidR="008C5DD0" w:rsidRPr="008C5DD0" w:rsidRDefault="008C5DD0" w:rsidP="008F57A2">
      <w:pPr>
        <w:pStyle w:val="Bibliography"/>
        <w:bidi w:val="0"/>
        <w:rPr>
          <w:rFonts w:ascii="Calibri" w:cs="Calibri"/>
        </w:rPr>
      </w:pPr>
      <w:r w:rsidRPr="008C5DD0">
        <w:rPr>
          <w:rFonts w:ascii="Calibri" w:cs="Calibri"/>
        </w:rPr>
        <w:t>[3]</w:t>
      </w:r>
      <w:r w:rsidRPr="008C5DD0">
        <w:rPr>
          <w:rFonts w:ascii="Calibri" w:cs="Calibri"/>
        </w:rPr>
        <w:tab/>
        <w:t xml:space="preserve">D. J. Thomson, “Spectrum estimation and harmonic analysis,” </w:t>
      </w:r>
      <w:r w:rsidRPr="008C5DD0">
        <w:rPr>
          <w:rFonts w:ascii="Calibri" w:cs="Calibri"/>
          <w:i/>
          <w:iCs/>
        </w:rPr>
        <w:t>Proceedings of the IEEE</w:t>
      </w:r>
      <w:r w:rsidRPr="008C5DD0">
        <w:rPr>
          <w:rFonts w:ascii="Calibri" w:cs="Calibri"/>
        </w:rPr>
        <w:t>, vol. 70, no. 9, pp. 1055–1096, Sep. 1982, doi: 10.1109/PROC.1982.12433.</w:t>
      </w:r>
    </w:p>
    <w:p w14:paraId="156D27A3" w14:textId="77777777" w:rsidR="008C5DD0" w:rsidRPr="008C5DD0" w:rsidRDefault="008C5DD0" w:rsidP="008F57A2">
      <w:pPr>
        <w:pStyle w:val="Bibliography"/>
        <w:bidi w:val="0"/>
        <w:rPr>
          <w:rFonts w:ascii="Calibri" w:cs="Calibri"/>
        </w:rPr>
      </w:pPr>
      <w:r w:rsidRPr="008C5DD0">
        <w:rPr>
          <w:rFonts w:ascii="Calibri" w:cs="Calibri"/>
        </w:rPr>
        <w:t>[4]</w:t>
      </w:r>
      <w:r w:rsidRPr="008C5DD0">
        <w:rPr>
          <w:rFonts w:ascii="Calibri" w:cs="Calibri"/>
        </w:rPr>
        <w:tab/>
        <w:t xml:space="preserve">T. P. Bronez, “On the performance advantage of multitaper spectral analysis,” </w:t>
      </w:r>
      <w:r w:rsidRPr="008C5DD0">
        <w:rPr>
          <w:rFonts w:ascii="Calibri" w:cs="Calibri"/>
          <w:i/>
          <w:iCs/>
        </w:rPr>
        <w:t>IEEE Transactions on Signal Processing</w:t>
      </w:r>
      <w:r w:rsidRPr="008C5DD0">
        <w:rPr>
          <w:rFonts w:ascii="Calibri" w:cs="Calibri"/>
        </w:rPr>
        <w:t>, vol. 40, no. 12, pp. 2941–2946, Dec. 1992, doi: 10.1109/78.175738.</w:t>
      </w:r>
    </w:p>
    <w:p w14:paraId="179665C5" w14:textId="77777777" w:rsidR="008C5DD0" w:rsidRPr="008C5DD0" w:rsidRDefault="008C5DD0" w:rsidP="008F57A2">
      <w:pPr>
        <w:pStyle w:val="Bibliography"/>
        <w:bidi w:val="0"/>
        <w:rPr>
          <w:rFonts w:ascii="Calibri" w:cs="Calibri"/>
        </w:rPr>
      </w:pPr>
      <w:r w:rsidRPr="008C5DD0">
        <w:rPr>
          <w:rFonts w:ascii="Calibri" w:cs="Calibri"/>
        </w:rPr>
        <w:t>[5]</w:t>
      </w:r>
      <w:r w:rsidRPr="008C5DD0">
        <w:rPr>
          <w:rFonts w:ascii="Calibri" w:cs="Calibri"/>
        </w:rPr>
        <w:tab/>
        <w:t xml:space="preserve">A. K. Patel, V. Reddy, and J. F. Araujo, “Physiology, Sleep Stages,” in </w:t>
      </w:r>
      <w:r w:rsidRPr="008C5DD0">
        <w:rPr>
          <w:rFonts w:ascii="Calibri" w:cs="Calibri"/>
          <w:i/>
          <w:iCs/>
        </w:rPr>
        <w:t>StatPearls</w:t>
      </w:r>
      <w:r w:rsidRPr="008C5DD0">
        <w:rPr>
          <w:rFonts w:ascii="Calibri" w:cs="Calibri"/>
        </w:rPr>
        <w:t>, Treasure Island (FL): StatPearls Publishing, 2022. Accessed: Jun. 02, 2022. [Online]. Available: http://www.ncbi.nlm.nih.gov/books/NBK526132/</w:t>
      </w:r>
    </w:p>
    <w:p w14:paraId="7FCAE9F7" w14:textId="77777777" w:rsidR="008C5DD0" w:rsidRPr="008C5DD0" w:rsidRDefault="008C5DD0" w:rsidP="008F57A2">
      <w:pPr>
        <w:pStyle w:val="Bibliography"/>
        <w:bidi w:val="0"/>
        <w:rPr>
          <w:rFonts w:ascii="Calibri" w:cs="Calibri"/>
        </w:rPr>
      </w:pPr>
      <w:r w:rsidRPr="008C5DD0">
        <w:rPr>
          <w:rFonts w:ascii="Calibri" w:cs="Calibri"/>
        </w:rPr>
        <w:t>[6]</w:t>
      </w:r>
      <w:r w:rsidRPr="008C5DD0">
        <w:rPr>
          <w:rFonts w:ascii="Calibri" w:cs="Calibri"/>
        </w:rPr>
        <w:tab/>
        <w:t>“The Benefits of Multithreaded Programming.” https://www.tutorialspoint.com/the-benefits-of-multithreaded-programming (accessed Jun. 02, 2022).</w:t>
      </w:r>
    </w:p>
    <w:p w14:paraId="267E99CD" w14:textId="77777777" w:rsidR="008C5DD0" w:rsidRPr="008C5DD0" w:rsidRDefault="008C5DD0" w:rsidP="008F57A2">
      <w:pPr>
        <w:pStyle w:val="Bibliography"/>
        <w:bidi w:val="0"/>
        <w:rPr>
          <w:rFonts w:ascii="Calibri" w:cs="Calibri"/>
        </w:rPr>
      </w:pPr>
      <w:r w:rsidRPr="008C5DD0">
        <w:rPr>
          <w:rFonts w:ascii="Calibri" w:cs="Calibri"/>
        </w:rPr>
        <w:t>[7]</w:t>
      </w:r>
      <w:r w:rsidRPr="008C5DD0">
        <w:rPr>
          <w:rFonts w:ascii="Calibri" w:cs="Calibri"/>
        </w:rPr>
        <w:tab/>
        <w:t>“Benefits of Multithreading in Operating System - GeeksforGeeks.” https://www.geeksforgeeks.org/benefits-of-multithreading-in-operating-system/ (accessed Jun. 02, 2022).</w:t>
      </w:r>
    </w:p>
    <w:p w14:paraId="61DF04B1" w14:textId="77777777" w:rsidR="008C5DD0" w:rsidRPr="008C5DD0" w:rsidRDefault="008C5DD0" w:rsidP="008F57A2">
      <w:pPr>
        <w:pStyle w:val="Bibliography"/>
        <w:bidi w:val="0"/>
        <w:rPr>
          <w:rFonts w:ascii="Calibri" w:cs="Calibri"/>
        </w:rPr>
      </w:pPr>
      <w:r w:rsidRPr="008C5DD0">
        <w:rPr>
          <w:rFonts w:ascii="Calibri" w:cs="Calibri"/>
        </w:rPr>
        <w:t>[8]</w:t>
      </w:r>
      <w:r w:rsidRPr="008C5DD0">
        <w:rPr>
          <w:rFonts w:ascii="Calibri" w:cs="Calibri"/>
        </w:rPr>
        <w:tab/>
        <w:t>“Use PyQt’s QThread to Prevent Freezing GUIs – Real Python.” https://realpython.com/python-pyqt-qthread/ (accessed Jun. 02, 2022).</w:t>
      </w:r>
    </w:p>
    <w:p w14:paraId="01953AAD" w14:textId="67269BFD" w:rsidR="00C70F90" w:rsidRPr="00281248" w:rsidRDefault="006B54A5" w:rsidP="00DA3131">
      <w:r>
        <w:rPr>
          <w:rtl/>
        </w:rPr>
        <w:fldChar w:fldCharType="end"/>
      </w:r>
    </w:p>
    <w:sectPr w:rsidR="00C70F90" w:rsidRPr="00281248" w:rsidSect="00B2159F">
      <w:headerReference w:type="default" r:id="rId12"/>
      <w:footerReference w:type="default" r:id="rId13"/>
      <w:pgSz w:w="11907" w:h="16840" w:code="9"/>
      <w:pgMar w:top="1675" w:right="1418" w:bottom="1418" w:left="1418" w:header="283" w:footer="0" w:gutter="0"/>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D47212" w14:textId="77777777" w:rsidR="009E5A21" w:rsidRDefault="009E5A21" w:rsidP="006E00FF">
      <w:r>
        <w:separator/>
      </w:r>
    </w:p>
  </w:endnote>
  <w:endnote w:type="continuationSeparator" w:id="0">
    <w:p w14:paraId="76DBDB38" w14:textId="77777777" w:rsidR="009E5A21" w:rsidRDefault="009E5A21" w:rsidP="006E00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B Nazanin">
    <w:panose1 w:val="00000400000000000000"/>
    <w:charset w:val="B2"/>
    <w:family w:val="auto"/>
    <w:pitch w:val="variable"/>
    <w:sig w:usb0="00002003" w:usb1="80000000" w:usb2="00000008" w:usb3="00000000" w:csb0="00000041"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72D713" w14:textId="2DD779A1" w:rsidR="003E1726" w:rsidRDefault="00000000" w:rsidP="006E00FF">
    <w:pPr>
      <w:pStyle w:val="Footer"/>
    </w:pPr>
    <w:sdt>
      <w:sdtPr>
        <w:rPr>
          <w:rtl/>
        </w:rPr>
        <w:id w:val="2079791776"/>
        <w:docPartObj>
          <w:docPartGallery w:val="Page Numbers (Bottom of Page)"/>
          <w:docPartUnique/>
        </w:docPartObj>
      </w:sdtPr>
      <w:sdtEndPr>
        <w:rPr>
          <w:noProof/>
        </w:rPr>
      </w:sdtEndPr>
      <w:sdtContent>
        <w:r w:rsidR="003E1726" w:rsidRPr="00BD3D96">
          <w:fldChar w:fldCharType="begin"/>
        </w:r>
        <w:r w:rsidR="003E1726" w:rsidRPr="00BD3D96">
          <w:instrText xml:space="preserve"> PAGE   \* MERGEFORMAT </w:instrText>
        </w:r>
        <w:r w:rsidR="003E1726" w:rsidRPr="00BD3D96">
          <w:fldChar w:fldCharType="separate"/>
        </w:r>
        <w:r w:rsidR="00070EB0">
          <w:rPr>
            <w:noProof/>
            <w:rtl/>
          </w:rPr>
          <w:t>17</w:t>
        </w:r>
        <w:r w:rsidR="003E1726" w:rsidRPr="00BD3D96">
          <w:rPr>
            <w:noProof/>
          </w:rPr>
          <w:fldChar w:fldCharType="end"/>
        </w:r>
      </w:sdtContent>
    </w:sdt>
  </w:p>
  <w:p w14:paraId="3656983F" w14:textId="77777777" w:rsidR="003E1726" w:rsidRDefault="003E1726" w:rsidP="006E00FF"/>
  <w:p w14:paraId="4F10C9AA" w14:textId="77777777" w:rsidR="003E1726" w:rsidRDefault="003E1726" w:rsidP="006E00F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241E28" w14:textId="77777777" w:rsidR="009E5A21" w:rsidRDefault="009E5A21" w:rsidP="006E00FF">
      <w:r>
        <w:separator/>
      </w:r>
    </w:p>
  </w:footnote>
  <w:footnote w:type="continuationSeparator" w:id="0">
    <w:p w14:paraId="5B16A887" w14:textId="77777777" w:rsidR="009E5A21" w:rsidRDefault="009E5A21" w:rsidP="006E00FF">
      <w:r>
        <w:continuationSeparator/>
      </w:r>
    </w:p>
  </w:footnote>
  <w:footnote w:id="1">
    <w:p w14:paraId="56409C74" w14:textId="77BF06AD" w:rsidR="003E1726" w:rsidRDefault="003E1726" w:rsidP="009356DA">
      <w:pPr>
        <w:pStyle w:val="FootnoteText"/>
        <w:bidi w:val="0"/>
      </w:pPr>
      <w:r>
        <w:rPr>
          <w:rStyle w:val="FootnoteReference"/>
        </w:rPr>
        <w:footnoteRef/>
      </w:r>
      <w:r>
        <w:rPr>
          <w:rtl/>
        </w:rPr>
        <w:t xml:space="preserve"> </w:t>
      </w:r>
      <w:r>
        <w:t>Graphical User I</w:t>
      </w:r>
      <w:r w:rsidRPr="009356DA">
        <w:t>nterface</w:t>
      </w:r>
    </w:p>
  </w:footnote>
  <w:footnote w:id="2">
    <w:p w14:paraId="3B0ADF91" w14:textId="5B62DE30" w:rsidR="003E1726" w:rsidRDefault="003E1726" w:rsidP="006E00FF">
      <w:pPr>
        <w:pStyle w:val="FootnoteText"/>
        <w:bidi w:val="0"/>
      </w:pPr>
      <w:r>
        <w:rPr>
          <w:rStyle w:val="FootnoteReference"/>
        </w:rPr>
        <w:footnoteRef/>
      </w:r>
      <w:r>
        <w:rPr>
          <w:rtl/>
        </w:rPr>
        <w:t xml:space="preserve"> </w:t>
      </w:r>
      <w:r w:rsidRPr="00803C8C">
        <w:t>PyQt</w:t>
      </w:r>
    </w:p>
  </w:footnote>
  <w:footnote w:id="3">
    <w:p w14:paraId="4CB2B504" w14:textId="55347381" w:rsidR="003E1726" w:rsidRDefault="003E1726" w:rsidP="006E00FF">
      <w:pPr>
        <w:pStyle w:val="FootnoteText"/>
        <w:bidi w:val="0"/>
      </w:pPr>
      <w:r>
        <w:rPr>
          <w:rStyle w:val="FootnoteReference"/>
        </w:rPr>
        <w:footnoteRef/>
      </w:r>
      <w:r>
        <w:rPr>
          <w:rtl/>
        </w:rPr>
        <w:t xml:space="preserve"> </w:t>
      </w:r>
      <w:r>
        <w:t>Qt</w:t>
      </w:r>
    </w:p>
  </w:footnote>
  <w:footnote w:id="4">
    <w:p w14:paraId="27F1AB28" w14:textId="4F66E1F6" w:rsidR="003E1726" w:rsidRDefault="003E1726" w:rsidP="006E00FF">
      <w:pPr>
        <w:pStyle w:val="FootnoteText"/>
        <w:bidi w:val="0"/>
      </w:pPr>
      <w:r>
        <w:rPr>
          <w:rStyle w:val="FootnoteReference"/>
        </w:rPr>
        <w:footnoteRef/>
      </w:r>
      <w:r>
        <w:rPr>
          <w:rtl/>
        </w:rPr>
        <w:t xml:space="preserve"> </w:t>
      </w:r>
      <w:r>
        <w:t>Thread</w:t>
      </w:r>
    </w:p>
  </w:footnote>
  <w:footnote w:id="5">
    <w:p w14:paraId="0968B169" w14:textId="48922BC0" w:rsidR="003E1726" w:rsidRDefault="003E1726" w:rsidP="006E00FF">
      <w:pPr>
        <w:pStyle w:val="FootnoteText"/>
        <w:bidi w:val="0"/>
      </w:pPr>
      <w:r>
        <w:rPr>
          <w:rStyle w:val="FootnoteReference"/>
        </w:rPr>
        <w:footnoteRef/>
      </w:r>
      <w:r>
        <w:rPr>
          <w:rtl/>
        </w:rPr>
        <w:t xml:space="preserve"> </w:t>
      </w:r>
      <w:r>
        <w:t>SQL</w:t>
      </w:r>
    </w:p>
  </w:footnote>
  <w:footnote w:id="6">
    <w:p w14:paraId="6A8CD8A2" w14:textId="52B6A896" w:rsidR="003E1726" w:rsidRDefault="003E1726" w:rsidP="006E00FF">
      <w:pPr>
        <w:pStyle w:val="FootnoteText"/>
        <w:bidi w:val="0"/>
      </w:pPr>
      <w:r>
        <w:rPr>
          <w:rStyle w:val="FootnoteReference"/>
        </w:rPr>
        <w:footnoteRef/>
      </w:r>
      <w:r>
        <w:rPr>
          <w:rtl/>
        </w:rPr>
        <w:t xml:space="preserve"> </w:t>
      </w:r>
      <w:r>
        <w:t>SVG</w:t>
      </w:r>
    </w:p>
  </w:footnote>
  <w:footnote w:id="7">
    <w:p w14:paraId="37E2B6BC" w14:textId="29E6B560" w:rsidR="003E1726" w:rsidRDefault="003E1726" w:rsidP="006E00FF">
      <w:pPr>
        <w:pStyle w:val="FootnoteText"/>
        <w:bidi w:val="0"/>
      </w:pPr>
      <w:r>
        <w:rPr>
          <w:rStyle w:val="FootnoteReference"/>
        </w:rPr>
        <w:footnoteRef/>
      </w:r>
      <w:r>
        <w:rPr>
          <w:rtl/>
        </w:rPr>
        <w:t xml:space="preserve"> </w:t>
      </w:r>
      <w:r>
        <w:t>OpenGL</w:t>
      </w:r>
    </w:p>
  </w:footnote>
  <w:footnote w:id="8">
    <w:p w14:paraId="54B78811" w14:textId="0AC4C574" w:rsidR="003E1726" w:rsidRDefault="003E1726" w:rsidP="006E00FF">
      <w:pPr>
        <w:pStyle w:val="FootnoteText"/>
        <w:bidi w:val="0"/>
      </w:pPr>
      <w:r>
        <w:rPr>
          <w:rStyle w:val="FootnoteReference"/>
        </w:rPr>
        <w:footnoteRef/>
      </w:r>
      <w:r>
        <w:rPr>
          <w:rtl/>
        </w:rPr>
        <w:t xml:space="preserve"> </w:t>
      </w:r>
      <w:r>
        <w:t>XML</w:t>
      </w:r>
    </w:p>
  </w:footnote>
  <w:footnote w:id="9">
    <w:p w14:paraId="5BE145F3" w14:textId="25054203" w:rsidR="003E1726" w:rsidRDefault="003E1726" w:rsidP="006E00FF">
      <w:pPr>
        <w:pStyle w:val="FootnoteText"/>
        <w:bidi w:val="0"/>
      </w:pPr>
      <w:r>
        <w:rPr>
          <w:rStyle w:val="FootnoteReference"/>
        </w:rPr>
        <w:footnoteRef/>
      </w:r>
      <w:r>
        <w:rPr>
          <w:rtl/>
        </w:rPr>
        <w:t xml:space="preserve"> </w:t>
      </w:r>
      <w:r w:rsidRPr="00730644">
        <w:t>RiverBank Computing Ltd</w:t>
      </w:r>
    </w:p>
  </w:footnote>
  <w:footnote w:id="10">
    <w:p w14:paraId="1945E7A7" w14:textId="198D3430" w:rsidR="003E1726" w:rsidRDefault="003E1726" w:rsidP="006E00FF">
      <w:pPr>
        <w:pStyle w:val="FootnoteText"/>
        <w:bidi w:val="0"/>
      </w:pPr>
      <w:r>
        <w:rPr>
          <w:rStyle w:val="FootnoteReference"/>
        </w:rPr>
        <w:footnoteRef/>
      </w:r>
      <w:r>
        <w:rPr>
          <w:rtl/>
        </w:rPr>
        <w:t xml:space="preserve"> </w:t>
      </w:r>
      <w:r>
        <w:t>Qt Designer</w:t>
      </w:r>
    </w:p>
  </w:footnote>
  <w:footnote w:id="11">
    <w:p w14:paraId="5E175196" w14:textId="0DA65D48" w:rsidR="003E1726" w:rsidRDefault="003E1726" w:rsidP="0051248D">
      <w:pPr>
        <w:pStyle w:val="FootnoteText"/>
        <w:bidi w:val="0"/>
      </w:pPr>
      <w:r>
        <w:rPr>
          <w:rStyle w:val="FootnoteReference"/>
        </w:rPr>
        <w:footnoteRef/>
      </w:r>
      <w:r>
        <w:t xml:space="preserve"> Multitaper Spectral Analysis</w:t>
      </w:r>
      <w:r>
        <w:rPr>
          <w:rtl/>
        </w:rPr>
        <w:t xml:space="preserve"> </w:t>
      </w:r>
    </w:p>
  </w:footnote>
  <w:footnote w:id="12">
    <w:p w14:paraId="4861137A" w14:textId="72BAD196" w:rsidR="003E1726" w:rsidRDefault="003E1726" w:rsidP="00C5028B">
      <w:pPr>
        <w:pStyle w:val="FootnoteText"/>
        <w:bidi w:val="0"/>
      </w:pPr>
      <w:r>
        <w:rPr>
          <w:rStyle w:val="FootnoteReference"/>
        </w:rPr>
        <w:footnoteRef/>
      </w:r>
      <w:r>
        <w:rPr>
          <w:rFonts w:cs="Times New Roman"/>
          <w:rtl/>
        </w:rPr>
        <w:t xml:space="preserve"> </w:t>
      </w:r>
      <w:r>
        <w:rPr>
          <w:rFonts w:cs="Times New Roman"/>
        </w:rPr>
        <w:t>S</w:t>
      </w:r>
      <w:r w:rsidRPr="00C5028B">
        <w:rPr>
          <w:rFonts w:cs="Times New Roman"/>
        </w:rPr>
        <w:t>pectrogram</w:t>
      </w:r>
    </w:p>
  </w:footnote>
  <w:footnote w:id="13">
    <w:p w14:paraId="3113840A" w14:textId="4BCFEA26" w:rsidR="003E1726" w:rsidRDefault="003E1726" w:rsidP="0069582B">
      <w:pPr>
        <w:pStyle w:val="FootnoteText"/>
        <w:bidi w:val="0"/>
      </w:pPr>
      <w:r>
        <w:rPr>
          <w:rStyle w:val="FootnoteReference"/>
        </w:rPr>
        <w:footnoteRef/>
      </w:r>
      <w:r>
        <w:rPr>
          <w:rFonts w:cs="Times New Roman"/>
          <w:rtl/>
        </w:rPr>
        <w:t xml:space="preserve"> </w:t>
      </w:r>
      <w:r>
        <w:rPr>
          <w:rFonts w:cs="Times New Roman"/>
        </w:rPr>
        <w:t>D</w:t>
      </w:r>
      <w:r w:rsidRPr="0069582B">
        <w:rPr>
          <w:rFonts w:cs="Times New Roman"/>
        </w:rPr>
        <w:t>iscrete prolate spheroidal sequence</w:t>
      </w:r>
    </w:p>
  </w:footnote>
  <w:footnote w:id="14">
    <w:p w14:paraId="1126532F" w14:textId="7EF6F1CA" w:rsidR="003E1726" w:rsidRDefault="003E1726" w:rsidP="008B6CE8">
      <w:pPr>
        <w:pStyle w:val="FootnoteText"/>
        <w:bidi w:val="0"/>
      </w:pPr>
      <w:r>
        <w:rPr>
          <w:rStyle w:val="FootnoteReference"/>
        </w:rPr>
        <w:footnoteRef/>
      </w:r>
      <w:r>
        <w:rPr>
          <w:rFonts w:cs="Times New Roman"/>
          <w:rtl/>
        </w:rPr>
        <w:t xml:space="preserve"> </w:t>
      </w:r>
      <w:r>
        <w:rPr>
          <w:rFonts w:cs="Times New Roman"/>
        </w:rPr>
        <w:t>T</w:t>
      </w:r>
      <w:r w:rsidRPr="008B6CE8">
        <w:rPr>
          <w:rFonts w:cs="Times New Roman"/>
        </w:rPr>
        <w:t>ime-half-bandwidth product</w:t>
      </w:r>
    </w:p>
  </w:footnote>
  <w:footnote w:id="15">
    <w:p w14:paraId="44B38E76" w14:textId="38F11BB2" w:rsidR="00D92D8E" w:rsidRDefault="00D92D8E" w:rsidP="00D92D8E">
      <w:pPr>
        <w:pStyle w:val="FootnoteText"/>
        <w:bidi w:val="0"/>
      </w:pPr>
      <w:r>
        <w:rPr>
          <w:rStyle w:val="FootnoteReference"/>
        </w:rPr>
        <w:footnoteRef/>
      </w:r>
      <w:r>
        <w:rPr>
          <w:rtl/>
        </w:rPr>
        <w:t xml:space="preserve"> </w:t>
      </w:r>
      <w:r>
        <w:t>Panel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82FCFA" w14:textId="45EA262E" w:rsidR="003E1726" w:rsidRPr="005A60EA" w:rsidRDefault="003E1726" w:rsidP="006E00FF">
    <w:pPr>
      <w:pStyle w:val="Header"/>
      <w:rPr>
        <w:color w:val="FFFFFF" w:themeColor="background1"/>
        <w:sz w:val="16"/>
        <w:szCs w:val="16"/>
      </w:rPr>
    </w:pPr>
    <w:r w:rsidRPr="005A60EA">
      <w:rPr>
        <w:rFonts w:hint="cs"/>
        <w:color w:val="FFFFFF" w:themeColor="background1"/>
        <w:sz w:val="16"/>
        <w:szCs w:val="16"/>
        <w:rtl/>
      </w:rPr>
      <w:t xml:space="preserve">خدمات ترجمه مقاله و ویرایش حرفه ای مقاله </w:t>
    </w:r>
    <w:hyperlink r:id="rId1" w:history="1">
      <w:r w:rsidRPr="005A60EA">
        <w:rPr>
          <w:rStyle w:val="Hyperlink"/>
          <w:color w:val="FFFFFF" w:themeColor="background1"/>
          <w:sz w:val="16"/>
          <w:szCs w:val="16"/>
        </w:rPr>
        <w:t>www.itrans24.com</w:t>
      </w:r>
    </w:hyperlink>
  </w:p>
  <w:p w14:paraId="6A409389" w14:textId="77777777" w:rsidR="003E1726" w:rsidRDefault="003E1726" w:rsidP="006E00FF"/>
  <w:p w14:paraId="19B9D2DE" w14:textId="77777777" w:rsidR="003E1726" w:rsidRDefault="003E1726" w:rsidP="006E00F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C7770"/>
    <w:multiLevelType w:val="hybridMultilevel"/>
    <w:tmpl w:val="C4AED546"/>
    <w:lvl w:ilvl="0" w:tplc="DDAEF2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F932C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9CC4A81"/>
    <w:multiLevelType w:val="hybridMultilevel"/>
    <w:tmpl w:val="72CEC5C4"/>
    <w:lvl w:ilvl="0" w:tplc="17DA7E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5C3521"/>
    <w:multiLevelType w:val="hybridMultilevel"/>
    <w:tmpl w:val="05A2897C"/>
    <w:lvl w:ilvl="0" w:tplc="04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32C74145"/>
    <w:multiLevelType w:val="hybridMultilevel"/>
    <w:tmpl w:val="67A498CC"/>
    <w:lvl w:ilvl="0" w:tplc="04090001">
      <w:start w:val="1"/>
      <w:numFmt w:val="bullet"/>
      <w:lvlText w:val=""/>
      <w:lvlJc w:val="left"/>
      <w:pPr>
        <w:ind w:left="1069" w:hanging="360"/>
      </w:pPr>
      <w:rPr>
        <w:rFonts w:ascii="Symbol" w:hAnsi="Symbol" w:hint="default"/>
      </w:rPr>
    </w:lvl>
    <w:lvl w:ilvl="1" w:tplc="6464BE5E">
      <w:start w:val="1"/>
      <w:numFmt w:val="bullet"/>
      <w:lvlText w:val="o"/>
      <w:lvlJc w:val="left"/>
      <w:pPr>
        <w:ind w:left="1789" w:hanging="360"/>
      </w:pPr>
      <w:rPr>
        <w:rFonts w:ascii="Courier New" w:hAnsi="Courier New" w:cs="Courier New" w:hint="default"/>
        <w:lang w:bidi="fa-IR"/>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5" w15:restartNumberingAfterBreak="0">
    <w:nsid w:val="36D42B66"/>
    <w:multiLevelType w:val="hybridMultilevel"/>
    <w:tmpl w:val="ABA20C56"/>
    <w:lvl w:ilvl="0" w:tplc="0096EC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A438A6"/>
    <w:multiLevelType w:val="hybridMultilevel"/>
    <w:tmpl w:val="0BE800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AD3E25"/>
    <w:multiLevelType w:val="hybridMultilevel"/>
    <w:tmpl w:val="81C4CFB6"/>
    <w:lvl w:ilvl="0" w:tplc="0409000F">
      <w:start w:val="1"/>
      <w:numFmt w:val="decimal"/>
      <w:lvlText w:val="%1."/>
      <w:lvlJc w:val="left"/>
      <w:pPr>
        <w:ind w:left="785" w:hanging="360"/>
      </w:p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8" w15:restartNumberingAfterBreak="0">
    <w:nsid w:val="5A5F47A8"/>
    <w:multiLevelType w:val="multilevel"/>
    <w:tmpl w:val="6B7E4DB0"/>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9" w15:restartNumberingAfterBreak="0">
    <w:nsid w:val="5B0E67E6"/>
    <w:multiLevelType w:val="hybridMultilevel"/>
    <w:tmpl w:val="7786B3C4"/>
    <w:lvl w:ilvl="0" w:tplc="42D0A9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8604B4"/>
    <w:multiLevelType w:val="hybridMultilevel"/>
    <w:tmpl w:val="C428A6D2"/>
    <w:lvl w:ilvl="0" w:tplc="6A7CB3D4">
      <w:start w:val="1"/>
      <w:numFmt w:val="decimal"/>
      <w:lvlText w:val="%1-"/>
      <w:lvlJc w:val="left"/>
      <w:pPr>
        <w:ind w:left="720" w:hanging="360"/>
      </w:pPr>
      <w:rPr>
        <w:rFonts w:hint="default"/>
        <w:lang w:val="en-U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3032F84"/>
    <w:multiLevelType w:val="hybridMultilevel"/>
    <w:tmpl w:val="B456E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AE80A2C"/>
    <w:multiLevelType w:val="hybridMultilevel"/>
    <w:tmpl w:val="4C00EE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61417E"/>
    <w:multiLevelType w:val="hybridMultilevel"/>
    <w:tmpl w:val="433E2BFC"/>
    <w:lvl w:ilvl="0" w:tplc="CA1E567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997DC5"/>
    <w:multiLevelType w:val="hybridMultilevel"/>
    <w:tmpl w:val="981A87A0"/>
    <w:lvl w:ilvl="0" w:tplc="02CEEE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41C17A5"/>
    <w:multiLevelType w:val="hybridMultilevel"/>
    <w:tmpl w:val="85EEA0C8"/>
    <w:lvl w:ilvl="0" w:tplc="78CA7450">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4355EAA"/>
    <w:multiLevelType w:val="multilevel"/>
    <w:tmpl w:val="9A96DAA6"/>
    <w:lvl w:ilvl="0">
      <w:start w:val="1"/>
      <w:numFmt w:val="decimal"/>
      <w:lvlText w:val="%1."/>
      <w:lvlJc w:val="left"/>
      <w:pPr>
        <w:ind w:left="340" w:hanging="340"/>
      </w:pPr>
      <w:rPr>
        <w:rFonts w:hint="default"/>
      </w:rPr>
    </w:lvl>
    <w:lvl w:ilvl="1">
      <w:start w:val="1"/>
      <w:numFmt w:val="decimal"/>
      <w:lvlText w:val="%1.%2."/>
      <w:lvlJc w:val="left"/>
      <w:pPr>
        <w:ind w:left="510" w:hanging="510"/>
      </w:pPr>
      <w:rPr>
        <w:rFonts w:hint="default"/>
      </w:rPr>
    </w:lvl>
    <w:lvl w:ilvl="2">
      <w:start w:val="1"/>
      <w:numFmt w:val="decimal"/>
      <w:lvlText w:val="%1.%2.%3."/>
      <w:lvlJc w:val="left"/>
      <w:pPr>
        <w:ind w:left="567" w:hanging="567"/>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7" w15:restartNumberingAfterBreak="0">
    <w:nsid w:val="7A753F62"/>
    <w:multiLevelType w:val="hybridMultilevel"/>
    <w:tmpl w:val="D6D8DE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95847009">
    <w:abstractNumId w:val="13"/>
  </w:num>
  <w:num w:numId="2" w16cid:durableId="901987698">
    <w:abstractNumId w:val="9"/>
  </w:num>
  <w:num w:numId="3" w16cid:durableId="1981421826">
    <w:abstractNumId w:val="16"/>
  </w:num>
  <w:num w:numId="4" w16cid:durableId="1128399005">
    <w:abstractNumId w:val="8"/>
  </w:num>
  <w:num w:numId="5" w16cid:durableId="1106078151">
    <w:abstractNumId w:val="1"/>
  </w:num>
  <w:num w:numId="6" w16cid:durableId="1757626141">
    <w:abstractNumId w:val="5"/>
  </w:num>
  <w:num w:numId="7" w16cid:durableId="2041931326">
    <w:abstractNumId w:val="3"/>
  </w:num>
  <w:num w:numId="8" w16cid:durableId="4288948">
    <w:abstractNumId w:val="12"/>
  </w:num>
  <w:num w:numId="9" w16cid:durableId="142623522">
    <w:abstractNumId w:val="2"/>
  </w:num>
  <w:num w:numId="10" w16cid:durableId="754088075">
    <w:abstractNumId w:val="11"/>
  </w:num>
  <w:num w:numId="11" w16cid:durableId="365838048">
    <w:abstractNumId w:val="15"/>
  </w:num>
  <w:num w:numId="12" w16cid:durableId="41566705">
    <w:abstractNumId w:val="14"/>
  </w:num>
  <w:num w:numId="13" w16cid:durableId="1866866957">
    <w:abstractNumId w:val="0"/>
  </w:num>
  <w:num w:numId="14" w16cid:durableId="1244028836">
    <w:abstractNumId w:val="6"/>
  </w:num>
  <w:num w:numId="15" w16cid:durableId="1973097051">
    <w:abstractNumId w:val="17"/>
  </w:num>
  <w:num w:numId="16" w16cid:durableId="1122768920">
    <w:abstractNumId w:val="4"/>
  </w:num>
  <w:num w:numId="17" w16cid:durableId="552736717">
    <w:abstractNumId w:val="10"/>
  </w:num>
  <w:num w:numId="18" w16cid:durableId="8383538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removePersonalInformation/>
  <w:removeDateAndTime/>
  <w:hideSpellingErrors/>
  <w:hideGrammaticalErrors/>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yNDI3NTc3MDcytDQzsDBV0lEKTi0uzszPAymwrAUAqDPD6ywAAAA="/>
  </w:docVars>
  <w:rsids>
    <w:rsidRoot w:val="00295766"/>
    <w:rsid w:val="00002748"/>
    <w:rsid w:val="000046AE"/>
    <w:rsid w:val="00011501"/>
    <w:rsid w:val="00014450"/>
    <w:rsid w:val="0001711D"/>
    <w:rsid w:val="00020526"/>
    <w:rsid w:val="00021B8C"/>
    <w:rsid w:val="00024C40"/>
    <w:rsid w:val="0003044D"/>
    <w:rsid w:val="00034714"/>
    <w:rsid w:val="0003547E"/>
    <w:rsid w:val="000364A4"/>
    <w:rsid w:val="00036970"/>
    <w:rsid w:val="000450D5"/>
    <w:rsid w:val="0004669F"/>
    <w:rsid w:val="00050486"/>
    <w:rsid w:val="00052201"/>
    <w:rsid w:val="000546BE"/>
    <w:rsid w:val="000561D0"/>
    <w:rsid w:val="00061E91"/>
    <w:rsid w:val="000625EF"/>
    <w:rsid w:val="00064794"/>
    <w:rsid w:val="00066C46"/>
    <w:rsid w:val="00070CA2"/>
    <w:rsid w:val="00070EB0"/>
    <w:rsid w:val="00072984"/>
    <w:rsid w:val="00073911"/>
    <w:rsid w:val="00077847"/>
    <w:rsid w:val="00084ECA"/>
    <w:rsid w:val="00086920"/>
    <w:rsid w:val="0008692E"/>
    <w:rsid w:val="00087143"/>
    <w:rsid w:val="0009143B"/>
    <w:rsid w:val="000922E8"/>
    <w:rsid w:val="000941A5"/>
    <w:rsid w:val="000943EE"/>
    <w:rsid w:val="000A1459"/>
    <w:rsid w:val="000A1F8B"/>
    <w:rsid w:val="000A211E"/>
    <w:rsid w:val="000A2522"/>
    <w:rsid w:val="000A3F8E"/>
    <w:rsid w:val="000A487F"/>
    <w:rsid w:val="000A508C"/>
    <w:rsid w:val="000B5693"/>
    <w:rsid w:val="000B6911"/>
    <w:rsid w:val="000B734D"/>
    <w:rsid w:val="000C04B0"/>
    <w:rsid w:val="000D15F8"/>
    <w:rsid w:val="000D2A6C"/>
    <w:rsid w:val="000D6E31"/>
    <w:rsid w:val="000E266F"/>
    <w:rsid w:val="000E2A8C"/>
    <w:rsid w:val="000E6816"/>
    <w:rsid w:val="000E7C6B"/>
    <w:rsid w:val="000F51FB"/>
    <w:rsid w:val="000F6AAA"/>
    <w:rsid w:val="000F7DBF"/>
    <w:rsid w:val="00100D52"/>
    <w:rsid w:val="00105FEE"/>
    <w:rsid w:val="00107A31"/>
    <w:rsid w:val="00107F2E"/>
    <w:rsid w:val="001100A9"/>
    <w:rsid w:val="00112E5A"/>
    <w:rsid w:val="00114350"/>
    <w:rsid w:val="001218A7"/>
    <w:rsid w:val="001228EB"/>
    <w:rsid w:val="00126561"/>
    <w:rsid w:val="00130D2A"/>
    <w:rsid w:val="001317A6"/>
    <w:rsid w:val="00132FFC"/>
    <w:rsid w:val="0013325D"/>
    <w:rsid w:val="0013483B"/>
    <w:rsid w:val="00136C83"/>
    <w:rsid w:val="001371EE"/>
    <w:rsid w:val="00137AC5"/>
    <w:rsid w:val="001443A1"/>
    <w:rsid w:val="001449AE"/>
    <w:rsid w:val="00153E74"/>
    <w:rsid w:val="001540C0"/>
    <w:rsid w:val="00160DDA"/>
    <w:rsid w:val="00164765"/>
    <w:rsid w:val="001649B1"/>
    <w:rsid w:val="00172FC1"/>
    <w:rsid w:val="00173F10"/>
    <w:rsid w:val="00174DC6"/>
    <w:rsid w:val="0018017B"/>
    <w:rsid w:val="001807CA"/>
    <w:rsid w:val="00182EDC"/>
    <w:rsid w:val="00187F67"/>
    <w:rsid w:val="001917C4"/>
    <w:rsid w:val="00192019"/>
    <w:rsid w:val="00192356"/>
    <w:rsid w:val="00193E97"/>
    <w:rsid w:val="00195131"/>
    <w:rsid w:val="0019696E"/>
    <w:rsid w:val="00197B01"/>
    <w:rsid w:val="001A1565"/>
    <w:rsid w:val="001A200C"/>
    <w:rsid w:val="001A299F"/>
    <w:rsid w:val="001A3B24"/>
    <w:rsid w:val="001A41DE"/>
    <w:rsid w:val="001A54E8"/>
    <w:rsid w:val="001A60B4"/>
    <w:rsid w:val="001A7FCB"/>
    <w:rsid w:val="001B1833"/>
    <w:rsid w:val="001B3E34"/>
    <w:rsid w:val="001B557C"/>
    <w:rsid w:val="001B55B2"/>
    <w:rsid w:val="001B71B0"/>
    <w:rsid w:val="001C273B"/>
    <w:rsid w:val="001C2F28"/>
    <w:rsid w:val="001C3B5C"/>
    <w:rsid w:val="001C7404"/>
    <w:rsid w:val="001C74F0"/>
    <w:rsid w:val="001E0C46"/>
    <w:rsid w:val="001E26C8"/>
    <w:rsid w:val="001E2C2C"/>
    <w:rsid w:val="001E47B8"/>
    <w:rsid w:val="001E7B31"/>
    <w:rsid w:val="001F14D4"/>
    <w:rsid w:val="001F26FB"/>
    <w:rsid w:val="001F7D5F"/>
    <w:rsid w:val="002018DA"/>
    <w:rsid w:val="0020267A"/>
    <w:rsid w:val="002055AA"/>
    <w:rsid w:val="00206FE1"/>
    <w:rsid w:val="00210C0D"/>
    <w:rsid w:val="0021252B"/>
    <w:rsid w:val="002138FE"/>
    <w:rsid w:val="00221E08"/>
    <w:rsid w:val="00222DBA"/>
    <w:rsid w:val="00227130"/>
    <w:rsid w:val="002275E3"/>
    <w:rsid w:val="002338F8"/>
    <w:rsid w:val="002412DF"/>
    <w:rsid w:val="00242D66"/>
    <w:rsid w:val="002456A4"/>
    <w:rsid w:val="00250BD0"/>
    <w:rsid w:val="002541BD"/>
    <w:rsid w:val="00255FB4"/>
    <w:rsid w:val="00257718"/>
    <w:rsid w:val="002614AB"/>
    <w:rsid w:val="00267EBA"/>
    <w:rsid w:val="00272F29"/>
    <w:rsid w:val="002736DD"/>
    <w:rsid w:val="0027457C"/>
    <w:rsid w:val="00277837"/>
    <w:rsid w:val="00281248"/>
    <w:rsid w:val="002823DB"/>
    <w:rsid w:val="002825F3"/>
    <w:rsid w:val="00286B9C"/>
    <w:rsid w:val="00287B80"/>
    <w:rsid w:val="00290200"/>
    <w:rsid w:val="00292E0B"/>
    <w:rsid w:val="00295766"/>
    <w:rsid w:val="002A407D"/>
    <w:rsid w:val="002A63C2"/>
    <w:rsid w:val="002A7761"/>
    <w:rsid w:val="002B7F6B"/>
    <w:rsid w:val="002D0C96"/>
    <w:rsid w:val="002D1051"/>
    <w:rsid w:val="002E54A8"/>
    <w:rsid w:val="002E54D5"/>
    <w:rsid w:val="002E67F1"/>
    <w:rsid w:val="002F0458"/>
    <w:rsid w:val="002F1419"/>
    <w:rsid w:val="002F37B0"/>
    <w:rsid w:val="002F5FFA"/>
    <w:rsid w:val="00300F3F"/>
    <w:rsid w:val="00301357"/>
    <w:rsid w:val="00301736"/>
    <w:rsid w:val="00301A6E"/>
    <w:rsid w:val="0030564B"/>
    <w:rsid w:val="00310CDC"/>
    <w:rsid w:val="00323B0F"/>
    <w:rsid w:val="00324389"/>
    <w:rsid w:val="003248C1"/>
    <w:rsid w:val="00331533"/>
    <w:rsid w:val="003326D8"/>
    <w:rsid w:val="0033597E"/>
    <w:rsid w:val="00340D67"/>
    <w:rsid w:val="0034109B"/>
    <w:rsid w:val="00344AE0"/>
    <w:rsid w:val="00344D09"/>
    <w:rsid w:val="00347E60"/>
    <w:rsid w:val="00351238"/>
    <w:rsid w:val="003526C4"/>
    <w:rsid w:val="0035600B"/>
    <w:rsid w:val="003564F7"/>
    <w:rsid w:val="0035718C"/>
    <w:rsid w:val="00362A23"/>
    <w:rsid w:val="00362AB5"/>
    <w:rsid w:val="00367B31"/>
    <w:rsid w:val="0037347A"/>
    <w:rsid w:val="003738E7"/>
    <w:rsid w:val="00373C14"/>
    <w:rsid w:val="003776C1"/>
    <w:rsid w:val="0038058B"/>
    <w:rsid w:val="003809A2"/>
    <w:rsid w:val="00381308"/>
    <w:rsid w:val="0038366E"/>
    <w:rsid w:val="003859CD"/>
    <w:rsid w:val="00385EFC"/>
    <w:rsid w:val="0038664B"/>
    <w:rsid w:val="0039033E"/>
    <w:rsid w:val="0039043E"/>
    <w:rsid w:val="00393E67"/>
    <w:rsid w:val="00395427"/>
    <w:rsid w:val="00396EB8"/>
    <w:rsid w:val="003A2EE7"/>
    <w:rsid w:val="003A3A91"/>
    <w:rsid w:val="003B5489"/>
    <w:rsid w:val="003C0479"/>
    <w:rsid w:val="003C2BB3"/>
    <w:rsid w:val="003C3F0D"/>
    <w:rsid w:val="003C6417"/>
    <w:rsid w:val="003E1726"/>
    <w:rsid w:val="003E191D"/>
    <w:rsid w:val="003E1F79"/>
    <w:rsid w:val="003E37CD"/>
    <w:rsid w:val="003E65A9"/>
    <w:rsid w:val="003F0063"/>
    <w:rsid w:val="003F3B33"/>
    <w:rsid w:val="00400570"/>
    <w:rsid w:val="004020B2"/>
    <w:rsid w:val="004050B1"/>
    <w:rsid w:val="00407CA0"/>
    <w:rsid w:val="0041267B"/>
    <w:rsid w:val="0041765A"/>
    <w:rsid w:val="0042289A"/>
    <w:rsid w:val="004244DC"/>
    <w:rsid w:val="00425EAC"/>
    <w:rsid w:val="00433621"/>
    <w:rsid w:val="00435739"/>
    <w:rsid w:val="0043605B"/>
    <w:rsid w:val="0044284A"/>
    <w:rsid w:val="00445372"/>
    <w:rsid w:val="00447263"/>
    <w:rsid w:val="004501F7"/>
    <w:rsid w:val="0045033C"/>
    <w:rsid w:val="00451E4F"/>
    <w:rsid w:val="00455411"/>
    <w:rsid w:val="00457C60"/>
    <w:rsid w:val="00460C6F"/>
    <w:rsid w:val="00461140"/>
    <w:rsid w:val="00462383"/>
    <w:rsid w:val="004646DA"/>
    <w:rsid w:val="00465376"/>
    <w:rsid w:val="004732A0"/>
    <w:rsid w:val="00477978"/>
    <w:rsid w:val="004807B5"/>
    <w:rsid w:val="00482155"/>
    <w:rsid w:val="00486288"/>
    <w:rsid w:val="00492558"/>
    <w:rsid w:val="004952FC"/>
    <w:rsid w:val="00497CBF"/>
    <w:rsid w:val="004A612B"/>
    <w:rsid w:val="004B0637"/>
    <w:rsid w:val="004B3AAF"/>
    <w:rsid w:val="004B6BA2"/>
    <w:rsid w:val="004C15DD"/>
    <w:rsid w:val="004C2A4E"/>
    <w:rsid w:val="004C36F6"/>
    <w:rsid w:val="004C3C53"/>
    <w:rsid w:val="004C3D19"/>
    <w:rsid w:val="004D10B8"/>
    <w:rsid w:val="004D3532"/>
    <w:rsid w:val="004E006A"/>
    <w:rsid w:val="004E7AB3"/>
    <w:rsid w:val="004F03D4"/>
    <w:rsid w:val="004F11E7"/>
    <w:rsid w:val="00502268"/>
    <w:rsid w:val="005047EC"/>
    <w:rsid w:val="0050560C"/>
    <w:rsid w:val="0051248D"/>
    <w:rsid w:val="005127AD"/>
    <w:rsid w:val="00514487"/>
    <w:rsid w:val="00514D03"/>
    <w:rsid w:val="005154E0"/>
    <w:rsid w:val="005175D5"/>
    <w:rsid w:val="00517AC3"/>
    <w:rsid w:val="00521BFA"/>
    <w:rsid w:val="005257C2"/>
    <w:rsid w:val="00527DAE"/>
    <w:rsid w:val="00540A2E"/>
    <w:rsid w:val="00541254"/>
    <w:rsid w:val="005422C6"/>
    <w:rsid w:val="005426AD"/>
    <w:rsid w:val="00551D6F"/>
    <w:rsid w:val="0055671C"/>
    <w:rsid w:val="00557228"/>
    <w:rsid w:val="00562549"/>
    <w:rsid w:val="00565160"/>
    <w:rsid w:val="005716B8"/>
    <w:rsid w:val="0057664F"/>
    <w:rsid w:val="00585D13"/>
    <w:rsid w:val="00590BEF"/>
    <w:rsid w:val="0059381A"/>
    <w:rsid w:val="005A0A7D"/>
    <w:rsid w:val="005A5156"/>
    <w:rsid w:val="005A60EA"/>
    <w:rsid w:val="005A6E58"/>
    <w:rsid w:val="005B167F"/>
    <w:rsid w:val="005B7594"/>
    <w:rsid w:val="005C0142"/>
    <w:rsid w:val="005C05DC"/>
    <w:rsid w:val="005C1429"/>
    <w:rsid w:val="005C7095"/>
    <w:rsid w:val="005D11E9"/>
    <w:rsid w:val="005D4957"/>
    <w:rsid w:val="005D6089"/>
    <w:rsid w:val="005E0DB4"/>
    <w:rsid w:val="005E5482"/>
    <w:rsid w:val="005E5882"/>
    <w:rsid w:val="005E598E"/>
    <w:rsid w:val="005E6560"/>
    <w:rsid w:val="005E763B"/>
    <w:rsid w:val="005F4456"/>
    <w:rsid w:val="00602253"/>
    <w:rsid w:val="0061295A"/>
    <w:rsid w:val="00612AD0"/>
    <w:rsid w:val="00615DA3"/>
    <w:rsid w:val="00620AA3"/>
    <w:rsid w:val="00621756"/>
    <w:rsid w:val="006251FD"/>
    <w:rsid w:val="00634FBC"/>
    <w:rsid w:val="00636BEE"/>
    <w:rsid w:val="00640FEE"/>
    <w:rsid w:val="00643FAC"/>
    <w:rsid w:val="0064466E"/>
    <w:rsid w:val="006468CA"/>
    <w:rsid w:val="00650234"/>
    <w:rsid w:val="00650D6E"/>
    <w:rsid w:val="006510D2"/>
    <w:rsid w:val="00651390"/>
    <w:rsid w:val="00651871"/>
    <w:rsid w:val="00661392"/>
    <w:rsid w:val="00661786"/>
    <w:rsid w:val="006639B8"/>
    <w:rsid w:val="00663FF0"/>
    <w:rsid w:val="0066730A"/>
    <w:rsid w:val="00670868"/>
    <w:rsid w:val="00672042"/>
    <w:rsid w:val="006724CD"/>
    <w:rsid w:val="006742BC"/>
    <w:rsid w:val="0068475F"/>
    <w:rsid w:val="006851CD"/>
    <w:rsid w:val="0069012F"/>
    <w:rsid w:val="00690158"/>
    <w:rsid w:val="0069582B"/>
    <w:rsid w:val="00697D34"/>
    <w:rsid w:val="006A1275"/>
    <w:rsid w:val="006A22B7"/>
    <w:rsid w:val="006A35DB"/>
    <w:rsid w:val="006A7D73"/>
    <w:rsid w:val="006B0B4B"/>
    <w:rsid w:val="006B1835"/>
    <w:rsid w:val="006B54A5"/>
    <w:rsid w:val="006B6CF3"/>
    <w:rsid w:val="006B7D0E"/>
    <w:rsid w:val="006C298F"/>
    <w:rsid w:val="006C5373"/>
    <w:rsid w:val="006C5BBF"/>
    <w:rsid w:val="006D1ABE"/>
    <w:rsid w:val="006E00FF"/>
    <w:rsid w:val="006E3EAA"/>
    <w:rsid w:val="006E5A5F"/>
    <w:rsid w:val="006E5D86"/>
    <w:rsid w:val="006F4A64"/>
    <w:rsid w:val="006F5599"/>
    <w:rsid w:val="007009D9"/>
    <w:rsid w:val="00704F5B"/>
    <w:rsid w:val="00705285"/>
    <w:rsid w:val="00706070"/>
    <w:rsid w:val="007065C8"/>
    <w:rsid w:val="00712DB5"/>
    <w:rsid w:val="00714A82"/>
    <w:rsid w:val="007158FA"/>
    <w:rsid w:val="0071674F"/>
    <w:rsid w:val="00716FDC"/>
    <w:rsid w:val="007214BC"/>
    <w:rsid w:val="00721EE2"/>
    <w:rsid w:val="0072274E"/>
    <w:rsid w:val="0072382C"/>
    <w:rsid w:val="00730644"/>
    <w:rsid w:val="00734799"/>
    <w:rsid w:val="007415E0"/>
    <w:rsid w:val="00744A90"/>
    <w:rsid w:val="00744FAF"/>
    <w:rsid w:val="00747456"/>
    <w:rsid w:val="00751153"/>
    <w:rsid w:val="007513D9"/>
    <w:rsid w:val="00754902"/>
    <w:rsid w:val="00754C72"/>
    <w:rsid w:val="00755963"/>
    <w:rsid w:val="0076129D"/>
    <w:rsid w:val="0076586A"/>
    <w:rsid w:val="00765EA3"/>
    <w:rsid w:val="007774A0"/>
    <w:rsid w:val="00782DCF"/>
    <w:rsid w:val="00782E78"/>
    <w:rsid w:val="0078474D"/>
    <w:rsid w:val="00790F03"/>
    <w:rsid w:val="00791B33"/>
    <w:rsid w:val="00793F5D"/>
    <w:rsid w:val="007A0A9E"/>
    <w:rsid w:val="007A6767"/>
    <w:rsid w:val="007A69D2"/>
    <w:rsid w:val="007A6F28"/>
    <w:rsid w:val="007C0512"/>
    <w:rsid w:val="007D5552"/>
    <w:rsid w:val="007D6FDB"/>
    <w:rsid w:val="007D7035"/>
    <w:rsid w:val="007D74E9"/>
    <w:rsid w:val="007E2B11"/>
    <w:rsid w:val="007E3C3A"/>
    <w:rsid w:val="007E6BF9"/>
    <w:rsid w:val="007F12D1"/>
    <w:rsid w:val="008005BE"/>
    <w:rsid w:val="00802262"/>
    <w:rsid w:val="00803C8C"/>
    <w:rsid w:val="00803EEE"/>
    <w:rsid w:val="00806FBB"/>
    <w:rsid w:val="0080792F"/>
    <w:rsid w:val="00813321"/>
    <w:rsid w:val="00815099"/>
    <w:rsid w:val="008206F8"/>
    <w:rsid w:val="008221EC"/>
    <w:rsid w:val="00830868"/>
    <w:rsid w:val="00830EA5"/>
    <w:rsid w:val="008314B0"/>
    <w:rsid w:val="00831834"/>
    <w:rsid w:val="00831C71"/>
    <w:rsid w:val="00831F4E"/>
    <w:rsid w:val="008478E5"/>
    <w:rsid w:val="008537AB"/>
    <w:rsid w:val="00855923"/>
    <w:rsid w:val="008563D3"/>
    <w:rsid w:val="0085674A"/>
    <w:rsid w:val="0086060E"/>
    <w:rsid w:val="00862F6E"/>
    <w:rsid w:val="00874DA4"/>
    <w:rsid w:val="00880BEC"/>
    <w:rsid w:val="00881B04"/>
    <w:rsid w:val="00882295"/>
    <w:rsid w:val="00882419"/>
    <w:rsid w:val="00887389"/>
    <w:rsid w:val="00887E54"/>
    <w:rsid w:val="00892B01"/>
    <w:rsid w:val="0089432F"/>
    <w:rsid w:val="0089507E"/>
    <w:rsid w:val="008A0C63"/>
    <w:rsid w:val="008A6F27"/>
    <w:rsid w:val="008B0A60"/>
    <w:rsid w:val="008B0C82"/>
    <w:rsid w:val="008B22B0"/>
    <w:rsid w:val="008B38CE"/>
    <w:rsid w:val="008B3C18"/>
    <w:rsid w:val="008B3C32"/>
    <w:rsid w:val="008B6126"/>
    <w:rsid w:val="008B6CE8"/>
    <w:rsid w:val="008C1A22"/>
    <w:rsid w:val="008C5DD0"/>
    <w:rsid w:val="008C7C19"/>
    <w:rsid w:val="008D1F8D"/>
    <w:rsid w:val="008D2027"/>
    <w:rsid w:val="008D3D21"/>
    <w:rsid w:val="008D4870"/>
    <w:rsid w:val="008E07DD"/>
    <w:rsid w:val="008E2737"/>
    <w:rsid w:val="008E4DFE"/>
    <w:rsid w:val="008E6A82"/>
    <w:rsid w:val="008F2007"/>
    <w:rsid w:val="008F3C08"/>
    <w:rsid w:val="008F57A2"/>
    <w:rsid w:val="008F709D"/>
    <w:rsid w:val="00904D09"/>
    <w:rsid w:val="0090526C"/>
    <w:rsid w:val="00906705"/>
    <w:rsid w:val="00916324"/>
    <w:rsid w:val="00921D80"/>
    <w:rsid w:val="009233E4"/>
    <w:rsid w:val="0093405B"/>
    <w:rsid w:val="009356DA"/>
    <w:rsid w:val="0094075B"/>
    <w:rsid w:val="009407D0"/>
    <w:rsid w:val="00943850"/>
    <w:rsid w:val="00944332"/>
    <w:rsid w:val="0094712C"/>
    <w:rsid w:val="00947865"/>
    <w:rsid w:val="00950F66"/>
    <w:rsid w:val="009558D3"/>
    <w:rsid w:val="0096430F"/>
    <w:rsid w:val="00985BC2"/>
    <w:rsid w:val="009941BA"/>
    <w:rsid w:val="00995A7A"/>
    <w:rsid w:val="0099794C"/>
    <w:rsid w:val="00997CB8"/>
    <w:rsid w:val="009A13F4"/>
    <w:rsid w:val="009A66F0"/>
    <w:rsid w:val="009A6C4E"/>
    <w:rsid w:val="009B5CA2"/>
    <w:rsid w:val="009B6768"/>
    <w:rsid w:val="009B74AA"/>
    <w:rsid w:val="009B7A3C"/>
    <w:rsid w:val="009C1A64"/>
    <w:rsid w:val="009C2282"/>
    <w:rsid w:val="009C5485"/>
    <w:rsid w:val="009C794B"/>
    <w:rsid w:val="009D1B5B"/>
    <w:rsid w:val="009D21F3"/>
    <w:rsid w:val="009D29D1"/>
    <w:rsid w:val="009D757E"/>
    <w:rsid w:val="009E27DF"/>
    <w:rsid w:val="009E30BF"/>
    <w:rsid w:val="009E343F"/>
    <w:rsid w:val="009E55A9"/>
    <w:rsid w:val="009E5A21"/>
    <w:rsid w:val="009E640E"/>
    <w:rsid w:val="009E73BA"/>
    <w:rsid w:val="009F4C9F"/>
    <w:rsid w:val="009F5621"/>
    <w:rsid w:val="00A0171B"/>
    <w:rsid w:val="00A0561D"/>
    <w:rsid w:val="00A05F6D"/>
    <w:rsid w:val="00A06770"/>
    <w:rsid w:val="00A1125A"/>
    <w:rsid w:val="00A15EAB"/>
    <w:rsid w:val="00A2086C"/>
    <w:rsid w:val="00A217C1"/>
    <w:rsid w:val="00A22BC2"/>
    <w:rsid w:val="00A22BE4"/>
    <w:rsid w:val="00A371B1"/>
    <w:rsid w:val="00A43684"/>
    <w:rsid w:val="00A464DF"/>
    <w:rsid w:val="00A50400"/>
    <w:rsid w:val="00A6295F"/>
    <w:rsid w:val="00A63111"/>
    <w:rsid w:val="00A63320"/>
    <w:rsid w:val="00A63690"/>
    <w:rsid w:val="00A6663B"/>
    <w:rsid w:val="00A668DC"/>
    <w:rsid w:val="00A66AC7"/>
    <w:rsid w:val="00A672FD"/>
    <w:rsid w:val="00A71C1F"/>
    <w:rsid w:val="00A745D8"/>
    <w:rsid w:val="00A85024"/>
    <w:rsid w:val="00A857C4"/>
    <w:rsid w:val="00A96066"/>
    <w:rsid w:val="00A9704C"/>
    <w:rsid w:val="00A97E6B"/>
    <w:rsid w:val="00AA0ACB"/>
    <w:rsid w:val="00AA2E1E"/>
    <w:rsid w:val="00AA319B"/>
    <w:rsid w:val="00AA5159"/>
    <w:rsid w:val="00AB0A9B"/>
    <w:rsid w:val="00AB35C1"/>
    <w:rsid w:val="00AB6F65"/>
    <w:rsid w:val="00AC0EFF"/>
    <w:rsid w:val="00AC2781"/>
    <w:rsid w:val="00AD23B0"/>
    <w:rsid w:val="00AD3484"/>
    <w:rsid w:val="00AD3CFF"/>
    <w:rsid w:val="00AD6324"/>
    <w:rsid w:val="00AE4396"/>
    <w:rsid w:val="00AE6AC5"/>
    <w:rsid w:val="00AE7A05"/>
    <w:rsid w:val="00AE7E6D"/>
    <w:rsid w:val="00AF012A"/>
    <w:rsid w:val="00AF2B28"/>
    <w:rsid w:val="00AF2F48"/>
    <w:rsid w:val="00AF329E"/>
    <w:rsid w:val="00AF3329"/>
    <w:rsid w:val="00AF4CC6"/>
    <w:rsid w:val="00B0255E"/>
    <w:rsid w:val="00B0434F"/>
    <w:rsid w:val="00B04B44"/>
    <w:rsid w:val="00B05CE7"/>
    <w:rsid w:val="00B06A55"/>
    <w:rsid w:val="00B11C0C"/>
    <w:rsid w:val="00B172B5"/>
    <w:rsid w:val="00B2159F"/>
    <w:rsid w:val="00B217E3"/>
    <w:rsid w:val="00B2201E"/>
    <w:rsid w:val="00B261B4"/>
    <w:rsid w:val="00B27493"/>
    <w:rsid w:val="00B31ECD"/>
    <w:rsid w:val="00B33A58"/>
    <w:rsid w:val="00B35385"/>
    <w:rsid w:val="00B37FD1"/>
    <w:rsid w:val="00B40260"/>
    <w:rsid w:val="00B40BEA"/>
    <w:rsid w:val="00B41B06"/>
    <w:rsid w:val="00B4285F"/>
    <w:rsid w:val="00B45CAF"/>
    <w:rsid w:val="00B55D38"/>
    <w:rsid w:val="00B56118"/>
    <w:rsid w:val="00B60497"/>
    <w:rsid w:val="00B62365"/>
    <w:rsid w:val="00B65F2D"/>
    <w:rsid w:val="00B70352"/>
    <w:rsid w:val="00B7165F"/>
    <w:rsid w:val="00B71B03"/>
    <w:rsid w:val="00B80558"/>
    <w:rsid w:val="00B80D6C"/>
    <w:rsid w:val="00B81009"/>
    <w:rsid w:val="00B8207A"/>
    <w:rsid w:val="00B86A3A"/>
    <w:rsid w:val="00B8770F"/>
    <w:rsid w:val="00BA388B"/>
    <w:rsid w:val="00BA7199"/>
    <w:rsid w:val="00BB0CA3"/>
    <w:rsid w:val="00BB10BF"/>
    <w:rsid w:val="00BB1464"/>
    <w:rsid w:val="00BB243A"/>
    <w:rsid w:val="00BB5395"/>
    <w:rsid w:val="00BB55BB"/>
    <w:rsid w:val="00BB6047"/>
    <w:rsid w:val="00BB7F3F"/>
    <w:rsid w:val="00BC3A1A"/>
    <w:rsid w:val="00BC763D"/>
    <w:rsid w:val="00BC774B"/>
    <w:rsid w:val="00BC7FFD"/>
    <w:rsid w:val="00BD0F7B"/>
    <w:rsid w:val="00BD3138"/>
    <w:rsid w:val="00BD3B26"/>
    <w:rsid w:val="00BD3D96"/>
    <w:rsid w:val="00BD6434"/>
    <w:rsid w:val="00BE1765"/>
    <w:rsid w:val="00BE2F4B"/>
    <w:rsid w:val="00BE373E"/>
    <w:rsid w:val="00BE384F"/>
    <w:rsid w:val="00BE707B"/>
    <w:rsid w:val="00BF0FBE"/>
    <w:rsid w:val="00BF1C09"/>
    <w:rsid w:val="00BF249A"/>
    <w:rsid w:val="00BF4666"/>
    <w:rsid w:val="00BF571D"/>
    <w:rsid w:val="00BF6BCC"/>
    <w:rsid w:val="00C00A58"/>
    <w:rsid w:val="00C011E4"/>
    <w:rsid w:val="00C029F9"/>
    <w:rsid w:val="00C053F9"/>
    <w:rsid w:val="00C05AE9"/>
    <w:rsid w:val="00C12260"/>
    <w:rsid w:val="00C13F32"/>
    <w:rsid w:val="00C16926"/>
    <w:rsid w:val="00C27BD2"/>
    <w:rsid w:val="00C30CE6"/>
    <w:rsid w:val="00C36036"/>
    <w:rsid w:val="00C37E09"/>
    <w:rsid w:val="00C44DBE"/>
    <w:rsid w:val="00C5028B"/>
    <w:rsid w:val="00C56E46"/>
    <w:rsid w:val="00C604B5"/>
    <w:rsid w:val="00C6095B"/>
    <w:rsid w:val="00C665B6"/>
    <w:rsid w:val="00C70F90"/>
    <w:rsid w:val="00C72F99"/>
    <w:rsid w:val="00C750FB"/>
    <w:rsid w:val="00C762BC"/>
    <w:rsid w:val="00C76F96"/>
    <w:rsid w:val="00C804ED"/>
    <w:rsid w:val="00C90415"/>
    <w:rsid w:val="00C92AF9"/>
    <w:rsid w:val="00C9421D"/>
    <w:rsid w:val="00CA04E7"/>
    <w:rsid w:val="00CA060F"/>
    <w:rsid w:val="00CA0DEE"/>
    <w:rsid w:val="00CA35D7"/>
    <w:rsid w:val="00CB3DC9"/>
    <w:rsid w:val="00CB47A9"/>
    <w:rsid w:val="00CC1E58"/>
    <w:rsid w:val="00CC21E9"/>
    <w:rsid w:val="00CC2F48"/>
    <w:rsid w:val="00CC3D14"/>
    <w:rsid w:val="00CD03A0"/>
    <w:rsid w:val="00CD241A"/>
    <w:rsid w:val="00CD2DCE"/>
    <w:rsid w:val="00CD6932"/>
    <w:rsid w:val="00CE7AA8"/>
    <w:rsid w:val="00CF0D42"/>
    <w:rsid w:val="00CF1CAE"/>
    <w:rsid w:val="00CF347A"/>
    <w:rsid w:val="00D05370"/>
    <w:rsid w:val="00D12F2D"/>
    <w:rsid w:val="00D13444"/>
    <w:rsid w:val="00D14B32"/>
    <w:rsid w:val="00D165F0"/>
    <w:rsid w:val="00D21B6D"/>
    <w:rsid w:val="00D2273E"/>
    <w:rsid w:val="00D24B86"/>
    <w:rsid w:val="00D31F51"/>
    <w:rsid w:val="00D407C2"/>
    <w:rsid w:val="00D468BC"/>
    <w:rsid w:val="00D47588"/>
    <w:rsid w:val="00D51475"/>
    <w:rsid w:val="00D57533"/>
    <w:rsid w:val="00D6082E"/>
    <w:rsid w:val="00D61445"/>
    <w:rsid w:val="00D61FD7"/>
    <w:rsid w:val="00D62333"/>
    <w:rsid w:val="00D658EF"/>
    <w:rsid w:val="00D70418"/>
    <w:rsid w:val="00D73882"/>
    <w:rsid w:val="00D80097"/>
    <w:rsid w:val="00D80DD4"/>
    <w:rsid w:val="00D80F03"/>
    <w:rsid w:val="00D8132D"/>
    <w:rsid w:val="00D83399"/>
    <w:rsid w:val="00D85BCC"/>
    <w:rsid w:val="00D86D45"/>
    <w:rsid w:val="00D8714C"/>
    <w:rsid w:val="00D922AB"/>
    <w:rsid w:val="00D92D8E"/>
    <w:rsid w:val="00D93B61"/>
    <w:rsid w:val="00D9590D"/>
    <w:rsid w:val="00D96C97"/>
    <w:rsid w:val="00DA3131"/>
    <w:rsid w:val="00DA53B2"/>
    <w:rsid w:val="00DA6DA0"/>
    <w:rsid w:val="00DB2532"/>
    <w:rsid w:val="00DB2665"/>
    <w:rsid w:val="00DC0737"/>
    <w:rsid w:val="00DC2BA3"/>
    <w:rsid w:val="00DC6CC7"/>
    <w:rsid w:val="00DC7E4C"/>
    <w:rsid w:val="00DD02F1"/>
    <w:rsid w:val="00DD60F9"/>
    <w:rsid w:val="00DD7D59"/>
    <w:rsid w:val="00DE6D27"/>
    <w:rsid w:val="00DF1777"/>
    <w:rsid w:val="00E010F2"/>
    <w:rsid w:val="00E0229F"/>
    <w:rsid w:val="00E064FE"/>
    <w:rsid w:val="00E07843"/>
    <w:rsid w:val="00E136DF"/>
    <w:rsid w:val="00E14D37"/>
    <w:rsid w:val="00E15713"/>
    <w:rsid w:val="00E20A11"/>
    <w:rsid w:val="00E2176B"/>
    <w:rsid w:val="00E23186"/>
    <w:rsid w:val="00E30436"/>
    <w:rsid w:val="00E33422"/>
    <w:rsid w:val="00E34ABE"/>
    <w:rsid w:val="00E36DE7"/>
    <w:rsid w:val="00E422FA"/>
    <w:rsid w:val="00E424B4"/>
    <w:rsid w:val="00E44025"/>
    <w:rsid w:val="00E447CC"/>
    <w:rsid w:val="00E46B6A"/>
    <w:rsid w:val="00E52E63"/>
    <w:rsid w:val="00E53573"/>
    <w:rsid w:val="00E54FE7"/>
    <w:rsid w:val="00E552E0"/>
    <w:rsid w:val="00E577B9"/>
    <w:rsid w:val="00E61F0F"/>
    <w:rsid w:val="00E62997"/>
    <w:rsid w:val="00E655CE"/>
    <w:rsid w:val="00E65CB4"/>
    <w:rsid w:val="00E71A94"/>
    <w:rsid w:val="00E72C4F"/>
    <w:rsid w:val="00E80022"/>
    <w:rsid w:val="00E80416"/>
    <w:rsid w:val="00E936A2"/>
    <w:rsid w:val="00E942F0"/>
    <w:rsid w:val="00E9445C"/>
    <w:rsid w:val="00E97AD4"/>
    <w:rsid w:val="00E97D46"/>
    <w:rsid w:val="00EA044D"/>
    <w:rsid w:val="00EA1FBB"/>
    <w:rsid w:val="00EA4F45"/>
    <w:rsid w:val="00EB3C24"/>
    <w:rsid w:val="00EB41DD"/>
    <w:rsid w:val="00EB4DD3"/>
    <w:rsid w:val="00EC1522"/>
    <w:rsid w:val="00EC20E8"/>
    <w:rsid w:val="00EC4C64"/>
    <w:rsid w:val="00EE2FE0"/>
    <w:rsid w:val="00EE45DF"/>
    <w:rsid w:val="00EE5A2C"/>
    <w:rsid w:val="00EE726B"/>
    <w:rsid w:val="00EE7396"/>
    <w:rsid w:val="00F019E7"/>
    <w:rsid w:val="00F03302"/>
    <w:rsid w:val="00F057BE"/>
    <w:rsid w:val="00F05A99"/>
    <w:rsid w:val="00F12E3A"/>
    <w:rsid w:val="00F14C01"/>
    <w:rsid w:val="00F16D2A"/>
    <w:rsid w:val="00F20447"/>
    <w:rsid w:val="00F2089A"/>
    <w:rsid w:val="00F224A7"/>
    <w:rsid w:val="00F2380E"/>
    <w:rsid w:val="00F24DBF"/>
    <w:rsid w:val="00F267B5"/>
    <w:rsid w:val="00F273BA"/>
    <w:rsid w:val="00F31D68"/>
    <w:rsid w:val="00F33C0A"/>
    <w:rsid w:val="00F34E9E"/>
    <w:rsid w:val="00F35110"/>
    <w:rsid w:val="00F42288"/>
    <w:rsid w:val="00F4578D"/>
    <w:rsid w:val="00F47EFA"/>
    <w:rsid w:val="00F501E9"/>
    <w:rsid w:val="00F5046F"/>
    <w:rsid w:val="00F614FF"/>
    <w:rsid w:val="00F61C88"/>
    <w:rsid w:val="00F64E5A"/>
    <w:rsid w:val="00F658CB"/>
    <w:rsid w:val="00F72062"/>
    <w:rsid w:val="00F75B14"/>
    <w:rsid w:val="00F763EE"/>
    <w:rsid w:val="00F778FA"/>
    <w:rsid w:val="00F82959"/>
    <w:rsid w:val="00F8646A"/>
    <w:rsid w:val="00F8767A"/>
    <w:rsid w:val="00F87EA1"/>
    <w:rsid w:val="00F922B5"/>
    <w:rsid w:val="00F95703"/>
    <w:rsid w:val="00F970D6"/>
    <w:rsid w:val="00FA0A5A"/>
    <w:rsid w:val="00FA2A04"/>
    <w:rsid w:val="00FA632B"/>
    <w:rsid w:val="00FA6C0C"/>
    <w:rsid w:val="00FB0AD0"/>
    <w:rsid w:val="00FB175C"/>
    <w:rsid w:val="00FB413A"/>
    <w:rsid w:val="00FC0F79"/>
    <w:rsid w:val="00FC11DD"/>
    <w:rsid w:val="00FC1EE5"/>
    <w:rsid w:val="00FC2A67"/>
    <w:rsid w:val="00FC5515"/>
    <w:rsid w:val="00FC7583"/>
    <w:rsid w:val="00FC7E27"/>
    <w:rsid w:val="00FD1212"/>
    <w:rsid w:val="00FD24D4"/>
    <w:rsid w:val="00FD31AA"/>
    <w:rsid w:val="00FE0008"/>
    <w:rsid w:val="00FE07EB"/>
    <w:rsid w:val="00FE2013"/>
    <w:rsid w:val="00FE3F03"/>
    <w:rsid w:val="00FF0D4F"/>
    <w:rsid w:val="00FF5E79"/>
    <w:rsid w:val="00FF5EE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2C3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متن"/>
    <w:qFormat/>
    <w:rsid w:val="006E00FF"/>
    <w:pPr>
      <w:bidi/>
      <w:spacing w:after="100"/>
    </w:pPr>
    <w:rPr>
      <w:rFonts w:cs="B Nazanin"/>
      <w:sz w:val="24"/>
      <w:szCs w:val="28"/>
      <w:lang w:bidi="fa-IR"/>
    </w:rPr>
  </w:style>
  <w:style w:type="paragraph" w:styleId="Heading1">
    <w:name w:val="heading 1"/>
    <w:aliases w:val="عنوان 1"/>
    <w:basedOn w:val="Normal"/>
    <w:next w:val="Normal"/>
    <w:link w:val="Heading1Char"/>
    <w:autoRedefine/>
    <w:uiPriority w:val="9"/>
    <w:qFormat/>
    <w:rsid w:val="00407CA0"/>
    <w:pPr>
      <w:keepNext/>
      <w:keepLines/>
      <w:spacing w:before="480" w:line="240" w:lineRule="auto"/>
      <w:outlineLvl w:val="0"/>
    </w:pPr>
    <w:rPr>
      <w:rFonts w:eastAsiaTheme="majorEastAsia"/>
      <w:b/>
      <w:bCs/>
      <w:sz w:val="36"/>
      <w:szCs w:val="40"/>
    </w:rPr>
  </w:style>
  <w:style w:type="paragraph" w:styleId="Heading2">
    <w:name w:val="heading 2"/>
    <w:aliases w:val="عنوان 2"/>
    <w:basedOn w:val="Normal"/>
    <w:next w:val="Normal"/>
    <w:link w:val="Heading2Char"/>
    <w:uiPriority w:val="9"/>
    <w:unhideWhenUsed/>
    <w:qFormat/>
    <w:rsid w:val="003E37CD"/>
    <w:pPr>
      <w:spacing w:before="200" w:after="0"/>
      <w:outlineLvl w:val="1"/>
    </w:pPr>
    <w:rPr>
      <w:rFonts w:eastAsiaTheme="majorEastAsia"/>
      <w:b/>
      <w:bCs/>
      <w:sz w:val="32"/>
      <w:szCs w:val="36"/>
    </w:rPr>
  </w:style>
  <w:style w:type="paragraph" w:styleId="Heading3">
    <w:name w:val="heading 3"/>
    <w:aliases w:val="عنوان 3"/>
    <w:basedOn w:val="Normal"/>
    <w:next w:val="Normal"/>
    <w:link w:val="Heading3Char"/>
    <w:uiPriority w:val="9"/>
    <w:unhideWhenUsed/>
    <w:qFormat/>
    <w:rsid w:val="003E37CD"/>
    <w:pPr>
      <w:keepNext/>
      <w:keepLines/>
      <w:spacing w:before="200" w:after="0"/>
      <w:outlineLvl w:val="2"/>
    </w:pPr>
    <w:rPr>
      <w:rFonts w:eastAsiaTheme="majorEastAsia"/>
      <w:b/>
      <w:bCs/>
    </w:rPr>
  </w:style>
  <w:style w:type="paragraph" w:styleId="Heading4">
    <w:name w:val="heading 4"/>
    <w:basedOn w:val="Normal"/>
    <w:next w:val="Normal"/>
    <w:link w:val="Heading4Char"/>
    <w:uiPriority w:val="9"/>
    <w:semiHidden/>
    <w:unhideWhenUsed/>
    <w:rsid w:val="00197B01"/>
    <w:pPr>
      <w:keepNext/>
      <w:keepLines/>
      <w:numPr>
        <w:ilvl w:val="3"/>
        <w:numId w:val="3"/>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197B01"/>
    <w:pPr>
      <w:keepNext/>
      <w:keepLines/>
      <w:numPr>
        <w:ilvl w:val="4"/>
        <w:numId w:val="3"/>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197B01"/>
    <w:pPr>
      <w:keepNext/>
      <w:keepLines/>
      <w:numPr>
        <w:ilvl w:val="5"/>
        <w:numId w:val="3"/>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197B01"/>
    <w:pPr>
      <w:keepNext/>
      <w:keepLines/>
      <w:numPr>
        <w:ilvl w:val="6"/>
        <w:numId w:val="3"/>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197B01"/>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97B01"/>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عنوان 1 Char"/>
    <w:basedOn w:val="DefaultParagraphFont"/>
    <w:link w:val="Heading1"/>
    <w:uiPriority w:val="9"/>
    <w:rsid w:val="00407CA0"/>
    <w:rPr>
      <w:rFonts w:eastAsiaTheme="majorEastAsia" w:cs="B Nazanin"/>
      <w:b/>
      <w:bCs/>
      <w:sz w:val="36"/>
      <w:szCs w:val="40"/>
      <w:lang w:bidi="fa-IR"/>
    </w:rPr>
  </w:style>
  <w:style w:type="paragraph" w:styleId="Header">
    <w:name w:val="header"/>
    <w:basedOn w:val="Normal"/>
    <w:link w:val="HeaderChar"/>
    <w:uiPriority w:val="99"/>
    <w:unhideWhenUsed/>
    <w:rsid w:val="00136C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6C83"/>
    <w:rPr>
      <w:rFonts w:cs="B Nazanin"/>
      <w:sz w:val="24"/>
      <w:szCs w:val="28"/>
    </w:rPr>
  </w:style>
  <w:style w:type="paragraph" w:styleId="Footer">
    <w:name w:val="footer"/>
    <w:basedOn w:val="Normal"/>
    <w:link w:val="FooterChar"/>
    <w:uiPriority w:val="99"/>
    <w:unhideWhenUsed/>
    <w:rsid w:val="00136C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6C83"/>
    <w:rPr>
      <w:rFonts w:cs="B Nazanin"/>
      <w:sz w:val="24"/>
      <w:szCs w:val="28"/>
    </w:rPr>
  </w:style>
  <w:style w:type="paragraph" w:styleId="BalloonText">
    <w:name w:val="Balloon Text"/>
    <w:basedOn w:val="Normal"/>
    <w:link w:val="BalloonTextChar"/>
    <w:uiPriority w:val="99"/>
    <w:semiHidden/>
    <w:unhideWhenUsed/>
    <w:rsid w:val="00136C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6C83"/>
    <w:rPr>
      <w:rFonts w:ascii="Tahoma" w:hAnsi="Tahoma" w:cs="Tahoma"/>
      <w:sz w:val="16"/>
      <w:szCs w:val="16"/>
    </w:rPr>
  </w:style>
  <w:style w:type="table" w:styleId="TableGrid">
    <w:name w:val="Table Grid"/>
    <w:basedOn w:val="TableNormal"/>
    <w:uiPriority w:val="59"/>
    <w:rsid w:val="00136C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aliases w:val="عنوان 2 Char"/>
    <w:basedOn w:val="DefaultParagraphFont"/>
    <w:link w:val="Heading2"/>
    <w:uiPriority w:val="9"/>
    <w:rsid w:val="00197B01"/>
    <w:rPr>
      <w:rFonts w:eastAsiaTheme="majorEastAsia" w:cs="B Nazanin"/>
      <w:b/>
      <w:bCs/>
      <w:sz w:val="32"/>
      <w:szCs w:val="36"/>
    </w:rPr>
  </w:style>
  <w:style w:type="character" w:styleId="Hyperlink">
    <w:name w:val="Hyperlink"/>
    <w:basedOn w:val="DefaultParagraphFont"/>
    <w:uiPriority w:val="99"/>
    <w:unhideWhenUsed/>
    <w:rsid w:val="007E2B11"/>
    <w:rPr>
      <w:color w:val="0000FF" w:themeColor="hyperlink"/>
      <w:u w:val="single"/>
    </w:rPr>
  </w:style>
  <w:style w:type="character" w:customStyle="1" w:styleId="Heading3Char">
    <w:name w:val="Heading 3 Char"/>
    <w:aliases w:val="عنوان 3 Char"/>
    <w:basedOn w:val="DefaultParagraphFont"/>
    <w:link w:val="Heading3"/>
    <w:uiPriority w:val="9"/>
    <w:rsid w:val="006B1835"/>
    <w:rPr>
      <w:rFonts w:eastAsiaTheme="majorEastAsia" w:cs="B Nazanin"/>
      <w:b/>
      <w:bCs/>
      <w:sz w:val="24"/>
      <w:szCs w:val="28"/>
    </w:rPr>
  </w:style>
  <w:style w:type="paragraph" w:styleId="TableofFigures">
    <w:name w:val="table of figures"/>
    <w:basedOn w:val="Normal"/>
    <w:next w:val="Normal"/>
    <w:uiPriority w:val="99"/>
    <w:unhideWhenUsed/>
    <w:rsid w:val="00540A2E"/>
    <w:pPr>
      <w:spacing w:after="0"/>
    </w:pPr>
  </w:style>
  <w:style w:type="character" w:styleId="BookTitle">
    <w:name w:val="Book Title"/>
    <w:basedOn w:val="DefaultParagraphFont"/>
    <w:uiPriority w:val="33"/>
    <w:rsid w:val="00482155"/>
    <w:rPr>
      <w:rFonts w:asciiTheme="minorHAnsi" w:hAnsiTheme="minorHAnsi" w:cs="B Nazanin"/>
      <w:b/>
      <w:bCs/>
      <w:iCs w:val="0"/>
      <w:caps w:val="0"/>
      <w:smallCaps w:val="0"/>
      <w:strike w:val="0"/>
      <w:dstrike w:val="0"/>
      <w:vanish w:val="0"/>
      <w:spacing w:val="5"/>
      <w:sz w:val="44"/>
      <w:szCs w:val="48"/>
      <w:vertAlign w:val="baseline"/>
    </w:rPr>
  </w:style>
  <w:style w:type="paragraph" w:styleId="Title">
    <w:name w:val="Title"/>
    <w:aliases w:val="عنوان اصلی"/>
    <w:basedOn w:val="Normal"/>
    <w:next w:val="Normal"/>
    <w:link w:val="TitleChar"/>
    <w:autoRedefine/>
    <w:uiPriority w:val="10"/>
    <w:qFormat/>
    <w:rsid w:val="008C1A22"/>
    <w:pPr>
      <w:spacing w:after="200" w:line="240" w:lineRule="auto"/>
      <w:contextualSpacing/>
      <w:jc w:val="center"/>
    </w:pPr>
    <w:rPr>
      <w:rFonts w:eastAsiaTheme="majorEastAsia"/>
      <w:b/>
      <w:bCs/>
      <w:spacing w:val="5"/>
      <w:kern w:val="28"/>
      <w:sz w:val="44"/>
      <w:szCs w:val="48"/>
    </w:rPr>
  </w:style>
  <w:style w:type="character" w:customStyle="1" w:styleId="TitleChar">
    <w:name w:val="Title Char"/>
    <w:aliases w:val="عنوان اصلی Char"/>
    <w:basedOn w:val="DefaultParagraphFont"/>
    <w:link w:val="Title"/>
    <w:uiPriority w:val="10"/>
    <w:rsid w:val="008C1A22"/>
    <w:rPr>
      <w:rFonts w:eastAsiaTheme="majorEastAsia" w:cs="B Nazanin"/>
      <w:b/>
      <w:bCs/>
      <w:spacing w:val="5"/>
      <w:kern w:val="28"/>
      <w:sz w:val="44"/>
      <w:szCs w:val="48"/>
      <w:lang w:bidi="fa-IR"/>
    </w:rPr>
  </w:style>
  <w:style w:type="character" w:customStyle="1" w:styleId="Heading4Char">
    <w:name w:val="Heading 4 Char"/>
    <w:basedOn w:val="DefaultParagraphFont"/>
    <w:link w:val="Heading4"/>
    <w:uiPriority w:val="9"/>
    <w:semiHidden/>
    <w:rsid w:val="00197B01"/>
    <w:rPr>
      <w:rFonts w:asciiTheme="majorHAnsi" w:eastAsiaTheme="majorEastAsia" w:hAnsiTheme="majorHAnsi" w:cstheme="majorBidi"/>
      <w:i/>
      <w:iCs/>
      <w:color w:val="365F91" w:themeColor="accent1" w:themeShade="BF"/>
      <w:sz w:val="24"/>
      <w:szCs w:val="28"/>
    </w:rPr>
  </w:style>
  <w:style w:type="character" w:customStyle="1" w:styleId="Heading5Char">
    <w:name w:val="Heading 5 Char"/>
    <w:basedOn w:val="DefaultParagraphFont"/>
    <w:link w:val="Heading5"/>
    <w:uiPriority w:val="9"/>
    <w:semiHidden/>
    <w:rsid w:val="00197B01"/>
    <w:rPr>
      <w:rFonts w:asciiTheme="majorHAnsi" w:eastAsiaTheme="majorEastAsia" w:hAnsiTheme="majorHAnsi" w:cstheme="majorBidi"/>
      <w:color w:val="365F91" w:themeColor="accent1" w:themeShade="BF"/>
      <w:sz w:val="24"/>
      <w:szCs w:val="28"/>
    </w:rPr>
  </w:style>
  <w:style w:type="character" w:customStyle="1" w:styleId="Heading6Char">
    <w:name w:val="Heading 6 Char"/>
    <w:basedOn w:val="DefaultParagraphFont"/>
    <w:link w:val="Heading6"/>
    <w:uiPriority w:val="9"/>
    <w:semiHidden/>
    <w:rsid w:val="00197B01"/>
    <w:rPr>
      <w:rFonts w:asciiTheme="majorHAnsi" w:eastAsiaTheme="majorEastAsia" w:hAnsiTheme="majorHAnsi" w:cstheme="majorBidi"/>
      <w:color w:val="243F60" w:themeColor="accent1" w:themeShade="7F"/>
      <w:sz w:val="24"/>
      <w:szCs w:val="28"/>
    </w:rPr>
  </w:style>
  <w:style w:type="character" w:customStyle="1" w:styleId="Heading7Char">
    <w:name w:val="Heading 7 Char"/>
    <w:basedOn w:val="DefaultParagraphFont"/>
    <w:link w:val="Heading7"/>
    <w:uiPriority w:val="9"/>
    <w:semiHidden/>
    <w:rsid w:val="00197B01"/>
    <w:rPr>
      <w:rFonts w:asciiTheme="majorHAnsi" w:eastAsiaTheme="majorEastAsia" w:hAnsiTheme="majorHAnsi" w:cstheme="majorBidi"/>
      <w:i/>
      <w:iCs/>
      <w:color w:val="243F60" w:themeColor="accent1" w:themeShade="7F"/>
      <w:sz w:val="24"/>
      <w:szCs w:val="28"/>
    </w:rPr>
  </w:style>
  <w:style w:type="character" w:customStyle="1" w:styleId="Heading8Char">
    <w:name w:val="Heading 8 Char"/>
    <w:basedOn w:val="DefaultParagraphFont"/>
    <w:link w:val="Heading8"/>
    <w:uiPriority w:val="9"/>
    <w:semiHidden/>
    <w:rsid w:val="00197B0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97B01"/>
    <w:rPr>
      <w:rFonts w:asciiTheme="majorHAnsi" w:eastAsiaTheme="majorEastAsia" w:hAnsiTheme="majorHAnsi" w:cstheme="majorBidi"/>
      <w:i/>
      <w:iCs/>
      <w:color w:val="272727" w:themeColor="text1" w:themeTint="D8"/>
      <w:sz w:val="21"/>
      <w:szCs w:val="21"/>
    </w:rPr>
  </w:style>
  <w:style w:type="paragraph" w:styleId="Caption">
    <w:name w:val="caption"/>
    <w:aliases w:val="جدول/تصویر"/>
    <w:basedOn w:val="Normal"/>
    <w:next w:val="Normal"/>
    <w:uiPriority w:val="35"/>
    <w:unhideWhenUsed/>
    <w:qFormat/>
    <w:rsid w:val="00540A2E"/>
    <w:pPr>
      <w:spacing w:after="200" w:line="240" w:lineRule="auto"/>
      <w:jc w:val="center"/>
    </w:pPr>
    <w:rPr>
      <w:sz w:val="18"/>
      <w:szCs w:val="20"/>
    </w:rPr>
  </w:style>
  <w:style w:type="paragraph" w:styleId="ListParagraph">
    <w:name w:val="List Paragraph"/>
    <w:basedOn w:val="Normal"/>
    <w:uiPriority w:val="34"/>
    <w:qFormat/>
    <w:rsid w:val="00295766"/>
    <w:pPr>
      <w:ind w:left="720"/>
      <w:contextualSpacing/>
    </w:pPr>
  </w:style>
  <w:style w:type="character" w:styleId="CommentReference">
    <w:name w:val="annotation reference"/>
    <w:basedOn w:val="DefaultParagraphFont"/>
    <w:uiPriority w:val="99"/>
    <w:semiHidden/>
    <w:unhideWhenUsed/>
    <w:rsid w:val="00947865"/>
    <w:rPr>
      <w:sz w:val="16"/>
      <w:szCs w:val="16"/>
    </w:rPr>
  </w:style>
  <w:style w:type="paragraph" w:styleId="CommentText">
    <w:name w:val="annotation text"/>
    <w:basedOn w:val="Normal"/>
    <w:link w:val="CommentTextChar"/>
    <w:uiPriority w:val="99"/>
    <w:semiHidden/>
    <w:unhideWhenUsed/>
    <w:rsid w:val="00947865"/>
    <w:pPr>
      <w:spacing w:line="240" w:lineRule="auto"/>
    </w:pPr>
    <w:rPr>
      <w:sz w:val="20"/>
      <w:szCs w:val="20"/>
    </w:rPr>
  </w:style>
  <w:style w:type="character" w:customStyle="1" w:styleId="CommentTextChar">
    <w:name w:val="Comment Text Char"/>
    <w:basedOn w:val="DefaultParagraphFont"/>
    <w:link w:val="CommentText"/>
    <w:uiPriority w:val="99"/>
    <w:semiHidden/>
    <w:rsid w:val="00947865"/>
    <w:rPr>
      <w:rFonts w:cs="B Nazanin"/>
      <w:sz w:val="20"/>
      <w:szCs w:val="20"/>
      <w:lang w:bidi="fa-IR"/>
    </w:rPr>
  </w:style>
  <w:style w:type="paragraph" w:styleId="CommentSubject">
    <w:name w:val="annotation subject"/>
    <w:basedOn w:val="CommentText"/>
    <w:next w:val="CommentText"/>
    <w:link w:val="CommentSubjectChar"/>
    <w:uiPriority w:val="99"/>
    <w:semiHidden/>
    <w:unhideWhenUsed/>
    <w:rsid w:val="00947865"/>
    <w:rPr>
      <w:b/>
      <w:bCs/>
    </w:rPr>
  </w:style>
  <w:style w:type="character" w:customStyle="1" w:styleId="CommentSubjectChar">
    <w:name w:val="Comment Subject Char"/>
    <w:basedOn w:val="CommentTextChar"/>
    <w:link w:val="CommentSubject"/>
    <w:uiPriority w:val="99"/>
    <w:semiHidden/>
    <w:rsid w:val="00947865"/>
    <w:rPr>
      <w:rFonts w:cs="B Nazanin"/>
      <w:b/>
      <w:bCs/>
      <w:sz w:val="20"/>
      <w:szCs w:val="20"/>
      <w:lang w:bidi="fa-IR"/>
    </w:rPr>
  </w:style>
  <w:style w:type="paragraph" w:styleId="FootnoteText">
    <w:name w:val="footnote text"/>
    <w:basedOn w:val="Normal"/>
    <w:link w:val="FootnoteTextChar"/>
    <w:uiPriority w:val="99"/>
    <w:unhideWhenUsed/>
    <w:rsid w:val="005E763B"/>
    <w:pPr>
      <w:spacing w:after="0" w:line="240" w:lineRule="auto"/>
    </w:pPr>
    <w:rPr>
      <w:sz w:val="20"/>
      <w:szCs w:val="20"/>
    </w:rPr>
  </w:style>
  <w:style w:type="character" w:customStyle="1" w:styleId="FootnoteTextChar">
    <w:name w:val="Footnote Text Char"/>
    <w:basedOn w:val="DefaultParagraphFont"/>
    <w:link w:val="FootnoteText"/>
    <w:uiPriority w:val="99"/>
    <w:rsid w:val="005E763B"/>
    <w:rPr>
      <w:rFonts w:cs="B Nazanin"/>
      <w:sz w:val="20"/>
      <w:szCs w:val="20"/>
      <w:lang w:bidi="fa-IR"/>
    </w:rPr>
  </w:style>
  <w:style w:type="character" w:styleId="FootnoteReference">
    <w:name w:val="footnote reference"/>
    <w:basedOn w:val="DefaultParagraphFont"/>
    <w:uiPriority w:val="99"/>
    <w:semiHidden/>
    <w:unhideWhenUsed/>
    <w:rsid w:val="005E763B"/>
    <w:rPr>
      <w:vertAlign w:val="superscript"/>
    </w:rPr>
  </w:style>
  <w:style w:type="table" w:styleId="GridTable5Dark-Accent5">
    <w:name w:val="Grid Table 5 Dark Accent 5"/>
    <w:basedOn w:val="TableNormal"/>
    <w:uiPriority w:val="50"/>
    <w:rsid w:val="009F4C9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character" w:customStyle="1" w:styleId="UnresolvedMention1">
    <w:name w:val="Unresolved Mention1"/>
    <w:basedOn w:val="DefaultParagraphFont"/>
    <w:uiPriority w:val="99"/>
    <w:semiHidden/>
    <w:unhideWhenUsed/>
    <w:rsid w:val="00323B0F"/>
    <w:rPr>
      <w:color w:val="605E5C"/>
      <w:shd w:val="clear" w:color="auto" w:fill="E1DFDD"/>
    </w:rPr>
  </w:style>
  <w:style w:type="character" w:styleId="PlaceholderText">
    <w:name w:val="Placeholder Text"/>
    <w:basedOn w:val="DefaultParagraphFont"/>
    <w:uiPriority w:val="99"/>
    <w:semiHidden/>
    <w:rsid w:val="00323B0F"/>
    <w:rPr>
      <w:color w:val="808080"/>
    </w:rPr>
  </w:style>
  <w:style w:type="paragraph" w:styleId="Revision">
    <w:name w:val="Revision"/>
    <w:hidden/>
    <w:uiPriority w:val="99"/>
    <w:semiHidden/>
    <w:rsid w:val="00323B0F"/>
    <w:pPr>
      <w:spacing w:after="0" w:line="240" w:lineRule="auto"/>
      <w:jc w:val="left"/>
    </w:pPr>
    <w:rPr>
      <w:rFonts w:cs="B Nazanin"/>
      <w:sz w:val="24"/>
      <w:szCs w:val="28"/>
      <w:lang w:bidi="fa-IR"/>
    </w:rPr>
  </w:style>
  <w:style w:type="character" w:styleId="FollowedHyperlink">
    <w:name w:val="FollowedHyperlink"/>
    <w:basedOn w:val="DefaultParagraphFont"/>
    <w:uiPriority w:val="99"/>
    <w:semiHidden/>
    <w:unhideWhenUsed/>
    <w:rsid w:val="00323B0F"/>
    <w:rPr>
      <w:color w:val="800080" w:themeColor="followedHyperlink"/>
      <w:u w:val="single"/>
    </w:rPr>
  </w:style>
  <w:style w:type="paragraph" w:styleId="Bibliography">
    <w:name w:val="Bibliography"/>
    <w:basedOn w:val="Normal"/>
    <w:next w:val="Normal"/>
    <w:uiPriority w:val="37"/>
    <w:unhideWhenUsed/>
    <w:rsid w:val="00323B0F"/>
    <w:pPr>
      <w:tabs>
        <w:tab w:val="left" w:pos="380"/>
      </w:tabs>
      <w:spacing w:after="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58522">
      <w:bodyDiv w:val="1"/>
      <w:marLeft w:val="0"/>
      <w:marRight w:val="0"/>
      <w:marTop w:val="0"/>
      <w:marBottom w:val="0"/>
      <w:divBdr>
        <w:top w:val="none" w:sz="0" w:space="0" w:color="auto"/>
        <w:left w:val="none" w:sz="0" w:space="0" w:color="auto"/>
        <w:bottom w:val="none" w:sz="0" w:space="0" w:color="auto"/>
        <w:right w:val="none" w:sz="0" w:space="0" w:color="auto"/>
      </w:divBdr>
    </w:div>
    <w:div w:id="82000411">
      <w:bodyDiv w:val="1"/>
      <w:marLeft w:val="0"/>
      <w:marRight w:val="0"/>
      <w:marTop w:val="0"/>
      <w:marBottom w:val="0"/>
      <w:divBdr>
        <w:top w:val="none" w:sz="0" w:space="0" w:color="auto"/>
        <w:left w:val="none" w:sz="0" w:space="0" w:color="auto"/>
        <w:bottom w:val="none" w:sz="0" w:space="0" w:color="auto"/>
        <w:right w:val="none" w:sz="0" w:space="0" w:color="auto"/>
      </w:divBdr>
    </w:div>
    <w:div w:id="85001679">
      <w:bodyDiv w:val="1"/>
      <w:marLeft w:val="0"/>
      <w:marRight w:val="0"/>
      <w:marTop w:val="0"/>
      <w:marBottom w:val="0"/>
      <w:divBdr>
        <w:top w:val="none" w:sz="0" w:space="0" w:color="auto"/>
        <w:left w:val="none" w:sz="0" w:space="0" w:color="auto"/>
        <w:bottom w:val="none" w:sz="0" w:space="0" w:color="auto"/>
        <w:right w:val="none" w:sz="0" w:space="0" w:color="auto"/>
      </w:divBdr>
    </w:div>
    <w:div w:id="106702024">
      <w:bodyDiv w:val="1"/>
      <w:marLeft w:val="0"/>
      <w:marRight w:val="0"/>
      <w:marTop w:val="0"/>
      <w:marBottom w:val="0"/>
      <w:divBdr>
        <w:top w:val="none" w:sz="0" w:space="0" w:color="auto"/>
        <w:left w:val="none" w:sz="0" w:space="0" w:color="auto"/>
        <w:bottom w:val="none" w:sz="0" w:space="0" w:color="auto"/>
        <w:right w:val="none" w:sz="0" w:space="0" w:color="auto"/>
      </w:divBdr>
    </w:div>
    <w:div w:id="304236935">
      <w:bodyDiv w:val="1"/>
      <w:marLeft w:val="0"/>
      <w:marRight w:val="0"/>
      <w:marTop w:val="0"/>
      <w:marBottom w:val="0"/>
      <w:divBdr>
        <w:top w:val="none" w:sz="0" w:space="0" w:color="auto"/>
        <w:left w:val="none" w:sz="0" w:space="0" w:color="auto"/>
        <w:bottom w:val="none" w:sz="0" w:space="0" w:color="auto"/>
        <w:right w:val="none" w:sz="0" w:space="0" w:color="auto"/>
      </w:divBdr>
    </w:div>
    <w:div w:id="326330700">
      <w:bodyDiv w:val="1"/>
      <w:marLeft w:val="0"/>
      <w:marRight w:val="0"/>
      <w:marTop w:val="0"/>
      <w:marBottom w:val="0"/>
      <w:divBdr>
        <w:top w:val="none" w:sz="0" w:space="0" w:color="auto"/>
        <w:left w:val="none" w:sz="0" w:space="0" w:color="auto"/>
        <w:bottom w:val="none" w:sz="0" w:space="0" w:color="auto"/>
        <w:right w:val="none" w:sz="0" w:space="0" w:color="auto"/>
      </w:divBdr>
    </w:div>
    <w:div w:id="352994367">
      <w:bodyDiv w:val="1"/>
      <w:marLeft w:val="0"/>
      <w:marRight w:val="0"/>
      <w:marTop w:val="0"/>
      <w:marBottom w:val="0"/>
      <w:divBdr>
        <w:top w:val="none" w:sz="0" w:space="0" w:color="auto"/>
        <w:left w:val="none" w:sz="0" w:space="0" w:color="auto"/>
        <w:bottom w:val="none" w:sz="0" w:space="0" w:color="auto"/>
        <w:right w:val="none" w:sz="0" w:space="0" w:color="auto"/>
      </w:divBdr>
    </w:div>
    <w:div w:id="409277069">
      <w:bodyDiv w:val="1"/>
      <w:marLeft w:val="0"/>
      <w:marRight w:val="0"/>
      <w:marTop w:val="0"/>
      <w:marBottom w:val="0"/>
      <w:divBdr>
        <w:top w:val="none" w:sz="0" w:space="0" w:color="auto"/>
        <w:left w:val="none" w:sz="0" w:space="0" w:color="auto"/>
        <w:bottom w:val="none" w:sz="0" w:space="0" w:color="auto"/>
        <w:right w:val="none" w:sz="0" w:space="0" w:color="auto"/>
      </w:divBdr>
    </w:div>
    <w:div w:id="555897380">
      <w:bodyDiv w:val="1"/>
      <w:marLeft w:val="0"/>
      <w:marRight w:val="0"/>
      <w:marTop w:val="0"/>
      <w:marBottom w:val="0"/>
      <w:divBdr>
        <w:top w:val="none" w:sz="0" w:space="0" w:color="auto"/>
        <w:left w:val="none" w:sz="0" w:space="0" w:color="auto"/>
        <w:bottom w:val="none" w:sz="0" w:space="0" w:color="auto"/>
        <w:right w:val="none" w:sz="0" w:space="0" w:color="auto"/>
      </w:divBdr>
      <w:divsChild>
        <w:div w:id="433401677">
          <w:marLeft w:val="0"/>
          <w:marRight w:val="0"/>
          <w:marTop w:val="0"/>
          <w:marBottom w:val="0"/>
          <w:divBdr>
            <w:top w:val="none" w:sz="0" w:space="0" w:color="auto"/>
            <w:left w:val="none" w:sz="0" w:space="0" w:color="auto"/>
            <w:bottom w:val="none" w:sz="0" w:space="0" w:color="auto"/>
            <w:right w:val="none" w:sz="0" w:space="0" w:color="auto"/>
          </w:divBdr>
          <w:divsChild>
            <w:div w:id="48459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747550">
      <w:bodyDiv w:val="1"/>
      <w:marLeft w:val="0"/>
      <w:marRight w:val="0"/>
      <w:marTop w:val="0"/>
      <w:marBottom w:val="0"/>
      <w:divBdr>
        <w:top w:val="none" w:sz="0" w:space="0" w:color="auto"/>
        <w:left w:val="none" w:sz="0" w:space="0" w:color="auto"/>
        <w:bottom w:val="none" w:sz="0" w:space="0" w:color="auto"/>
        <w:right w:val="none" w:sz="0" w:space="0" w:color="auto"/>
      </w:divBdr>
    </w:div>
    <w:div w:id="1078399880">
      <w:bodyDiv w:val="1"/>
      <w:marLeft w:val="0"/>
      <w:marRight w:val="0"/>
      <w:marTop w:val="0"/>
      <w:marBottom w:val="0"/>
      <w:divBdr>
        <w:top w:val="none" w:sz="0" w:space="0" w:color="auto"/>
        <w:left w:val="none" w:sz="0" w:space="0" w:color="auto"/>
        <w:bottom w:val="none" w:sz="0" w:space="0" w:color="auto"/>
        <w:right w:val="none" w:sz="0" w:space="0" w:color="auto"/>
      </w:divBdr>
    </w:div>
    <w:div w:id="1120879335">
      <w:bodyDiv w:val="1"/>
      <w:marLeft w:val="0"/>
      <w:marRight w:val="0"/>
      <w:marTop w:val="0"/>
      <w:marBottom w:val="0"/>
      <w:divBdr>
        <w:top w:val="none" w:sz="0" w:space="0" w:color="auto"/>
        <w:left w:val="none" w:sz="0" w:space="0" w:color="auto"/>
        <w:bottom w:val="none" w:sz="0" w:space="0" w:color="auto"/>
        <w:right w:val="none" w:sz="0" w:space="0" w:color="auto"/>
      </w:divBdr>
    </w:div>
    <w:div w:id="1548951190">
      <w:bodyDiv w:val="1"/>
      <w:marLeft w:val="0"/>
      <w:marRight w:val="0"/>
      <w:marTop w:val="0"/>
      <w:marBottom w:val="0"/>
      <w:divBdr>
        <w:top w:val="none" w:sz="0" w:space="0" w:color="auto"/>
        <w:left w:val="none" w:sz="0" w:space="0" w:color="auto"/>
        <w:bottom w:val="none" w:sz="0" w:space="0" w:color="auto"/>
        <w:right w:val="none" w:sz="0" w:space="0" w:color="auto"/>
      </w:divBdr>
    </w:div>
    <w:div w:id="1769546747">
      <w:bodyDiv w:val="1"/>
      <w:marLeft w:val="0"/>
      <w:marRight w:val="0"/>
      <w:marTop w:val="0"/>
      <w:marBottom w:val="0"/>
      <w:divBdr>
        <w:top w:val="none" w:sz="0" w:space="0" w:color="auto"/>
        <w:left w:val="none" w:sz="0" w:space="0" w:color="auto"/>
        <w:bottom w:val="none" w:sz="0" w:space="0" w:color="auto"/>
        <w:right w:val="none" w:sz="0" w:space="0" w:color="auto"/>
      </w:divBdr>
    </w:div>
    <w:div w:id="1831940140">
      <w:bodyDiv w:val="1"/>
      <w:marLeft w:val="0"/>
      <w:marRight w:val="0"/>
      <w:marTop w:val="0"/>
      <w:marBottom w:val="0"/>
      <w:divBdr>
        <w:top w:val="none" w:sz="0" w:space="0" w:color="auto"/>
        <w:left w:val="none" w:sz="0" w:space="0" w:color="auto"/>
        <w:bottom w:val="none" w:sz="0" w:space="0" w:color="auto"/>
        <w:right w:val="none" w:sz="0" w:space="0" w:color="auto"/>
      </w:divBdr>
    </w:div>
    <w:div w:id="1843427823">
      <w:bodyDiv w:val="1"/>
      <w:marLeft w:val="0"/>
      <w:marRight w:val="0"/>
      <w:marTop w:val="0"/>
      <w:marBottom w:val="0"/>
      <w:divBdr>
        <w:top w:val="none" w:sz="0" w:space="0" w:color="auto"/>
        <w:left w:val="none" w:sz="0" w:space="0" w:color="auto"/>
        <w:bottom w:val="none" w:sz="0" w:space="0" w:color="auto"/>
        <w:right w:val="none" w:sz="0" w:space="0" w:color="auto"/>
      </w:divBdr>
    </w:div>
    <w:div w:id="1853716339">
      <w:bodyDiv w:val="1"/>
      <w:marLeft w:val="0"/>
      <w:marRight w:val="0"/>
      <w:marTop w:val="0"/>
      <w:marBottom w:val="0"/>
      <w:divBdr>
        <w:top w:val="none" w:sz="0" w:space="0" w:color="auto"/>
        <w:left w:val="none" w:sz="0" w:space="0" w:color="auto"/>
        <w:bottom w:val="none" w:sz="0" w:space="0" w:color="auto"/>
        <w:right w:val="none" w:sz="0" w:space="0" w:color="auto"/>
      </w:divBdr>
    </w:div>
    <w:div w:id="1871256302">
      <w:bodyDiv w:val="1"/>
      <w:marLeft w:val="0"/>
      <w:marRight w:val="0"/>
      <w:marTop w:val="0"/>
      <w:marBottom w:val="0"/>
      <w:divBdr>
        <w:top w:val="none" w:sz="0" w:space="0" w:color="auto"/>
        <w:left w:val="none" w:sz="0" w:space="0" w:color="auto"/>
        <w:bottom w:val="none" w:sz="0" w:space="0" w:color="auto"/>
        <w:right w:val="none" w:sz="0" w:space="0" w:color="auto"/>
      </w:divBdr>
    </w:div>
    <w:div w:id="1948392069">
      <w:bodyDiv w:val="1"/>
      <w:marLeft w:val="0"/>
      <w:marRight w:val="0"/>
      <w:marTop w:val="0"/>
      <w:marBottom w:val="0"/>
      <w:divBdr>
        <w:top w:val="none" w:sz="0" w:space="0" w:color="auto"/>
        <w:left w:val="none" w:sz="0" w:space="0" w:color="auto"/>
        <w:bottom w:val="none" w:sz="0" w:space="0" w:color="auto"/>
        <w:right w:val="none" w:sz="0" w:space="0" w:color="auto"/>
      </w:divBdr>
    </w:div>
    <w:div w:id="1989479901">
      <w:bodyDiv w:val="1"/>
      <w:marLeft w:val="0"/>
      <w:marRight w:val="0"/>
      <w:marTop w:val="0"/>
      <w:marBottom w:val="0"/>
      <w:divBdr>
        <w:top w:val="none" w:sz="0" w:space="0" w:color="auto"/>
        <w:left w:val="none" w:sz="0" w:space="0" w:color="auto"/>
        <w:bottom w:val="none" w:sz="0" w:space="0" w:color="auto"/>
        <w:right w:val="none" w:sz="0" w:space="0" w:color="auto"/>
      </w:divBdr>
    </w:div>
    <w:div w:id="2092506297">
      <w:bodyDiv w:val="1"/>
      <w:marLeft w:val="0"/>
      <w:marRight w:val="0"/>
      <w:marTop w:val="0"/>
      <w:marBottom w:val="0"/>
      <w:divBdr>
        <w:top w:val="none" w:sz="0" w:space="0" w:color="auto"/>
        <w:left w:val="none" w:sz="0" w:space="0" w:color="auto"/>
        <w:bottom w:val="none" w:sz="0" w:space="0" w:color="auto"/>
        <w:right w:val="none" w:sz="0" w:space="0" w:color="auto"/>
      </w:divBdr>
    </w:div>
    <w:div w:id="21406797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file:///C:\Users\asus\AppData\Roaming\Microsoft\Word\www.itrans24.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G:\My%20Drive\University\Farsi%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6FA9E8-2743-49E7-B14E-D13424DFF6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G:\My Drive\University\Farsi Template.dotx</Template>
  <TotalTime>0</TotalTime>
  <Pages>12</Pages>
  <Words>5949</Words>
  <Characters>28437</Characters>
  <Application>Microsoft Office Word</Application>
  <DocSecurity>0</DocSecurity>
  <Lines>466</Lines>
  <Paragraphs>201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2022-03-26T08:41:00Z</dcterms:created>
  <dcterms:modified xsi:type="dcterms:W3CDTF">2022-07-09T08:00:00Z</dcterms:modified>
  <cp:version>4.0</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zotero-version="6.0.9"&gt;&lt;session id="2GvKBuiU"/&gt;&lt;style id="http://www.zotero.org/styles/ieee" locale="en-US" hasBibliography="1" bibliographyStyleHasBeenSet="1"/&gt;&lt;prefs&gt;&lt;pref name="fieldType" value="Field"/&gt;&lt;/prefs&gt;&lt;/data&gt;</vt:lpwstr>
  </property>
</Properties>
</file>