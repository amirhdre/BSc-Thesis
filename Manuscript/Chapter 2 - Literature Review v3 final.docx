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8F86" w14:textId="04BDD044" w:rsidR="0071674F" w:rsidRDefault="00295766" w:rsidP="00FB366F">
      <w:pPr>
        <w:pStyle w:val="Heading1"/>
        <w:rPr>
          <w:rtl/>
        </w:rPr>
      </w:pPr>
      <w:r>
        <w:rPr>
          <w:rFonts w:hint="cs"/>
          <w:rtl/>
        </w:rPr>
        <w:t xml:space="preserve">فصل </w:t>
      </w:r>
      <w:r w:rsidR="00514D03">
        <w:rPr>
          <w:rFonts w:hint="cs"/>
          <w:rtl/>
        </w:rPr>
        <w:t>دوم ادبیات پژوهش</w:t>
      </w:r>
    </w:p>
    <w:p w14:paraId="00EB8365" w14:textId="70888B19" w:rsidR="00514D03" w:rsidRDefault="00514D03" w:rsidP="00514D03">
      <w:pPr>
        <w:pStyle w:val="Heading2"/>
        <w:rPr>
          <w:rtl/>
        </w:rPr>
      </w:pPr>
      <w:r>
        <w:rPr>
          <w:rFonts w:hint="cs"/>
          <w:rtl/>
        </w:rPr>
        <w:t>مقدمه</w:t>
      </w:r>
    </w:p>
    <w:p w14:paraId="414D2170" w14:textId="74BC0830" w:rsidR="00514D03" w:rsidRDefault="00514D03" w:rsidP="008D7FF3">
      <w:pPr>
        <w:rPr>
          <w:rtl/>
        </w:rPr>
      </w:pPr>
      <w:r>
        <w:rPr>
          <w:rFonts w:hint="cs"/>
          <w:rtl/>
        </w:rPr>
        <w:t xml:space="preserve">در این فصل، ابتدا به معرفی </w:t>
      </w:r>
      <w:r w:rsidR="001E589B">
        <w:rPr>
          <w:rtl/>
        </w:rPr>
        <w:t>س</w:t>
      </w:r>
      <w:r w:rsidR="001E589B">
        <w:rPr>
          <w:rFonts w:hint="cs"/>
          <w:rtl/>
        </w:rPr>
        <w:t>ی</w:t>
      </w:r>
      <w:r w:rsidR="001E589B">
        <w:rPr>
          <w:rFonts w:hint="eastAsia"/>
          <w:rtl/>
        </w:rPr>
        <w:t>گنال‌ها</w:t>
      </w:r>
      <w:r w:rsidR="001E589B">
        <w:rPr>
          <w:rFonts w:hint="cs"/>
          <w:rtl/>
        </w:rPr>
        <w:t>ی</w:t>
      </w:r>
      <w:r>
        <w:rPr>
          <w:rFonts w:hint="cs"/>
          <w:rtl/>
        </w:rPr>
        <w:t xml:space="preserve"> الکتروانسفالوگرام </w:t>
      </w:r>
      <w:r w:rsidR="008D7FF3">
        <w:rPr>
          <w:rFonts w:hint="cs"/>
          <w:rtl/>
        </w:rPr>
        <w:t xml:space="preserve">پرداخته </w:t>
      </w:r>
      <w:r w:rsidR="001E589B">
        <w:rPr>
          <w:rtl/>
        </w:rPr>
        <w:t>‌شده</w:t>
      </w:r>
      <w:r>
        <w:rPr>
          <w:rFonts w:hint="cs"/>
          <w:rtl/>
        </w:rPr>
        <w:t xml:space="preserve"> است. سپس </w:t>
      </w:r>
      <w:r w:rsidR="008D7FF3">
        <w:rPr>
          <w:rFonts w:hint="cs"/>
          <w:rtl/>
        </w:rPr>
        <w:t>ابزار الکتروانسفالوگرافی</w:t>
      </w:r>
      <w:r w:rsidR="00070CA2">
        <w:rPr>
          <w:rFonts w:hint="cs"/>
          <w:rtl/>
        </w:rPr>
        <w:t xml:space="preserve"> با سایر </w:t>
      </w:r>
      <w:r w:rsidR="001E589B">
        <w:rPr>
          <w:rtl/>
        </w:rPr>
        <w:t>روش‌ها</w:t>
      </w:r>
      <w:r w:rsidR="001E589B">
        <w:rPr>
          <w:rFonts w:hint="cs"/>
          <w:rtl/>
        </w:rPr>
        <w:t>ی</w:t>
      </w:r>
      <w:r w:rsidR="00070CA2">
        <w:rPr>
          <w:rFonts w:hint="cs"/>
          <w:rtl/>
        </w:rPr>
        <w:t xml:space="preserve"> </w:t>
      </w:r>
      <w:r w:rsidR="001E589B">
        <w:rPr>
          <w:rtl/>
        </w:rPr>
        <w:t>تصو</w:t>
      </w:r>
      <w:r w:rsidR="001E589B">
        <w:rPr>
          <w:rFonts w:hint="cs"/>
          <w:rtl/>
        </w:rPr>
        <w:t>ی</w:t>
      </w:r>
      <w:r w:rsidR="001E589B">
        <w:rPr>
          <w:rFonts w:hint="eastAsia"/>
          <w:rtl/>
        </w:rPr>
        <w:t>ربردار</w:t>
      </w:r>
      <w:r w:rsidR="001E589B">
        <w:rPr>
          <w:rFonts w:hint="cs"/>
          <w:rtl/>
        </w:rPr>
        <w:t>ی</w:t>
      </w:r>
      <w:r w:rsidR="00070CA2">
        <w:rPr>
          <w:rFonts w:hint="cs"/>
          <w:rtl/>
        </w:rPr>
        <w:t xml:space="preserve"> </w:t>
      </w:r>
      <w:r w:rsidR="008E6A82">
        <w:rPr>
          <w:rFonts w:hint="cs"/>
          <w:rtl/>
        </w:rPr>
        <w:t xml:space="preserve">عصبی مقایسه و </w:t>
      </w:r>
      <w:r>
        <w:rPr>
          <w:rFonts w:hint="cs"/>
          <w:rtl/>
        </w:rPr>
        <w:t xml:space="preserve">دلایل اقبال و استفاده از </w:t>
      </w:r>
      <w:r w:rsidR="001E589B">
        <w:rPr>
          <w:rtl/>
        </w:rPr>
        <w:t>آن‌ها</w:t>
      </w:r>
      <w:r>
        <w:rPr>
          <w:rFonts w:hint="cs"/>
          <w:rtl/>
        </w:rPr>
        <w:t xml:space="preserve"> در </w:t>
      </w:r>
      <w:r w:rsidR="001E589B">
        <w:rPr>
          <w:rtl/>
        </w:rPr>
        <w:t>پژوهش‌ها</w:t>
      </w:r>
      <w:r w:rsidR="001E589B">
        <w:rPr>
          <w:rFonts w:hint="cs"/>
          <w:rtl/>
        </w:rPr>
        <w:t>ی</w:t>
      </w:r>
      <w:r>
        <w:rPr>
          <w:rFonts w:hint="cs"/>
          <w:rtl/>
        </w:rPr>
        <w:t xml:space="preserve"> علمی </w:t>
      </w:r>
      <w:r w:rsidR="00862F6E">
        <w:rPr>
          <w:rFonts w:hint="cs"/>
          <w:rtl/>
        </w:rPr>
        <w:t xml:space="preserve">بیان </w:t>
      </w:r>
      <w:r>
        <w:rPr>
          <w:rFonts w:hint="cs"/>
          <w:rtl/>
        </w:rPr>
        <w:t xml:space="preserve">شده است. همچنین برخی مشخصات و خصوصیات </w:t>
      </w:r>
      <w:r w:rsidR="001E589B">
        <w:rPr>
          <w:rtl/>
        </w:rPr>
        <w:t>آن‌ها</w:t>
      </w:r>
      <w:r>
        <w:rPr>
          <w:rFonts w:hint="cs"/>
          <w:rtl/>
        </w:rPr>
        <w:t xml:space="preserve"> نیز ذکر شده است. در نهایت نیز به بر</w:t>
      </w:r>
      <w:r w:rsidR="008D7FF3">
        <w:rPr>
          <w:rFonts w:hint="cs"/>
          <w:rtl/>
        </w:rPr>
        <w:t>ر</w:t>
      </w:r>
      <w:r>
        <w:rPr>
          <w:rFonts w:hint="cs"/>
          <w:rtl/>
        </w:rPr>
        <w:t xml:space="preserve">سی ادبیات پژوهشی و </w:t>
      </w:r>
      <w:r w:rsidR="008D7FF3">
        <w:rPr>
          <w:rFonts w:hint="cs"/>
          <w:rtl/>
        </w:rPr>
        <w:t xml:space="preserve">مطالعات </w:t>
      </w:r>
      <w:r>
        <w:rPr>
          <w:rFonts w:hint="cs"/>
          <w:rtl/>
        </w:rPr>
        <w:t xml:space="preserve">گذشتگان در مقوله </w:t>
      </w:r>
      <w:r w:rsidR="001E589B">
        <w:rPr>
          <w:rtl/>
        </w:rPr>
        <w:t>نرم‌افزارها</w:t>
      </w:r>
      <w:r w:rsidR="001E589B">
        <w:rPr>
          <w:rFonts w:hint="cs"/>
          <w:rtl/>
        </w:rPr>
        <w:t>ی</w:t>
      </w:r>
      <w:r>
        <w:rPr>
          <w:rFonts w:hint="cs"/>
          <w:rtl/>
        </w:rPr>
        <w:t xml:space="preserve"> </w:t>
      </w:r>
      <w:r w:rsidR="001E589B">
        <w:rPr>
          <w:rtl/>
        </w:rPr>
        <w:t>متن‌باز</w:t>
      </w:r>
      <w:r>
        <w:rPr>
          <w:rFonts w:hint="cs"/>
          <w:rtl/>
        </w:rPr>
        <w:t xml:space="preserve"> </w:t>
      </w:r>
      <w:r w:rsidR="001E589B">
        <w:rPr>
          <w:rtl/>
        </w:rPr>
        <w:t>داده‌گ</w:t>
      </w:r>
      <w:r w:rsidR="001E589B">
        <w:rPr>
          <w:rFonts w:hint="cs"/>
          <w:rtl/>
        </w:rPr>
        <w:t>ی</w:t>
      </w:r>
      <w:r w:rsidR="001E589B">
        <w:rPr>
          <w:rFonts w:hint="eastAsia"/>
          <w:rtl/>
        </w:rPr>
        <w:t>ر</w:t>
      </w:r>
      <w:r w:rsidR="001E589B">
        <w:rPr>
          <w:rFonts w:hint="cs"/>
          <w:rtl/>
        </w:rPr>
        <w:t>ی</w:t>
      </w:r>
      <w:r>
        <w:rPr>
          <w:rFonts w:hint="cs"/>
          <w:rtl/>
        </w:rPr>
        <w:t xml:space="preserve"> و مدیریت </w:t>
      </w:r>
      <w:r w:rsidR="001E589B">
        <w:rPr>
          <w:rtl/>
        </w:rPr>
        <w:t>سخت‌افزارها</w:t>
      </w:r>
      <w:r w:rsidR="001E589B">
        <w:rPr>
          <w:rFonts w:hint="cs"/>
          <w:rtl/>
        </w:rPr>
        <w:t>ی</w:t>
      </w:r>
      <w:r>
        <w:rPr>
          <w:rFonts w:hint="cs"/>
          <w:rtl/>
        </w:rPr>
        <w:t xml:space="preserve"> ثبت </w:t>
      </w:r>
      <w:r w:rsidR="001E589B">
        <w:rPr>
          <w:rtl/>
        </w:rPr>
        <w:t>س</w:t>
      </w:r>
      <w:r w:rsidR="001E589B">
        <w:rPr>
          <w:rFonts w:hint="cs"/>
          <w:rtl/>
        </w:rPr>
        <w:t>ی</w:t>
      </w:r>
      <w:r w:rsidR="001E589B">
        <w:rPr>
          <w:rFonts w:hint="eastAsia"/>
          <w:rtl/>
        </w:rPr>
        <w:t>گنال‌ها</w:t>
      </w:r>
      <w:r w:rsidR="001E589B">
        <w:rPr>
          <w:rFonts w:hint="cs"/>
          <w:rtl/>
        </w:rPr>
        <w:t>ی</w:t>
      </w:r>
      <w:r>
        <w:rPr>
          <w:rFonts w:hint="cs"/>
          <w:rtl/>
        </w:rPr>
        <w:t xml:space="preserve"> الکتروانسفالوگرام و همچنین آنالیز و </w:t>
      </w:r>
      <w:r w:rsidR="001E589B">
        <w:rPr>
          <w:rtl/>
        </w:rPr>
        <w:t>طبقه‌بند</w:t>
      </w:r>
      <w:r w:rsidR="001E589B">
        <w:rPr>
          <w:rFonts w:hint="cs"/>
          <w:rtl/>
        </w:rPr>
        <w:t>ی</w:t>
      </w:r>
      <w:r>
        <w:rPr>
          <w:rFonts w:hint="cs"/>
          <w:rtl/>
        </w:rPr>
        <w:t xml:space="preserve"> </w:t>
      </w:r>
      <w:r w:rsidR="001E589B">
        <w:rPr>
          <w:rtl/>
        </w:rPr>
        <w:t>داده‌ها</w:t>
      </w:r>
      <w:r w:rsidR="001E589B">
        <w:rPr>
          <w:rFonts w:hint="cs"/>
          <w:rtl/>
        </w:rPr>
        <w:t>ی</w:t>
      </w:r>
      <w:r>
        <w:rPr>
          <w:rFonts w:hint="cs"/>
          <w:rtl/>
        </w:rPr>
        <w:t xml:space="preserve"> خواب پرداخته شده است. </w:t>
      </w:r>
    </w:p>
    <w:p w14:paraId="47060FF9" w14:textId="2C1F2387" w:rsidR="00514D03" w:rsidRDefault="001E589B" w:rsidP="002B7F6B">
      <w:pPr>
        <w:pStyle w:val="Heading2"/>
        <w:rPr>
          <w:rtl/>
        </w:rPr>
      </w:pPr>
      <w:r>
        <w:rPr>
          <w:rtl/>
        </w:rPr>
        <w:t>س</w:t>
      </w:r>
      <w:r>
        <w:rPr>
          <w:rFonts w:hint="cs"/>
          <w:rtl/>
        </w:rPr>
        <w:t>ی</w:t>
      </w:r>
      <w:r>
        <w:rPr>
          <w:rFonts w:hint="eastAsia"/>
          <w:rtl/>
        </w:rPr>
        <w:t>گنال‌ها</w:t>
      </w:r>
      <w:r>
        <w:rPr>
          <w:rFonts w:hint="cs"/>
          <w:rtl/>
        </w:rPr>
        <w:t>ی</w:t>
      </w:r>
      <w:r w:rsidR="002B7F6B">
        <w:rPr>
          <w:rFonts w:hint="cs"/>
          <w:rtl/>
        </w:rPr>
        <w:t xml:space="preserve"> الکتروانسفالوگرام</w:t>
      </w:r>
    </w:p>
    <w:p w14:paraId="48361656" w14:textId="751DECCD" w:rsidR="005E763B" w:rsidRPr="005E763B" w:rsidRDefault="005E763B" w:rsidP="005E763B">
      <w:pPr>
        <w:rPr>
          <w:rtl/>
        </w:rPr>
      </w:pPr>
      <w:r w:rsidRPr="005E763B">
        <w:rPr>
          <w:rtl/>
        </w:rPr>
        <w:t>الکتروانسفالوگرا</w:t>
      </w:r>
      <w:r w:rsidRPr="005E763B">
        <w:rPr>
          <w:rFonts w:hint="cs"/>
          <w:rtl/>
        </w:rPr>
        <w:t>فی</w:t>
      </w:r>
      <w:r w:rsidRPr="005E763B">
        <w:rPr>
          <w:rtl/>
        </w:rPr>
        <w:t xml:space="preserve"> (</w:t>
      </w:r>
      <w:r w:rsidRPr="005E763B">
        <w:t>EEG</w:t>
      </w:r>
      <w:r w:rsidRPr="005E763B">
        <w:rPr>
          <w:rtl/>
        </w:rPr>
        <w:t xml:space="preserve">) </w:t>
      </w:r>
      <w:r w:rsidRPr="005E763B">
        <w:rPr>
          <w:rFonts w:hint="cs"/>
          <w:rtl/>
        </w:rPr>
        <w:t xml:space="preserve">یک روش برای </w:t>
      </w:r>
      <w:r w:rsidRPr="005E763B">
        <w:rPr>
          <w:rtl/>
        </w:rPr>
        <w:t>ثبت فعال</w:t>
      </w:r>
      <w:r w:rsidRPr="005E763B">
        <w:rPr>
          <w:rFonts w:hint="cs"/>
          <w:rtl/>
        </w:rPr>
        <w:t>ی</w:t>
      </w:r>
      <w:r w:rsidRPr="005E763B">
        <w:rPr>
          <w:rFonts w:hint="eastAsia"/>
          <w:rtl/>
        </w:rPr>
        <w:t>ت</w:t>
      </w:r>
      <w:r w:rsidRPr="005E763B">
        <w:rPr>
          <w:rtl/>
        </w:rPr>
        <w:t xml:space="preserve"> الکتر</w:t>
      </w:r>
      <w:r w:rsidRPr="005E763B">
        <w:rPr>
          <w:rFonts w:hint="cs"/>
          <w:rtl/>
        </w:rPr>
        <w:t>ی</w:t>
      </w:r>
      <w:r w:rsidRPr="005E763B">
        <w:rPr>
          <w:rFonts w:hint="eastAsia"/>
          <w:rtl/>
        </w:rPr>
        <w:t>ک</w:t>
      </w:r>
      <w:r w:rsidRPr="005E763B">
        <w:rPr>
          <w:rFonts w:hint="cs"/>
          <w:rtl/>
        </w:rPr>
        <w:t>ی</w:t>
      </w:r>
      <w:r w:rsidRPr="005E763B">
        <w:rPr>
          <w:rtl/>
        </w:rPr>
        <w:t xml:space="preserve"> مغز از </w:t>
      </w:r>
      <w:r w:rsidR="00F415BD">
        <w:rPr>
          <w:rFonts w:hint="cs"/>
          <w:rtl/>
        </w:rPr>
        <w:t xml:space="preserve">روی </w:t>
      </w:r>
      <w:r w:rsidRPr="005E763B">
        <w:rPr>
          <w:rtl/>
        </w:rPr>
        <w:t>پوست سر است. شکل موج‌ها</w:t>
      </w:r>
      <w:r w:rsidRPr="005E763B">
        <w:rPr>
          <w:rFonts w:hint="cs"/>
          <w:rtl/>
        </w:rPr>
        <w:t>ی</w:t>
      </w:r>
      <w:r w:rsidRPr="005E763B">
        <w:rPr>
          <w:rtl/>
        </w:rPr>
        <w:t xml:space="preserve"> ثبت</w:t>
      </w:r>
      <w:r w:rsidR="008D7FF3">
        <w:rPr>
          <w:rFonts w:hint="cs"/>
          <w:rtl/>
        </w:rPr>
        <w:t>‌ش</w:t>
      </w:r>
      <w:r w:rsidRPr="005E763B">
        <w:rPr>
          <w:rtl/>
        </w:rPr>
        <w:t>ده</w:t>
      </w:r>
      <w:r w:rsidRPr="005E763B">
        <w:rPr>
          <w:rFonts w:hint="cs"/>
          <w:rtl/>
        </w:rPr>
        <w:t xml:space="preserve"> در این روش</w:t>
      </w:r>
      <w:r w:rsidRPr="005E763B">
        <w:rPr>
          <w:rtl/>
        </w:rPr>
        <w:t xml:space="preserve"> </w:t>
      </w:r>
      <w:r w:rsidR="001E589B">
        <w:rPr>
          <w:rtl/>
        </w:rPr>
        <w:t>منعکس‌کنندة</w:t>
      </w:r>
      <w:r w:rsidRPr="005E763B">
        <w:rPr>
          <w:rtl/>
        </w:rPr>
        <w:t xml:space="preserve"> فعال</w:t>
      </w:r>
      <w:r w:rsidRPr="005E763B">
        <w:rPr>
          <w:rFonts w:hint="cs"/>
          <w:rtl/>
        </w:rPr>
        <w:t>ی</w:t>
      </w:r>
      <w:r w:rsidRPr="005E763B">
        <w:rPr>
          <w:rFonts w:hint="eastAsia"/>
          <w:rtl/>
        </w:rPr>
        <w:t>ت</w:t>
      </w:r>
      <w:r w:rsidRPr="005E763B">
        <w:rPr>
          <w:rtl/>
        </w:rPr>
        <w:t xml:space="preserve"> الکتر</w:t>
      </w:r>
      <w:r w:rsidRPr="005E763B">
        <w:rPr>
          <w:rFonts w:hint="cs"/>
          <w:rtl/>
        </w:rPr>
        <w:t>ی</w:t>
      </w:r>
      <w:r w:rsidRPr="005E763B">
        <w:rPr>
          <w:rFonts w:hint="eastAsia"/>
          <w:rtl/>
        </w:rPr>
        <w:t>ک</w:t>
      </w:r>
      <w:r w:rsidRPr="005E763B">
        <w:rPr>
          <w:rFonts w:hint="cs"/>
          <w:rtl/>
        </w:rPr>
        <w:t>ی</w:t>
      </w:r>
      <w:r w:rsidRPr="005E763B">
        <w:rPr>
          <w:rtl/>
        </w:rPr>
        <w:t xml:space="preserve"> قشر مغز است</w:t>
      </w:r>
      <w:r w:rsidRPr="005E763B">
        <w:rPr>
          <w:rFonts w:hint="cs"/>
          <w:rtl/>
        </w:rPr>
        <w:t xml:space="preserve">. </w:t>
      </w:r>
      <w:r w:rsidRPr="005E763B">
        <w:rPr>
          <w:rtl/>
        </w:rPr>
        <w:t>ا</w:t>
      </w:r>
      <w:r w:rsidRPr="005E763B">
        <w:rPr>
          <w:rFonts w:hint="cs"/>
          <w:rtl/>
        </w:rPr>
        <w:t>ی</w:t>
      </w:r>
      <w:r w:rsidRPr="005E763B">
        <w:rPr>
          <w:rFonts w:hint="eastAsia"/>
          <w:rtl/>
        </w:rPr>
        <w:t>ن</w:t>
      </w:r>
      <w:r w:rsidRPr="005E763B">
        <w:rPr>
          <w:rtl/>
        </w:rPr>
        <w:t xml:space="preserve"> س</w:t>
      </w:r>
      <w:r w:rsidRPr="005E763B">
        <w:rPr>
          <w:rFonts w:hint="cs"/>
          <w:rtl/>
        </w:rPr>
        <w:t>ی</w:t>
      </w:r>
      <w:r w:rsidRPr="005E763B">
        <w:rPr>
          <w:rFonts w:hint="eastAsia"/>
          <w:rtl/>
        </w:rPr>
        <w:t>گنال</w:t>
      </w:r>
      <w:r w:rsidRPr="005E763B">
        <w:rPr>
          <w:rtl/>
        </w:rPr>
        <w:t xml:space="preserve"> </w:t>
      </w:r>
      <w:r w:rsidRPr="005E763B">
        <w:rPr>
          <w:rFonts w:hint="cs"/>
          <w:rtl/>
        </w:rPr>
        <w:t>از نظر دامنه کوچک بوده</w:t>
      </w:r>
      <w:r w:rsidRPr="005E763B">
        <w:rPr>
          <w:rtl/>
        </w:rPr>
        <w:t xml:space="preserve"> و بر حسب م</w:t>
      </w:r>
      <w:r w:rsidRPr="005E763B">
        <w:rPr>
          <w:rFonts w:hint="cs"/>
          <w:rtl/>
        </w:rPr>
        <w:t>ی</w:t>
      </w:r>
      <w:r w:rsidRPr="005E763B">
        <w:rPr>
          <w:rFonts w:hint="eastAsia"/>
          <w:rtl/>
        </w:rPr>
        <w:t>کرو</w:t>
      </w:r>
      <w:r w:rsidRPr="005E763B">
        <w:rPr>
          <w:rtl/>
        </w:rPr>
        <w:t xml:space="preserve"> ولت (</w:t>
      </w:r>
      <w:r w:rsidRPr="005E763B">
        <w:t>mV</w:t>
      </w:r>
      <w:r w:rsidRPr="005E763B">
        <w:rPr>
          <w:rtl/>
        </w:rPr>
        <w:t>) اندازه‌گ</w:t>
      </w:r>
      <w:r w:rsidRPr="005E763B">
        <w:rPr>
          <w:rFonts w:hint="cs"/>
          <w:rtl/>
        </w:rPr>
        <w:t>ی</w:t>
      </w:r>
      <w:r w:rsidRPr="005E763B">
        <w:rPr>
          <w:rFonts w:hint="eastAsia"/>
          <w:rtl/>
        </w:rPr>
        <w:t>ر</w:t>
      </w:r>
      <w:r w:rsidRPr="005E763B">
        <w:rPr>
          <w:rFonts w:hint="cs"/>
          <w:rtl/>
        </w:rPr>
        <w:t>ی</w:t>
      </w:r>
      <w:r w:rsidRPr="005E763B">
        <w:rPr>
          <w:rtl/>
        </w:rPr>
        <w:t xml:space="preserve"> م</w:t>
      </w:r>
      <w:r w:rsidRPr="005E763B">
        <w:rPr>
          <w:rFonts w:hint="cs"/>
          <w:rtl/>
        </w:rPr>
        <w:t>ی‌</w:t>
      </w:r>
      <w:r w:rsidRPr="005E763B">
        <w:rPr>
          <w:rFonts w:hint="eastAsia"/>
          <w:rtl/>
        </w:rPr>
        <w:t>شود</w:t>
      </w:r>
      <w:r w:rsidRPr="005E763B">
        <w:rPr>
          <w:rFonts w:hint="cs"/>
          <w:rtl/>
        </w:rPr>
        <w:t xml:space="preserve">؛ از نظر فرکانس نیز به چهار باند فرکانسی با نام‌های دلتا، تتا، آلفا، بتا و گاما تقسیم می‌شود که در ادامه </w:t>
      </w:r>
      <w:r w:rsidRPr="005E763B">
        <w:rPr>
          <w:rtl/>
        </w:rPr>
        <w:t>و</w:t>
      </w:r>
      <w:r w:rsidRPr="005E763B">
        <w:rPr>
          <w:rFonts w:hint="cs"/>
          <w:rtl/>
        </w:rPr>
        <w:t>ی</w:t>
      </w:r>
      <w:r w:rsidRPr="005E763B">
        <w:rPr>
          <w:rFonts w:hint="eastAsia"/>
          <w:rtl/>
        </w:rPr>
        <w:t>ژگ</w:t>
      </w:r>
      <w:r w:rsidRPr="005E763B">
        <w:rPr>
          <w:rFonts w:hint="cs"/>
          <w:rtl/>
        </w:rPr>
        <w:t>ی‌</w:t>
      </w:r>
      <w:r w:rsidRPr="005E763B">
        <w:rPr>
          <w:rFonts w:hint="eastAsia"/>
          <w:rtl/>
        </w:rPr>
        <w:t>ها</w:t>
      </w:r>
      <w:r w:rsidRPr="005E763B">
        <w:rPr>
          <w:rFonts w:hint="cs"/>
          <w:rtl/>
        </w:rPr>
        <w:t xml:space="preserve">ی </w:t>
      </w:r>
      <w:r w:rsidRPr="005E763B">
        <w:rPr>
          <w:rtl/>
        </w:rPr>
        <w:t>هرکدام</w:t>
      </w:r>
      <w:r w:rsidRPr="005E763B">
        <w:rPr>
          <w:rFonts w:hint="cs"/>
          <w:rtl/>
        </w:rPr>
        <w:t xml:space="preserve"> بیان </w:t>
      </w:r>
      <w:r w:rsidRPr="005E763B">
        <w:rPr>
          <w:rtl/>
        </w:rPr>
        <w:t>م</w:t>
      </w:r>
      <w:r w:rsidRPr="005E763B">
        <w:rPr>
          <w:rFonts w:hint="cs"/>
          <w:rtl/>
        </w:rPr>
        <w:t>ی‌</w:t>
      </w:r>
      <w:r w:rsidRPr="005E763B">
        <w:rPr>
          <w:rFonts w:hint="eastAsia"/>
          <w:rtl/>
        </w:rPr>
        <w:t>شود</w:t>
      </w:r>
      <w:r w:rsidRPr="005E763B">
        <w:rPr>
          <w:rFonts w:hint="cs"/>
          <w:rtl/>
        </w:rPr>
        <w:t xml:space="preserve">. </w:t>
      </w:r>
    </w:p>
    <w:p w14:paraId="5E03BAA1" w14:textId="34B61078" w:rsidR="005E763B" w:rsidRPr="005E763B" w:rsidRDefault="005E763B" w:rsidP="008D7FF3">
      <w:pPr>
        <w:rPr>
          <w:rtl/>
        </w:rPr>
      </w:pPr>
      <w:r w:rsidRPr="005E763B">
        <w:rPr>
          <w:rFonts w:hint="cs"/>
          <w:b/>
          <w:bCs/>
          <w:rtl/>
        </w:rPr>
        <w:t xml:space="preserve">باند </w:t>
      </w:r>
      <w:r w:rsidRPr="005E763B">
        <w:rPr>
          <w:b/>
          <w:bCs/>
          <w:rtl/>
        </w:rPr>
        <w:t>دلتا</w:t>
      </w:r>
      <w:r w:rsidRPr="005E763B">
        <w:rPr>
          <w:rFonts w:hint="cs"/>
          <w:rtl/>
        </w:rPr>
        <w:t xml:space="preserve"> </w:t>
      </w:r>
      <w:r w:rsidRPr="005E763B">
        <w:rPr>
          <w:rtl/>
        </w:rPr>
        <w:t>دارا</w:t>
      </w:r>
      <w:r w:rsidRPr="005E763B">
        <w:rPr>
          <w:rFonts w:hint="cs"/>
          <w:rtl/>
        </w:rPr>
        <w:t>ی</w:t>
      </w:r>
      <w:r w:rsidRPr="005E763B">
        <w:rPr>
          <w:rtl/>
        </w:rPr>
        <w:t xml:space="preserve"> فرکانس </w:t>
      </w:r>
      <w:r w:rsidRPr="005E763B">
        <w:rPr>
          <w:rFonts w:hint="cs"/>
          <w:rtl/>
        </w:rPr>
        <w:t xml:space="preserve">4 </w:t>
      </w:r>
      <w:r w:rsidRPr="005E763B">
        <w:rPr>
          <w:rtl/>
        </w:rPr>
        <w:t xml:space="preserve">هرتز </w:t>
      </w:r>
      <w:r w:rsidRPr="005E763B">
        <w:rPr>
          <w:rFonts w:hint="cs"/>
          <w:rtl/>
        </w:rPr>
        <w:t>ی</w:t>
      </w:r>
      <w:r w:rsidRPr="005E763B">
        <w:rPr>
          <w:rFonts w:hint="eastAsia"/>
          <w:rtl/>
        </w:rPr>
        <w:t>ا</w:t>
      </w:r>
      <w:r w:rsidRPr="005E763B">
        <w:rPr>
          <w:rtl/>
        </w:rPr>
        <w:t xml:space="preserve"> کمتر</w:t>
      </w:r>
      <w:r w:rsidRPr="005E763B">
        <w:rPr>
          <w:rFonts w:hint="cs"/>
          <w:rtl/>
        </w:rPr>
        <w:t xml:space="preserve"> است</w:t>
      </w:r>
      <w:r w:rsidRPr="005E763B">
        <w:rPr>
          <w:rtl/>
        </w:rPr>
        <w:t>. امواج</w:t>
      </w:r>
      <w:r w:rsidR="00F415BD">
        <w:rPr>
          <w:rFonts w:hint="cs"/>
          <w:rtl/>
        </w:rPr>
        <w:t xml:space="preserve"> این باند</w:t>
      </w:r>
      <w:r w:rsidRPr="005E763B">
        <w:rPr>
          <w:rtl/>
        </w:rPr>
        <w:t xml:space="preserve"> دارا</w:t>
      </w:r>
      <w:r w:rsidRPr="005E763B">
        <w:rPr>
          <w:rFonts w:hint="cs"/>
          <w:rtl/>
        </w:rPr>
        <w:t>ی</w:t>
      </w:r>
      <w:r w:rsidRPr="005E763B">
        <w:rPr>
          <w:rtl/>
        </w:rPr>
        <w:t xml:space="preserve"> ب</w:t>
      </w:r>
      <w:r w:rsidRPr="005E763B">
        <w:rPr>
          <w:rFonts w:hint="cs"/>
          <w:rtl/>
        </w:rPr>
        <w:t>ی</w:t>
      </w:r>
      <w:r w:rsidRPr="005E763B">
        <w:rPr>
          <w:rFonts w:hint="eastAsia"/>
          <w:rtl/>
        </w:rPr>
        <w:t>شتر</w:t>
      </w:r>
      <w:r w:rsidRPr="005E763B">
        <w:rPr>
          <w:rFonts w:hint="cs"/>
          <w:rtl/>
        </w:rPr>
        <w:t>ی</w:t>
      </w:r>
      <w:r w:rsidRPr="005E763B">
        <w:rPr>
          <w:rFonts w:hint="eastAsia"/>
          <w:rtl/>
        </w:rPr>
        <w:t>ن</w:t>
      </w:r>
      <w:r w:rsidRPr="005E763B">
        <w:rPr>
          <w:rtl/>
        </w:rPr>
        <w:t xml:space="preserve"> دامنه و </w:t>
      </w:r>
      <w:r w:rsidR="00F415BD">
        <w:rPr>
          <w:rFonts w:hint="cs"/>
          <w:rtl/>
        </w:rPr>
        <w:t>کمت</w:t>
      </w:r>
      <w:r w:rsidR="004B0637">
        <w:rPr>
          <w:rFonts w:hint="cs"/>
          <w:rtl/>
        </w:rPr>
        <w:t>رین</w:t>
      </w:r>
      <w:r w:rsidRPr="005E763B">
        <w:rPr>
          <w:rtl/>
        </w:rPr>
        <w:t xml:space="preserve"> </w:t>
      </w:r>
      <w:r w:rsidRPr="005E763B">
        <w:rPr>
          <w:rFonts w:hint="cs"/>
          <w:rtl/>
        </w:rPr>
        <w:t>فرکانس</w:t>
      </w:r>
      <w:r w:rsidRPr="005E763B">
        <w:rPr>
          <w:rtl/>
        </w:rPr>
        <w:t xml:space="preserve"> هستند.</w:t>
      </w:r>
      <w:r w:rsidR="00BA388B">
        <w:t xml:space="preserve"> </w:t>
      </w:r>
      <w:r w:rsidR="00BA388B" w:rsidRPr="00BA388B">
        <w:rPr>
          <w:rtl/>
        </w:rPr>
        <w:t>توز</w:t>
      </w:r>
      <w:r w:rsidR="00BA388B" w:rsidRPr="00BA388B">
        <w:rPr>
          <w:rFonts w:hint="cs"/>
          <w:rtl/>
        </w:rPr>
        <w:t>ی</w:t>
      </w:r>
      <w:r w:rsidR="00BA388B">
        <w:rPr>
          <w:rFonts w:hint="cs"/>
          <w:rtl/>
        </w:rPr>
        <w:t>ع آن در مغز</w:t>
      </w:r>
      <w:r w:rsidR="00BA388B" w:rsidRPr="00BA388B">
        <w:rPr>
          <w:rtl/>
        </w:rPr>
        <w:t xml:space="preserve"> عموماً گسترده</w:t>
      </w:r>
      <w:r w:rsidR="00BA388B">
        <w:rPr>
          <w:rFonts w:hint="cs"/>
          <w:rtl/>
        </w:rPr>
        <w:t xml:space="preserve"> و</w:t>
      </w:r>
      <w:r w:rsidR="008D7FF3">
        <w:rPr>
          <w:rFonts w:hint="cs"/>
          <w:rtl/>
        </w:rPr>
        <w:t xml:space="preserve"> در</w:t>
      </w:r>
      <w:r w:rsidR="00BA388B" w:rsidRPr="00BA388B">
        <w:rPr>
          <w:rtl/>
        </w:rPr>
        <w:t xml:space="preserve"> دو</w:t>
      </w:r>
      <w:r w:rsidR="00F415BD">
        <w:rPr>
          <w:rFonts w:hint="cs"/>
          <w:rtl/>
        </w:rPr>
        <w:t xml:space="preserve"> نیمکره</w:t>
      </w:r>
      <w:r w:rsidR="00BA388B">
        <w:rPr>
          <w:rFonts w:hint="cs"/>
          <w:rtl/>
        </w:rPr>
        <w:t xml:space="preserve"> مغز پراکنده </w:t>
      </w:r>
      <w:r w:rsidR="001E589B">
        <w:rPr>
          <w:rtl/>
        </w:rPr>
        <w:t>است</w:t>
      </w:r>
      <w:r w:rsidR="00BA388B">
        <w:rPr>
          <w:rFonts w:hint="cs"/>
          <w:rtl/>
        </w:rPr>
        <w:t>.</w:t>
      </w:r>
      <w:r w:rsidRPr="005E763B">
        <w:rPr>
          <w:rtl/>
        </w:rPr>
        <w:t xml:space="preserve"> </w:t>
      </w:r>
      <w:r w:rsidRPr="005E763B">
        <w:rPr>
          <w:rFonts w:hint="cs"/>
          <w:rtl/>
        </w:rPr>
        <w:t xml:space="preserve">امواج دلتا </w:t>
      </w:r>
      <w:r w:rsidRPr="005E763B">
        <w:rPr>
          <w:rtl/>
        </w:rPr>
        <w:t>به‌عنوان ر</w:t>
      </w:r>
      <w:r w:rsidRPr="005E763B">
        <w:rPr>
          <w:rFonts w:hint="cs"/>
          <w:rtl/>
        </w:rPr>
        <w:t>ی</w:t>
      </w:r>
      <w:r w:rsidRPr="005E763B">
        <w:rPr>
          <w:rFonts w:hint="eastAsia"/>
          <w:rtl/>
        </w:rPr>
        <w:t>تم</w:t>
      </w:r>
      <w:r w:rsidRPr="005E763B">
        <w:rPr>
          <w:rtl/>
        </w:rPr>
        <w:t xml:space="preserve"> غالب در نوزادان تا </w:t>
      </w:r>
      <w:r w:rsidRPr="005E763B">
        <w:rPr>
          <w:rFonts w:hint="cs"/>
          <w:rtl/>
        </w:rPr>
        <w:t>ی</w:t>
      </w:r>
      <w:r w:rsidRPr="005E763B">
        <w:rPr>
          <w:rFonts w:hint="eastAsia"/>
          <w:rtl/>
        </w:rPr>
        <w:t>ک</w:t>
      </w:r>
      <w:r w:rsidRPr="005E763B">
        <w:rPr>
          <w:rtl/>
        </w:rPr>
        <w:t xml:space="preserve"> سال</w:t>
      </w:r>
      <w:r w:rsidRPr="005E763B">
        <w:rPr>
          <w:rFonts w:hint="cs"/>
          <w:rtl/>
        </w:rPr>
        <w:t xml:space="preserve"> مشاهده </w:t>
      </w:r>
      <w:r w:rsidRPr="005E763B">
        <w:rPr>
          <w:rtl/>
        </w:rPr>
        <w:t>م</w:t>
      </w:r>
      <w:r w:rsidRPr="005E763B">
        <w:rPr>
          <w:rFonts w:hint="cs"/>
          <w:rtl/>
        </w:rPr>
        <w:t>ی‌</w:t>
      </w:r>
      <w:r w:rsidRPr="005E763B">
        <w:rPr>
          <w:rFonts w:hint="eastAsia"/>
          <w:rtl/>
        </w:rPr>
        <w:t>شود</w:t>
      </w:r>
      <w:r w:rsidRPr="005E763B">
        <w:rPr>
          <w:rFonts w:hint="cs"/>
          <w:rtl/>
        </w:rPr>
        <w:t xml:space="preserve"> (باند غالب)</w:t>
      </w:r>
      <w:r w:rsidRPr="005E763B">
        <w:rPr>
          <w:rtl/>
        </w:rPr>
        <w:t xml:space="preserve"> و در مراحل 3 و 4 خواب</w:t>
      </w:r>
      <w:r w:rsidR="0042289A">
        <w:rPr>
          <w:rFonts w:hint="cs"/>
          <w:rtl/>
        </w:rPr>
        <w:t xml:space="preserve">، </w:t>
      </w:r>
      <w:r w:rsidR="0042289A" w:rsidRPr="0042289A">
        <w:rPr>
          <w:rtl/>
        </w:rPr>
        <w:t>خواب عم</w:t>
      </w:r>
      <w:r w:rsidR="0042289A" w:rsidRPr="0042289A">
        <w:rPr>
          <w:rFonts w:hint="cs"/>
          <w:rtl/>
        </w:rPr>
        <w:t>ی</w:t>
      </w:r>
      <w:r w:rsidR="0042289A" w:rsidRPr="0042289A">
        <w:rPr>
          <w:rFonts w:hint="eastAsia"/>
          <w:rtl/>
        </w:rPr>
        <w:t>ق،</w:t>
      </w:r>
      <w:r w:rsidR="0042289A" w:rsidRPr="0042289A">
        <w:rPr>
          <w:rtl/>
        </w:rPr>
        <w:t xml:space="preserve"> خواب بدون رو</w:t>
      </w:r>
      <w:r w:rsidR="0042289A" w:rsidRPr="0042289A">
        <w:rPr>
          <w:rFonts w:hint="cs"/>
          <w:rtl/>
        </w:rPr>
        <w:t>ی</w:t>
      </w:r>
      <w:r w:rsidR="0042289A" w:rsidRPr="0042289A">
        <w:rPr>
          <w:rFonts w:hint="eastAsia"/>
          <w:rtl/>
        </w:rPr>
        <w:t>ا</w:t>
      </w:r>
      <w:r w:rsidR="0042289A">
        <w:rPr>
          <w:rFonts w:hint="cs"/>
          <w:rtl/>
        </w:rPr>
        <w:t xml:space="preserve"> و</w:t>
      </w:r>
      <w:r w:rsidR="0042289A" w:rsidRPr="0042289A">
        <w:rPr>
          <w:rtl/>
        </w:rPr>
        <w:t xml:space="preserve"> خواب غ</w:t>
      </w:r>
      <w:r w:rsidR="0042289A" w:rsidRPr="0042289A">
        <w:rPr>
          <w:rFonts w:hint="cs"/>
          <w:rtl/>
        </w:rPr>
        <w:t>ی</w:t>
      </w:r>
      <w:r w:rsidR="0042289A" w:rsidRPr="0042289A">
        <w:rPr>
          <w:rFonts w:hint="eastAsia"/>
          <w:rtl/>
        </w:rPr>
        <w:t>ر</w:t>
      </w:r>
      <w:r w:rsidR="00070CA2">
        <w:rPr>
          <w:rFonts w:hint="cs"/>
          <w:rtl/>
        </w:rPr>
        <w:t xml:space="preserve"> حرکت سریع چشم</w:t>
      </w:r>
      <w:r w:rsidR="00070CA2">
        <w:rPr>
          <w:rStyle w:val="FootnoteReference"/>
          <w:rtl/>
        </w:rPr>
        <w:footnoteReference w:id="1"/>
      </w:r>
      <w:r w:rsidR="00070CA2">
        <w:rPr>
          <w:rFonts w:hint="cs"/>
          <w:rtl/>
        </w:rPr>
        <w:t>،</w:t>
      </w:r>
      <w:r w:rsidR="0042289A" w:rsidRPr="0042289A">
        <w:rPr>
          <w:rtl/>
        </w:rPr>
        <w:t xml:space="preserve"> خلسه</w:t>
      </w:r>
      <w:r w:rsidR="00651871">
        <w:rPr>
          <w:rFonts w:hint="cs"/>
          <w:rtl/>
        </w:rPr>
        <w:t xml:space="preserve"> و</w:t>
      </w:r>
      <w:r w:rsidR="0042289A" w:rsidRPr="0042289A">
        <w:rPr>
          <w:rtl/>
        </w:rPr>
        <w:t xml:space="preserve"> ناخودآگاه </w:t>
      </w:r>
      <w:r w:rsidR="004B0637">
        <w:rPr>
          <w:rFonts w:hint="cs"/>
          <w:rtl/>
        </w:rPr>
        <w:t>وجود دارند</w:t>
      </w:r>
      <w:r w:rsidRPr="005E763B">
        <w:rPr>
          <w:rtl/>
        </w:rPr>
        <w:fldChar w:fldCharType="begin"/>
      </w:r>
      <w:r w:rsidR="0005557C">
        <w:rPr>
          <w:rFonts w:cs="Times New Roman"/>
          <w:rtl/>
        </w:rPr>
        <w:instrText xml:space="preserve"> </w:instrText>
      </w:r>
      <w:r w:rsidR="0005557C">
        <w:rPr>
          <w:rFonts w:cs="Times New Roman"/>
        </w:rPr>
        <w:instrText>ADDIN ZOTERO_ITEM CSL_CITATION {"citationID":"SLlTJYZa","properties":{"formattedCitation":"[1]","plainCitation":"[1]","noteIndex":0},"citationItems":[{"id":"DVPxAlT6/ulvHQ60V","uris":["http://zotero.org/users/local/hBoklM0l/items/T8SC4FMU"],"itemData</w:instrText>
      </w:r>
      <w:r w:rsidR="0005557C">
        <w:rPr>
          <w:rFonts w:cs="Times New Roman"/>
          <w:rtl/>
        </w:rPr>
        <w:instrText>":{"</w:instrText>
      </w:r>
      <w:r w:rsidR="0005557C">
        <w:rPr>
          <w:rFonts w:cs="Times New Roman"/>
        </w:rPr>
        <w:instrText>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w:instrText>
      </w:r>
      <w:r w:rsidR="0005557C">
        <w:rPr>
          <w:rFonts w:cs="Times New Roman"/>
          <w:rtl/>
        </w:rPr>
        <w:instrText xml:space="preserve">- </w:instrText>
      </w:r>
      <w:r w:rsidR="0005557C">
        <w:rPr>
          <w:rFonts w:cs="Times New Roman"/>
        </w:rPr>
        <w:instrText>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w:instrText>
      </w:r>
      <w:r w:rsidR="0005557C">
        <w:rPr>
          <w:rFonts w:cs="Times New Roman"/>
          <w:rtl/>
        </w:rPr>
        <w:instrText>":[{"</w:instrText>
      </w:r>
      <w:r w:rsidR="0005557C">
        <w:rPr>
          <w:rFonts w:cs="Times New Roman"/>
        </w:rPr>
        <w:instrText>family":"Abhang","given":"Priyanka A."},{"family":"Gawali","given":"Bharti W."},{"family":"Mehrotra","given":"Suresh C."}],"accessed":{"date-parts":[["2022",3,2]]},"issued":{"date-parts":[["2016",1,1]]}}}],"schema":"https://github.com/citation-style-language/schema/raw/master/csl-citation.json</w:instrText>
      </w:r>
      <w:r w:rsidR="0005557C">
        <w:rPr>
          <w:rFonts w:cs="Times New Roman"/>
          <w:rtl/>
        </w:rPr>
        <w:instrText xml:space="preserve">"} </w:instrText>
      </w:r>
      <w:r w:rsidRPr="005E763B">
        <w:rPr>
          <w:rtl/>
        </w:rPr>
        <w:fldChar w:fldCharType="separate"/>
      </w:r>
      <w:r w:rsidRPr="005E763B">
        <w:rPr>
          <w:rFonts w:ascii="Calibri" w:hAnsi="Calibri" w:cs="Calibri"/>
        </w:rPr>
        <w:t>[1]</w:t>
      </w:r>
      <w:r w:rsidRPr="005E763B">
        <w:rPr>
          <w:rtl/>
        </w:rPr>
        <w:fldChar w:fldCharType="end"/>
      </w:r>
      <w:r w:rsidRPr="005E763B">
        <w:t xml:space="preserve"> </w:t>
      </w:r>
      <w:r w:rsidRPr="005E763B">
        <w:rPr>
          <w:rtl/>
        </w:rPr>
        <w:t>.</w:t>
      </w:r>
      <w:r w:rsidR="004B0637">
        <w:rPr>
          <w:rFonts w:hint="cs"/>
          <w:rtl/>
        </w:rPr>
        <w:t xml:space="preserve"> </w:t>
      </w:r>
      <w:r w:rsidR="008D7FF3">
        <w:rPr>
          <w:rFonts w:hint="cs"/>
          <w:rtl/>
        </w:rPr>
        <w:t>به نوعی می‌توان گفت انسان</w:t>
      </w:r>
      <w:r w:rsidR="004B0637" w:rsidRPr="004B0637">
        <w:rPr>
          <w:rtl/>
        </w:rPr>
        <w:t xml:space="preserve"> امواج </w:t>
      </w:r>
      <w:r w:rsidR="004B0637" w:rsidRPr="004B0637">
        <w:rPr>
          <w:rFonts w:hint="eastAsia"/>
          <w:rtl/>
        </w:rPr>
        <w:t>دلتا</w:t>
      </w:r>
      <w:r w:rsidR="004B0637" w:rsidRPr="004B0637">
        <w:rPr>
          <w:rtl/>
        </w:rPr>
        <w:t xml:space="preserve"> را افزا</w:t>
      </w:r>
      <w:r w:rsidR="004B0637" w:rsidRPr="004B0637">
        <w:rPr>
          <w:rFonts w:hint="cs"/>
          <w:rtl/>
        </w:rPr>
        <w:t>ی</w:t>
      </w:r>
      <w:r w:rsidR="004B0637" w:rsidRPr="004B0637">
        <w:rPr>
          <w:rFonts w:hint="eastAsia"/>
          <w:rtl/>
        </w:rPr>
        <w:t>ش</w:t>
      </w:r>
      <w:r w:rsidR="004B0637" w:rsidRPr="004B0637">
        <w:rPr>
          <w:rtl/>
        </w:rPr>
        <w:t xml:space="preserve"> م</w:t>
      </w:r>
      <w:r w:rsidR="004B0637" w:rsidRPr="004B0637">
        <w:rPr>
          <w:rFonts w:hint="cs"/>
          <w:rtl/>
        </w:rPr>
        <w:t>ی</w:t>
      </w:r>
      <w:r w:rsidR="008D7FF3">
        <w:rPr>
          <w:rFonts w:hint="cs"/>
          <w:rtl/>
        </w:rPr>
        <w:t>‌دهد</w:t>
      </w:r>
      <w:r w:rsidR="004B0637" w:rsidRPr="004B0637">
        <w:rPr>
          <w:rtl/>
        </w:rPr>
        <w:t xml:space="preserve"> تا آگاه</w:t>
      </w:r>
      <w:r w:rsidR="004B0637" w:rsidRPr="004B0637">
        <w:rPr>
          <w:rFonts w:hint="cs"/>
          <w:rtl/>
        </w:rPr>
        <w:t>ی</w:t>
      </w:r>
      <w:r w:rsidR="004B0637" w:rsidRPr="004B0637">
        <w:rPr>
          <w:rtl/>
        </w:rPr>
        <w:t xml:space="preserve"> خود را از دن</w:t>
      </w:r>
      <w:r w:rsidR="004B0637" w:rsidRPr="004B0637">
        <w:rPr>
          <w:rFonts w:hint="cs"/>
          <w:rtl/>
        </w:rPr>
        <w:t>ی</w:t>
      </w:r>
      <w:r w:rsidR="004B0637" w:rsidRPr="004B0637">
        <w:rPr>
          <w:rFonts w:hint="eastAsia"/>
          <w:rtl/>
        </w:rPr>
        <w:t>ا</w:t>
      </w:r>
      <w:r w:rsidR="004B0637" w:rsidRPr="004B0637">
        <w:rPr>
          <w:rFonts w:hint="cs"/>
          <w:rtl/>
        </w:rPr>
        <w:t>ی</w:t>
      </w:r>
      <w:r w:rsidR="004B0637" w:rsidRPr="004B0637">
        <w:rPr>
          <w:rtl/>
        </w:rPr>
        <w:t xml:space="preserve"> ف</w:t>
      </w:r>
      <w:r w:rsidR="004B0637" w:rsidRPr="004B0637">
        <w:rPr>
          <w:rFonts w:hint="cs"/>
          <w:rtl/>
        </w:rPr>
        <w:t>ی</w:t>
      </w:r>
      <w:r w:rsidR="004B0637" w:rsidRPr="004B0637">
        <w:rPr>
          <w:rFonts w:hint="eastAsia"/>
          <w:rtl/>
        </w:rPr>
        <w:t>ز</w:t>
      </w:r>
      <w:r w:rsidR="004B0637" w:rsidRPr="004B0637">
        <w:rPr>
          <w:rFonts w:hint="cs"/>
          <w:rtl/>
        </w:rPr>
        <w:t>ی</w:t>
      </w:r>
      <w:r w:rsidR="004B0637" w:rsidRPr="004B0637">
        <w:rPr>
          <w:rFonts w:hint="eastAsia"/>
          <w:rtl/>
        </w:rPr>
        <w:t>ک</w:t>
      </w:r>
      <w:r w:rsidR="004B0637" w:rsidRPr="004B0637">
        <w:rPr>
          <w:rFonts w:hint="cs"/>
          <w:rtl/>
        </w:rPr>
        <w:t>ی</w:t>
      </w:r>
      <w:r w:rsidR="004B0637" w:rsidRPr="004B0637">
        <w:rPr>
          <w:rtl/>
        </w:rPr>
        <w:t xml:space="preserve"> </w:t>
      </w:r>
      <w:r w:rsidR="004B0637">
        <w:rPr>
          <w:rFonts w:hint="cs"/>
          <w:rtl/>
        </w:rPr>
        <w:t xml:space="preserve">اطراف </w:t>
      </w:r>
      <w:r w:rsidR="004B0637" w:rsidRPr="004B0637">
        <w:rPr>
          <w:rtl/>
        </w:rPr>
        <w:t>کاهش ده</w:t>
      </w:r>
      <w:r w:rsidR="008D7FF3">
        <w:rPr>
          <w:rFonts w:hint="cs"/>
          <w:rtl/>
        </w:rPr>
        <w:t>د</w:t>
      </w:r>
      <w:r w:rsidR="004B0637" w:rsidRPr="004B0637">
        <w:rPr>
          <w:rtl/>
        </w:rPr>
        <w:t xml:space="preserve">. </w:t>
      </w:r>
      <w:r w:rsidR="008D7FF3">
        <w:rPr>
          <w:rFonts w:hint="cs"/>
          <w:rtl/>
        </w:rPr>
        <w:t>علاوه بر این می‌توان</w:t>
      </w:r>
      <w:r w:rsidR="004B0637" w:rsidRPr="004B0637">
        <w:rPr>
          <w:rtl/>
        </w:rPr>
        <w:t xml:space="preserve"> از طر</w:t>
      </w:r>
      <w:r w:rsidR="004B0637" w:rsidRPr="004B0637">
        <w:rPr>
          <w:rFonts w:hint="cs"/>
          <w:rtl/>
        </w:rPr>
        <w:t>ی</w:t>
      </w:r>
      <w:r w:rsidR="004B0637" w:rsidRPr="004B0637">
        <w:rPr>
          <w:rFonts w:hint="eastAsia"/>
          <w:rtl/>
        </w:rPr>
        <w:t>ق</w:t>
      </w:r>
      <w:r w:rsidR="008D7FF3">
        <w:rPr>
          <w:rFonts w:hint="cs"/>
          <w:rtl/>
        </w:rPr>
        <w:t xml:space="preserve"> امواج</w:t>
      </w:r>
      <w:r w:rsidR="004B0637" w:rsidRPr="004B0637">
        <w:rPr>
          <w:rtl/>
        </w:rPr>
        <w:t xml:space="preserve"> دلتا به اطلاعات ضم</w:t>
      </w:r>
      <w:r w:rsidR="004B0637" w:rsidRPr="004B0637">
        <w:rPr>
          <w:rFonts w:hint="cs"/>
          <w:rtl/>
        </w:rPr>
        <w:t>ی</w:t>
      </w:r>
      <w:r w:rsidR="004B0637" w:rsidRPr="004B0637">
        <w:rPr>
          <w:rFonts w:hint="eastAsia"/>
          <w:rtl/>
        </w:rPr>
        <w:t>ر</w:t>
      </w:r>
      <w:r w:rsidR="004B0637" w:rsidRPr="004B0637">
        <w:rPr>
          <w:rtl/>
        </w:rPr>
        <w:t xml:space="preserve"> ناخودآگاه دسترس</w:t>
      </w:r>
      <w:r w:rsidR="004B0637" w:rsidRPr="004B0637">
        <w:rPr>
          <w:rFonts w:hint="cs"/>
          <w:rtl/>
        </w:rPr>
        <w:t>ی</w:t>
      </w:r>
      <w:r w:rsidR="004B0637" w:rsidRPr="004B0637">
        <w:rPr>
          <w:rtl/>
        </w:rPr>
        <w:t xml:space="preserve"> پ</w:t>
      </w:r>
      <w:r w:rsidR="004B0637" w:rsidRPr="004B0637">
        <w:rPr>
          <w:rFonts w:hint="cs"/>
          <w:rtl/>
        </w:rPr>
        <w:t>ی</w:t>
      </w:r>
      <w:r w:rsidR="004B0637" w:rsidRPr="004B0637">
        <w:rPr>
          <w:rFonts w:hint="eastAsia"/>
          <w:rtl/>
        </w:rPr>
        <w:t>دا</w:t>
      </w:r>
      <w:r w:rsidR="004B0637" w:rsidRPr="004B0637">
        <w:rPr>
          <w:rtl/>
        </w:rPr>
        <w:t xml:space="preserve"> </w:t>
      </w:r>
      <w:r w:rsidR="008D7FF3">
        <w:rPr>
          <w:rFonts w:hint="cs"/>
          <w:rtl/>
        </w:rPr>
        <w:t>کرد</w:t>
      </w:r>
      <w:r w:rsidR="004B0637" w:rsidRPr="004B0637">
        <w:rPr>
          <w:rtl/>
        </w:rPr>
        <w:t>. هنگام</w:t>
      </w:r>
      <w:r w:rsidR="004B0637" w:rsidRPr="004B0637">
        <w:rPr>
          <w:rFonts w:hint="cs"/>
          <w:rtl/>
        </w:rPr>
        <w:t>ی</w:t>
      </w:r>
      <w:r w:rsidR="004B0637" w:rsidRPr="004B0637">
        <w:rPr>
          <w:rtl/>
        </w:rPr>
        <w:t xml:space="preserve"> که به </w:t>
      </w:r>
      <w:r w:rsidR="004B0637">
        <w:rPr>
          <w:rFonts w:hint="cs"/>
          <w:rtl/>
        </w:rPr>
        <w:t>تمرکز</w:t>
      </w:r>
      <w:r w:rsidR="004B0637" w:rsidRPr="004B0637">
        <w:rPr>
          <w:rtl/>
        </w:rPr>
        <w:t xml:space="preserve"> بالا و </w:t>
      </w:r>
      <w:r w:rsidR="008D7FF3">
        <w:rPr>
          <w:rFonts w:hint="cs"/>
          <w:rtl/>
        </w:rPr>
        <w:t>بیشینه‌ی</w:t>
      </w:r>
      <w:r w:rsidR="004B0637">
        <w:rPr>
          <w:rFonts w:hint="cs"/>
          <w:rtl/>
        </w:rPr>
        <w:t xml:space="preserve"> </w:t>
      </w:r>
      <w:r w:rsidR="004B0637" w:rsidRPr="004B0637">
        <w:rPr>
          <w:rtl/>
        </w:rPr>
        <w:t>عملکرد ن</w:t>
      </w:r>
      <w:r w:rsidR="004B0637" w:rsidRPr="004B0637">
        <w:rPr>
          <w:rFonts w:hint="cs"/>
          <w:rtl/>
        </w:rPr>
        <w:t>ی</w:t>
      </w:r>
      <w:r w:rsidR="004B0637" w:rsidRPr="004B0637">
        <w:rPr>
          <w:rFonts w:hint="eastAsia"/>
          <w:rtl/>
        </w:rPr>
        <w:t>از</w:t>
      </w:r>
      <w:r w:rsidR="004B0637" w:rsidRPr="004B0637">
        <w:rPr>
          <w:rtl/>
        </w:rPr>
        <w:t xml:space="preserve"> است، امواج دلتا کاهش </w:t>
      </w:r>
      <w:r w:rsidR="004B0637">
        <w:rPr>
          <w:rFonts w:hint="cs"/>
          <w:rtl/>
        </w:rPr>
        <w:t>پیدا می</w:t>
      </w:r>
      <w:r w:rsidR="008D7FF3">
        <w:rPr>
          <w:rFonts w:hint="cs"/>
          <w:rtl/>
        </w:rPr>
        <w:t>‌ک</w:t>
      </w:r>
      <w:r w:rsidR="004B0637">
        <w:rPr>
          <w:rFonts w:hint="cs"/>
          <w:rtl/>
        </w:rPr>
        <w:t>نند</w:t>
      </w:r>
      <w:r w:rsidR="004B0637" w:rsidRPr="004B0637">
        <w:rPr>
          <w:rtl/>
        </w:rPr>
        <w:t>. با ا</w:t>
      </w:r>
      <w:r w:rsidR="004B0637" w:rsidRPr="004B0637">
        <w:rPr>
          <w:rFonts w:hint="cs"/>
          <w:rtl/>
        </w:rPr>
        <w:t>ی</w:t>
      </w:r>
      <w:r w:rsidR="004B0637" w:rsidRPr="004B0637">
        <w:rPr>
          <w:rFonts w:hint="eastAsia"/>
          <w:rtl/>
        </w:rPr>
        <w:t>ن</w:t>
      </w:r>
      <w:r w:rsidR="004B0637" w:rsidRPr="004B0637">
        <w:rPr>
          <w:rtl/>
        </w:rPr>
        <w:t xml:space="preserve"> حال، </w:t>
      </w:r>
      <w:r w:rsidR="008D7FF3">
        <w:rPr>
          <w:rFonts w:hint="cs"/>
          <w:rtl/>
        </w:rPr>
        <w:t>بیشتر</w:t>
      </w:r>
      <w:r w:rsidR="004B0637" w:rsidRPr="004B0637">
        <w:rPr>
          <w:rtl/>
        </w:rPr>
        <w:t xml:space="preserve"> افراد مبتلا به اختلال کم</w:t>
      </w:r>
      <w:r w:rsidR="004B0637" w:rsidRPr="004B0637">
        <w:rPr>
          <w:rFonts w:hint="eastAsia"/>
          <w:rtl/>
        </w:rPr>
        <w:t>بود</w:t>
      </w:r>
      <w:r w:rsidR="004B0637" w:rsidRPr="004B0637">
        <w:rPr>
          <w:rtl/>
        </w:rPr>
        <w:t xml:space="preserve"> توجه، به طور طب</w:t>
      </w:r>
      <w:r w:rsidR="004B0637" w:rsidRPr="004B0637">
        <w:rPr>
          <w:rFonts w:hint="cs"/>
          <w:rtl/>
        </w:rPr>
        <w:t>ی</w:t>
      </w:r>
      <w:r w:rsidR="004B0637" w:rsidRPr="004B0637">
        <w:rPr>
          <w:rFonts w:hint="eastAsia"/>
          <w:rtl/>
        </w:rPr>
        <w:t>ع</w:t>
      </w:r>
      <w:r w:rsidR="004B0637" w:rsidRPr="004B0637">
        <w:rPr>
          <w:rFonts w:hint="cs"/>
          <w:rtl/>
        </w:rPr>
        <w:t>ی</w:t>
      </w:r>
      <w:r w:rsidR="004B0637" w:rsidRPr="004B0637">
        <w:rPr>
          <w:rtl/>
        </w:rPr>
        <w:t xml:space="preserve"> به جا</w:t>
      </w:r>
      <w:r w:rsidR="004B0637" w:rsidRPr="004B0637">
        <w:rPr>
          <w:rFonts w:hint="cs"/>
          <w:rtl/>
        </w:rPr>
        <w:t>ی</w:t>
      </w:r>
      <w:r w:rsidR="004B0637" w:rsidRPr="004B0637">
        <w:rPr>
          <w:rtl/>
        </w:rPr>
        <w:t xml:space="preserve"> کاهش فعال</w:t>
      </w:r>
      <w:r w:rsidR="004B0637" w:rsidRPr="004B0637">
        <w:rPr>
          <w:rFonts w:hint="cs"/>
          <w:rtl/>
        </w:rPr>
        <w:t>ی</w:t>
      </w:r>
      <w:r w:rsidR="004B0637" w:rsidRPr="004B0637">
        <w:rPr>
          <w:rFonts w:hint="eastAsia"/>
          <w:rtl/>
        </w:rPr>
        <w:t>ت</w:t>
      </w:r>
      <w:r w:rsidR="004B0637" w:rsidRPr="004B0637">
        <w:rPr>
          <w:rtl/>
        </w:rPr>
        <w:t xml:space="preserve"> دلتا در هنگام تلاش برا</w:t>
      </w:r>
      <w:r w:rsidR="004B0637" w:rsidRPr="004B0637">
        <w:rPr>
          <w:rFonts w:hint="cs"/>
          <w:rtl/>
        </w:rPr>
        <w:t>ی</w:t>
      </w:r>
      <w:r w:rsidR="004B0637" w:rsidRPr="004B0637">
        <w:rPr>
          <w:rtl/>
        </w:rPr>
        <w:t xml:space="preserve"> تمرکز،</w:t>
      </w:r>
      <w:r w:rsidR="004B0637">
        <w:rPr>
          <w:rFonts w:hint="cs"/>
          <w:rtl/>
        </w:rPr>
        <w:t xml:space="preserve"> آن را</w:t>
      </w:r>
      <w:r w:rsidR="004B0637" w:rsidRPr="004B0637">
        <w:rPr>
          <w:rtl/>
        </w:rPr>
        <w:t xml:space="preserve"> افزا</w:t>
      </w:r>
      <w:r w:rsidR="004B0637" w:rsidRPr="004B0637">
        <w:rPr>
          <w:rFonts w:hint="cs"/>
          <w:rtl/>
        </w:rPr>
        <w:t>ی</w:t>
      </w:r>
      <w:r w:rsidR="004B0637" w:rsidRPr="004B0637">
        <w:rPr>
          <w:rFonts w:hint="eastAsia"/>
          <w:rtl/>
        </w:rPr>
        <w:t>ش</w:t>
      </w:r>
      <w:r w:rsidR="004B0637" w:rsidRPr="004B0637">
        <w:rPr>
          <w:rtl/>
        </w:rPr>
        <w:t xml:space="preserve"> م</w:t>
      </w:r>
      <w:r w:rsidR="004B0637" w:rsidRPr="004B0637">
        <w:rPr>
          <w:rFonts w:hint="cs"/>
          <w:rtl/>
        </w:rPr>
        <w:t>ی‌</w:t>
      </w:r>
      <w:r w:rsidR="004B0637" w:rsidRPr="004B0637">
        <w:rPr>
          <w:rFonts w:hint="eastAsia"/>
          <w:rtl/>
        </w:rPr>
        <w:t>دهند</w:t>
      </w:r>
      <w:r w:rsidR="004B0637" w:rsidRPr="004B0637">
        <w:rPr>
          <w:rtl/>
        </w:rPr>
        <w:t xml:space="preserve">. پاسخ نامناسب </w:t>
      </w:r>
      <w:r w:rsidR="008221EC">
        <w:rPr>
          <w:rFonts w:hint="cs"/>
          <w:rtl/>
        </w:rPr>
        <w:t xml:space="preserve">امواج باند </w:t>
      </w:r>
      <w:r w:rsidR="004B0637" w:rsidRPr="004B0637">
        <w:rPr>
          <w:rtl/>
        </w:rPr>
        <w:t>دلتا اغلب توانا</w:t>
      </w:r>
      <w:r w:rsidR="004B0637" w:rsidRPr="004B0637">
        <w:rPr>
          <w:rFonts w:hint="cs"/>
          <w:rtl/>
        </w:rPr>
        <w:t>یی</w:t>
      </w:r>
      <w:r w:rsidR="004B0637" w:rsidRPr="004B0637">
        <w:rPr>
          <w:rtl/>
        </w:rPr>
        <w:t xml:space="preserve"> تمرکز و حفظ توجه را به شدت محدود م</w:t>
      </w:r>
      <w:r w:rsidR="004B0637" w:rsidRPr="004B0637">
        <w:rPr>
          <w:rFonts w:hint="cs"/>
          <w:rtl/>
        </w:rPr>
        <w:t>ی</w:t>
      </w:r>
      <w:r w:rsidR="008D7FF3">
        <w:rPr>
          <w:rFonts w:hint="cs"/>
          <w:rtl/>
        </w:rPr>
        <w:t>‌ک</w:t>
      </w:r>
      <w:r w:rsidR="004B0637" w:rsidRPr="004B0637">
        <w:rPr>
          <w:rtl/>
        </w:rPr>
        <w:t>ند</w:t>
      </w:r>
      <w:r w:rsidR="008221EC">
        <w:rPr>
          <w:rFonts w:hint="cs"/>
          <w:rtl/>
        </w:rPr>
        <w:t xml:space="preserve">، </w:t>
      </w:r>
      <w:r w:rsidR="004B0637" w:rsidRPr="004B0637">
        <w:rPr>
          <w:rtl/>
        </w:rPr>
        <w:t>گو</w:t>
      </w:r>
      <w:r w:rsidR="004B0637" w:rsidRPr="004B0637">
        <w:rPr>
          <w:rFonts w:hint="cs"/>
          <w:rtl/>
        </w:rPr>
        <w:t>یی</w:t>
      </w:r>
      <w:r w:rsidR="004B0637" w:rsidRPr="004B0637">
        <w:rPr>
          <w:rtl/>
        </w:rPr>
        <w:t xml:space="preserve"> مغز در حالت خواب آلودگ</w:t>
      </w:r>
      <w:r w:rsidR="004B0637" w:rsidRPr="004B0637">
        <w:rPr>
          <w:rFonts w:hint="cs"/>
          <w:rtl/>
        </w:rPr>
        <w:t>ی</w:t>
      </w:r>
      <w:r w:rsidR="004B0637" w:rsidRPr="004B0637">
        <w:rPr>
          <w:rtl/>
        </w:rPr>
        <w:t xml:space="preserve"> دائم</w:t>
      </w:r>
      <w:r w:rsidR="004B0637" w:rsidRPr="004B0637">
        <w:rPr>
          <w:rFonts w:hint="cs"/>
          <w:rtl/>
        </w:rPr>
        <w:t>ی</w:t>
      </w:r>
      <w:r w:rsidR="004B0637" w:rsidRPr="004B0637">
        <w:rPr>
          <w:rtl/>
        </w:rPr>
        <w:t xml:space="preserve"> قفل شده </w:t>
      </w:r>
      <w:r w:rsidR="008221EC">
        <w:rPr>
          <w:rFonts w:hint="cs"/>
          <w:rtl/>
        </w:rPr>
        <w:t>است</w:t>
      </w:r>
      <w:r w:rsidR="00E91C6C">
        <w:rPr>
          <w:rFonts w:hint="cs"/>
          <w:rtl/>
        </w:rPr>
        <w:t xml:space="preserve"> </w:t>
      </w:r>
      <w:r w:rsidR="0005557C">
        <w:rPr>
          <w:rtl/>
        </w:rPr>
        <w:fldChar w:fldCharType="begin"/>
      </w:r>
      <w:r w:rsidR="00807D54">
        <w:rPr>
          <w:rFonts w:cs="Times New Roman"/>
          <w:rtl/>
        </w:rPr>
        <w:instrText xml:space="preserve"> </w:instrText>
      </w:r>
      <w:r w:rsidR="00807D54">
        <w:rPr>
          <w:rFonts w:cs="Times New Roman"/>
        </w:rPr>
        <w:instrText>ADDIN ZOTERO_ITEM CSL_CITATION {"citationID":"TkMS9ca5","properties":{"formattedCitation":"[1]","plainCitation":"[1]","noteIndex":0},"citationItems":[{"id":"DVPxAlT6/ulvHQ60V","uris":["http://zotero.org/users/local/hBoklM0l/items/T8SC4FMU"],"itemData</w:instrText>
      </w:r>
      <w:r w:rsidR="00807D54">
        <w:rPr>
          <w:rFonts w:cs="Times New Roman"/>
          <w:rtl/>
        </w:rPr>
        <w:instrText>":{"</w:instrText>
      </w:r>
      <w:r w:rsidR="00807D54">
        <w:rPr>
          <w:rFonts w:cs="Times New Roman"/>
        </w:rPr>
        <w:instrText>id":"DVPxAlT6/ulvHQ60V","type":"chapter","abstract":"Emotion is a multimodal entity. It can be recognized by analyzing brain and speech signals generated by emotions. This chapter reports on methods of acquiring brain and speech signals using noninvasive</w:instrText>
      </w:r>
      <w:r w:rsidR="00807D54">
        <w:rPr>
          <w:rFonts w:cs="Times New Roman"/>
          <w:rtl/>
        </w:rPr>
        <w:instrText xml:space="preserve"> </w:instrText>
      </w:r>
      <w:r w:rsidR="00807D54">
        <w:rPr>
          <w:rFonts w:cs="Times New Roman"/>
        </w:rPr>
        <w:instrText>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C."}],"accessed":{"date-parts":[["2022",3,2]]},"issued":{"date-parts":[["2016",1,1]]}}}],"schema":"https://github.com</w:instrText>
      </w:r>
      <w:r w:rsidR="00807D54">
        <w:rPr>
          <w:rFonts w:cs="Times New Roman"/>
          <w:rtl/>
        </w:rPr>
        <w:instrText>/</w:instrText>
      </w:r>
      <w:r w:rsidR="00807D54">
        <w:rPr>
          <w:rFonts w:cs="Times New Roman"/>
        </w:rPr>
        <w:instrText>citation-style-language/schema/raw/master/csl-citation.json</w:instrText>
      </w:r>
      <w:r w:rsidR="00807D54">
        <w:rPr>
          <w:rFonts w:cs="Times New Roman"/>
          <w:rtl/>
        </w:rPr>
        <w:instrText xml:space="preserve">"} </w:instrText>
      </w:r>
      <w:r w:rsidR="0005557C">
        <w:rPr>
          <w:rtl/>
        </w:rPr>
        <w:fldChar w:fldCharType="separate"/>
      </w:r>
      <w:r w:rsidR="00807D54">
        <w:rPr>
          <w:rFonts w:cs="Times New Roman"/>
          <w:noProof/>
          <w:rtl/>
        </w:rPr>
        <w:t>[1]</w:t>
      </w:r>
      <w:r w:rsidR="0005557C">
        <w:rPr>
          <w:rtl/>
        </w:rPr>
        <w:fldChar w:fldCharType="end"/>
      </w:r>
      <w:r w:rsidR="004B0637" w:rsidRPr="004B0637">
        <w:rPr>
          <w:rtl/>
        </w:rPr>
        <w:t xml:space="preserve">. </w:t>
      </w:r>
    </w:p>
    <w:p w14:paraId="501BA713" w14:textId="3C84D4DD" w:rsidR="005E763B" w:rsidRPr="005E763B" w:rsidRDefault="005E763B" w:rsidP="00230A2F">
      <w:r w:rsidRPr="005E763B">
        <w:rPr>
          <w:rFonts w:hint="cs"/>
          <w:b/>
          <w:bCs/>
          <w:rtl/>
        </w:rPr>
        <w:t xml:space="preserve">باند </w:t>
      </w:r>
      <w:r w:rsidRPr="005E763B">
        <w:rPr>
          <w:rFonts w:hint="eastAsia"/>
          <w:b/>
          <w:bCs/>
          <w:rtl/>
        </w:rPr>
        <w:t>تتا</w:t>
      </w:r>
      <w:r w:rsidRPr="005E763B">
        <w:rPr>
          <w:rtl/>
        </w:rPr>
        <w:t xml:space="preserve"> دارا</w:t>
      </w:r>
      <w:r w:rsidRPr="005E763B">
        <w:rPr>
          <w:rFonts w:hint="cs"/>
          <w:rtl/>
        </w:rPr>
        <w:t>ی</w:t>
      </w:r>
      <w:r w:rsidRPr="005E763B">
        <w:rPr>
          <w:rtl/>
        </w:rPr>
        <w:t xml:space="preserve"> فرکانس </w:t>
      </w:r>
      <w:r w:rsidRPr="005E763B">
        <w:rPr>
          <w:rFonts w:hint="cs"/>
          <w:rtl/>
        </w:rPr>
        <w:t>4</w:t>
      </w:r>
      <w:r w:rsidRPr="005E763B">
        <w:rPr>
          <w:rtl/>
        </w:rPr>
        <w:t xml:space="preserve"> تا </w:t>
      </w:r>
      <w:r w:rsidRPr="005E763B">
        <w:rPr>
          <w:rFonts w:hint="cs"/>
          <w:rtl/>
        </w:rPr>
        <w:t>8</w:t>
      </w:r>
      <w:r w:rsidRPr="005E763B">
        <w:rPr>
          <w:rtl/>
        </w:rPr>
        <w:t xml:space="preserve"> هرتز است و به‌عنوان فعال</w:t>
      </w:r>
      <w:r w:rsidRPr="005E763B">
        <w:rPr>
          <w:rFonts w:hint="cs"/>
          <w:rtl/>
        </w:rPr>
        <w:t>ی</w:t>
      </w:r>
      <w:r w:rsidRPr="005E763B">
        <w:rPr>
          <w:rFonts w:hint="eastAsia"/>
          <w:rtl/>
        </w:rPr>
        <w:t>ت</w:t>
      </w:r>
      <w:r w:rsidRPr="005E763B">
        <w:rPr>
          <w:rtl/>
        </w:rPr>
        <w:t xml:space="preserve"> "آهسته" طبقه‌بند</w:t>
      </w:r>
      <w:r w:rsidRPr="005E763B">
        <w:rPr>
          <w:rFonts w:hint="cs"/>
          <w:rtl/>
        </w:rPr>
        <w:t>ی</w:t>
      </w:r>
      <w:r w:rsidRPr="005E763B">
        <w:rPr>
          <w:rtl/>
        </w:rPr>
        <w:t xml:space="preserve"> م</w:t>
      </w:r>
      <w:r w:rsidRPr="005E763B">
        <w:rPr>
          <w:rFonts w:hint="cs"/>
          <w:rtl/>
        </w:rPr>
        <w:t>ی‌</w:t>
      </w:r>
      <w:r w:rsidRPr="005E763B">
        <w:rPr>
          <w:rFonts w:hint="eastAsia"/>
          <w:rtl/>
        </w:rPr>
        <w:t>شود</w:t>
      </w:r>
      <w:r w:rsidRPr="005E763B">
        <w:rPr>
          <w:rtl/>
        </w:rPr>
        <w:t xml:space="preserve">. </w:t>
      </w:r>
      <w:r w:rsidRPr="005E763B">
        <w:rPr>
          <w:rFonts w:hint="cs"/>
          <w:rtl/>
        </w:rPr>
        <w:t xml:space="preserve">حضور امواج تتا </w:t>
      </w:r>
      <w:r w:rsidRPr="005E763B">
        <w:rPr>
          <w:rtl/>
        </w:rPr>
        <w:t xml:space="preserve">در </w:t>
      </w:r>
      <w:r w:rsidRPr="005E763B">
        <w:rPr>
          <w:rFonts w:hint="cs"/>
          <w:rtl/>
        </w:rPr>
        <w:t xml:space="preserve">سیگنال مغزی </w:t>
      </w:r>
      <w:r w:rsidRPr="005E763B">
        <w:rPr>
          <w:rtl/>
        </w:rPr>
        <w:t xml:space="preserve">کودکان تا 13 سال </w:t>
      </w:r>
      <w:r w:rsidRPr="005E763B">
        <w:rPr>
          <w:rFonts w:hint="cs"/>
          <w:rtl/>
        </w:rPr>
        <w:t xml:space="preserve">و در حین </w:t>
      </w:r>
      <w:r w:rsidRPr="005E763B">
        <w:rPr>
          <w:rtl/>
        </w:rPr>
        <w:t>خواب کاملاً طب</w:t>
      </w:r>
      <w:r w:rsidRPr="005E763B">
        <w:rPr>
          <w:rFonts w:hint="cs"/>
          <w:rtl/>
        </w:rPr>
        <w:t>ی</w:t>
      </w:r>
      <w:r w:rsidRPr="005E763B">
        <w:rPr>
          <w:rFonts w:hint="eastAsia"/>
          <w:rtl/>
        </w:rPr>
        <w:t>ع</w:t>
      </w:r>
      <w:r w:rsidRPr="005E763B">
        <w:rPr>
          <w:rFonts w:hint="cs"/>
          <w:rtl/>
        </w:rPr>
        <w:t>ی</w:t>
      </w:r>
      <w:r w:rsidRPr="005E763B">
        <w:rPr>
          <w:rtl/>
        </w:rPr>
        <w:t xml:space="preserve"> اس</w:t>
      </w:r>
      <w:r w:rsidRPr="005E763B">
        <w:rPr>
          <w:rFonts w:hint="cs"/>
          <w:rtl/>
        </w:rPr>
        <w:t xml:space="preserve">ت </w:t>
      </w:r>
      <w:r w:rsidRPr="005E763B">
        <w:rPr>
          <w:rtl/>
        </w:rPr>
        <w:fldChar w:fldCharType="begin"/>
      </w:r>
      <w:r w:rsidR="0005557C">
        <w:rPr>
          <w:rFonts w:cs="Times New Roman"/>
          <w:rtl/>
        </w:rPr>
        <w:instrText xml:space="preserve"> </w:instrText>
      </w:r>
      <w:r w:rsidR="0005557C">
        <w:rPr>
          <w:rFonts w:cs="Times New Roman"/>
        </w:rPr>
        <w:instrText>ADDIN ZOTERO_ITEM CSL_CITATION {"citationID":"wxeyYbWi","properties":{"formattedCitation":"[1]","plainCitation":"[1]","noteIndex":0},"citationItems":[{"id":"DVPxAlT6/ulvHQ60V","uris":["http://zotero.org/users/local/hBoklM0l/items/T8SC4FMU"],"itemData</w:instrText>
      </w:r>
      <w:r w:rsidR="0005557C">
        <w:rPr>
          <w:rFonts w:cs="Times New Roman"/>
          <w:rtl/>
        </w:rPr>
        <w:instrText>":{"</w:instrText>
      </w:r>
      <w:r w:rsidR="0005557C">
        <w:rPr>
          <w:rFonts w:cs="Times New Roman"/>
        </w:rPr>
        <w:instrText>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w:instrText>
      </w:r>
      <w:r w:rsidR="0005557C">
        <w:rPr>
          <w:rFonts w:cs="Times New Roman"/>
          <w:rtl/>
        </w:rPr>
        <w:instrText xml:space="preserve">- </w:instrText>
      </w:r>
      <w:r w:rsidR="0005557C">
        <w:rPr>
          <w:rFonts w:cs="Times New Roman"/>
        </w:rPr>
        <w:instrText>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w:instrText>
      </w:r>
      <w:r w:rsidR="0005557C">
        <w:rPr>
          <w:rFonts w:cs="Times New Roman"/>
          <w:rtl/>
        </w:rPr>
        <w:instrText>":[{"</w:instrText>
      </w:r>
      <w:r w:rsidR="0005557C">
        <w:rPr>
          <w:rFonts w:cs="Times New Roman"/>
        </w:rPr>
        <w:instrText>family":"Abhang","given":"Priyanka A."},{"family":"Gawali","given":"Bharti W."},{"family":"Mehrotra","given":"Suresh C."}],"accessed":{"date-parts":[["2022",3,2]]},"issued":{"date-parts":[["2016",1,1]]}}}],"schema":"https://github.com/citation-style-language/schema/raw/master/csl-citation.json</w:instrText>
      </w:r>
      <w:r w:rsidR="0005557C">
        <w:rPr>
          <w:rFonts w:cs="Times New Roman"/>
          <w:rtl/>
        </w:rPr>
        <w:instrText xml:space="preserve">"} </w:instrText>
      </w:r>
      <w:r w:rsidRPr="005E763B">
        <w:rPr>
          <w:rtl/>
        </w:rPr>
        <w:fldChar w:fldCharType="separate"/>
      </w:r>
      <w:r w:rsidRPr="005E763B">
        <w:rPr>
          <w:rFonts w:ascii="Calibri" w:hAnsi="Calibri" w:cs="Calibri"/>
        </w:rPr>
        <w:t>[1]</w:t>
      </w:r>
      <w:r w:rsidRPr="005E763B">
        <w:rPr>
          <w:rtl/>
        </w:rPr>
        <w:fldChar w:fldCharType="end"/>
      </w:r>
      <w:r w:rsidRPr="005E763B">
        <w:rPr>
          <w:rtl/>
        </w:rPr>
        <w:t>.</w:t>
      </w:r>
      <w:r w:rsidR="0055671C" w:rsidRPr="0055671C">
        <w:rPr>
          <w:rtl/>
        </w:rPr>
        <w:t xml:space="preserve"> توز</w:t>
      </w:r>
      <w:r w:rsidR="0055671C" w:rsidRPr="0055671C">
        <w:rPr>
          <w:rFonts w:hint="cs"/>
          <w:rtl/>
        </w:rPr>
        <w:t>ی</w:t>
      </w:r>
      <w:r w:rsidR="0055671C" w:rsidRPr="0055671C">
        <w:rPr>
          <w:rFonts w:hint="eastAsia"/>
          <w:rtl/>
        </w:rPr>
        <w:t>ع</w:t>
      </w:r>
      <w:r w:rsidR="0055671C">
        <w:rPr>
          <w:rFonts w:hint="cs"/>
          <w:rtl/>
        </w:rPr>
        <w:t xml:space="preserve"> </w:t>
      </w:r>
      <w:r w:rsidR="00230A2F">
        <w:rPr>
          <w:rFonts w:hint="cs"/>
          <w:rtl/>
        </w:rPr>
        <w:t>این امواج</w:t>
      </w:r>
      <w:r w:rsidR="0055671C">
        <w:rPr>
          <w:rFonts w:hint="cs"/>
          <w:rtl/>
        </w:rPr>
        <w:t xml:space="preserve"> در مغز </w:t>
      </w:r>
      <w:r w:rsidR="0055671C" w:rsidRPr="0055671C">
        <w:rPr>
          <w:rtl/>
        </w:rPr>
        <w:t xml:space="preserve">معمولاً </w:t>
      </w:r>
      <w:r w:rsidR="0055671C">
        <w:rPr>
          <w:rFonts w:hint="cs"/>
          <w:rtl/>
        </w:rPr>
        <w:lastRenderedPageBreak/>
        <w:t>ب</w:t>
      </w:r>
      <w:r w:rsidR="00230A2F">
        <w:rPr>
          <w:rFonts w:hint="cs"/>
          <w:rtl/>
        </w:rPr>
        <w:t>ه‌</w:t>
      </w:r>
      <w:r w:rsidR="0055671C">
        <w:rPr>
          <w:rFonts w:hint="cs"/>
          <w:rtl/>
        </w:rPr>
        <w:t xml:space="preserve">صورت </w:t>
      </w:r>
      <w:r w:rsidR="0055671C" w:rsidRPr="0055671C">
        <w:rPr>
          <w:rtl/>
        </w:rPr>
        <w:t>منطقه</w:t>
      </w:r>
      <w:r w:rsidR="00230A2F">
        <w:rPr>
          <w:rFonts w:hint="cs"/>
          <w:rtl/>
        </w:rPr>
        <w:t>‌ا</w:t>
      </w:r>
      <w:r w:rsidR="0055671C" w:rsidRPr="0055671C">
        <w:rPr>
          <w:rFonts w:hint="cs"/>
          <w:rtl/>
        </w:rPr>
        <w:t>ی</w:t>
      </w:r>
      <w:r w:rsidR="0055671C">
        <w:rPr>
          <w:rFonts w:hint="cs"/>
          <w:rtl/>
        </w:rPr>
        <w:t xml:space="preserve"> است و </w:t>
      </w:r>
      <w:r w:rsidR="0055671C" w:rsidRPr="0055671C">
        <w:rPr>
          <w:rtl/>
        </w:rPr>
        <w:t xml:space="preserve">ممکن است </w:t>
      </w:r>
      <w:r w:rsidR="00230A2F">
        <w:rPr>
          <w:rFonts w:hint="cs"/>
          <w:rtl/>
        </w:rPr>
        <w:t>مناطق</w:t>
      </w:r>
      <w:r w:rsidR="0055671C" w:rsidRPr="0055671C">
        <w:rPr>
          <w:rtl/>
        </w:rPr>
        <w:t xml:space="preserve"> ز</w:t>
      </w:r>
      <w:r w:rsidR="0055671C" w:rsidRPr="0055671C">
        <w:rPr>
          <w:rFonts w:hint="cs"/>
          <w:rtl/>
        </w:rPr>
        <w:t>ی</w:t>
      </w:r>
      <w:r w:rsidR="0055671C" w:rsidRPr="0055671C">
        <w:rPr>
          <w:rFonts w:hint="eastAsia"/>
          <w:rtl/>
        </w:rPr>
        <w:t>اد</w:t>
      </w:r>
      <w:r w:rsidR="0055671C" w:rsidRPr="0055671C">
        <w:rPr>
          <w:rFonts w:hint="cs"/>
          <w:rtl/>
        </w:rPr>
        <w:t>ی</w:t>
      </w:r>
      <w:r w:rsidR="0055671C" w:rsidRPr="0055671C">
        <w:rPr>
          <w:rtl/>
        </w:rPr>
        <w:t xml:space="preserve"> را درگ</w:t>
      </w:r>
      <w:r w:rsidR="0055671C" w:rsidRPr="0055671C">
        <w:rPr>
          <w:rFonts w:hint="cs"/>
          <w:rtl/>
        </w:rPr>
        <w:t>ی</w:t>
      </w:r>
      <w:r w:rsidR="0055671C" w:rsidRPr="0055671C">
        <w:rPr>
          <w:rFonts w:hint="eastAsia"/>
          <w:rtl/>
        </w:rPr>
        <w:t>ر</w:t>
      </w:r>
      <w:r w:rsidR="0055671C" w:rsidRPr="0055671C">
        <w:rPr>
          <w:rtl/>
        </w:rPr>
        <w:t xml:space="preserve"> کند</w:t>
      </w:r>
      <w:r w:rsidR="00230A2F">
        <w:rPr>
          <w:rFonts w:hint="cs"/>
          <w:rtl/>
        </w:rPr>
        <w:t>؛</w:t>
      </w:r>
      <w:r w:rsidR="0055671C">
        <w:rPr>
          <w:rFonts w:hint="cs"/>
          <w:rtl/>
        </w:rPr>
        <w:t xml:space="preserve"> همچنین</w:t>
      </w:r>
      <w:r w:rsidR="0055671C" w:rsidRPr="0055671C">
        <w:rPr>
          <w:rtl/>
        </w:rPr>
        <w:t xml:space="preserve"> </w:t>
      </w:r>
      <w:r w:rsidR="001E589B">
        <w:rPr>
          <w:rtl/>
        </w:rPr>
        <w:t>می‌توان</w:t>
      </w:r>
      <w:r w:rsidR="0055671C" w:rsidRPr="0055671C">
        <w:rPr>
          <w:rtl/>
        </w:rPr>
        <w:t>د جانب</w:t>
      </w:r>
      <w:r w:rsidR="0055671C" w:rsidRPr="0055671C">
        <w:rPr>
          <w:rFonts w:hint="cs"/>
          <w:rtl/>
        </w:rPr>
        <w:t>ی</w:t>
      </w:r>
      <w:r w:rsidR="005B167F">
        <w:rPr>
          <w:rStyle w:val="FootnoteReference"/>
          <w:rtl/>
        </w:rPr>
        <w:footnoteReference w:id="2"/>
      </w:r>
      <w:r w:rsidR="0055671C" w:rsidRPr="0055671C">
        <w:rPr>
          <w:rtl/>
        </w:rPr>
        <w:t xml:space="preserve"> </w:t>
      </w:r>
      <w:r w:rsidR="0055671C" w:rsidRPr="0055671C">
        <w:rPr>
          <w:rFonts w:hint="cs"/>
          <w:rtl/>
        </w:rPr>
        <w:t>ی</w:t>
      </w:r>
      <w:r w:rsidR="0055671C" w:rsidRPr="0055671C">
        <w:rPr>
          <w:rFonts w:hint="eastAsia"/>
          <w:rtl/>
        </w:rPr>
        <w:t>ا</w:t>
      </w:r>
      <w:r w:rsidR="0055671C" w:rsidRPr="0055671C">
        <w:rPr>
          <w:rtl/>
        </w:rPr>
        <w:t xml:space="preserve"> </w:t>
      </w:r>
      <w:r w:rsidR="0055671C">
        <w:rPr>
          <w:rFonts w:hint="cs"/>
          <w:rtl/>
        </w:rPr>
        <w:t>انتشاری</w:t>
      </w:r>
      <w:r w:rsidR="00E97AD4">
        <w:rPr>
          <w:rStyle w:val="FootnoteReference"/>
          <w:rtl/>
        </w:rPr>
        <w:footnoteReference w:id="3"/>
      </w:r>
      <w:r w:rsidR="0055671C">
        <w:rPr>
          <w:rFonts w:hint="cs"/>
          <w:rtl/>
        </w:rPr>
        <w:t xml:space="preserve"> باشد</w:t>
      </w:r>
      <w:r w:rsidR="0055671C" w:rsidRPr="0055671C">
        <w:rPr>
          <w:rtl/>
        </w:rPr>
        <w:t>.</w:t>
      </w:r>
      <w:r w:rsidR="00445372" w:rsidRPr="00445372">
        <w:rPr>
          <w:rtl/>
        </w:rPr>
        <w:t xml:space="preserve"> </w:t>
      </w:r>
      <w:r w:rsidR="00445372">
        <w:rPr>
          <w:rFonts w:hint="cs"/>
          <w:rtl/>
        </w:rPr>
        <w:t>ه</w:t>
      </w:r>
      <w:r w:rsidR="00230A2F">
        <w:rPr>
          <w:rFonts w:hint="cs"/>
          <w:rtl/>
        </w:rPr>
        <w:t>م‌</w:t>
      </w:r>
      <w:r w:rsidR="00445372">
        <w:rPr>
          <w:rFonts w:hint="cs"/>
          <w:rtl/>
        </w:rPr>
        <w:t xml:space="preserve">زمان با </w:t>
      </w:r>
      <w:r w:rsidR="001E589B">
        <w:rPr>
          <w:rFonts w:hint="cs"/>
          <w:rtl/>
        </w:rPr>
        <w:t>فعالیت‌های</w:t>
      </w:r>
      <w:r w:rsidR="00445372">
        <w:rPr>
          <w:rFonts w:hint="cs"/>
          <w:rtl/>
        </w:rPr>
        <w:t xml:space="preserve"> مرتبط با</w:t>
      </w:r>
      <w:r w:rsidR="00445372" w:rsidRPr="00445372">
        <w:rPr>
          <w:rtl/>
        </w:rPr>
        <w:t xml:space="preserve"> خلاق</w:t>
      </w:r>
      <w:r w:rsidR="00445372" w:rsidRPr="00445372">
        <w:rPr>
          <w:rFonts w:hint="cs"/>
          <w:rtl/>
        </w:rPr>
        <w:t>ی</w:t>
      </w:r>
      <w:r w:rsidR="00445372" w:rsidRPr="00445372">
        <w:rPr>
          <w:rFonts w:hint="eastAsia"/>
          <w:rtl/>
        </w:rPr>
        <w:t>ت،</w:t>
      </w:r>
      <w:r w:rsidR="00445372" w:rsidRPr="00445372">
        <w:rPr>
          <w:rtl/>
        </w:rPr>
        <w:t xml:space="preserve"> شهود، رو</w:t>
      </w:r>
      <w:r w:rsidR="00445372" w:rsidRPr="00445372">
        <w:rPr>
          <w:rFonts w:hint="cs"/>
          <w:rtl/>
        </w:rPr>
        <w:t>ی</w:t>
      </w:r>
      <w:r w:rsidR="00445372" w:rsidRPr="00445372">
        <w:rPr>
          <w:rFonts w:hint="eastAsia"/>
          <w:rtl/>
        </w:rPr>
        <w:t>اپرداز</w:t>
      </w:r>
      <w:r w:rsidR="00445372" w:rsidRPr="00445372">
        <w:rPr>
          <w:rFonts w:hint="cs"/>
          <w:rtl/>
        </w:rPr>
        <w:t>ی</w:t>
      </w:r>
      <w:r w:rsidR="00445372" w:rsidRPr="00445372">
        <w:rPr>
          <w:rtl/>
        </w:rPr>
        <w:t xml:space="preserve"> و خ</w:t>
      </w:r>
      <w:r w:rsidR="00445372" w:rsidRPr="00445372">
        <w:rPr>
          <w:rFonts w:hint="cs"/>
          <w:rtl/>
        </w:rPr>
        <w:t>ی</w:t>
      </w:r>
      <w:r w:rsidR="00445372" w:rsidRPr="00445372">
        <w:rPr>
          <w:rFonts w:hint="eastAsia"/>
          <w:rtl/>
        </w:rPr>
        <w:t>ال</w:t>
      </w:r>
      <w:r w:rsidR="00230A2F">
        <w:rPr>
          <w:rFonts w:hint="cs"/>
          <w:rtl/>
        </w:rPr>
        <w:t>‌پ</w:t>
      </w:r>
      <w:r w:rsidR="00445372" w:rsidRPr="00445372">
        <w:rPr>
          <w:rtl/>
        </w:rPr>
        <w:t>رداز</w:t>
      </w:r>
      <w:r w:rsidR="00445372" w:rsidRPr="00445372">
        <w:rPr>
          <w:rFonts w:hint="cs"/>
          <w:rtl/>
        </w:rPr>
        <w:t>ی</w:t>
      </w:r>
      <w:r w:rsidR="00445372" w:rsidRPr="00445372">
        <w:rPr>
          <w:rtl/>
        </w:rPr>
        <w:t xml:space="preserve"> د</w:t>
      </w:r>
      <w:r w:rsidR="00445372" w:rsidRPr="00445372">
        <w:rPr>
          <w:rFonts w:hint="cs"/>
          <w:rtl/>
        </w:rPr>
        <w:t>ی</w:t>
      </w:r>
      <w:r w:rsidR="00445372" w:rsidRPr="00445372">
        <w:rPr>
          <w:rFonts w:hint="eastAsia"/>
          <w:rtl/>
        </w:rPr>
        <w:t>ده</w:t>
      </w:r>
      <w:r w:rsidR="00445372" w:rsidRPr="00445372">
        <w:rPr>
          <w:rtl/>
        </w:rPr>
        <w:t xml:space="preserve"> م</w:t>
      </w:r>
      <w:r w:rsidR="00445372" w:rsidRPr="00445372">
        <w:rPr>
          <w:rFonts w:hint="cs"/>
          <w:rtl/>
        </w:rPr>
        <w:t>ی</w:t>
      </w:r>
      <w:r w:rsidR="00230A2F">
        <w:rPr>
          <w:rFonts w:hint="cs"/>
          <w:rtl/>
        </w:rPr>
        <w:t>‌ش</w:t>
      </w:r>
      <w:r w:rsidR="00445372" w:rsidRPr="00445372">
        <w:rPr>
          <w:rtl/>
        </w:rPr>
        <w:t>ود و مخزن خاطرات، عواطف</w:t>
      </w:r>
      <w:r w:rsidR="00230A2F">
        <w:rPr>
          <w:rFonts w:hint="cs"/>
          <w:rtl/>
        </w:rPr>
        <w:t xml:space="preserve"> و</w:t>
      </w:r>
      <w:r w:rsidR="00445372" w:rsidRPr="00445372">
        <w:rPr>
          <w:rtl/>
        </w:rPr>
        <w:t xml:space="preserve"> احساسات است. امواج تتا در هنگام تمرکز درون</w:t>
      </w:r>
      <w:r w:rsidR="00445372" w:rsidRPr="00445372">
        <w:rPr>
          <w:rFonts w:hint="cs"/>
          <w:rtl/>
        </w:rPr>
        <w:t>ی</w:t>
      </w:r>
      <w:r w:rsidR="00445372" w:rsidRPr="00445372">
        <w:rPr>
          <w:rFonts w:hint="eastAsia"/>
          <w:rtl/>
        </w:rPr>
        <w:t>،</w:t>
      </w:r>
      <w:r w:rsidR="00445372" w:rsidRPr="00445372">
        <w:rPr>
          <w:rtl/>
        </w:rPr>
        <w:t xml:space="preserve"> </w:t>
      </w:r>
      <w:r w:rsidR="00230A2F">
        <w:rPr>
          <w:rFonts w:hint="cs"/>
          <w:rtl/>
        </w:rPr>
        <w:t>مراقبه</w:t>
      </w:r>
      <w:r w:rsidR="00230A2F">
        <w:rPr>
          <w:rStyle w:val="FootnoteReference"/>
          <w:rtl/>
        </w:rPr>
        <w:footnoteReference w:id="4"/>
      </w:r>
      <w:r w:rsidR="00445372" w:rsidRPr="00445372">
        <w:rPr>
          <w:rFonts w:hint="eastAsia"/>
          <w:rtl/>
        </w:rPr>
        <w:t>،</w:t>
      </w:r>
      <w:r w:rsidR="00445372" w:rsidRPr="00445372">
        <w:rPr>
          <w:rtl/>
        </w:rPr>
        <w:t xml:space="preserve"> دعا و آگاه</w:t>
      </w:r>
      <w:r w:rsidR="00445372" w:rsidRPr="00445372">
        <w:rPr>
          <w:rFonts w:hint="cs"/>
          <w:rtl/>
        </w:rPr>
        <w:t>ی</w:t>
      </w:r>
      <w:r w:rsidR="00445372" w:rsidRPr="00445372">
        <w:rPr>
          <w:rtl/>
        </w:rPr>
        <w:t xml:space="preserve"> معنو</w:t>
      </w:r>
      <w:r w:rsidR="00445372" w:rsidRPr="00445372">
        <w:rPr>
          <w:rFonts w:hint="cs"/>
          <w:rtl/>
        </w:rPr>
        <w:t>ی</w:t>
      </w:r>
      <w:r w:rsidR="00445372" w:rsidRPr="00445372">
        <w:rPr>
          <w:rtl/>
        </w:rPr>
        <w:t xml:space="preserve"> قو</w:t>
      </w:r>
      <w:r w:rsidR="00445372" w:rsidRPr="00445372">
        <w:rPr>
          <w:rFonts w:hint="cs"/>
          <w:rtl/>
        </w:rPr>
        <w:t>ی</w:t>
      </w:r>
      <w:r w:rsidR="00445372" w:rsidRPr="00445372">
        <w:rPr>
          <w:rtl/>
        </w:rPr>
        <w:t xml:space="preserve"> هستند. ا</w:t>
      </w:r>
      <w:r w:rsidR="00445372" w:rsidRPr="00445372">
        <w:rPr>
          <w:rFonts w:hint="cs"/>
          <w:rtl/>
        </w:rPr>
        <w:t>ی</w:t>
      </w:r>
      <w:r w:rsidR="00445372" w:rsidRPr="00445372">
        <w:rPr>
          <w:rFonts w:hint="eastAsia"/>
          <w:rtl/>
        </w:rPr>
        <w:t>ن</w:t>
      </w:r>
      <w:r w:rsidR="00445372" w:rsidRPr="00445372">
        <w:rPr>
          <w:rtl/>
        </w:rPr>
        <w:t xml:space="preserve"> حالت</w:t>
      </w:r>
      <w:r w:rsidR="00445372">
        <w:rPr>
          <w:rFonts w:hint="cs"/>
          <w:rtl/>
        </w:rPr>
        <w:t>ی</w:t>
      </w:r>
      <w:r w:rsidR="00445372" w:rsidRPr="00445372">
        <w:rPr>
          <w:rtl/>
        </w:rPr>
        <w:t xml:space="preserve"> ب</w:t>
      </w:r>
      <w:r w:rsidR="00445372" w:rsidRPr="00445372">
        <w:rPr>
          <w:rFonts w:hint="cs"/>
          <w:rtl/>
        </w:rPr>
        <w:t>ی</w:t>
      </w:r>
      <w:r w:rsidR="00445372" w:rsidRPr="00445372">
        <w:rPr>
          <w:rFonts w:hint="eastAsia"/>
          <w:rtl/>
        </w:rPr>
        <w:t>ن</w:t>
      </w:r>
      <w:r w:rsidR="00445372" w:rsidRPr="00445372">
        <w:rPr>
          <w:rtl/>
        </w:rPr>
        <w:t xml:space="preserve"> ب</w:t>
      </w:r>
      <w:r w:rsidR="00445372" w:rsidRPr="00445372">
        <w:rPr>
          <w:rFonts w:hint="cs"/>
          <w:rtl/>
        </w:rPr>
        <w:t>ی</w:t>
      </w:r>
      <w:r w:rsidR="00445372" w:rsidRPr="00445372">
        <w:rPr>
          <w:rFonts w:hint="eastAsia"/>
          <w:rtl/>
        </w:rPr>
        <w:t>دار</w:t>
      </w:r>
      <w:r w:rsidR="00445372" w:rsidRPr="00445372">
        <w:rPr>
          <w:rFonts w:hint="cs"/>
          <w:rtl/>
        </w:rPr>
        <w:t>ی</w:t>
      </w:r>
      <w:r w:rsidR="00445372" w:rsidRPr="00445372">
        <w:rPr>
          <w:rtl/>
        </w:rPr>
        <w:t xml:space="preserve"> و خواب را منعکس م</w:t>
      </w:r>
      <w:r w:rsidR="00445372" w:rsidRPr="00445372">
        <w:rPr>
          <w:rFonts w:hint="cs"/>
          <w:rtl/>
        </w:rPr>
        <w:t>ی</w:t>
      </w:r>
      <w:r w:rsidR="00230A2F">
        <w:rPr>
          <w:rFonts w:hint="cs"/>
          <w:rtl/>
        </w:rPr>
        <w:t>‌ک</w:t>
      </w:r>
      <w:r w:rsidR="00445372" w:rsidRPr="00445372">
        <w:rPr>
          <w:rtl/>
        </w:rPr>
        <w:t>ند و به ضم</w:t>
      </w:r>
      <w:r w:rsidR="00445372" w:rsidRPr="00445372">
        <w:rPr>
          <w:rFonts w:hint="cs"/>
          <w:rtl/>
        </w:rPr>
        <w:t>ی</w:t>
      </w:r>
      <w:r w:rsidR="00445372" w:rsidRPr="00445372">
        <w:rPr>
          <w:rFonts w:hint="eastAsia"/>
          <w:rtl/>
        </w:rPr>
        <w:t>ر</w:t>
      </w:r>
      <w:r w:rsidR="00445372" w:rsidRPr="00445372">
        <w:rPr>
          <w:rtl/>
        </w:rPr>
        <w:t xml:space="preserve"> ناخودآگاه مربوط م</w:t>
      </w:r>
      <w:r w:rsidR="00445372" w:rsidRPr="00445372">
        <w:rPr>
          <w:rFonts w:hint="cs"/>
          <w:rtl/>
        </w:rPr>
        <w:t>ی</w:t>
      </w:r>
      <w:r w:rsidR="00230A2F">
        <w:rPr>
          <w:rFonts w:hint="cs"/>
          <w:rtl/>
        </w:rPr>
        <w:t>‌ش</w:t>
      </w:r>
      <w:r w:rsidR="00445372" w:rsidRPr="00445372">
        <w:rPr>
          <w:rtl/>
        </w:rPr>
        <w:t>ود.</w:t>
      </w:r>
      <w:r w:rsidR="00230A2F">
        <w:rPr>
          <w:rFonts w:hint="cs"/>
          <w:rtl/>
        </w:rPr>
        <w:t xml:space="preserve"> وجود این امواج</w:t>
      </w:r>
      <w:r w:rsidR="00445372" w:rsidRPr="00445372">
        <w:rPr>
          <w:rtl/>
        </w:rPr>
        <w:t xml:space="preserve"> در بزرگسالان ب</w:t>
      </w:r>
      <w:r w:rsidR="00445372" w:rsidRPr="00445372">
        <w:rPr>
          <w:rFonts w:hint="cs"/>
          <w:rtl/>
        </w:rPr>
        <w:t>ی</w:t>
      </w:r>
      <w:r w:rsidR="00445372" w:rsidRPr="00445372">
        <w:rPr>
          <w:rFonts w:hint="eastAsia"/>
          <w:rtl/>
        </w:rPr>
        <w:t>دار</w:t>
      </w:r>
      <w:r w:rsidR="00445372" w:rsidRPr="00445372">
        <w:rPr>
          <w:rtl/>
        </w:rPr>
        <w:t xml:space="preserve"> غ</w:t>
      </w:r>
      <w:r w:rsidR="00445372" w:rsidRPr="00445372">
        <w:rPr>
          <w:rFonts w:hint="cs"/>
          <w:rtl/>
        </w:rPr>
        <w:t>ی</w:t>
      </w:r>
      <w:r w:rsidR="00445372" w:rsidRPr="00445372">
        <w:rPr>
          <w:rFonts w:hint="eastAsia"/>
          <w:rtl/>
        </w:rPr>
        <w:t>ر</w:t>
      </w:r>
      <w:r w:rsidR="00445372" w:rsidRPr="00445372">
        <w:rPr>
          <w:rtl/>
        </w:rPr>
        <w:t xml:space="preserve"> طب</w:t>
      </w:r>
      <w:r w:rsidR="00445372" w:rsidRPr="00445372">
        <w:rPr>
          <w:rFonts w:hint="cs"/>
          <w:rtl/>
        </w:rPr>
        <w:t>ی</w:t>
      </w:r>
      <w:r w:rsidR="00445372" w:rsidRPr="00445372">
        <w:rPr>
          <w:rFonts w:hint="eastAsia"/>
          <w:rtl/>
        </w:rPr>
        <w:t>ع</w:t>
      </w:r>
      <w:r w:rsidR="00445372" w:rsidRPr="00445372">
        <w:rPr>
          <w:rFonts w:hint="cs"/>
          <w:rtl/>
        </w:rPr>
        <w:t>ی</w:t>
      </w:r>
      <w:r w:rsidR="00445372" w:rsidRPr="00445372">
        <w:rPr>
          <w:rtl/>
        </w:rPr>
        <w:t xml:space="preserve"> است</w:t>
      </w:r>
      <w:r w:rsidR="00230A2F">
        <w:rPr>
          <w:rFonts w:hint="cs"/>
          <w:rtl/>
        </w:rPr>
        <w:t>، در حالی‎که</w:t>
      </w:r>
      <w:r w:rsidR="00445372" w:rsidRPr="00445372">
        <w:rPr>
          <w:rtl/>
        </w:rPr>
        <w:t xml:space="preserve"> در کودکان تا 13 سال کاملا طب</w:t>
      </w:r>
      <w:r w:rsidR="00445372" w:rsidRPr="00445372">
        <w:rPr>
          <w:rFonts w:hint="cs"/>
          <w:rtl/>
        </w:rPr>
        <w:t>ی</w:t>
      </w:r>
      <w:r w:rsidR="00445372" w:rsidRPr="00445372">
        <w:rPr>
          <w:rFonts w:hint="eastAsia"/>
          <w:rtl/>
        </w:rPr>
        <w:t>ع</w:t>
      </w:r>
      <w:r w:rsidR="00445372" w:rsidRPr="00445372">
        <w:rPr>
          <w:rFonts w:hint="cs"/>
          <w:rtl/>
        </w:rPr>
        <w:t>ی</w:t>
      </w:r>
      <w:r w:rsidR="00445372" w:rsidRPr="00445372">
        <w:rPr>
          <w:rtl/>
        </w:rPr>
        <w:t xml:space="preserve"> است</w:t>
      </w:r>
      <w:r w:rsidR="00230A2F">
        <w:rPr>
          <w:rFonts w:hint="cs"/>
          <w:rtl/>
        </w:rPr>
        <w:t>؛ همچنین</w:t>
      </w:r>
      <w:r w:rsidR="00445372" w:rsidRPr="00445372">
        <w:rPr>
          <w:rtl/>
        </w:rPr>
        <w:t xml:space="preserve"> </w:t>
      </w:r>
      <w:r w:rsidR="00445372">
        <w:rPr>
          <w:rFonts w:hint="cs"/>
          <w:rtl/>
        </w:rPr>
        <w:t xml:space="preserve">وجود این امواج </w:t>
      </w:r>
      <w:r w:rsidR="00445372" w:rsidRPr="00445372">
        <w:rPr>
          <w:rtl/>
        </w:rPr>
        <w:t>در هنگام خواب طب</w:t>
      </w:r>
      <w:r w:rsidR="00445372" w:rsidRPr="00445372">
        <w:rPr>
          <w:rFonts w:hint="cs"/>
          <w:rtl/>
        </w:rPr>
        <w:t>ی</w:t>
      </w:r>
      <w:r w:rsidR="00445372" w:rsidRPr="00445372">
        <w:rPr>
          <w:rFonts w:hint="eastAsia"/>
          <w:rtl/>
        </w:rPr>
        <w:t>ع</w:t>
      </w:r>
      <w:r w:rsidR="00445372" w:rsidRPr="00445372">
        <w:rPr>
          <w:rFonts w:hint="cs"/>
          <w:rtl/>
        </w:rPr>
        <w:t>ی</w:t>
      </w:r>
      <w:r w:rsidR="00445372" w:rsidRPr="00445372">
        <w:rPr>
          <w:rtl/>
        </w:rPr>
        <w:t xml:space="preserve"> است. اعتقاد بر ا</w:t>
      </w:r>
      <w:r w:rsidR="00445372" w:rsidRPr="00445372">
        <w:rPr>
          <w:rFonts w:hint="cs"/>
          <w:rtl/>
        </w:rPr>
        <w:t>ی</w:t>
      </w:r>
      <w:r w:rsidR="00445372" w:rsidRPr="00445372">
        <w:rPr>
          <w:rFonts w:hint="eastAsia"/>
          <w:rtl/>
        </w:rPr>
        <w:t>ن</w:t>
      </w:r>
      <w:r w:rsidR="00445372" w:rsidRPr="00445372">
        <w:rPr>
          <w:rtl/>
        </w:rPr>
        <w:t xml:space="preserve"> است که تتا فعال</w:t>
      </w:r>
      <w:r w:rsidR="00445372" w:rsidRPr="00445372">
        <w:rPr>
          <w:rFonts w:hint="cs"/>
          <w:rtl/>
        </w:rPr>
        <w:t>ی</w:t>
      </w:r>
      <w:r w:rsidR="00445372" w:rsidRPr="00445372">
        <w:rPr>
          <w:rFonts w:hint="eastAsia"/>
          <w:rtl/>
        </w:rPr>
        <w:t>ت</w:t>
      </w:r>
      <w:r w:rsidR="00445372" w:rsidRPr="00445372">
        <w:rPr>
          <w:rtl/>
        </w:rPr>
        <w:t xml:space="preserve"> س</w:t>
      </w:r>
      <w:r w:rsidR="00445372" w:rsidRPr="00445372">
        <w:rPr>
          <w:rFonts w:hint="cs"/>
          <w:rtl/>
        </w:rPr>
        <w:t>ی</w:t>
      </w:r>
      <w:r w:rsidR="00445372" w:rsidRPr="00445372">
        <w:rPr>
          <w:rFonts w:hint="eastAsia"/>
          <w:rtl/>
        </w:rPr>
        <w:t>ستم</w:t>
      </w:r>
      <w:r w:rsidR="00445372" w:rsidRPr="00445372">
        <w:rPr>
          <w:rtl/>
        </w:rPr>
        <w:t xml:space="preserve"> ل</w:t>
      </w:r>
      <w:r w:rsidR="00445372" w:rsidRPr="00445372">
        <w:rPr>
          <w:rFonts w:hint="cs"/>
          <w:rtl/>
        </w:rPr>
        <w:t>ی</w:t>
      </w:r>
      <w:r w:rsidR="00445372" w:rsidRPr="00445372">
        <w:rPr>
          <w:rFonts w:hint="eastAsia"/>
          <w:rtl/>
        </w:rPr>
        <w:t>مب</w:t>
      </w:r>
      <w:r w:rsidR="00445372" w:rsidRPr="00445372">
        <w:rPr>
          <w:rFonts w:hint="cs"/>
          <w:rtl/>
        </w:rPr>
        <w:t>ی</w:t>
      </w:r>
      <w:r w:rsidR="00445372" w:rsidRPr="00445372">
        <w:rPr>
          <w:rFonts w:hint="eastAsia"/>
          <w:rtl/>
        </w:rPr>
        <w:t>ک</w:t>
      </w:r>
      <w:r w:rsidR="00445372" w:rsidRPr="00445372">
        <w:rPr>
          <w:rtl/>
        </w:rPr>
        <w:t xml:space="preserve"> و نواح</w:t>
      </w:r>
      <w:r w:rsidR="00445372" w:rsidRPr="00445372">
        <w:rPr>
          <w:rFonts w:hint="cs"/>
          <w:rtl/>
        </w:rPr>
        <w:t>ی</w:t>
      </w:r>
      <w:r w:rsidR="00445372" w:rsidRPr="00445372">
        <w:rPr>
          <w:rtl/>
        </w:rPr>
        <w:t xml:space="preserve"> ه</w:t>
      </w:r>
      <w:r w:rsidR="00445372" w:rsidRPr="00445372">
        <w:rPr>
          <w:rFonts w:hint="cs"/>
          <w:rtl/>
        </w:rPr>
        <w:t>ی</w:t>
      </w:r>
      <w:r w:rsidR="00445372" w:rsidRPr="00445372">
        <w:rPr>
          <w:rFonts w:hint="eastAsia"/>
          <w:rtl/>
        </w:rPr>
        <w:t>پوکامپ</w:t>
      </w:r>
      <w:r w:rsidR="00445372" w:rsidRPr="00445372">
        <w:rPr>
          <w:rtl/>
        </w:rPr>
        <w:t xml:space="preserve"> را منعکس م</w:t>
      </w:r>
      <w:r w:rsidR="00445372" w:rsidRPr="00445372">
        <w:rPr>
          <w:rFonts w:hint="cs"/>
          <w:rtl/>
        </w:rPr>
        <w:t>ی</w:t>
      </w:r>
      <w:r w:rsidR="00230A2F">
        <w:rPr>
          <w:rFonts w:hint="cs"/>
          <w:rtl/>
        </w:rPr>
        <w:t>‌ک</w:t>
      </w:r>
      <w:r w:rsidR="00445372" w:rsidRPr="00445372">
        <w:rPr>
          <w:rtl/>
        </w:rPr>
        <w:t xml:space="preserve">ند. تتا </w:t>
      </w:r>
      <w:r w:rsidR="00445372">
        <w:rPr>
          <w:rFonts w:hint="cs"/>
          <w:rtl/>
        </w:rPr>
        <w:t xml:space="preserve">همچنین </w:t>
      </w:r>
      <w:r w:rsidR="00445372" w:rsidRPr="00445372">
        <w:rPr>
          <w:rtl/>
        </w:rPr>
        <w:t xml:space="preserve">در </w:t>
      </w:r>
      <w:r w:rsidR="00445372">
        <w:rPr>
          <w:rFonts w:hint="cs"/>
          <w:rtl/>
        </w:rPr>
        <w:t xml:space="preserve">مواقع </w:t>
      </w:r>
      <w:r w:rsidR="00445372" w:rsidRPr="00445372">
        <w:rPr>
          <w:rtl/>
        </w:rPr>
        <w:t>اضطراب، فعال</w:t>
      </w:r>
      <w:r w:rsidR="00230A2F">
        <w:rPr>
          <w:rFonts w:hint="cs"/>
          <w:rtl/>
        </w:rPr>
        <w:t>‌س</w:t>
      </w:r>
      <w:r w:rsidR="00445372" w:rsidRPr="00445372">
        <w:rPr>
          <w:rtl/>
        </w:rPr>
        <w:t>از</w:t>
      </w:r>
      <w:r w:rsidR="00445372" w:rsidRPr="00445372">
        <w:rPr>
          <w:rFonts w:hint="cs"/>
          <w:rtl/>
        </w:rPr>
        <w:t>ی</w:t>
      </w:r>
      <w:r w:rsidR="00445372" w:rsidRPr="00445372">
        <w:rPr>
          <w:rtl/>
        </w:rPr>
        <w:t xml:space="preserve"> رفتار</w:t>
      </w:r>
      <w:r w:rsidR="00445372" w:rsidRPr="00445372">
        <w:rPr>
          <w:rFonts w:hint="cs"/>
          <w:rtl/>
        </w:rPr>
        <w:t>ی</w:t>
      </w:r>
      <w:r w:rsidR="00445372" w:rsidRPr="00445372">
        <w:rPr>
          <w:rtl/>
        </w:rPr>
        <w:t xml:space="preserve"> و بازدار</w:t>
      </w:r>
      <w:r w:rsidR="00445372" w:rsidRPr="00445372">
        <w:rPr>
          <w:rFonts w:hint="cs"/>
          <w:rtl/>
        </w:rPr>
        <w:t>ی</w:t>
      </w:r>
      <w:r w:rsidR="00445372" w:rsidRPr="00445372">
        <w:rPr>
          <w:rtl/>
        </w:rPr>
        <w:t xml:space="preserve"> رفتار</w:t>
      </w:r>
      <w:r w:rsidR="00445372" w:rsidRPr="00445372">
        <w:rPr>
          <w:rFonts w:hint="cs"/>
          <w:rtl/>
        </w:rPr>
        <w:t>ی</w:t>
      </w:r>
      <w:r w:rsidR="00807D54">
        <w:rPr>
          <w:rStyle w:val="FootnoteReference"/>
          <w:rtl/>
        </w:rPr>
        <w:footnoteReference w:id="5"/>
      </w:r>
      <w:r w:rsidR="00445372" w:rsidRPr="00445372">
        <w:rPr>
          <w:rtl/>
        </w:rPr>
        <w:t xml:space="preserve"> مشاهده م</w:t>
      </w:r>
      <w:r w:rsidR="00445372" w:rsidRPr="00445372">
        <w:rPr>
          <w:rFonts w:hint="cs"/>
          <w:rtl/>
        </w:rPr>
        <w:t>ی</w:t>
      </w:r>
      <w:r w:rsidR="00230A2F">
        <w:rPr>
          <w:rFonts w:hint="cs"/>
          <w:rtl/>
        </w:rPr>
        <w:t>‌ش</w:t>
      </w:r>
      <w:r w:rsidR="00445372" w:rsidRPr="00445372">
        <w:rPr>
          <w:rtl/>
        </w:rPr>
        <w:t>ود. هنگام</w:t>
      </w:r>
      <w:r w:rsidR="00445372" w:rsidRPr="00445372">
        <w:rPr>
          <w:rFonts w:hint="cs"/>
          <w:rtl/>
        </w:rPr>
        <w:t>ی</w:t>
      </w:r>
      <w:r w:rsidR="00445372" w:rsidRPr="00445372">
        <w:rPr>
          <w:rtl/>
        </w:rPr>
        <w:t xml:space="preserve"> که به نظر م</w:t>
      </w:r>
      <w:r w:rsidR="00445372" w:rsidRPr="00445372">
        <w:rPr>
          <w:rFonts w:hint="cs"/>
          <w:rtl/>
        </w:rPr>
        <w:t>ی</w:t>
      </w:r>
      <w:r w:rsidR="00230A2F">
        <w:rPr>
          <w:rFonts w:hint="cs"/>
          <w:rtl/>
        </w:rPr>
        <w:t>‌ر</w:t>
      </w:r>
      <w:r w:rsidR="00445372" w:rsidRPr="00445372">
        <w:rPr>
          <w:rtl/>
        </w:rPr>
        <w:t>سد ر</w:t>
      </w:r>
      <w:r w:rsidR="00445372" w:rsidRPr="00445372">
        <w:rPr>
          <w:rFonts w:hint="cs"/>
          <w:rtl/>
        </w:rPr>
        <w:t>ی</w:t>
      </w:r>
      <w:r w:rsidR="00445372" w:rsidRPr="00445372">
        <w:rPr>
          <w:rFonts w:hint="eastAsia"/>
          <w:rtl/>
        </w:rPr>
        <w:t>تم</w:t>
      </w:r>
      <w:r w:rsidR="00445372" w:rsidRPr="00445372">
        <w:rPr>
          <w:rtl/>
        </w:rPr>
        <w:t xml:space="preserve"> تتا به طور عاد</w:t>
      </w:r>
      <w:r w:rsidR="00445372" w:rsidRPr="00445372">
        <w:rPr>
          <w:rFonts w:hint="cs"/>
          <w:rtl/>
        </w:rPr>
        <w:t>ی</w:t>
      </w:r>
      <w:r w:rsidR="00445372" w:rsidRPr="00445372">
        <w:rPr>
          <w:rtl/>
        </w:rPr>
        <w:t xml:space="preserve"> عمل م</w:t>
      </w:r>
      <w:r w:rsidR="00445372" w:rsidRPr="00445372">
        <w:rPr>
          <w:rFonts w:hint="cs"/>
          <w:rtl/>
        </w:rPr>
        <w:t>ی</w:t>
      </w:r>
      <w:r w:rsidR="00230A2F">
        <w:rPr>
          <w:rFonts w:hint="cs"/>
          <w:rtl/>
        </w:rPr>
        <w:t>‌ک</w:t>
      </w:r>
      <w:r w:rsidR="00445372" w:rsidRPr="00445372">
        <w:rPr>
          <w:rtl/>
        </w:rPr>
        <w:t>ند، رفتارها</w:t>
      </w:r>
      <w:r w:rsidR="00445372" w:rsidRPr="00445372">
        <w:rPr>
          <w:rFonts w:hint="cs"/>
          <w:rtl/>
        </w:rPr>
        <w:t>ی</w:t>
      </w:r>
      <w:r w:rsidR="00445372" w:rsidRPr="00445372">
        <w:rPr>
          <w:rtl/>
        </w:rPr>
        <w:t xml:space="preserve"> انطباق</w:t>
      </w:r>
      <w:r w:rsidR="00445372" w:rsidRPr="00445372">
        <w:rPr>
          <w:rFonts w:hint="cs"/>
          <w:rtl/>
        </w:rPr>
        <w:t>ی</w:t>
      </w:r>
      <w:r w:rsidR="00445372" w:rsidRPr="00445372">
        <w:rPr>
          <w:rtl/>
        </w:rPr>
        <w:t xml:space="preserve"> و پ</w:t>
      </w:r>
      <w:r w:rsidR="00445372" w:rsidRPr="00445372">
        <w:rPr>
          <w:rFonts w:hint="cs"/>
          <w:rtl/>
        </w:rPr>
        <w:t>ی</w:t>
      </w:r>
      <w:r w:rsidR="00445372" w:rsidRPr="00445372">
        <w:rPr>
          <w:rFonts w:hint="eastAsia"/>
          <w:rtl/>
        </w:rPr>
        <w:t>چ</w:t>
      </w:r>
      <w:r w:rsidR="00445372" w:rsidRPr="00445372">
        <w:rPr>
          <w:rFonts w:hint="cs"/>
          <w:rtl/>
        </w:rPr>
        <w:t>ی</w:t>
      </w:r>
      <w:r w:rsidR="00445372" w:rsidRPr="00445372">
        <w:rPr>
          <w:rFonts w:hint="eastAsia"/>
          <w:rtl/>
        </w:rPr>
        <w:t>ده</w:t>
      </w:r>
      <w:r w:rsidR="00230A2F">
        <w:rPr>
          <w:rFonts w:hint="cs"/>
          <w:rtl/>
        </w:rPr>
        <w:t>‌ا</w:t>
      </w:r>
      <w:r w:rsidR="00445372" w:rsidRPr="00445372">
        <w:rPr>
          <w:rFonts w:hint="cs"/>
          <w:rtl/>
        </w:rPr>
        <w:t>ی</w:t>
      </w:r>
      <w:r w:rsidR="00445372" w:rsidRPr="00445372">
        <w:rPr>
          <w:rtl/>
        </w:rPr>
        <w:t xml:space="preserve"> مانند </w:t>
      </w:r>
      <w:r w:rsidR="00445372" w:rsidRPr="00445372">
        <w:rPr>
          <w:rFonts w:hint="cs"/>
          <w:rtl/>
        </w:rPr>
        <w:t>ی</w:t>
      </w:r>
      <w:r w:rsidR="00445372" w:rsidRPr="00445372">
        <w:rPr>
          <w:rFonts w:hint="eastAsia"/>
          <w:rtl/>
        </w:rPr>
        <w:t>ادگ</w:t>
      </w:r>
      <w:r w:rsidR="00445372" w:rsidRPr="00445372">
        <w:rPr>
          <w:rFonts w:hint="cs"/>
          <w:rtl/>
        </w:rPr>
        <w:t>ی</w:t>
      </w:r>
      <w:r w:rsidR="00445372" w:rsidRPr="00445372">
        <w:rPr>
          <w:rFonts w:hint="eastAsia"/>
          <w:rtl/>
        </w:rPr>
        <w:t>ر</w:t>
      </w:r>
      <w:r w:rsidR="00445372" w:rsidRPr="00445372">
        <w:rPr>
          <w:rFonts w:hint="cs"/>
          <w:rtl/>
        </w:rPr>
        <w:t>ی</w:t>
      </w:r>
      <w:r w:rsidR="00445372" w:rsidRPr="00445372">
        <w:rPr>
          <w:rtl/>
        </w:rPr>
        <w:t xml:space="preserve"> و حافظه را ترو</w:t>
      </w:r>
      <w:r w:rsidR="00445372" w:rsidRPr="00445372">
        <w:rPr>
          <w:rFonts w:hint="cs"/>
          <w:rtl/>
        </w:rPr>
        <w:t>ی</w:t>
      </w:r>
      <w:r w:rsidR="00445372" w:rsidRPr="00445372">
        <w:rPr>
          <w:rFonts w:hint="eastAsia"/>
          <w:rtl/>
        </w:rPr>
        <w:t>ج</w:t>
      </w:r>
      <w:r w:rsidR="00445372" w:rsidRPr="00445372">
        <w:rPr>
          <w:rtl/>
        </w:rPr>
        <w:t xml:space="preserve"> </w:t>
      </w:r>
      <w:r w:rsidR="00EE5A2C">
        <w:rPr>
          <w:rFonts w:hint="cs"/>
          <w:rtl/>
        </w:rPr>
        <w:t xml:space="preserve">و تقویت </w:t>
      </w:r>
      <w:r w:rsidR="00445372" w:rsidRPr="00445372">
        <w:rPr>
          <w:rtl/>
        </w:rPr>
        <w:t>م</w:t>
      </w:r>
      <w:r w:rsidR="00445372" w:rsidRPr="00445372">
        <w:rPr>
          <w:rFonts w:hint="cs"/>
          <w:rtl/>
        </w:rPr>
        <w:t>ی</w:t>
      </w:r>
      <w:r w:rsidR="00230A2F">
        <w:rPr>
          <w:rFonts w:hint="cs"/>
          <w:rtl/>
        </w:rPr>
        <w:t>‌ک</w:t>
      </w:r>
      <w:r w:rsidR="00445372" w:rsidRPr="00445372">
        <w:rPr>
          <w:rtl/>
        </w:rPr>
        <w:t>ند. تحت شرا</w:t>
      </w:r>
      <w:r w:rsidR="00445372" w:rsidRPr="00445372">
        <w:rPr>
          <w:rFonts w:hint="cs"/>
          <w:rtl/>
        </w:rPr>
        <w:t>ی</w:t>
      </w:r>
      <w:r w:rsidR="00445372" w:rsidRPr="00445372">
        <w:rPr>
          <w:rFonts w:hint="eastAsia"/>
          <w:rtl/>
        </w:rPr>
        <w:t>ط</w:t>
      </w:r>
      <w:r w:rsidR="00445372" w:rsidRPr="00445372">
        <w:rPr>
          <w:rtl/>
        </w:rPr>
        <w:t xml:space="preserve"> احساس</w:t>
      </w:r>
      <w:r w:rsidR="00445372" w:rsidRPr="00445372">
        <w:rPr>
          <w:rFonts w:hint="cs"/>
          <w:rtl/>
        </w:rPr>
        <w:t>ی</w:t>
      </w:r>
      <w:r w:rsidR="00445372" w:rsidRPr="00445372">
        <w:rPr>
          <w:rtl/>
        </w:rPr>
        <w:t xml:space="preserve"> غ</w:t>
      </w:r>
      <w:r w:rsidR="00445372" w:rsidRPr="00445372">
        <w:rPr>
          <w:rFonts w:hint="cs"/>
          <w:rtl/>
        </w:rPr>
        <w:t>ی</w:t>
      </w:r>
      <w:r w:rsidR="00445372" w:rsidRPr="00445372">
        <w:rPr>
          <w:rFonts w:hint="eastAsia"/>
          <w:rtl/>
        </w:rPr>
        <w:t>رمعمول،</w:t>
      </w:r>
      <w:r w:rsidR="00445372" w:rsidRPr="00445372">
        <w:rPr>
          <w:rtl/>
        </w:rPr>
        <w:t xml:space="preserve"> مانند استرس </w:t>
      </w:r>
      <w:r w:rsidR="00445372" w:rsidRPr="00445372">
        <w:rPr>
          <w:rFonts w:hint="cs"/>
          <w:rtl/>
        </w:rPr>
        <w:t>ی</w:t>
      </w:r>
      <w:r w:rsidR="00445372" w:rsidRPr="00445372">
        <w:rPr>
          <w:rFonts w:hint="eastAsia"/>
          <w:rtl/>
        </w:rPr>
        <w:t>ا</w:t>
      </w:r>
      <w:r w:rsidR="00445372" w:rsidRPr="00445372">
        <w:rPr>
          <w:rtl/>
        </w:rPr>
        <w:t xml:space="preserve"> حالت</w:t>
      </w:r>
      <w:r w:rsidR="00230A2F">
        <w:rPr>
          <w:rFonts w:hint="cs"/>
          <w:rtl/>
        </w:rPr>
        <w:t>‌ه</w:t>
      </w:r>
      <w:r w:rsidR="00445372" w:rsidRPr="00445372">
        <w:rPr>
          <w:rtl/>
        </w:rPr>
        <w:t>ا</w:t>
      </w:r>
      <w:r w:rsidR="00445372" w:rsidRPr="00445372">
        <w:rPr>
          <w:rFonts w:hint="cs"/>
          <w:rtl/>
        </w:rPr>
        <w:t>ی</w:t>
      </w:r>
      <w:r w:rsidR="00445372" w:rsidRPr="00445372">
        <w:rPr>
          <w:rtl/>
        </w:rPr>
        <w:t xml:space="preserve"> ب</w:t>
      </w:r>
      <w:r w:rsidR="00445372" w:rsidRPr="00445372">
        <w:rPr>
          <w:rFonts w:hint="cs"/>
          <w:rtl/>
        </w:rPr>
        <w:t>ی</w:t>
      </w:r>
      <w:r w:rsidR="00445372" w:rsidRPr="00445372">
        <w:rPr>
          <w:rFonts w:hint="eastAsia"/>
          <w:rtl/>
        </w:rPr>
        <w:t>مار</w:t>
      </w:r>
      <w:r w:rsidR="00445372" w:rsidRPr="00445372">
        <w:rPr>
          <w:rFonts w:hint="cs"/>
          <w:rtl/>
        </w:rPr>
        <w:t>ی</w:t>
      </w:r>
      <w:r w:rsidR="00445372" w:rsidRPr="00445372">
        <w:rPr>
          <w:rFonts w:hint="eastAsia"/>
          <w:rtl/>
        </w:rPr>
        <w:t>،</w:t>
      </w:r>
      <w:r w:rsidR="00445372" w:rsidRPr="00445372">
        <w:rPr>
          <w:rtl/>
        </w:rPr>
        <w:t xml:space="preserve"> ممکن است عدم تعادل سه س</w:t>
      </w:r>
      <w:r w:rsidR="00445372" w:rsidRPr="00445372">
        <w:rPr>
          <w:rFonts w:hint="cs"/>
          <w:rtl/>
        </w:rPr>
        <w:t>ی</w:t>
      </w:r>
      <w:r w:rsidR="00445372" w:rsidRPr="00445372">
        <w:rPr>
          <w:rFonts w:hint="eastAsia"/>
          <w:rtl/>
        </w:rPr>
        <w:t>ستم</w:t>
      </w:r>
      <w:r w:rsidR="00445372" w:rsidRPr="00445372">
        <w:rPr>
          <w:rtl/>
        </w:rPr>
        <w:t xml:space="preserve"> انتقال دهنده اصل</w:t>
      </w:r>
      <w:r w:rsidR="00445372" w:rsidRPr="00445372">
        <w:rPr>
          <w:rFonts w:hint="cs"/>
          <w:rtl/>
        </w:rPr>
        <w:t>ی</w:t>
      </w:r>
      <w:r w:rsidR="00782DCF">
        <w:rPr>
          <w:rStyle w:val="FootnoteReference"/>
          <w:rtl/>
        </w:rPr>
        <w:footnoteReference w:id="6"/>
      </w:r>
      <w:r w:rsidR="00445372" w:rsidRPr="00445372">
        <w:rPr>
          <w:rtl/>
        </w:rPr>
        <w:t xml:space="preserve"> وجود داشته باشد که منجر به رفتار</w:t>
      </w:r>
      <w:r w:rsidR="00230A2F">
        <w:rPr>
          <w:rFonts w:hint="cs"/>
          <w:rtl/>
        </w:rPr>
        <w:t>ه</w:t>
      </w:r>
      <w:r w:rsidR="00744FAF">
        <w:rPr>
          <w:rFonts w:hint="cs"/>
          <w:rtl/>
        </w:rPr>
        <w:t xml:space="preserve">ای </w:t>
      </w:r>
      <w:r w:rsidR="00445372" w:rsidRPr="00445372">
        <w:rPr>
          <w:rtl/>
        </w:rPr>
        <w:t>ناهنجار م</w:t>
      </w:r>
      <w:r w:rsidR="00445372" w:rsidRPr="00445372">
        <w:rPr>
          <w:rFonts w:hint="cs"/>
          <w:rtl/>
        </w:rPr>
        <w:t>ی</w:t>
      </w:r>
      <w:r w:rsidR="00230A2F">
        <w:rPr>
          <w:rFonts w:hint="cs"/>
          <w:rtl/>
        </w:rPr>
        <w:t>‌ش</w:t>
      </w:r>
      <w:r w:rsidR="00445372" w:rsidRPr="00445372">
        <w:rPr>
          <w:rtl/>
        </w:rPr>
        <w:t>ود</w:t>
      </w:r>
      <w:r w:rsidR="0005557C">
        <w:rPr>
          <w:rFonts w:hint="cs"/>
          <w:rtl/>
        </w:rPr>
        <w:t xml:space="preserve"> </w:t>
      </w:r>
      <w:r w:rsidR="00153BDF">
        <w:rPr>
          <w:rtl/>
        </w:rPr>
        <w:fldChar w:fldCharType="begin"/>
      </w:r>
      <w:r w:rsidR="00A41D62">
        <w:rPr>
          <w:rFonts w:cs="Times New Roman"/>
          <w:rtl/>
        </w:rPr>
        <w:instrText xml:space="preserve"> </w:instrText>
      </w:r>
      <w:r w:rsidR="00A41D62">
        <w:rPr>
          <w:rFonts w:cs="Times New Roman"/>
        </w:rPr>
        <w:instrText>ADDIN ZOTERO_ITEM CSL_CITATION {"citationID":"R5QOAZS7","properties":{"formattedCitation":"[1]","plainCitation":"[1]","noteIndex":0},"citationItems":[{"id":"DVPxAlT6/ulvHQ60V","uris":["http://zotero.org/users/local/hBoklM0l/items/T8SC4FMU"],"itemData</w:instrText>
      </w:r>
      <w:r w:rsidR="00A41D62">
        <w:rPr>
          <w:rFonts w:cs="Times New Roman"/>
          <w:rtl/>
        </w:rPr>
        <w:instrText>":{"</w:instrText>
      </w:r>
      <w:r w:rsidR="00A41D62">
        <w:rPr>
          <w:rFonts w:cs="Times New Roman"/>
        </w:rPr>
        <w:instrText>id":"DVPxAlT6/ulvHQ60V","type":"chapter","abstract":"Emotion is a multimodal entity. It can be recognized by analyzing brain and speech signals generated by emotions. This chapter reports on methods of acquiring brain and speech signals using noninvasive</w:instrText>
      </w:r>
      <w:r w:rsidR="00A41D62">
        <w:rPr>
          <w:rFonts w:cs="Times New Roman"/>
          <w:rtl/>
        </w:rPr>
        <w:instrText xml:space="preserve"> </w:instrText>
      </w:r>
      <w:r w:rsidR="00A41D62">
        <w:rPr>
          <w:rFonts w:cs="Times New Roman"/>
        </w:rPr>
        <w:instrText>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C."}],"accessed":{"date-parts":[["2022",3,2]]},"issued":{"date-parts":[["2016",1,1]]}}}],"schema":"https://github.com</w:instrText>
      </w:r>
      <w:r w:rsidR="00A41D62">
        <w:rPr>
          <w:rFonts w:cs="Times New Roman"/>
          <w:rtl/>
        </w:rPr>
        <w:instrText>/</w:instrText>
      </w:r>
      <w:r w:rsidR="00A41D62">
        <w:rPr>
          <w:rFonts w:cs="Times New Roman"/>
        </w:rPr>
        <w:instrText>citation-style-language/schema/raw/master/csl-citation.json</w:instrText>
      </w:r>
      <w:r w:rsidR="00A41D62">
        <w:rPr>
          <w:rFonts w:cs="Times New Roman"/>
          <w:rtl/>
        </w:rPr>
        <w:instrText xml:space="preserve">"} </w:instrText>
      </w:r>
      <w:r w:rsidR="00153BDF">
        <w:rPr>
          <w:rtl/>
        </w:rPr>
        <w:fldChar w:fldCharType="separate"/>
      </w:r>
      <w:r w:rsidR="00A41D62">
        <w:rPr>
          <w:rFonts w:cs="Times New Roman"/>
          <w:noProof/>
          <w:rtl/>
        </w:rPr>
        <w:t>[1]</w:t>
      </w:r>
      <w:r w:rsidR="00153BDF">
        <w:rPr>
          <w:rtl/>
        </w:rPr>
        <w:fldChar w:fldCharType="end"/>
      </w:r>
      <w:r w:rsidR="00445372" w:rsidRPr="00445372">
        <w:rPr>
          <w:rtl/>
        </w:rPr>
        <w:t>.</w:t>
      </w:r>
      <w:r w:rsidR="0005557C">
        <w:t xml:space="preserve"> </w:t>
      </w:r>
      <w:r w:rsidR="00445372" w:rsidRPr="00445372">
        <w:rPr>
          <w:rtl/>
        </w:rPr>
        <w:t xml:space="preserve"> </w:t>
      </w:r>
    </w:p>
    <w:p w14:paraId="4FE57604" w14:textId="1D448E96" w:rsidR="005E763B" w:rsidRPr="005E763B" w:rsidRDefault="005E763B" w:rsidP="0064491A">
      <w:pPr>
        <w:rPr>
          <w:rtl/>
        </w:rPr>
      </w:pPr>
      <w:r w:rsidRPr="005E763B">
        <w:rPr>
          <w:rFonts w:hint="cs"/>
          <w:b/>
          <w:bCs/>
          <w:rtl/>
        </w:rPr>
        <w:t xml:space="preserve">باند </w:t>
      </w:r>
      <w:r w:rsidRPr="005E763B">
        <w:rPr>
          <w:rFonts w:hint="eastAsia"/>
          <w:b/>
          <w:bCs/>
          <w:rtl/>
        </w:rPr>
        <w:t>آلفا</w:t>
      </w:r>
      <w:r w:rsidRPr="005E763B">
        <w:rPr>
          <w:rtl/>
        </w:rPr>
        <w:t xml:space="preserve"> دارا</w:t>
      </w:r>
      <w:r w:rsidRPr="005E763B">
        <w:rPr>
          <w:rFonts w:hint="cs"/>
          <w:rtl/>
        </w:rPr>
        <w:t>ی</w:t>
      </w:r>
      <w:r w:rsidRPr="005E763B">
        <w:rPr>
          <w:rtl/>
        </w:rPr>
        <w:t xml:space="preserve"> فرکانس ب</w:t>
      </w:r>
      <w:r w:rsidRPr="005E763B">
        <w:rPr>
          <w:rFonts w:hint="cs"/>
          <w:rtl/>
        </w:rPr>
        <w:t>ی</w:t>
      </w:r>
      <w:r w:rsidRPr="005E763B">
        <w:rPr>
          <w:rFonts w:hint="eastAsia"/>
          <w:rtl/>
        </w:rPr>
        <w:t>ن</w:t>
      </w:r>
      <w:r w:rsidRPr="005E763B">
        <w:rPr>
          <w:rtl/>
        </w:rPr>
        <w:t xml:space="preserve"> </w:t>
      </w:r>
      <w:r w:rsidRPr="005E763B">
        <w:rPr>
          <w:rFonts w:hint="cs"/>
          <w:rtl/>
        </w:rPr>
        <w:t>8</w:t>
      </w:r>
      <w:r w:rsidRPr="005E763B">
        <w:rPr>
          <w:rtl/>
        </w:rPr>
        <w:t xml:space="preserve"> تا 1</w:t>
      </w:r>
      <w:r w:rsidRPr="005E763B">
        <w:rPr>
          <w:rFonts w:hint="cs"/>
          <w:rtl/>
        </w:rPr>
        <w:t>2</w:t>
      </w:r>
      <w:r w:rsidRPr="005E763B">
        <w:rPr>
          <w:rtl/>
        </w:rPr>
        <w:t xml:space="preserve"> هرتز</w:t>
      </w:r>
      <w:r w:rsidRPr="005E763B">
        <w:rPr>
          <w:rFonts w:hint="cs"/>
          <w:rtl/>
        </w:rPr>
        <w:t xml:space="preserve"> است</w:t>
      </w:r>
      <w:r w:rsidRPr="005E763B">
        <w:rPr>
          <w:rtl/>
        </w:rPr>
        <w:t xml:space="preserve">. </w:t>
      </w:r>
      <w:r w:rsidRPr="005E763B">
        <w:rPr>
          <w:rFonts w:hint="cs"/>
          <w:rtl/>
        </w:rPr>
        <w:t xml:space="preserve">امواج آلفا </w:t>
      </w:r>
      <w:r w:rsidRPr="005E763B">
        <w:rPr>
          <w:rtl/>
        </w:rPr>
        <w:t>معمولاً در نواح</w:t>
      </w:r>
      <w:r w:rsidRPr="005E763B">
        <w:rPr>
          <w:rFonts w:hint="cs"/>
          <w:rtl/>
        </w:rPr>
        <w:t>ی</w:t>
      </w:r>
      <w:r w:rsidRPr="005E763B">
        <w:rPr>
          <w:rtl/>
        </w:rPr>
        <w:t xml:space="preserve"> </w:t>
      </w:r>
      <w:r w:rsidRPr="005E763B">
        <w:rPr>
          <w:rFonts w:hint="cs"/>
          <w:rtl/>
        </w:rPr>
        <w:t>پس‌سری</w:t>
      </w:r>
      <w:r w:rsidRPr="005E763B">
        <w:rPr>
          <w:rtl/>
        </w:rPr>
        <w:t xml:space="preserve"> بهتر د</w:t>
      </w:r>
      <w:r w:rsidRPr="005E763B">
        <w:rPr>
          <w:rFonts w:hint="cs"/>
          <w:rtl/>
        </w:rPr>
        <w:t>ی</w:t>
      </w:r>
      <w:r w:rsidRPr="005E763B">
        <w:rPr>
          <w:rFonts w:hint="eastAsia"/>
          <w:rtl/>
        </w:rPr>
        <w:t>ده</w:t>
      </w:r>
      <w:r w:rsidRPr="005E763B">
        <w:rPr>
          <w:rtl/>
        </w:rPr>
        <w:t xml:space="preserve"> م</w:t>
      </w:r>
      <w:r w:rsidRPr="005E763B">
        <w:rPr>
          <w:rFonts w:hint="cs"/>
          <w:rtl/>
        </w:rPr>
        <w:t>ی‌</w:t>
      </w:r>
      <w:r w:rsidRPr="005E763B">
        <w:rPr>
          <w:rFonts w:hint="eastAsia"/>
          <w:rtl/>
        </w:rPr>
        <w:t>شود</w:t>
      </w:r>
      <w:r w:rsidRPr="005E763B">
        <w:rPr>
          <w:rtl/>
        </w:rPr>
        <w:t xml:space="preserve">. </w:t>
      </w:r>
      <w:r w:rsidRPr="005E763B">
        <w:rPr>
          <w:rFonts w:hint="cs"/>
          <w:rtl/>
        </w:rPr>
        <w:t xml:space="preserve">این امواج </w:t>
      </w:r>
      <w:r w:rsidRPr="005E763B">
        <w:rPr>
          <w:u w:val="single"/>
          <w:rtl/>
        </w:rPr>
        <w:t>هنگام بستن چشم‌ها</w:t>
      </w:r>
      <w:r w:rsidRPr="005E763B">
        <w:rPr>
          <w:rtl/>
        </w:rPr>
        <w:t xml:space="preserve"> و استراحت ظاهر م</w:t>
      </w:r>
      <w:r w:rsidRPr="005E763B">
        <w:rPr>
          <w:rFonts w:hint="cs"/>
          <w:rtl/>
        </w:rPr>
        <w:t>ی‌</w:t>
      </w:r>
      <w:r w:rsidRPr="005E763B">
        <w:rPr>
          <w:rFonts w:hint="eastAsia"/>
          <w:rtl/>
        </w:rPr>
        <w:t>شود</w:t>
      </w:r>
      <w:r w:rsidRPr="005E763B">
        <w:rPr>
          <w:rtl/>
        </w:rPr>
        <w:t xml:space="preserve"> و هنگام بازکردن چشم‌ها </w:t>
      </w:r>
      <w:r w:rsidRPr="005E763B">
        <w:rPr>
          <w:rFonts w:hint="cs"/>
          <w:rtl/>
        </w:rPr>
        <w:t>ی</w:t>
      </w:r>
      <w:r w:rsidRPr="005E763B">
        <w:rPr>
          <w:rFonts w:hint="eastAsia"/>
          <w:rtl/>
        </w:rPr>
        <w:t>ا</w:t>
      </w:r>
      <w:r w:rsidRPr="005E763B">
        <w:rPr>
          <w:rtl/>
        </w:rPr>
        <w:t xml:space="preserve"> هشدار با هر مکان</w:t>
      </w:r>
      <w:r w:rsidRPr="005E763B">
        <w:rPr>
          <w:rFonts w:hint="cs"/>
          <w:rtl/>
        </w:rPr>
        <w:t>ی</w:t>
      </w:r>
      <w:r w:rsidRPr="005E763B">
        <w:rPr>
          <w:rFonts w:hint="eastAsia"/>
          <w:rtl/>
        </w:rPr>
        <w:t>زم</w:t>
      </w:r>
      <w:r w:rsidRPr="005E763B">
        <w:rPr>
          <w:rFonts w:hint="cs"/>
          <w:rtl/>
        </w:rPr>
        <w:t>ی</w:t>
      </w:r>
      <w:r w:rsidRPr="005E763B">
        <w:rPr>
          <w:rtl/>
        </w:rPr>
        <w:t xml:space="preserve"> (فکرکردن، محاسبه کردن) ناپد</w:t>
      </w:r>
      <w:r w:rsidRPr="005E763B">
        <w:rPr>
          <w:rFonts w:hint="cs"/>
          <w:rtl/>
        </w:rPr>
        <w:t>ی</w:t>
      </w:r>
      <w:r w:rsidRPr="005E763B">
        <w:rPr>
          <w:rFonts w:hint="eastAsia"/>
          <w:rtl/>
        </w:rPr>
        <w:t>د</w:t>
      </w:r>
      <w:r w:rsidRPr="005E763B">
        <w:rPr>
          <w:rtl/>
        </w:rPr>
        <w:t xml:space="preserve"> م</w:t>
      </w:r>
      <w:r w:rsidRPr="005E763B">
        <w:rPr>
          <w:rFonts w:hint="cs"/>
          <w:rtl/>
        </w:rPr>
        <w:t>ی‌</w:t>
      </w:r>
      <w:r w:rsidRPr="005E763B">
        <w:rPr>
          <w:rFonts w:hint="eastAsia"/>
          <w:rtl/>
        </w:rPr>
        <w:t>شود</w:t>
      </w:r>
      <w:r w:rsidRPr="005E763B">
        <w:rPr>
          <w:rFonts w:hint="cs"/>
          <w:rtl/>
        </w:rPr>
        <w:t>.</w:t>
      </w:r>
      <w:r w:rsidR="00E97D46" w:rsidRPr="00E97D46">
        <w:rPr>
          <w:rtl/>
        </w:rPr>
        <w:t xml:space="preserve"> تول</w:t>
      </w:r>
      <w:r w:rsidR="00E97D46" w:rsidRPr="00E97D46">
        <w:rPr>
          <w:rFonts w:hint="cs"/>
          <w:rtl/>
        </w:rPr>
        <w:t>ی</w:t>
      </w:r>
      <w:r w:rsidR="00E97D46" w:rsidRPr="00E97D46">
        <w:rPr>
          <w:rFonts w:hint="eastAsia"/>
          <w:rtl/>
        </w:rPr>
        <w:t>د</w:t>
      </w:r>
      <w:r w:rsidR="00E97D46" w:rsidRPr="00E97D46">
        <w:rPr>
          <w:rtl/>
        </w:rPr>
        <w:t xml:space="preserve"> آلفا</w:t>
      </w:r>
      <w:r w:rsidR="00E97D46">
        <w:rPr>
          <w:rFonts w:hint="cs"/>
          <w:rtl/>
        </w:rPr>
        <w:t xml:space="preserve"> در حد معمول </w:t>
      </w:r>
      <w:r w:rsidR="00E97D46" w:rsidRPr="00E97D46">
        <w:rPr>
          <w:rtl/>
        </w:rPr>
        <w:t>به توانا</w:t>
      </w:r>
      <w:r w:rsidR="00E97D46" w:rsidRPr="00E97D46">
        <w:rPr>
          <w:rFonts w:hint="cs"/>
          <w:rtl/>
        </w:rPr>
        <w:t>یی</w:t>
      </w:r>
      <w:r w:rsidR="00E97D46" w:rsidRPr="00E97D46">
        <w:rPr>
          <w:rtl/>
        </w:rPr>
        <w:t xml:space="preserve"> هماهنگ</w:t>
      </w:r>
      <w:r w:rsidR="00E97D46" w:rsidRPr="00E97D46">
        <w:rPr>
          <w:rFonts w:hint="cs"/>
          <w:rtl/>
        </w:rPr>
        <w:t>ی</w:t>
      </w:r>
      <w:r w:rsidR="00E97D46" w:rsidRPr="00E97D46">
        <w:rPr>
          <w:rtl/>
        </w:rPr>
        <w:t xml:space="preserve"> ذهن</w:t>
      </w:r>
      <w:r w:rsidR="00E97D46" w:rsidRPr="00E97D46">
        <w:rPr>
          <w:rFonts w:hint="cs"/>
          <w:rtl/>
        </w:rPr>
        <w:t>ی</w:t>
      </w:r>
      <w:r w:rsidR="00E97D46" w:rsidRPr="00E97D46">
        <w:rPr>
          <w:rtl/>
        </w:rPr>
        <w:t xml:space="preserve"> کمک </w:t>
      </w:r>
      <w:r w:rsidR="001E589B">
        <w:rPr>
          <w:rtl/>
        </w:rPr>
        <w:t>م</w:t>
      </w:r>
      <w:r w:rsidR="001E589B">
        <w:rPr>
          <w:rFonts w:hint="cs"/>
          <w:rtl/>
        </w:rPr>
        <w:t>ی‌</w:t>
      </w:r>
      <w:r w:rsidR="001E589B">
        <w:rPr>
          <w:rFonts w:hint="eastAsia"/>
          <w:rtl/>
        </w:rPr>
        <w:t>کند</w:t>
      </w:r>
      <w:r w:rsidR="00E97D46">
        <w:rPr>
          <w:rFonts w:hint="cs"/>
          <w:rtl/>
        </w:rPr>
        <w:t xml:space="preserve"> و </w:t>
      </w:r>
      <w:r w:rsidR="00E97D46" w:rsidRPr="00E97D46">
        <w:rPr>
          <w:rtl/>
        </w:rPr>
        <w:t>احساس کل</w:t>
      </w:r>
      <w:r w:rsidR="00E97D46" w:rsidRPr="00E97D46">
        <w:rPr>
          <w:rFonts w:hint="cs"/>
          <w:rtl/>
        </w:rPr>
        <w:t>ی</w:t>
      </w:r>
      <w:r w:rsidR="00E97D46" w:rsidRPr="00E97D46">
        <w:rPr>
          <w:rtl/>
        </w:rPr>
        <w:t xml:space="preserve"> آرامش را افزا</w:t>
      </w:r>
      <w:r w:rsidR="00E97D46" w:rsidRPr="00E97D46">
        <w:rPr>
          <w:rFonts w:hint="cs"/>
          <w:rtl/>
        </w:rPr>
        <w:t>ی</w:t>
      </w:r>
      <w:r w:rsidR="00E97D46" w:rsidRPr="00E97D46">
        <w:rPr>
          <w:rFonts w:hint="eastAsia"/>
          <w:rtl/>
        </w:rPr>
        <w:t>ش</w:t>
      </w:r>
      <w:r w:rsidR="00E97D46" w:rsidRPr="00E97D46">
        <w:rPr>
          <w:rtl/>
        </w:rPr>
        <w:t xml:space="preserve"> </w:t>
      </w:r>
      <w:r w:rsidR="001E589B">
        <w:rPr>
          <w:rtl/>
        </w:rPr>
        <w:t>م</w:t>
      </w:r>
      <w:r w:rsidR="001E589B">
        <w:rPr>
          <w:rFonts w:hint="cs"/>
          <w:rtl/>
        </w:rPr>
        <w:t>ی‌</w:t>
      </w:r>
      <w:r w:rsidR="001E589B">
        <w:rPr>
          <w:rFonts w:hint="eastAsia"/>
          <w:rtl/>
        </w:rPr>
        <w:t>دهد</w:t>
      </w:r>
      <w:r w:rsidR="00E97D46" w:rsidRPr="00E97D46">
        <w:rPr>
          <w:rtl/>
        </w:rPr>
        <w:t>. در ا</w:t>
      </w:r>
      <w:r w:rsidR="00E97D46" w:rsidRPr="00E97D46">
        <w:rPr>
          <w:rFonts w:hint="cs"/>
          <w:rtl/>
        </w:rPr>
        <w:t>ی</w:t>
      </w:r>
      <w:r w:rsidR="00E97D46" w:rsidRPr="00E97D46">
        <w:rPr>
          <w:rFonts w:hint="eastAsia"/>
          <w:rtl/>
        </w:rPr>
        <w:t>ن</w:t>
      </w:r>
      <w:r w:rsidR="00E97D46" w:rsidRPr="00E97D46">
        <w:rPr>
          <w:rtl/>
        </w:rPr>
        <w:t xml:space="preserve"> حالت </w:t>
      </w:r>
      <w:r w:rsidR="00E97D46">
        <w:rPr>
          <w:rFonts w:hint="cs"/>
          <w:rtl/>
        </w:rPr>
        <w:t xml:space="preserve">شخص </w:t>
      </w:r>
      <w:r w:rsidR="001E589B">
        <w:rPr>
          <w:rtl/>
        </w:rPr>
        <w:t>م</w:t>
      </w:r>
      <w:r w:rsidR="001E589B">
        <w:rPr>
          <w:rFonts w:hint="cs"/>
          <w:rtl/>
        </w:rPr>
        <w:t>ی‌</w:t>
      </w:r>
      <w:r w:rsidR="001E589B">
        <w:rPr>
          <w:rFonts w:hint="eastAsia"/>
          <w:rtl/>
        </w:rPr>
        <w:t>تواند</w:t>
      </w:r>
      <w:r w:rsidR="00E97D46" w:rsidRPr="00E97D46">
        <w:rPr>
          <w:rtl/>
        </w:rPr>
        <w:t xml:space="preserve"> سر</w:t>
      </w:r>
      <w:r w:rsidR="00E97D46" w:rsidRPr="00E97D46">
        <w:rPr>
          <w:rFonts w:hint="cs"/>
          <w:rtl/>
        </w:rPr>
        <w:t>ی</w:t>
      </w:r>
      <w:r w:rsidR="00E97D46" w:rsidRPr="00E97D46">
        <w:rPr>
          <w:rFonts w:hint="eastAsia"/>
          <w:rtl/>
        </w:rPr>
        <w:t>ع</w:t>
      </w:r>
      <w:r w:rsidR="00E97D46" w:rsidRPr="00E97D46">
        <w:rPr>
          <w:rtl/>
        </w:rPr>
        <w:t xml:space="preserve"> و کارآمد هر کار</w:t>
      </w:r>
      <w:r w:rsidR="00E97D46" w:rsidRPr="00E97D46">
        <w:rPr>
          <w:rFonts w:hint="cs"/>
          <w:rtl/>
        </w:rPr>
        <w:t>ی</w:t>
      </w:r>
      <w:r w:rsidR="00E97D46" w:rsidRPr="00E97D46">
        <w:rPr>
          <w:rtl/>
        </w:rPr>
        <w:t xml:space="preserve"> که در دست دار</w:t>
      </w:r>
      <w:r w:rsidR="00E97D46" w:rsidRPr="00E97D46">
        <w:rPr>
          <w:rFonts w:hint="eastAsia"/>
          <w:rtl/>
        </w:rPr>
        <w:t>د</w:t>
      </w:r>
      <w:r w:rsidR="00E97D46" w:rsidRPr="00E97D46">
        <w:rPr>
          <w:rtl/>
        </w:rPr>
        <w:t xml:space="preserve"> </w:t>
      </w:r>
      <w:r w:rsidR="00E97D46">
        <w:rPr>
          <w:rFonts w:hint="cs"/>
          <w:rtl/>
        </w:rPr>
        <w:t xml:space="preserve">را </w:t>
      </w:r>
      <w:r w:rsidR="00E97D46" w:rsidRPr="00E97D46">
        <w:rPr>
          <w:rtl/>
        </w:rPr>
        <w:t>انجام</w:t>
      </w:r>
      <w:r w:rsidR="00E97D46">
        <w:rPr>
          <w:rFonts w:hint="cs"/>
          <w:rtl/>
        </w:rPr>
        <w:t xml:space="preserve"> دهد.</w:t>
      </w:r>
      <w:r w:rsidR="00E97D46" w:rsidRPr="00E97D46">
        <w:rPr>
          <w:rtl/>
        </w:rPr>
        <w:t xml:space="preserve"> هنگام</w:t>
      </w:r>
      <w:r w:rsidR="00E97D46" w:rsidRPr="00E97D46">
        <w:rPr>
          <w:rFonts w:hint="cs"/>
          <w:rtl/>
        </w:rPr>
        <w:t>ی</w:t>
      </w:r>
      <w:r w:rsidR="00E97D46" w:rsidRPr="00E97D46">
        <w:rPr>
          <w:rtl/>
        </w:rPr>
        <w:t xml:space="preserve"> که</w:t>
      </w:r>
      <w:r w:rsidR="00E97D46">
        <w:rPr>
          <w:rFonts w:hint="cs"/>
          <w:rtl/>
        </w:rPr>
        <w:t xml:space="preserve"> باند</w:t>
      </w:r>
      <w:r w:rsidR="00E97D46" w:rsidRPr="00E97D46">
        <w:rPr>
          <w:rtl/>
        </w:rPr>
        <w:t xml:space="preserve"> آلفا غالب است، اکثر مردم احساس راحت</w:t>
      </w:r>
      <w:r w:rsidR="00E97D46" w:rsidRPr="00E97D46">
        <w:rPr>
          <w:rFonts w:hint="cs"/>
          <w:rtl/>
        </w:rPr>
        <w:t>ی</w:t>
      </w:r>
      <w:r w:rsidR="00E97D46" w:rsidRPr="00E97D46">
        <w:rPr>
          <w:rtl/>
        </w:rPr>
        <w:t xml:space="preserve"> و آرامش </w:t>
      </w:r>
      <w:r w:rsidR="001E589B">
        <w:rPr>
          <w:rtl/>
        </w:rPr>
        <w:t>م</w:t>
      </w:r>
      <w:r w:rsidR="001E589B">
        <w:rPr>
          <w:rFonts w:hint="cs"/>
          <w:rtl/>
        </w:rPr>
        <w:t>ی‌</w:t>
      </w:r>
      <w:r w:rsidR="001E589B">
        <w:rPr>
          <w:rFonts w:hint="eastAsia"/>
          <w:rtl/>
        </w:rPr>
        <w:t>کنند</w:t>
      </w:r>
      <w:r w:rsidR="00E97D46" w:rsidRPr="00E97D46">
        <w:rPr>
          <w:rtl/>
        </w:rPr>
        <w:t xml:space="preserve">. به نظر </w:t>
      </w:r>
      <w:r w:rsidR="001E589B">
        <w:rPr>
          <w:rtl/>
        </w:rPr>
        <w:t>م</w:t>
      </w:r>
      <w:r w:rsidR="001E589B">
        <w:rPr>
          <w:rFonts w:hint="cs"/>
          <w:rtl/>
        </w:rPr>
        <w:t>ی‌</w:t>
      </w:r>
      <w:r w:rsidR="001E589B">
        <w:rPr>
          <w:rFonts w:hint="eastAsia"/>
          <w:rtl/>
        </w:rPr>
        <w:t>رسد</w:t>
      </w:r>
      <w:r w:rsidR="00E97D46">
        <w:rPr>
          <w:rFonts w:hint="cs"/>
          <w:rtl/>
        </w:rPr>
        <w:t xml:space="preserve"> امواج باند</w:t>
      </w:r>
      <w:r w:rsidR="00E97D46" w:rsidRPr="00E97D46">
        <w:rPr>
          <w:rtl/>
        </w:rPr>
        <w:t xml:space="preserve"> آلفا پل</w:t>
      </w:r>
      <w:r w:rsidR="00E97D46">
        <w:rPr>
          <w:rFonts w:hint="cs"/>
          <w:rtl/>
        </w:rPr>
        <w:t xml:space="preserve">ی میان </w:t>
      </w:r>
      <w:r w:rsidR="00E97D46" w:rsidRPr="00E97D46">
        <w:rPr>
          <w:rtl/>
        </w:rPr>
        <w:t>هش</w:t>
      </w:r>
      <w:r w:rsidR="00E97D46" w:rsidRPr="00E97D46">
        <w:rPr>
          <w:rFonts w:hint="cs"/>
          <w:rtl/>
        </w:rPr>
        <w:t>ی</w:t>
      </w:r>
      <w:r w:rsidR="00E97D46" w:rsidRPr="00E97D46">
        <w:rPr>
          <w:rFonts w:hint="eastAsia"/>
          <w:rtl/>
        </w:rPr>
        <w:t>ار</w:t>
      </w:r>
      <w:r w:rsidR="00E97D46">
        <w:rPr>
          <w:rFonts w:hint="cs"/>
          <w:rtl/>
        </w:rPr>
        <w:t>ی</w:t>
      </w:r>
      <w:r w:rsidR="00E97D46" w:rsidRPr="00E97D46">
        <w:rPr>
          <w:rtl/>
        </w:rPr>
        <w:t xml:space="preserve"> </w:t>
      </w:r>
      <w:r w:rsidR="00E97D46">
        <w:rPr>
          <w:rFonts w:hint="cs"/>
          <w:rtl/>
        </w:rPr>
        <w:t>و</w:t>
      </w:r>
      <w:r w:rsidR="00E97D46" w:rsidRPr="00E97D46">
        <w:rPr>
          <w:rtl/>
        </w:rPr>
        <w:t xml:space="preserve"> ناخودآگاه</w:t>
      </w:r>
      <w:r w:rsidR="00E97D46">
        <w:rPr>
          <w:rFonts w:hint="cs"/>
          <w:rtl/>
        </w:rPr>
        <w:t xml:space="preserve"> هستند</w:t>
      </w:r>
      <w:r w:rsidR="00E97D46" w:rsidRPr="00E97D46">
        <w:rPr>
          <w:rtl/>
        </w:rPr>
        <w:t>. گزارش شده است که ر</w:t>
      </w:r>
      <w:r w:rsidR="00E97D46" w:rsidRPr="00E97D46">
        <w:rPr>
          <w:rFonts w:hint="cs"/>
          <w:rtl/>
        </w:rPr>
        <w:t>ی</w:t>
      </w:r>
      <w:r w:rsidR="00E97D46" w:rsidRPr="00E97D46">
        <w:rPr>
          <w:rFonts w:hint="eastAsia"/>
          <w:rtl/>
        </w:rPr>
        <w:t>تم</w:t>
      </w:r>
      <w:r w:rsidR="00E97D46" w:rsidRPr="00E97D46">
        <w:rPr>
          <w:rtl/>
        </w:rPr>
        <w:t xml:space="preserve"> آلفا از ماده سف</w:t>
      </w:r>
      <w:r w:rsidR="00E97D46" w:rsidRPr="00E97D46">
        <w:rPr>
          <w:rFonts w:hint="cs"/>
          <w:rtl/>
        </w:rPr>
        <w:t>ی</w:t>
      </w:r>
      <w:r w:rsidR="00E97D46" w:rsidRPr="00E97D46">
        <w:rPr>
          <w:rFonts w:hint="eastAsia"/>
          <w:rtl/>
        </w:rPr>
        <w:t>د</w:t>
      </w:r>
      <w:r w:rsidR="00E97D46">
        <w:rPr>
          <w:rStyle w:val="FootnoteReference"/>
          <w:rtl/>
        </w:rPr>
        <w:footnoteReference w:id="7"/>
      </w:r>
      <w:r w:rsidR="00E97D46" w:rsidRPr="00E97D46">
        <w:rPr>
          <w:rtl/>
        </w:rPr>
        <w:t xml:space="preserve"> مغز مشتق شده است. ماده سف</w:t>
      </w:r>
      <w:r w:rsidR="00E97D46" w:rsidRPr="00E97D46">
        <w:rPr>
          <w:rFonts w:hint="cs"/>
          <w:rtl/>
        </w:rPr>
        <w:t>ی</w:t>
      </w:r>
      <w:r w:rsidR="00E97D46" w:rsidRPr="00E97D46">
        <w:rPr>
          <w:rFonts w:hint="eastAsia"/>
          <w:rtl/>
        </w:rPr>
        <w:t>د</w:t>
      </w:r>
      <w:r w:rsidR="00E97D46" w:rsidRPr="00E97D46">
        <w:rPr>
          <w:rtl/>
        </w:rPr>
        <w:t xml:space="preserve"> را </w:t>
      </w:r>
      <w:r w:rsidR="001E589B">
        <w:rPr>
          <w:rtl/>
        </w:rPr>
        <w:t>م</w:t>
      </w:r>
      <w:r w:rsidR="001E589B">
        <w:rPr>
          <w:rFonts w:hint="cs"/>
          <w:rtl/>
        </w:rPr>
        <w:t>ی‌</w:t>
      </w:r>
      <w:r w:rsidR="001E589B">
        <w:rPr>
          <w:rFonts w:hint="eastAsia"/>
          <w:rtl/>
        </w:rPr>
        <w:t>توان</w:t>
      </w:r>
      <w:r w:rsidR="00E97D46" w:rsidRPr="00E97D46">
        <w:rPr>
          <w:rtl/>
        </w:rPr>
        <w:t xml:space="preserve"> بخش</w:t>
      </w:r>
      <w:r w:rsidR="00E97D46" w:rsidRPr="00E97D46">
        <w:rPr>
          <w:rFonts w:hint="cs"/>
          <w:rtl/>
        </w:rPr>
        <w:t>ی</w:t>
      </w:r>
      <w:r w:rsidR="00E97D46" w:rsidRPr="00E97D46">
        <w:rPr>
          <w:rtl/>
        </w:rPr>
        <w:t xml:space="preserve"> از مغز دانست که همه </w:t>
      </w:r>
      <w:r w:rsidR="001E589B">
        <w:rPr>
          <w:rtl/>
        </w:rPr>
        <w:t>قسمت‌ها</w:t>
      </w:r>
      <w:r w:rsidR="00E97D46" w:rsidRPr="00E97D46">
        <w:rPr>
          <w:rtl/>
        </w:rPr>
        <w:t xml:space="preserve"> را به </w:t>
      </w:r>
      <w:r w:rsidR="00E97D46" w:rsidRPr="00E97D46">
        <w:rPr>
          <w:rFonts w:hint="cs"/>
          <w:rtl/>
        </w:rPr>
        <w:t>ی</w:t>
      </w:r>
      <w:r w:rsidR="00E97D46" w:rsidRPr="00E97D46">
        <w:rPr>
          <w:rFonts w:hint="eastAsia"/>
          <w:rtl/>
        </w:rPr>
        <w:t>کد</w:t>
      </w:r>
      <w:r w:rsidR="00E97D46" w:rsidRPr="00E97D46">
        <w:rPr>
          <w:rFonts w:hint="cs"/>
          <w:rtl/>
        </w:rPr>
        <w:t>ی</w:t>
      </w:r>
      <w:r w:rsidR="00E97D46" w:rsidRPr="00E97D46">
        <w:rPr>
          <w:rFonts w:hint="eastAsia"/>
          <w:rtl/>
        </w:rPr>
        <w:t>گر</w:t>
      </w:r>
      <w:r w:rsidR="00E97D46" w:rsidRPr="00E97D46">
        <w:rPr>
          <w:rtl/>
        </w:rPr>
        <w:t xml:space="preserve"> متصل </w:t>
      </w:r>
      <w:r w:rsidR="001E589B">
        <w:rPr>
          <w:rtl/>
        </w:rPr>
        <w:t>م</w:t>
      </w:r>
      <w:r w:rsidR="001E589B">
        <w:rPr>
          <w:rFonts w:hint="cs"/>
          <w:rtl/>
        </w:rPr>
        <w:t>ی‌</w:t>
      </w:r>
      <w:r w:rsidR="001E589B">
        <w:rPr>
          <w:rFonts w:hint="eastAsia"/>
          <w:rtl/>
        </w:rPr>
        <w:t>کند</w:t>
      </w:r>
      <w:r w:rsidR="00E97D46" w:rsidRPr="00E97D46">
        <w:rPr>
          <w:rtl/>
        </w:rPr>
        <w:t>. آلفا حالت</w:t>
      </w:r>
      <w:r w:rsidR="00E97D46" w:rsidRPr="00E97D46">
        <w:rPr>
          <w:rFonts w:hint="cs"/>
          <w:rtl/>
        </w:rPr>
        <w:t>ی</w:t>
      </w:r>
      <w:r w:rsidR="00E97D46" w:rsidRPr="00E97D46">
        <w:rPr>
          <w:rtl/>
        </w:rPr>
        <w:t xml:space="preserve"> را</w:t>
      </w:r>
      <w:r w:rsidR="00E97D46" w:rsidRPr="00E97D46">
        <w:rPr>
          <w:rFonts w:hint="cs"/>
          <w:rtl/>
        </w:rPr>
        <w:t>ی</w:t>
      </w:r>
      <w:r w:rsidR="00E97D46" w:rsidRPr="00E97D46">
        <w:rPr>
          <w:rFonts w:hint="eastAsia"/>
          <w:rtl/>
        </w:rPr>
        <w:t>ج</w:t>
      </w:r>
      <w:r w:rsidR="00E97D46" w:rsidRPr="00E97D46">
        <w:rPr>
          <w:rtl/>
        </w:rPr>
        <w:t xml:space="preserve"> برا</w:t>
      </w:r>
      <w:r w:rsidR="00E97D46" w:rsidRPr="00E97D46">
        <w:rPr>
          <w:rFonts w:hint="cs"/>
          <w:rtl/>
        </w:rPr>
        <w:t>ی</w:t>
      </w:r>
      <w:r w:rsidR="00E97D46" w:rsidRPr="00E97D46">
        <w:rPr>
          <w:rtl/>
        </w:rPr>
        <w:t xml:space="preserve"> مغز است و زمان</w:t>
      </w:r>
      <w:r w:rsidR="00E97D46" w:rsidRPr="00E97D46">
        <w:rPr>
          <w:rFonts w:hint="cs"/>
          <w:rtl/>
        </w:rPr>
        <w:t>ی</w:t>
      </w:r>
      <w:r w:rsidR="00E97D46" w:rsidRPr="00E97D46">
        <w:rPr>
          <w:rtl/>
        </w:rPr>
        <w:t xml:space="preserve"> رخ م</w:t>
      </w:r>
      <w:r w:rsidR="00E97D46" w:rsidRPr="00E97D46">
        <w:rPr>
          <w:rFonts w:hint="cs"/>
          <w:rtl/>
        </w:rPr>
        <w:t>ی‌</w:t>
      </w:r>
      <w:r w:rsidR="00E97D46" w:rsidRPr="00E97D46">
        <w:rPr>
          <w:rFonts w:hint="eastAsia"/>
          <w:rtl/>
        </w:rPr>
        <w:t>دهد</w:t>
      </w:r>
      <w:r w:rsidR="00E97D46" w:rsidRPr="00E97D46">
        <w:rPr>
          <w:rtl/>
        </w:rPr>
        <w:t xml:space="preserve"> که فرد هوش</w:t>
      </w:r>
      <w:r w:rsidR="00E97D46" w:rsidRPr="00E97D46">
        <w:rPr>
          <w:rFonts w:hint="cs"/>
          <w:rtl/>
        </w:rPr>
        <w:t>ی</w:t>
      </w:r>
      <w:r w:rsidR="00E97D46" w:rsidRPr="00E97D46">
        <w:rPr>
          <w:rFonts w:hint="eastAsia"/>
          <w:rtl/>
        </w:rPr>
        <w:t>ار</w:t>
      </w:r>
      <w:r w:rsidR="00E97D46" w:rsidRPr="00E97D46">
        <w:rPr>
          <w:rtl/>
        </w:rPr>
        <w:t xml:space="preserve"> باشد (نشانگر هوش</w:t>
      </w:r>
      <w:r w:rsidR="00E97D46" w:rsidRPr="00E97D46">
        <w:rPr>
          <w:rFonts w:hint="cs"/>
          <w:rtl/>
        </w:rPr>
        <w:t>ی</w:t>
      </w:r>
      <w:r w:rsidR="00E97D46" w:rsidRPr="00E97D46">
        <w:rPr>
          <w:rFonts w:hint="eastAsia"/>
          <w:rtl/>
        </w:rPr>
        <w:t>ار</w:t>
      </w:r>
      <w:r w:rsidR="00E97D46" w:rsidRPr="00E97D46">
        <w:rPr>
          <w:rFonts w:hint="cs"/>
          <w:rtl/>
        </w:rPr>
        <w:t>ی</w:t>
      </w:r>
      <w:r w:rsidR="00E97D46" w:rsidRPr="00E97D46">
        <w:rPr>
          <w:rtl/>
        </w:rPr>
        <w:t xml:space="preserve"> و خواب است)، اما به طور فعال اطلاعات را پردازش نم</w:t>
      </w:r>
      <w:r w:rsidR="00E97D46" w:rsidRPr="00E97D46">
        <w:rPr>
          <w:rFonts w:hint="cs"/>
          <w:rtl/>
        </w:rPr>
        <w:t>ی‌</w:t>
      </w:r>
      <w:r w:rsidR="00E97D46" w:rsidRPr="00E97D46">
        <w:rPr>
          <w:rFonts w:hint="eastAsia"/>
          <w:rtl/>
        </w:rPr>
        <w:t>کند</w:t>
      </w:r>
      <w:r w:rsidR="00E97D46" w:rsidRPr="00E97D46">
        <w:rPr>
          <w:rtl/>
        </w:rPr>
        <w:t>.</w:t>
      </w:r>
      <w:r w:rsidR="00164765">
        <w:rPr>
          <w:rFonts w:hint="cs"/>
          <w:rtl/>
        </w:rPr>
        <w:t xml:space="preserve"> </w:t>
      </w:r>
      <w:r w:rsidR="00E97D46" w:rsidRPr="00E97D46">
        <w:rPr>
          <w:rtl/>
        </w:rPr>
        <w:t xml:space="preserve">آلفا با </w:t>
      </w:r>
      <w:r w:rsidR="001E589B">
        <w:rPr>
          <w:rtl/>
        </w:rPr>
        <w:t>برون‌گرا</w:t>
      </w:r>
      <w:r w:rsidR="001E589B">
        <w:rPr>
          <w:rFonts w:hint="cs"/>
          <w:rtl/>
        </w:rPr>
        <w:t>یی</w:t>
      </w:r>
      <w:r w:rsidR="00E97D46" w:rsidRPr="00E97D46">
        <w:rPr>
          <w:rtl/>
        </w:rPr>
        <w:t xml:space="preserve"> (</w:t>
      </w:r>
      <w:r w:rsidR="001E589B">
        <w:rPr>
          <w:rtl/>
        </w:rPr>
        <w:t>درون‌گراها</w:t>
      </w:r>
      <w:r w:rsidR="00E97D46" w:rsidRPr="00E97D46">
        <w:rPr>
          <w:rtl/>
        </w:rPr>
        <w:t xml:space="preserve"> کمتر</w:t>
      </w:r>
      <w:r w:rsidR="00164765">
        <w:rPr>
          <w:rFonts w:hint="cs"/>
          <w:rtl/>
        </w:rPr>
        <w:t xml:space="preserve"> این موج را</w:t>
      </w:r>
      <w:r w:rsidR="00E97D46" w:rsidRPr="00E97D46">
        <w:rPr>
          <w:rtl/>
        </w:rPr>
        <w:t xml:space="preserve"> نشان </w:t>
      </w:r>
      <w:r w:rsidR="001E589B">
        <w:rPr>
          <w:rtl/>
        </w:rPr>
        <w:t>م</w:t>
      </w:r>
      <w:r w:rsidR="001E589B">
        <w:rPr>
          <w:rFonts w:hint="cs"/>
          <w:rtl/>
        </w:rPr>
        <w:t>ی‌</w:t>
      </w:r>
      <w:r w:rsidR="001E589B">
        <w:rPr>
          <w:rFonts w:hint="eastAsia"/>
          <w:rtl/>
        </w:rPr>
        <w:t>دهند</w:t>
      </w:r>
      <w:r w:rsidR="00E97D46" w:rsidRPr="00E97D46">
        <w:rPr>
          <w:rtl/>
        </w:rPr>
        <w:t>)، خلاق</w:t>
      </w:r>
      <w:r w:rsidR="00E97D46" w:rsidRPr="00E97D46">
        <w:rPr>
          <w:rFonts w:hint="cs"/>
          <w:rtl/>
        </w:rPr>
        <w:t>ی</w:t>
      </w:r>
      <w:r w:rsidR="00E97D46" w:rsidRPr="00E97D46">
        <w:rPr>
          <w:rFonts w:hint="eastAsia"/>
          <w:rtl/>
        </w:rPr>
        <w:t>ت</w:t>
      </w:r>
      <w:r w:rsidR="00E97D46" w:rsidRPr="00E97D46">
        <w:rPr>
          <w:rtl/>
        </w:rPr>
        <w:t xml:space="preserve"> (</w:t>
      </w:r>
      <w:r w:rsidR="001E589B">
        <w:rPr>
          <w:rtl/>
        </w:rPr>
        <w:t>شرکت‌کنندگان</w:t>
      </w:r>
      <w:r w:rsidR="00E97D46" w:rsidRPr="00E97D46">
        <w:rPr>
          <w:rtl/>
        </w:rPr>
        <w:t xml:space="preserve"> خلاق هنگام </w:t>
      </w:r>
      <w:r w:rsidR="001E589B">
        <w:rPr>
          <w:rtl/>
        </w:rPr>
        <w:t>گوش‌دادن</w:t>
      </w:r>
      <w:r w:rsidR="00E97D46" w:rsidRPr="00E97D46">
        <w:rPr>
          <w:rtl/>
        </w:rPr>
        <w:t xml:space="preserve"> و رس</w:t>
      </w:r>
      <w:r w:rsidR="00E97D46" w:rsidRPr="00E97D46">
        <w:rPr>
          <w:rFonts w:hint="cs"/>
          <w:rtl/>
        </w:rPr>
        <w:t>ی</w:t>
      </w:r>
      <w:r w:rsidR="00E97D46" w:rsidRPr="00E97D46">
        <w:rPr>
          <w:rFonts w:hint="eastAsia"/>
          <w:rtl/>
        </w:rPr>
        <w:t>دن</w:t>
      </w:r>
      <w:r w:rsidR="00E97D46" w:rsidRPr="00E97D46">
        <w:rPr>
          <w:rtl/>
        </w:rPr>
        <w:t xml:space="preserve"> به راه حل</w:t>
      </w:r>
      <w:r w:rsidR="00E97D46" w:rsidRPr="00E97D46">
        <w:rPr>
          <w:rFonts w:hint="cs"/>
          <w:rtl/>
        </w:rPr>
        <w:t>ی</w:t>
      </w:r>
      <w:r w:rsidR="00E97D46" w:rsidRPr="00E97D46">
        <w:rPr>
          <w:rtl/>
        </w:rPr>
        <w:t xml:space="preserve"> برا</w:t>
      </w:r>
      <w:r w:rsidR="00E97D46" w:rsidRPr="00E97D46">
        <w:rPr>
          <w:rFonts w:hint="cs"/>
          <w:rtl/>
        </w:rPr>
        <w:t>ی</w:t>
      </w:r>
      <w:r w:rsidR="00E97D46" w:rsidRPr="00E97D46">
        <w:rPr>
          <w:rtl/>
        </w:rPr>
        <w:t xml:space="preserve"> مشکلات خلاق، آلفا را نشان </w:t>
      </w:r>
      <w:r w:rsidR="001E589B">
        <w:rPr>
          <w:rtl/>
        </w:rPr>
        <w:t>م</w:t>
      </w:r>
      <w:r w:rsidR="001E589B">
        <w:rPr>
          <w:rFonts w:hint="cs"/>
          <w:rtl/>
        </w:rPr>
        <w:t>ی‌</w:t>
      </w:r>
      <w:r w:rsidR="001E589B">
        <w:rPr>
          <w:rFonts w:hint="eastAsia"/>
          <w:rtl/>
        </w:rPr>
        <w:t>دهند</w:t>
      </w:r>
      <w:r w:rsidR="00E97D46" w:rsidRPr="00E97D46">
        <w:rPr>
          <w:rtl/>
        </w:rPr>
        <w:t>) و کار ذهن</w:t>
      </w:r>
      <w:r w:rsidR="00E97D46" w:rsidRPr="00E97D46">
        <w:rPr>
          <w:rFonts w:hint="cs"/>
          <w:rtl/>
        </w:rPr>
        <w:t>ی</w:t>
      </w:r>
      <w:r w:rsidR="00E97D46" w:rsidRPr="00E97D46">
        <w:rPr>
          <w:rtl/>
        </w:rPr>
        <w:t xml:space="preserve"> مرتبط است. زمان</w:t>
      </w:r>
      <w:r w:rsidR="00E97D46" w:rsidRPr="00E97D46">
        <w:rPr>
          <w:rFonts w:hint="cs"/>
          <w:rtl/>
        </w:rPr>
        <w:t>ی</w:t>
      </w:r>
      <w:r w:rsidR="00E97D46" w:rsidRPr="00E97D46">
        <w:rPr>
          <w:rtl/>
        </w:rPr>
        <w:t xml:space="preserve"> که آلفا</w:t>
      </w:r>
      <w:r w:rsidR="00E97D46" w:rsidRPr="00E97D46">
        <w:rPr>
          <w:rFonts w:hint="cs"/>
          <w:rtl/>
        </w:rPr>
        <w:t>ی</w:t>
      </w:r>
      <w:r w:rsidR="00E97D46" w:rsidRPr="00E97D46">
        <w:rPr>
          <w:rtl/>
        </w:rPr>
        <w:t xml:space="preserve"> </w:t>
      </w:r>
      <w:r w:rsidR="00164765">
        <w:rPr>
          <w:rFonts w:hint="cs"/>
          <w:rtl/>
        </w:rPr>
        <w:t xml:space="preserve">شخص </w:t>
      </w:r>
      <w:r w:rsidR="00E97D46" w:rsidRPr="00E97D46">
        <w:rPr>
          <w:rtl/>
        </w:rPr>
        <w:t xml:space="preserve">در محدوده نرمال قرار دارد، </w:t>
      </w:r>
      <w:r w:rsidR="00164765">
        <w:rPr>
          <w:rFonts w:hint="cs"/>
          <w:rtl/>
        </w:rPr>
        <w:t xml:space="preserve">او </w:t>
      </w:r>
      <w:r w:rsidR="00E97D46" w:rsidRPr="00E97D46">
        <w:rPr>
          <w:rtl/>
        </w:rPr>
        <w:t>تما</w:t>
      </w:r>
      <w:r w:rsidR="00E97D46" w:rsidRPr="00E97D46">
        <w:rPr>
          <w:rFonts w:hint="cs"/>
          <w:rtl/>
        </w:rPr>
        <w:t>ی</w:t>
      </w:r>
      <w:r w:rsidR="00E97D46" w:rsidRPr="00E97D46">
        <w:rPr>
          <w:rFonts w:hint="eastAsia"/>
          <w:rtl/>
        </w:rPr>
        <w:t>ل</w:t>
      </w:r>
      <w:r w:rsidR="00E97D46" w:rsidRPr="00E97D46">
        <w:rPr>
          <w:rtl/>
        </w:rPr>
        <w:t xml:space="preserve"> دار</w:t>
      </w:r>
      <w:r w:rsidR="00164765">
        <w:rPr>
          <w:rFonts w:hint="cs"/>
          <w:rtl/>
        </w:rPr>
        <w:t>د</w:t>
      </w:r>
      <w:r w:rsidR="00E97D46" w:rsidRPr="00E97D46">
        <w:rPr>
          <w:rtl/>
        </w:rPr>
        <w:t xml:space="preserve"> </w:t>
      </w:r>
      <w:r w:rsidR="001E589B">
        <w:rPr>
          <w:rtl/>
        </w:rPr>
        <w:t>خلق‌وخو</w:t>
      </w:r>
      <w:r w:rsidR="001E589B">
        <w:rPr>
          <w:rFonts w:hint="cs"/>
          <w:rtl/>
        </w:rPr>
        <w:t>ی</w:t>
      </w:r>
      <w:r w:rsidR="00E97D46" w:rsidRPr="00E97D46">
        <w:rPr>
          <w:rtl/>
        </w:rPr>
        <w:t xml:space="preserve"> خوب</w:t>
      </w:r>
      <w:r w:rsidR="00E97D46" w:rsidRPr="00E97D46">
        <w:rPr>
          <w:rFonts w:hint="cs"/>
          <w:rtl/>
        </w:rPr>
        <w:t>ی</w:t>
      </w:r>
      <w:r w:rsidR="00E97D46" w:rsidRPr="00E97D46">
        <w:rPr>
          <w:rtl/>
        </w:rPr>
        <w:t xml:space="preserve"> ن</w:t>
      </w:r>
      <w:r w:rsidR="00E97D46" w:rsidRPr="00E97D46">
        <w:rPr>
          <w:rFonts w:hint="cs"/>
          <w:rtl/>
        </w:rPr>
        <w:t>ی</w:t>
      </w:r>
      <w:r w:rsidR="00E97D46" w:rsidRPr="00E97D46">
        <w:rPr>
          <w:rFonts w:hint="eastAsia"/>
          <w:rtl/>
        </w:rPr>
        <w:t>ز</w:t>
      </w:r>
      <w:r w:rsidR="00E97D46" w:rsidRPr="00E97D46">
        <w:rPr>
          <w:rtl/>
        </w:rPr>
        <w:t xml:space="preserve"> تجربه کن</w:t>
      </w:r>
      <w:r w:rsidR="00164765">
        <w:rPr>
          <w:rFonts w:hint="cs"/>
          <w:rtl/>
        </w:rPr>
        <w:t>د</w:t>
      </w:r>
      <w:r w:rsidR="00E97D46" w:rsidRPr="00E97D46">
        <w:rPr>
          <w:rFonts w:hint="eastAsia"/>
          <w:rtl/>
        </w:rPr>
        <w:t>،</w:t>
      </w:r>
      <w:r w:rsidR="00E97D46" w:rsidRPr="00E97D46">
        <w:rPr>
          <w:rtl/>
        </w:rPr>
        <w:t xml:space="preserve"> دن</w:t>
      </w:r>
      <w:r w:rsidR="00E97D46" w:rsidRPr="00E97D46">
        <w:rPr>
          <w:rFonts w:hint="cs"/>
          <w:rtl/>
        </w:rPr>
        <w:t>ی</w:t>
      </w:r>
      <w:r w:rsidR="00E97D46" w:rsidRPr="00E97D46">
        <w:rPr>
          <w:rFonts w:hint="eastAsia"/>
          <w:rtl/>
        </w:rPr>
        <w:t>ا</w:t>
      </w:r>
      <w:r w:rsidR="00E97D46" w:rsidRPr="00E97D46">
        <w:rPr>
          <w:rtl/>
        </w:rPr>
        <w:t xml:space="preserve"> را صادقانه بب</w:t>
      </w:r>
      <w:r w:rsidR="00E97D46" w:rsidRPr="00E97D46">
        <w:rPr>
          <w:rFonts w:hint="cs"/>
          <w:rtl/>
        </w:rPr>
        <w:t>ی</w:t>
      </w:r>
      <w:r w:rsidR="00E97D46" w:rsidRPr="00E97D46">
        <w:rPr>
          <w:rFonts w:hint="eastAsia"/>
          <w:rtl/>
        </w:rPr>
        <w:t>ن</w:t>
      </w:r>
      <w:r w:rsidR="00164765">
        <w:rPr>
          <w:rFonts w:hint="cs"/>
          <w:rtl/>
        </w:rPr>
        <w:t xml:space="preserve">د </w:t>
      </w:r>
      <w:r w:rsidR="00E97D46" w:rsidRPr="00E97D46">
        <w:rPr>
          <w:rtl/>
        </w:rPr>
        <w:t>و احساس آرامش داشته باش</w:t>
      </w:r>
      <w:r w:rsidR="00164765">
        <w:rPr>
          <w:rFonts w:hint="cs"/>
          <w:rtl/>
        </w:rPr>
        <w:t>د</w:t>
      </w:r>
      <w:r w:rsidR="00E97D46" w:rsidRPr="00E97D46">
        <w:rPr>
          <w:rtl/>
        </w:rPr>
        <w:t xml:space="preserve">. آلفا </w:t>
      </w:r>
      <w:r w:rsidR="00E97D46" w:rsidRPr="00E97D46">
        <w:rPr>
          <w:rFonts w:hint="cs"/>
          <w:rtl/>
        </w:rPr>
        <w:t>ی</w:t>
      </w:r>
      <w:r w:rsidR="00E97D46" w:rsidRPr="00E97D46">
        <w:rPr>
          <w:rFonts w:hint="eastAsia"/>
          <w:rtl/>
        </w:rPr>
        <w:t>ک</w:t>
      </w:r>
      <w:r w:rsidR="00E97D46" w:rsidRPr="00E97D46">
        <w:rPr>
          <w:rFonts w:hint="cs"/>
          <w:rtl/>
        </w:rPr>
        <w:t>ی</w:t>
      </w:r>
      <w:r w:rsidR="00E97D46" w:rsidRPr="00E97D46">
        <w:rPr>
          <w:rtl/>
        </w:rPr>
        <w:t xml:space="preserve"> از </w:t>
      </w:r>
      <w:r w:rsidR="001E589B">
        <w:rPr>
          <w:rtl/>
        </w:rPr>
        <w:t>مهم‌تر</w:t>
      </w:r>
      <w:r w:rsidR="001E589B">
        <w:rPr>
          <w:rFonts w:hint="cs"/>
          <w:rtl/>
        </w:rPr>
        <w:t>ی</w:t>
      </w:r>
      <w:r w:rsidR="001E589B">
        <w:rPr>
          <w:rFonts w:hint="eastAsia"/>
          <w:rtl/>
        </w:rPr>
        <w:t>ن</w:t>
      </w:r>
      <w:r w:rsidR="00E97D46" w:rsidRPr="00E97D46">
        <w:rPr>
          <w:rtl/>
        </w:rPr>
        <w:t xml:space="preserve"> </w:t>
      </w:r>
      <w:r w:rsidR="001E589B">
        <w:rPr>
          <w:rtl/>
        </w:rPr>
        <w:t>فرکانس‌ها</w:t>
      </w:r>
      <w:r w:rsidR="001E589B">
        <w:rPr>
          <w:rFonts w:hint="cs"/>
          <w:rtl/>
        </w:rPr>
        <w:t>ی</w:t>
      </w:r>
      <w:r w:rsidR="00E97D46" w:rsidRPr="00E97D46">
        <w:rPr>
          <w:rtl/>
        </w:rPr>
        <w:t xml:space="preserve"> مغز برا</w:t>
      </w:r>
      <w:r w:rsidR="00E97D46" w:rsidRPr="00E97D46">
        <w:rPr>
          <w:rFonts w:hint="cs"/>
          <w:rtl/>
        </w:rPr>
        <w:t>ی</w:t>
      </w:r>
      <w:r w:rsidR="00E97D46" w:rsidRPr="00E97D46">
        <w:rPr>
          <w:rtl/>
        </w:rPr>
        <w:t xml:space="preserve"> </w:t>
      </w:r>
      <w:r w:rsidR="00E97D46" w:rsidRPr="00E97D46">
        <w:rPr>
          <w:rFonts w:hint="cs"/>
          <w:rtl/>
        </w:rPr>
        <w:t>ی</w:t>
      </w:r>
      <w:r w:rsidR="00E97D46" w:rsidRPr="00E97D46">
        <w:rPr>
          <w:rFonts w:hint="eastAsia"/>
          <w:rtl/>
        </w:rPr>
        <w:t>ادگ</w:t>
      </w:r>
      <w:r w:rsidR="00E97D46" w:rsidRPr="00E97D46">
        <w:rPr>
          <w:rFonts w:hint="cs"/>
          <w:rtl/>
        </w:rPr>
        <w:t>ی</w:t>
      </w:r>
      <w:r w:rsidR="00E97D46" w:rsidRPr="00E97D46">
        <w:rPr>
          <w:rFonts w:hint="eastAsia"/>
          <w:rtl/>
        </w:rPr>
        <w:t>ر</w:t>
      </w:r>
      <w:r w:rsidR="00E97D46" w:rsidRPr="00E97D46">
        <w:rPr>
          <w:rFonts w:hint="cs"/>
          <w:rtl/>
        </w:rPr>
        <w:t>ی</w:t>
      </w:r>
      <w:r w:rsidR="00E97D46" w:rsidRPr="00E97D46">
        <w:rPr>
          <w:rtl/>
        </w:rPr>
        <w:t xml:space="preserve"> و استفاده از اطلاعات</w:t>
      </w:r>
      <w:r w:rsidR="00E97D46" w:rsidRPr="00E97D46">
        <w:rPr>
          <w:rFonts w:hint="cs"/>
          <w:rtl/>
        </w:rPr>
        <w:t>ی</w:t>
      </w:r>
      <w:r w:rsidR="00E97D46" w:rsidRPr="00E97D46">
        <w:rPr>
          <w:rtl/>
        </w:rPr>
        <w:t xml:space="preserve"> است که در کلاس درس و در محل کار تدر</w:t>
      </w:r>
      <w:r w:rsidR="00E97D46" w:rsidRPr="00E97D46">
        <w:rPr>
          <w:rFonts w:hint="cs"/>
          <w:rtl/>
        </w:rPr>
        <w:t>ی</w:t>
      </w:r>
      <w:r w:rsidR="00E97D46" w:rsidRPr="00E97D46">
        <w:rPr>
          <w:rFonts w:hint="eastAsia"/>
          <w:rtl/>
        </w:rPr>
        <w:t>س</w:t>
      </w:r>
      <w:r w:rsidR="00E97D46" w:rsidRPr="00E97D46">
        <w:rPr>
          <w:rtl/>
        </w:rPr>
        <w:t xml:space="preserve"> </w:t>
      </w:r>
      <w:r w:rsidR="001E589B">
        <w:rPr>
          <w:rtl/>
        </w:rPr>
        <w:t>م</w:t>
      </w:r>
      <w:r w:rsidR="001E589B">
        <w:rPr>
          <w:rFonts w:hint="cs"/>
          <w:rtl/>
        </w:rPr>
        <w:t>ی‌</w:t>
      </w:r>
      <w:r w:rsidR="001E589B">
        <w:rPr>
          <w:rFonts w:hint="eastAsia"/>
          <w:rtl/>
        </w:rPr>
        <w:t>شود</w:t>
      </w:r>
      <w:r w:rsidR="00E97D46" w:rsidRPr="00E97D46">
        <w:rPr>
          <w:rtl/>
        </w:rPr>
        <w:t xml:space="preserve">. </w:t>
      </w:r>
      <w:r w:rsidR="00164765">
        <w:rPr>
          <w:rFonts w:hint="cs"/>
          <w:rtl/>
        </w:rPr>
        <w:t xml:space="preserve">شخص </w:t>
      </w:r>
      <w:r w:rsidR="001E589B">
        <w:rPr>
          <w:rtl/>
        </w:rPr>
        <w:t>م</w:t>
      </w:r>
      <w:r w:rsidR="001E589B">
        <w:rPr>
          <w:rFonts w:hint="cs"/>
          <w:rtl/>
        </w:rPr>
        <w:t>ی‌</w:t>
      </w:r>
      <w:r w:rsidR="001E589B">
        <w:rPr>
          <w:rFonts w:hint="eastAsia"/>
          <w:rtl/>
        </w:rPr>
        <w:t>تواند</w:t>
      </w:r>
      <w:r w:rsidR="00E97D46" w:rsidRPr="00E97D46">
        <w:rPr>
          <w:rtl/>
        </w:rPr>
        <w:t xml:space="preserve"> </w:t>
      </w:r>
      <w:r w:rsidR="00164765">
        <w:rPr>
          <w:rFonts w:hint="cs"/>
          <w:rtl/>
        </w:rPr>
        <w:t xml:space="preserve">فعالیت باند </w:t>
      </w:r>
      <w:r w:rsidR="00E97D46" w:rsidRPr="00E97D46">
        <w:rPr>
          <w:rtl/>
        </w:rPr>
        <w:t xml:space="preserve">آلفا را با بستن </w:t>
      </w:r>
      <w:r w:rsidR="001E589B">
        <w:rPr>
          <w:rtl/>
        </w:rPr>
        <w:t>چشم‌ها</w:t>
      </w:r>
      <w:r w:rsidR="00E97D46" w:rsidRPr="00E97D46">
        <w:rPr>
          <w:rtl/>
        </w:rPr>
        <w:t xml:space="preserve"> </w:t>
      </w:r>
      <w:r w:rsidR="00E97D46" w:rsidRPr="00E97D46">
        <w:rPr>
          <w:rFonts w:hint="cs"/>
          <w:rtl/>
        </w:rPr>
        <w:t>ی</w:t>
      </w:r>
      <w:r w:rsidR="00E97D46" w:rsidRPr="00E97D46">
        <w:rPr>
          <w:rFonts w:hint="eastAsia"/>
          <w:rtl/>
        </w:rPr>
        <w:t>ا</w:t>
      </w:r>
      <w:r w:rsidR="00E97D46" w:rsidRPr="00E97D46">
        <w:rPr>
          <w:rtl/>
        </w:rPr>
        <w:t xml:space="preserve"> تنفس عم</w:t>
      </w:r>
      <w:r w:rsidR="00E97D46" w:rsidRPr="00E97D46">
        <w:rPr>
          <w:rFonts w:hint="cs"/>
          <w:rtl/>
        </w:rPr>
        <w:t>ی</w:t>
      </w:r>
      <w:r w:rsidR="00E97D46" w:rsidRPr="00E97D46">
        <w:rPr>
          <w:rFonts w:hint="eastAsia"/>
          <w:rtl/>
        </w:rPr>
        <w:t>ق</w:t>
      </w:r>
      <w:r w:rsidR="00E97D46" w:rsidRPr="00E97D46">
        <w:rPr>
          <w:rtl/>
        </w:rPr>
        <w:t xml:space="preserve"> افزا</w:t>
      </w:r>
      <w:r w:rsidR="00E97D46" w:rsidRPr="00E97D46">
        <w:rPr>
          <w:rFonts w:hint="cs"/>
          <w:rtl/>
        </w:rPr>
        <w:t>ی</w:t>
      </w:r>
      <w:r w:rsidR="00E97D46" w:rsidRPr="00E97D46">
        <w:rPr>
          <w:rFonts w:hint="eastAsia"/>
          <w:rtl/>
        </w:rPr>
        <w:t>ش</w:t>
      </w:r>
      <w:r w:rsidR="00E97D46" w:rsidRPr="00E97D46">
        <w:rPr>
          <w:rtl/>
        </w:rPr>
        <w:t xml:space="preserve"> ده</w:t>
      </w:r>
      <w:r w:rsidR="00E97D46" w:rsidRPr="00E97D46">
        <w:rPr>
          <w:rFonts w:hint="eastAsia"/>
          <w:rtl/>
        </w:rPr>
        <w:t>د</w:t>
      </w:r>
      <w:r w:rsidR="0064491A">
        <w:rPr>
          <w:rFonts w:hint="cs"/>
          <w:rtl/>
        </w:rPr>
        <w:t>،</w:t>
      </w:r>
      <w:r w:rsidR="00E97D46" w:rsidRPr="00E97D46">
        <w:rPr>
          <w:rtl/>
        </w:rPr>
        <w:t xml:space="preserve"> </w:t>
      </w:r>
      <w:r w:rsidR="00E97D46" w:rsidRPr="00E97D46">
        <w:rPr>
          <w:rFonts w:hint="cs"/>
          <w:rtl/>
        </w:rPr>
        <w:t>ی</w:t>
      </w:r>
      <w:r w:rsidR="00E97D46" w:rsidRPr="00E97D46">
        <w:rPr>
          <w:rFonts w:hint="eastAsia"/>
          <w:rtl/>
        </w:rPr>
        <w:t>ا</w:t>
      </w:r>
      <w:r w:rsidR="00E97D46" w:rsidRPr="00E97D46">
        <w:rPr>
          <w:rtl/>
        </w:rPr>
        <w:t xml:space="preserve"> با تفکر </w:t>
      </w:r>
      <w:r w:rsidR="0064491A">
        <w:rPr>
          <w:rFonts w:hint="cs"/>
          <w:rtl/>
        </w:rPr>
        <w:t>و</w:t>
      </w:r>
      <w:r w:rsidR="00E97D46" w:rsidRPr="00E97D46">
        <w:rPr>
          <w:rtl/>
        </w:rPr>
        <w:t xml:space="preserve"> محاسبه </w:t>
      </w:r>
      <w:r w:rsidR="00164765">
        <w:rPr>
          <w:rFonts w:hint="cs"/>
          <w:rtl/>
        </w:rPr>
        <w:t xml:space="preserve">فعالیت </w:t>
      </w:r>
      <w:r w:rsidR="00E97D46" w:rsidRPr="00E97D46">
        <w:rPr>
          <w:rtl/>
        </w:rPr>
        <w:t>آلفا را کاهش ده</w:t>
      </w:r>
      <w:r w:rsidR="00E97D46" w:rsidRPr="00E97D46">
        <w:rPr>
          <w:rFonts w:hint="eastAsia"/>
          <w:rtl/>
        </w:rPr>
        <w:t>د</w:t>
      </w:r>
      <w:r w:rsidR="00636C90">
        <w:rPr>
          <w:rFonts w:hint="cs"/>
          <w:rtl/>
        </w:rPr>
        <w:t xml:space="preserve"> </w:t>
      </w:r>
      <w:r w:rsidR="00636C90">
        <w:rPr>
          <w:rtl/>
        </w:rPr>
        <w:fldChar w:fldCharType="begin"/>
      </w:r>
      <w:r w:rsidR="00636C90">
        <w:rPr>
          <w:rFonts w:cs="Times New Roman"/>
          <w:rtl/>
        </w:rPr>
        <w:instrText xml:space="preserve"> </w:instrText>
      </w:r>
      <w:r w:rsidR="00636C90">
        <w:rPr>
          <w:rFonts w:cs="Times New Roman"/>
        </w:rPr>
        <w:instrText>ADDIN ZOTERO_ITEM CSL_CITATION {"citationID":"gUG17EqQ","properties":{"formattedCitation":"[1]","plainCitation":"[1]","noteIndex":0},"citationItems":[{"id":"DVPxAlT6/ulvHQ60V","uris":["http://zotero.org/users/local/hBoklM0l/items/T8SC4FMU"],"itemData</w:instrText>
      </w:r>
      <w:r w:rsidR="00636C90">
        <w:rPr>
          <w:rFonts w:cs="Times New Roman"/>
          <w:rtl/>
        </w:rPr>
        <w:instrText>":{"</w:instrText>
      </w:r>
      <w:r w:rsidR="00636C90">
        <w:rPr>
          <w:rFonts w:cs="Times New Roman"/>
        </w:rPr>
        <w:instrText>id":"DVPxAlT6/ulvHQ60V","type":"chapter","abstract":"Emotion is a multimodal entity. It can be recognized by analyzing brain and speech signals generated by emotions. This chapter reports on methods of acquiring brain and speech signals using noninvasive</w:instrText>
      </w:r>
      <w:r w:rsidR="00636C90">
        <w:rPr>
          <w:rFonts w:cs="Times New Roman"/>
          <w:rtl/>
        </w:rPr>
        <w:instrText xml:space="preserve"> </w:instrText>
      </w:r>
      <w:r w:rsidR="00636C90">
        <w:rPr>
          <w:rFonts w:cs="Times New Roman"/>
        </w:rPr>
        <w:instrText>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C."}],"accessed":{"date-parts":[["2022",3,2]]},"issued":{"date-parts":[["2016",1,1]]}}}],"schema":"https://github.com</w:instrText>
      </w:r>
      <w:r w:rsidR="00636C90">
        <w:rPr>
          <w:rFonts w:cs="Times New Roman"/>
          <w:rtl/>
        </w:rPr>
        <w:instrText>/</w:instrText>
      </w:r>
      <w:r w:rsidR="00636C90">
        <w:rPr>
          <w:rFonts w:cs="Times New Roman"/>
        </w:rPr>
        <w:instrText>citation-style-language/schema/raw/master/csl-citation.json</w:instrText>
      </w:r>
      <w:r w:rsidR="00636C90">
        <w:rPr>
          <w:rFonts w:cs="Times New Roman"/>
          <w:rtl/>
        </w:rPr>
        <w:instrText xml:space="preserve">"} </w:instrText>
      </w:r>
      <w:r w:rsidR="00636C90">
        <w:rPr>
          <w:rtl/>
        </w:rPr>
        <w:fldChar w:fldCharType="separate"/>
      </w:r>
      <w:r w:rsidR="00636C90">
        <w:rPr>
          <w:rFonts w:cs="Times New Roman"/>
          <w:noProof/>
          <w:rtl/>
        </w:rPr>
        <w:t>[1]</w:t>
      </w:r>
      <w:r w:rsidR="00636C90">
        <w:rPr>
          <w:rtl/>
        </w:rPr>
        <w:fldChar w:fldCharType="end"/>
      </w:r>
      <w:r w:rsidR="00E97D46" w:rsidRPr="00E97D46">
        <w:rPr>
          <w:rtl/>
        </w:rPr>
        <w:t>.</w:t>
      </w:r>
    </w:p>
    <w:p w14:paraId="72DA4305" w14:textId="6706CB6B" w:rsidR="000A2522" w:rsidRDefault="005E763B" w:rsidP="0064491A">
      <w:pPr>
        <w:rPr>
          <w:rtl/>
        </w:rPr>
      </w:pPr>
      <w:r w:rsidRPr="005E763B">
        <w:rPr>
          <w:rFonts w:hint="cs"/>
          <w:b/>
          <w:bCs/>
          <w:rtl/>
        </w:rPr>
        <w:lastRenderedPageBreak/>
        <w:t xml:space="preserve">باند </w:t>
      </w:r>
      <w:r w:rsidRPr="005E763B">
        <w:rPr>
          <w:rFonts w:hint="eastAsia"/>
          <w:b/>
          <w:bCs/>
          <w:rtl/>
        </w:rPr>
        <w:t>بتا</w:t>
      </w:r>
      <w:r w:rsidRPr="005E763B">
        <w:rPr>
          <w:rtl/>
        </w:rPr>
        <w:t xml:space="preserve"> فعال</w:t>
      </w:r>
      <w:r w:rsidRPr="005E763B">
        <w:rPr>
          <w:rFonts w:hint="cs"/>
          <w:rtl/>
        </w:rPr>
        <w:t>ی</w:t>
      </w:r>
      <w:r w:rsidRPr="005E763B">
        <w:rPr>
          <w:rFonts w:hint="eastAsia"/>
          <w:rtl/>
        </w:rPr>
        <w:t>ت</w:t>
      </w:r>
      <w:r w:rsidRPr="005E763B">
        <w:rPr>
          <w:rFonts w:hint="cs"/>
          <w:rtl/>
        </w:rPr>
        <w:t xml:space="preserve"> </w:t>
      </w:r>
      <w:r w:rsidRPr="005E763B">
        <w:rPr>
          <w:rtl/>
        </w:rPr>
        <w:t>"سر</w:t>
      </w:r>
      <w:r w:rsidRPr="005E763B">
        <w:rPr>
          <w:rFonts w:hint="cs"/>
          <w:rtl/>
        </w:rPr>
        <w:t>ی</w:t>
      </w:r>
      <w:r w:rsidRPr="005E763B">
        <w:rPr>
          <w:rFonts w:hint="eastAsia"/>
          <w:rtl/>
        </w:rPr>
        <w:t>ع</w:t>
      </w:r>
      <w:r w:rsidRPr="005E763B">
        <w:rPr>
          <w:rtl/>
        </w:rPr>
        <w:t xml:space="preserve">" </w:t>
      </w:r>
      <w:r w:rsidR="0064491A">
        <w:rPr>
          <w:rFonts w:hint="cs"/>
          <w:rtl/>
        </w:rPr>
        <w:t>با</w:t>
      </w:r>
      <w:r w:rsidRPr="005E763B">
        <w:rPr>
          <w:rtl/>
        </w:rPr>
        <w:t xml:space="preserve"> فرکانس</w:t>
      </w:r>
      <w:r w:rsidRPr="005E763B">
        <w:rPr>
          <w:rFonts w:hint="cs"/>
          <w:rtl/>
        </w:rPr>
        <w:t xml:space="preserve"> بین</w:t>
      </w:r>
      <w:r w:rsidRPr="005E763B">
        <w:rPr>
          <w:rtl/>
        </w:rPr>
        <w:t xml:space="preserve"> 1</w:t>
      </w:r>
      <w:r w:rsidRPr="005E763B">
        <w:rPr>
          <w:rFonts w:hint="cs"/>
          <w:rtl/>
        </w:rPr>
        <w:t>2</w:t>
      </w:r>
      <w:r w:rsidRPr="005E763B">
        <w:rPr>
          <w:rtl/>
        </w:rPr>
        <w:t xml:space="preserve"> </w:t>
      </w:r>
      <w:r w:rsidRPr="005E763B">
        <w:rPr>
          <w:rFonts w:hint="cs"/>
          <w:rtl/>
        </w:rPr>
        <w:t>تا 35 هرتز</w:t>
      </w:r>
      <w:r w:rsidRPr="005E763B">
        <w:rPr>
          <w:rtl/>
        </w:rPr>
        <w:t xml:space="preserve"> است. </w:t>
      </w:r>
      <w:r w:rsidRPr="005E763B">
        <w:rPr>
          <w:rFonts w:hint="cs"/>
          <w:rtl/>
        </w:rPr>
        <w:t xml:space="preserve">این امواج </w:t>
      </w:r>
      <w:r w:rsidRPr="005E763B">
        <w:rPr>
          <w:rtl/>
        </w:rPr>
        <w:t xml:space="preserve">معمولاً در هر دو </w:t>
      </w:r>
      <w:r w:rsidR="001E589B">
        <w:rPr>
          <w:rtl/>
        </w:rPr>
        <w:t>ن</w:t>
      </w:r>
      <w:r w:rsidR="001E589B">
        <w:rPr>
          <w:rFonts w:hint="cs"/>
          <w:rtl/>
        </w:rPr>
        <w:t>ی</w:t>
      </w:r>
      <w:r w:rsidR="001E589B">
        <w:rPr>
          <w:rFonts w:hint="eastAsia"/>
          <w:rtl/>
        </w:rPr>
        <w:t>مکره</w:t>
      </w:r>
      <w:r w:rsidRPr="005E763B">
        <w:rPr>
          <w:rtl/>
        </w:rPr>
        <w:t xml:space="preserve"> </w:t>
      </w:r>
      <w:r w:rsidRPr="005E763B">
        <w:rPr>
          <w:rFonts w:hint="cs"/>
          <w:rtl/>
        </w:rPr>
        <w:t>با یک</w:t>
      </w:r>
      <w:r w:rsidRPr="005E763B">
        <w:rPr>
          <w:rtl/>
        </w:rPr>
        <w:t xml:space="preserve"> توز</w:t>
      </w:r>
      <w:r w:rsidRPr="005E763B">
        <w:rPr>
          <w:rFonts w:hint="cs"/>
          <w:rtl/>
        </w:rPr>
        <w:t>ی</w:t>
      </w:r>
      <w:r w:rsidRPr="005E763B">
        <w:rPr>
          <w:rFonts w:hint="eastAsia"/>
          <w:rtl/>
        </w:rPr>
        <w:t>ع</w:t>
      </w:r>
      <w:r w:rsidRPr="005E763B">
        <w:rPr>
          <w:rtl/>
        </w:rPr>
        <w:t xml:space="preserve"> متقارن د</w:t>
      </w:r>
      <w:r w:rsidRPr="005E763B">
        <w:rPr>
          <w:rFonts w:hint="cs"/>
          <w:rtl/>
        </w:rPr>
        <w:t>ی</w:t>
      </w:r>
      <w:r w:rsidRPr="005E763B">
        <w:rPr>
          <w:rFonts w:hint="eastAsia"/>
          <w:rtl/>
        </w:rPr>
        <w:t>ده</w:t>
      </w:r>
      <w:r w:rsidRPr="005E763B">
        <w:rPr>
          <w:rtl/>
        </w:rPr>
        <w:t xml:space="preserve"> م</w:t>
      </w:r>
      <w:r w:rsidRPr="005E763B">
        <w:rPr>
          <w:rFonts w:hint="cs"/>
          <w:rtl/>
        </w:rPr>
        <w:t>ی‌</w:t>
      </w:r>
      <w:r w:rsidRPr="005E763B">
        <w:rPr>
          <w:rFonts w:hint="eastAsia"/>
          <w:rtl/>
        </w:rPr>
        <w:t>شود</w:t>
      </w:r>
      <w:r w:rsidRPr="005E763B">
        <w:rPr>
          <w:rtl/>
        </w:rPr>
        <w:t xml:space="preserve"> و ب</w:t>
      </w:r>
      <w:r w:rsidRPr="005E763B">
        <w:rPr>
          <w:rFonts w:hint="cs"/>
          <w:rtl/>
        </w:rPr>
        <w:t>ی</w:t>
      </w:r>
      <w:r w:rsidRPr="005E763B">
        <w:rPr>
          <w:rFonts w:hint="eastAsia"/>
          <w:rtl/>
        </w:rPr>
        <w:t>شتر</w:t>
      </w:r>
      <w:r w:rsidRPr="005E763B">
        <w:rPr>
          <w:rtl/>
        </w:rPr>
        <w:t xml:space="preserve"> در قسمت جلو</w:t>
      </w:r>
      <w:r w:rsidRPr="005E763B">
        <w:rPr>
          <w:rFonts w:hint="cs"/>
          <w:rtl/>
        </w:rPr>
        <w:t>یی سر</w:t>
      </w:r>
      <w:r w:rsidRPr="005E763B">
        <w:rPr>
          <w:rtl/>
        </w:rPr>
        <w:t xml:space="preserve"> مشهود است. داروها</w:t>
      </w:r>
      <w:r w:rsidRPr="005E763B">
        <w:rPr>
          <w:rFonts w:hint="cs"/>
          <w:rtl/>
        </w:rPr>
        <w:t>ی</w:t>
      </w:r>
      <w:r w:rsidRPr="005E763B">
        <w:rPr>
          <w:rtl/>
        </w:rPr>
        <w:t xml:space="preserve"> آرام‌بخش - خواب‌آور، به‌و</w:t>
      </w:r>
      <w:r w:rsidRPr="005E763B">
        <w:rPr>
          <w:rFonts w:hint="cs"/>
          <w:rtl/>
        </w:rPr>
        <w:t>ی</w:t>
      </w:r>
      <w:r w:rsidRPr="005E763B">
        <w:rPr>
          <w:rFonts w:hint="eastAsia"/>
          <w:rtl/>
        </w:rPr>
        <w:t>ژه</w:t>
      </w:r>
      <w:r w:rsidRPr="005E763B">
        <w:rPr>
          <w:rtl/>
        </w:rPr>
        <w:t xml:space="preserve"> بنزود</w:t>
      </w:r>
      <w:r w:rsidRPr="005E763B">
        <w:rPr>
          <w:rFonts w:hint="cs"/>
          <w:rtl/>
        </w:rPr>
        <w:t>ی</w:t>
      </w:r>
      <w:r w:rsidRPr="005E763B">
        <w:rPr>
          <w:rFonts w:hint="eastAsia"/>
          <w:rtl/>
        </w:rPr>
        <w:t>ازپ</w:t>
      </w:r>
      <w:r w:rsidRPr="005E763B">
        <w:rPr>
          <w:rFonts w:hint="cs"/>
          <w:rtl/>
        </w:rPr>
        <w:t>ی</w:t>
      </w:r>
      <w:r w:rsidRPr="005E763B">
        <w:rPr>
          <w:rFonts w:hint="eastAsia"/>
          <w:rtl/>
        </w:rPr>
        <w:t>ن‌ها</w:t>
      </w:r>
      <w:r w:rsidRPr="005E763B">
        <w:rPr>
          <w:vertAlign w:val="superscript"/>
          <w:rtl/>
        </w:rPr>
        <w:footnoteReference w:id="8"/>
      </w:r>
      <w:r w:rsidRPr="005E763B">
        <w:rPr>
          <w:rtl/>
        </w:rPr>
        <w:t xml:space="preserve"> و بارب</w:t>
      </w:r>
      <w:r w:rsidRPr="005E763B">
        <w:rPr>
          <w:rFonts w:hint="cs"/>
          <w:rtl/>
        </w:rPr>
        <w:t>ی</w:t>
      </w:r>
      <w:r w:rsidRPr="005E763B">
        <w:rPr>
          <w:rFonts w:hint="eastAsia"/>
          <w:rtl/>
        </w:rPr>
        <w:t>تورات‌ها</w:t>
      </w:r>
      <w:r w:rsidRPr="005E763B">
        <w:rPr>
          <w:vertAlign w:val="superscript"/>
          <w:rtl/>
        </w:rPr>
        <w:footnoteReference w:id="9"/>
      </w:r>
      <w:r w:rsidRPr="005E763B">
        <w:rPr>
          <w:rtl/>
        </w:rPr>
        <w:t xml:space="preserve"> بر </w:t>
      </w:r>
      <w:r w:rsidRPr="005E763B">
        <w:rPr>
          <w:rFonts w:hint="cs"/>
          <w:rtl/>
        </w:rPr>
        <w:t xml:space="preserve">شدت و احتمال تشدید آن در این نواحی </w:t>
      </w:r>
      <w:r w:rsidRPr="005E763B">
        <w:rPr>
          <w:rtl/>
        </w:rPr>
        <w:t>م</w:t>
      </w:r>
      <w:r w:rsidRPr="005E763B">
        <w:rPr>
          <w:rFonts w:hint="cs"/>
          <w:rtl/>
        </w:rPr>
        <w:t>ی‌</w:t>
      </w:r>
      <w:r w:rsidRPr="005E763B">
        <w:rPr>
          <w:rFonts w:hint="eastAsia"/>
          <w:rtl/>
        </w:rPr>
        <w:t>افزا</w:t>
      </w:r>
      <w:r w:rsidRPr="005E763B">
        <w:rPr>
          <w:rFonts w:hint="cs"/>
          <w:rtl/>
        </w:rPr>
        <w:t>ی</w:t>
      </w:r>
      <w:r w:rsidRPr="005E763B">
        <w:rPr>
          <w:rFonts w:hint="eastAsia"/>
          <w:rtl/>
        </w:rPr>
        <w:t>ند</w:t>
      </w:r>
      <w:r w:rsidRPr="005E763B">
        <w:rPr>
          <w:rtl/>
        </w:rPr>
        <w:t>.</w:t>
      </w:r>
      <w:r w:rsidRPr="005E763B">
        <w:rPr>
          <w:rFonts w:hint="cs"/>
          <w:rtl/>
        </w:rPr>
        <w:t xml:space="preserve"> امواج بتا</w:t>
      </w:r>
      <w:r w:rsidRPr="005E763B">
        <w:rPr>
          <w:rtl/>
        </w:rPr>
        <w:t xml:space="preserve"> ممکن است در مناطق </w:t>
      </w:r>
      <w:r w:rsidR="001E589B">
        <w:rPr>
          <w:rtl/>
        </w:rPr>
        <w:t>آس</w:t>
      </w:r>
      <w:r w:rsidR="001E589B">
        <w:rPr>
          <w:rFonts w:hint="cs"/>
          <w:rtl/>
        </w:rPr>
        <w:t>ی</w:t>
      </w:r>
      <w:r w:rsidR="001E589B">
        <w:rPr>
          <w:rFonts w:hint="eastAsia"/>
          <w:rtl/>
        </w:rPr>
        <w:t>ب‌د</w:t>
      </w:r>
      <w:r w:rsidR="001E589B">
        <w:rPr>
          <w:rFonts w:hint="cs"/>
          <w:rtl/>
        </w:rPr>
        <w:t>ی</w:t>
      </w:r>
      <w:r w:rsidR="001E589B">
        <w:rPr>
          <w:rFonts w:hint="eastAsia"/>
          <w:rtl/>
        </w:rPr>
        <w:t>دة</w:t>
      </w:r>
      <w:r w:rsidRPr="005E763B">
        <w:rPr>
          <w:rtl/>
        </w:rPr>
        <w:t xml:space="preserve"> قشر مغز وجود نداشته باشد </w:t>
      </w:r>
      <w:r w:rsidRPr="005E763B">
        <w:rPr>
          <w:rFonts w:hint="cs"/>
          <w:rtl/>
        </w:rPr>
        <w:t>ی</w:t>
      </w:r>
      <w:r w:rsidRPr="005E763B">
        <w:rPr>
          <w:rFonts w:hint="eastAsia"/>
          <w:rtl/>
        </w:rPr>
        <w:t>ا</w:t>
      </w:r>
      <w:r w:rsidRPr="005E763B">
        <w:rPr>
          <w:rFonts w:hint="cs"/>
          <w:rtl/>
        </w:rPr>
        <w:t xml:space="preserve"> </w:t>
      </w:r>
      <w:r w:rsidR="001E589B">
        <w:rPr>
          <w:rtl/>
        </w:rPr>
        <w:t>دامنة</w:t>
      </w:r>
      <w:r w:rsidRPr="005E763B">
        <w:rPr>
          <w:rFonts w:hint="cs"/>
          <w:rtl/>
        </w:rPr>
        <w:t xml:space="preserve"> آن</w:t>
      </w:r>
      <w:r w:rsidRPr="005E763B">
        <w:rPr>
          <w:rtl/>
        </w:rPr>
        <w:t xml:space="preserve"> کاهش </w:t>
      </w:r>
      <w:r w:rsidRPr="005E763B">
        <w:rPr>
          <w:rFonts w:hint="cs"/>
          <w:rtl/>
        </w:rPr>
        <w:t>ی</w:t>
      </w:r>
      <w:r w:rsidRPr="005E763B">
        <w:rPr>
          <w:rFonts w:hint="eastAsia"/>
          <w:rtl/>
        </w:rPr>
        <w:t>ابد</w:t>
      </w:r>
      <w:r w:rsidRPr="005E763B">
        <w:rPr>
          <w:rtl/>
        </w:rPr>
        <w:t>. به‌طورکل</w:t>
      </w:r>
      <w:r w:rsidRPr="005E763B">
        <w:rPr>
          <w:rFonts w:hint="cs"/>
          <w:rtl/>
        </w:rPr>
        <w:t>ی بتا</w:t>
      </w:r>
      <w:r w:rsidRPr="005E763B">
        <w:rPr>
          <w:rtl/>
        </w:rPr>
        <w:t xml:space="preserve"> به‌عنوان </w:t>
      </w:r>
      <w:r w:rsidRPr="005E763B">
        <w:rPr>
          <w:rFonts w:hint="cs"/>
          <w:rtl/>
        </w:rPr>
        <w:t>ی</w:t>
      </w:r>
      <w:r w:rsidRPr="005E763B">
        <w:rPr>
          <w:rFonts w:hint="eastAsia"/>
          <w:rtl/>
        </w:rPr>
        <w:t>ک</w:t>
      </w:r>
      <w:r w:rsidRPr="005E763B">
        <w:rPr>
          <w:rtl/>
        </w:rPr>
        <w:t xml:space="preserve"> ر</w:t>
      </w:r>
      <w:r w:rsidRPr="005E763B">
        <w:rPr>
          <w:rFonts w:hint="cs"/>
          <w:rtl/>
        </w:rPr>
        <w:t>ی</w:t>
      </w:r>
      <w:r w:rsidRPr="005E763B">
        <w:rPr>
          <w:rFonts w:hint="eastAsia"/>
          <w:rtl/>
        </w:rPr>
        <w:t>تم</w:t>
      </w:r>
      <w:r w:rsidRPr="005E763B">
        <w:rPr>
          <w:rtl/>
        </w:rPr>
        <w:t xml:space="preserve"> عاد</w:t>
      </w:r>
      <w:r w:rsidRPr="005E763B">
        <w:rPr>
          <w:rFonts w:hint="cs"/>
          <w:rtl/>
        </w:rPr>
        <w:t>ی</w:t>
      </w:r>
      <w:r w:rsidRPr="005E763B">
        <w:rPr>
          <w:rtl/>
        </w:rPr>
        <w:t xml:space="preserve"> در نظر گرفته م</w:t>
      </w:r>
      <w:r w:rsidRPr="005E763B">
        <w:rPr>
          <w:rFonts w:hint="cs"/>
          <w:rtl/>
        </w:rPr>
        <w:t>ی‌</w:t>
      </w:r>
      <w:r w:rsidRPr="005E763B">
        <w:rPr>
          <w:rFonts w:hint="eastAsia"/>
          <w:rtl/>
        </w:rPr>
        <w:t>شود</w:t>
      </w:r>
      <w:r w:rsidRPr="005E763B">
        <w:rPr>
          <w:rtl/>
        </w:rPr>
        <w:t>. ا</w:t>
      </w:r>
      <w:r w:rsidRPr="005E763B">
        <w:rPr>
          <w:rFonts w:hint="cs"/>
          <w:rtl/>
        </w:rPr>
        <w:t>ی</w:t>
      </w:r>
      <w:r w:rsidRPr="005E763B">
        <w:rPr>
          <w:rFonts w:hint="eastAsia"/>
          <w:rtl/>
        </w:rPr>
        <w:t>ن</w:t>
      </w:r>
      <w:r w:rsidRPr="005E763B">
        <w:rPr>
          <w:rtl/>
        </w:rPr>
        <w:t xml:space="preserve"> ر</w:t>
      </w:r>
      <w:r w:rsidRPr="005E763B">
        <w:rPr>
          <w:rFonts w:hint="cs"/>
          <w:rtl/>
        </w:rPr>
        <w:t>ی</w:t>
      </w:r>
      <w:r w:rsidRPr="005E763B">
        <w:rPr>
          <w:rFonts w:hint="eastAsia"/>
          <w:rtl/>
        </w:rPr>
        <w:t>تم</w:t>
      </w:r>
      <w:r w:rsidRPr="005E763B">
        <w:rPr>
          <w:rtl/>
        </w:rPr>
        <w:t xml:space="preserve"> در ب</w:t>
      </w:r>
      <w:r w:rsidRPr="005E763B">
        <w:rPr>
          <w:rFonts w:hint="cs"/>
          <w:rtl/>
        </w:rPr>
        <w:t>ی</w:t>
      </w:r>
      <w:r w:rsidRPr="005E763B">
        <w:rPr>
          <w:rFonts w:hint="eastAsia"/>
          <w:rtl/>
        </w:rPr>
        <w:t>ماران</w:t>
      </w:r>
      <w:r w:rsidRPr="005E763B">
        <w:rPr>
          <w:rFonts w:hint="cs"/>
          <w:rtl/>
        </w:rPr>
        <w:t>ی</w:t>
      </w:r>
      <w:r w:rsidRPr="005E763B">
        <w:rPr>
          <w:rtl/>
        </w:rPr>
        <w:t xml:space="preserve"> که هوش</w:t>
      </w:r>
      <w:r w:rsidRPr="005E763B">
        <w:rPr>
          <w:rFonts w:hint="cs"/>
          <w:rtl/>
        </w:rPr>
        <w:t>ی</w:t>
      </w:r>
      <w:r w:rsidRPr="005E763B">
        <w:rPr>
          <w:rFonts w:hint="eastAsia"/>
          <w:rtl/>
        </w:rPr>
        <w:t>ار</w:t>
      </w:r>
      <w:r w:rsidRPr="005E763B">
        <w:rPr>
          <w:rtl/>
        </w:rPr>
        <w:t xml:space="preserve"> </w:t>
      </w:r>
      <w:r w:rsidRPr="005E763B">
        <w:rPr>
          <w:rFonts w:hint="cs"/>
          <w:rtl/>
        </w:rPr>
        <w:t>ی</w:t>
      </w:r>
      <w:r w:rsidRPr="005E763B">
        <w:rPr>
          <w:rFonts w:hint="eastAsia"/>
          <w:rtl/>
        </w:rPr>
        <w:t>ا</w:t>
      </w:r>
      <w:r w:rsidRPr="005E763B">
        <w:rPr>
          <w:rtl/>
        </w:rPr>
        <w:t xml:space="preserve"> مضطرب هستند </w:t>
      </w:r>
      <w:r w:rsidRPr="005E763B">
        <w:rPr>
          <w:rFonts w:hint="cs"/>
          <w:rtl/>
        </w:rPr>
        <w:t>ی</w:t>
      </w:r>
      <w:r w:rsidRPr="005E763B">
        <w:rPr>
          <w:rFonts w:hint="eastAsia"/>
          <w:rtl/>
        </w:rPr>
        <w:t>ا</w:t>
      </w:r>
      <w:r w:rsidRPr="005E763B">
        <w:rPr>
          <w:rtl/>
        </w:rPr>
        <w:t xml:space="preserve"> چشمانشان باز است</w:t>
      </w:r>
      <w:r w:rsidRPr="005E763B">
        <w:rPr>
          <w:rFonts w:hint="cs"/>
          <w:rtl/>
        </w:rPr>
        <w:t xml:space="preserve"> غالب است </w:t>
      </w:r>
      <w:r w:rsidRPr="005E763B">
        <w:rPr>
          <w:rtl/>
        </w:rPr>
        <w:fldChar w:fldCharType="begin"/>
      </w:r>
      <w:r w:rsidR="0005557C">
        <w:rPr>
          <w:rFonts w:cs="Times New Roman"/>
          <w:rtl/>
        </w:rPr>
        <w:instrText xml:space="preserve"> </w:instrText>
      </w:r>
      <w:r w:rsidR="0005557C">
        <w:rPr>
          <w:rFonts w:cs="Times New Roman"/>
        </w:rPr>
        <w:instrText>ADDIN ZOTERO_ITEM CSL_CITATION {"citationID":"UQdlC9n4","properties":{"formattedCitation":"[1]","plainCitation":"[1]","noteIndex":0},"citationItems":[{"id":"DVPxAlT6/ulvHQ60V","uris":["http://zotero.org/users/local/hBoklM0l/items/T8SC4FMU"],"itemData</w:instrText>
      </w:r>
      <w:r w:rsidR="0005557C">
        <w:rPr>
          <w:rFonts w:cs="Times New Roman"/>
          <w:rtl/>
        </w:rPr>
        <w:instrText>":{"</w:instrText>
      </w:r>
      <w:r w:rsidR="0005557C">
        <w:rPr>
          <w:rFonts w:cs="Times New Roman"/>
        </w:rPr>
        <w:instrText>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w:instrText>
      </w:r>
      <w:r w:rsidR="0005557C">
        <w:rPr>
          <w:rFonts w:cs="Times New Roman"/>
          <w:rtl/>
        </w:rPr>
        <w:instrText xml:space="preserve">- </w:instrText>
      </w:r>
      <w:r w:rsidR="0005557C">
        <w:rPr>
          <w:rFonts w:cs="Times New Roman"/>
        </w:rPr>
        <w:instrText>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w:instrText>
      </w:r>
      <w:r w:rsidR="0005557C">
        <w:rPr>
          <w:rFonts w:cs="Times New Roman"/>
          <w:rtl/>
        </w:rPr>
        <w:instrText>":[{"</w:instrText>
      </w:r>
      <w:r w:rsidR="0005557C">
        <w:rPr>
          <w:rFonts w:cs="Times New Roman"/>
        </w:rPr>
        <w:instrText>family":"Abhang","given":"Priyanka A."},{"family":"Gawali","given":"Bharti W."},{"family":"Mehrotra","given":"Suresh C."}],"accessed":{"date-parts":[["2022",3,2]]},"issued":{"date-parts":[["2016",1,1]]}}}],"schema":"https://github.com/citation-style-language/schema/raw/master/csl-citation.json</w:instrText>
      </w:r>
      <w:r w:rsidR="0005557C">
        <w:rPr>
          <w:rFonts w:cs="Times New Roman"/>
          <w:rtl/>
        </w:rPr>
        <w:instrText xml:space="preserve">"} </w:instrText>
      </w:r>
      <w:r w:rsidRPr="005E763B">
        <w:rPr>
          <w:rtl/>
        </w:rPr>
        <w:fldChar w:fldCharType="separate"/>
      </w:r>
      <w:r w:rsidRPr="005E763B">
        <w:rPr>
          <w:rFonts w:ascii="Calibri" w:hAnsi="Calibri" w:cs="Calibri"/>
        </w:rPr>
        <w:t>[1]</w:t>
      </w:r>
      <w:r w:rsidRPr="005E763B">
        <w:rPr>
          <w:rtl/>
        </w:rPr>
        <w:fldChar w:fldCharType="end"/>
      </w:r>
      <w:r w:rsidRPr="005E763B">
        <w:rPr>
          <w:rtl/>
        </w:rPr>
        <w:t>.</w:t>
      </w:r>
      <w:r w:rsidR="000A2522">
        <w:rPr>
          <w:rFonts w:hint="cs"/>
          <w:rtl/>
        </w:rPr>
        <w:t xml:space="preserve"> همچنین </w:t>
      </w:r>
      <w:r w:rsidR="000A2522">
        <w:rPr>
          <w:rFonts w:hint="eastAsia"/>
          <w:rtl/>
        </w:rPr>
        <w:t>ا</w:t>
      </w:r>
      <w:r w:rsidR="000A2522">
        <w:rPr>
          <w:rFonts w:hint="cs"/>
          <w:rtl/>
        </w:rPr>
        <w:t>ی</w:t>
      </w:r>
      <w:r w:rsidR="000A2522">
        <w:rPr>
          <w:rFonts w:hint="eastAsia"/>
          <w:rtl/>
        </w:rPr>
        <w:t>ن</w:t>
      </w:r>
      <w:r w:rsidR="000A2522">
        <w:rPr>
          <w:rtl/>
        </w:rPr>
        <w:t xml:space="preserve"> </w:t>
      </w:r>
      <w:r w:rsidR="000A2522">
        <w:rPr>
          <w:rFonts w:hint="cs"/>
          <w:rtl/>
        </w:rPr>
        <w:t xml:space="preserve">باندی </w:t>
      </w:r>
      <w:r w:rsidR="000A2522">
        <w:rPr>
          <w:rtl/>
        </w:rPr>
        <w:t>است که ب</w:t>
      </w:r>
      <w:r w:rsidR="000A2522">
        <w:rPr>
          <w:rFonts w:hint="cs"/>
          <w:rtl/>
        </w:rPr>
        <w:t>ی</w:t>
      </w:r>
      <w:r w:rsidR="000A2522">
        <w:rPr>
          <w:rFonts w:hint="eastAsia"/>
          <w:rtl/>
        </w:rPr>
        <w:t>شتر</w:t>
      </w:r>
      <w:r w:rsidR="000A2522">
        <w:rPr>
          <w:rtl/>
        </w:rPr>
        <w:t xml:space="preserve"> مغز</w:t>
      </w:r>
      <w:r w:rsidR="0064491A">
        <w:rPr>
          <w:rFonts w:hint="cs"/>
          <w:rtl/>
        </w:rPr>
        <w:t xml:space="preserve"> خصوصاً در حالت چشم‌باز،</w:t>
      </w:r>
      <w:r w:rsidR="0064491A">
        <w:rPr>
          <w:rtl/>
        </w:rPr>
        <w:t xml:space="preserve"> ح</w:t>
      </w:r>
      <w:r w:rsidR="0064491A">
        <w:rPr>
          <w:rFonts w:hint="cs"/>
          <w:rtl/>
        </w:rPr>
        <w:t>ی</w:t>
      </w:r>
      <w:r w:rsidR="0064491A">
        <w:rPr>
          <w:rFonts w:hint="eastAsia"/>
          <w:rtl/>
        </w:rPr>
        <w:t>ن</w:t>
      </w:r>
      <w:r w:rsidR="0064491A">
        <w:rPr>
          <w:rtl/>
        </w:rPr>
        <w:t xml:space="preserve"> حل تحل</w:t>
      </w:r>
      <w:r w:rsidR="0064491A">
        <w:rPr>
          <w:rFonts w:hint="cs"/>
          <w:rtl/>
        </w:rPr>
        <w:t>ی</w:t>
      </w:r>
      <w:r w:rsidR="0064491A">
        <w:rPr>
          <w:rFonts w:hint="eastAsia"/>
          <w:rtl/>
        </w:rPr>
        <w:t>ل</w:t>
      </w:r>
      <w:r w:rsidR="0064491A">
        <w:rPr>
          <w:rFonts w:hint="cs"/>
          <w:rtl/>
        </w:rPr>
        <w:t>ی</w:t>
      </w:r>
      <w:r w:rsidR="0064491A">
        <w:rPr>
          <w:rtl/>
        </w:rPr>
        <w:t xml:space="preserve"> مسئله، قضاوت</w:t>
      </w:r>
      <w:r w:rsidR="0064491A">
        <w:rPr>
          <w:rFonts w:hint="cs"/>
          <w:rtl/>
        </w:rPr>
        <w:t>،</w:t>
      </w:r>
      <w:r w:rsidR="0064491A">
        <w:rPr>
          <w:rtl/>
        </w:rPr>
        <w:t xml:space="preserve"> تصم</w:t>
      </w:r>
      <w:r w:rsidR="0064491A">
        <w:rPr>
          <w:rFonts w:hint="cs"/>
          <w:rtl/>
        </w:rPr>
        <w:t>ی</w:t>
      </w:r>
      <w:r w:rsidR="0064491A">
        <w:rPr>
          <w:rFonts w:hint="eastAsia"/>
          <w:rtl/>
        </w:rPr>
        <w:t>م</w:t>
      </w:r>
      <w:r w:rsidR="0064491A">
        <w:rPr>
          <w:rFonts w:hint="cs"/>
          <w:rtl/>
        </w:rPr>
        <w:t>‌</w:t>
      </w:r>
      <w:r w:rsidR="0064491A">
        <w:rPr>
          <w:rtl/>
        </w:rPr>
        <w:t>گ</w:t>
      </w:r>
      <w:r w:rsidR="0064491A">
        <w:rPr>
          <w:rFonts w:hint="cs"/>
          <w:rtl/>
        </w:rPr>
        <w:t>ی</w:t>
      </w:r>
      <w:r w:rsidR="0064491A">
        <w:rPr>
          <w:rFonts w:hint="eastAsia"/>
          <w:rtl/>
        </w:rPr>
        <w:t>ر</w:t>
      </w:r>
      <w:r w:rsidR="0064491A">
        <w:rPr>
          <w:rFonts w:hint="cs"/>
          <w:rtl/>
        </w:rPr>
        <w:t>ی و تفکر</w:t>
      </w:r>
      <w:r w:rsidR="000A2522">
        <w:rPr>
          <w:rtl/>
        </w:rPr>
        <w:t xml:space="preserve"> در آن قرار دارد</w:t>
      </w:r>
      <w:r w:rsidR="00636C90">
        <w:rPr>
          <w:rFonts w:hint="cs"/>
          <w:rtl/>
        </w:rPr>
        <w:t xml:space="preserve"> </w:t>
      </w:r>
      <w:r w:rsidR="00636C90">
        <w:rPr>
          <w:rtl/>
        </w:rPr>
        <w:fldChar w:fldCharType="begin"/>
      </w:r>
      <w:r w:rsidR="00636C90">
        <w:rPr>
          <w:rFonts w:cs="Times New Roman"/>
          <w:rtl/>
        </w:rPr>
        <w:instrText xml:space="preserve"> </w:instrText>
      </w:r>
      <w:r w:rsidR="00636C90">
        <w:rPr>
          <w:rFonts w:cs="Times New Roman"/>
        </w:rPr>
        <w:instrText>ADDIN ZOTERO_ITEM CSL_CITATION {"citationID":"1tzOGiHG","properties":{"formattedCitation":"[1]","plainCitation":"[1]","noteIndex":0},"citationItems":[{"id":"DVPxAlT6/ulvHQ60V","uris":["http://zotero.org/users/local/hBoklM0l/items/T8SC4FMU"],"itemData</w:instrText>
      </w:r>
      <w:r w:rsidR="00636C90">
        <w:rPr>
          <w:rFonts w:cs="Times New Roman"/>
          <w:rtl/>
        </w:rPr>
        <w:instrText>":{"</w:instrText>
      </w:r>
      <w:r w:rsidR="00636C90">
        <w:rPr>
          <w:rFonts w:cs="Times New Roman"/>
        </w:rPr>
        <w:instrText>id":"DVPxAlT6/ulvHQ60V","type":"chapter","abstract":"Emotion is a multimodal entity. It can be recognized by analyzing brain and speech signals generated by emotions. This chapter reports on methods of acquiring brain and speech signals using noninvasive</w:instrText>
      </w:r>
      <w:r w:rsidR="00636C90">
        <w:rPr>
          <w:rFonts w:cs="Times New Roman"/>
          <w:rtl/>
        </w:rPr>
        <w:instrText xml:space="preserve"> </w:instrText>
      </w:r>
      <w:r w:rsidR="00636C90">
        <w:rPr>
          <w:rFonts w:cs="Times New Roman"/>
        </w:rPr>
        <w:instrText>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C."}],"accessed":{"date-parts":[["2022",3,2]]},"issued":{"date-parts":[["2016",1,1]]}}}],"schema":"https://github.com</w:instrText>
      </w:r>
      <w:r w:rsidR="00636C90">
        <w:rPr>
          <w:rFonts w:cs="Times New Roman"/>
          <w:rtl/>
        </w:rPr>
        <w:instrText>/</w:instrText>
      </w:r>
      <w:r w:rsidR="00636C90">
        <w:rPr>
          <w:rFonts w:cs="Times New Roman"/>
        </w:rPr>
        <w:instrText>citation-style-language/schema/raw/master/csl-citation.json</w:instrText>
      </w:r>
      <w:r w:rsidR="00636C90">
        <w:rPr>
          <w:rFonts w:cs="Times New Roman"/>
          <w:rtl/>
        </w:rPr>
        <w:instrText xml:space="preserve">"} </w:instrText>
      </w:r>
      <w:r w:rsidR="00636C90">
        <w:rPr>
          <w:rtl/>
        </w:rPr>
        <w:fldChar w:fldCharType="separate"/>
      </w:r>
      <w:r w:rsidR="00636C90">
        <w:rPr>
          <w:rFonts w:cs="Times New Roman"/>
          <w:noProof/>
          <w:rtl/>
        </w:rPr>
        <w:t>[1]</w:t>
      </w:r>
      <w:r w:rsidR="00636C90">
        <w:rPr>
          <w:rtl/>
        </w:rPr>
        <w:fldChar w:fldCharType="end"/>
      </w:r>
      <w:r w:rsidR="0064491A">
        <w:rPr>
          <w:rFonts w:hint="cs"/>
          <w:rtl/>
        </w:rPr>
        <w:t>.</w:t>
      </w:r>
    </w:p>
    <w:p w14:paraId="1F0071A1" w14:textId="1B346F98" w:rsidR="005E763B" w:rsidRPr="005E763B" w:rsidRDefault="005E763B" w:rsidP="000A2522">
      <w:pPr>
        <w:rPr>
          <w:rtl/>
        </w:rPr>
      </w:pPr>
      <w:r w:rsidRPr="005E763B">
        <w:rPr>
          <w:rFonts w:hint="eastAsia"/>
          <w:b/>
          <w:bCs/>
          <w:rtl/>
        </w:rPr>
        <w:t>باند</w:t>
      </w:r>
      <w:r w:rsidRPr="005E763B">
        <w:rPr>
          <w:b/>
          <w:bCs/>
          <w:rtl/>
        </w:rPr>
        <w:t xml:space="preserve"> </w:t>
      </w:r>
      <w:r w:rsidRPr="005E763B">
        <w:rPr>
          <w:rFonts w:hint="eastAsia"/>
          <w:b/>
          <w:bCs/>
          <w:rtl/>
        </w:rPr>
        <w:t>گاما</w:t>
      </w:r>
      <w:r w:rsidRPr="005E763B">
        <w:rPr>
          <w:rFonts w:hint="cs"/>
          <w:rtl/>
        </w:rPr>
        <w:t xml:space="preserve"> شامل </w:t>
      </w:r>
      <w:r w:rsidRPr="005E763B">
        <w:rPr>
          <w:rtl/>
        </w:rPr>
        <w:t>سر</w:t>
      </w:r>
      <w:r w:rsidRPr="005E763B">
        <w:rPr>
          <w:rFonts w:hint="cs"/>
          <w:rtl/>
        </w:rPr>
        <w:t>ی</w:t>
      </w:r>
      <w:r w:rsidRPr="005E763B">
        <w:rPr>
          <w:rFonts w:hint="eastAsia"/>
          <w:rtl/>
        </w:rPr>
        <w:t>ع‌تر</w:t>
      </w:r>
      <w:r w:rsidRPr="005E763B">
        <w:rPr>
          <w:rFonts w:hint="cs"/>
          <w:rtl/>
        </w:rPr>
        <w:t>ی</w:t>
      </w:r>
      <w:r w:rsidRPr="005E763B">
        <w:rPr>
          <w:rFonts w:hint="eastAsia"/>
          <w:rtl/>
        </w:rPr>
        <w:t>ن</w:t>
      </w:r>
      <w:r w:rsidRPr="005E763B">
        <w:rPr>
          <w:rFonts w:hint="cs"/>
          <w:rtl/>
        </w:rPr>
        <w:t xml:space="preserve"> </w:t>
      </w:r>
      <w:r w:rsidR="001E589B">
        <w:rPr>
          <w:rtl/>
        </w:rPr>
        <w:t>امواج</w:t>
      </w:r>
      <w:r w:rsidRPr="005E763B">
        <w:rPr>
          <w:rFonts w:hint="cs"/>
          <w:rtl/>
        </w:rPr>
        <w:t xml:space="preserve"> مغزی است که فرکانس آن از 35 هرتز شروع </w:t>
      </w:r>
      <w:r w:rsidRPr="005E763B">
        <w:rPr>
          <w:rtl/>
        </w:rPr>
        <w:t>م</w:t>
      </w:r>
      <w:r w:rsidRPr="005E763B">
        <w:rPr>
          <w:rFonts w:hint="cs"/>
          <w:rtl/>
        </w:rPr>
        <w:t>ی‌</w:t>
      </w:r>
      <w:r w:rsidRPr="005E763B">
        <w:rPr>
          <w:rFonts w:hint="eastAsia"/>
          <w:rtl/>
        </w:rPr>
        <w:t>شود</w:t>
      </w:r>
      <w:r w:rsidRPr="005E763B">
        <w:rPr>
          <w:rFonts w:hint="cs"/>
          <w:rtl/>
        </w:rPr>
        <w:t xml:space="preserve"> و تا 100 هرتز نیز </w:t>
      </w:r>
      <w:r w:rsidRPr="005E763B">
        <w:rPr>
          <w:rtl/>
        </w:rPr>
        <w:t>م</w:t>
      </w:r>
      <w:r w:rsidRPr="005E763B">
        <w:rPr>
          <w:rFonts w:hint="cs"/>
          <w:rtl/>
        </w:rPr>
        <w:t>ی‌</w:t>
      </w:r>
      <w:r w:rsidRPr="005E763B">
        <w:rPr>
          <w:rFonts w:hint="eastAsia"/>
          <w:rtl/>
        </w:rPr>
        <w:t>تواند</w:t>
      </w:r>
      <w:r w:rsidRPr="005E763B">
        <w:rPr>
          <w:rFonts w:hint="cs"/>
          <w:rtl/>
        </w:rPr>
        <w:t xml:space="preserve"> افزایش یابد. حضور و غلبه این امواج در نواحی </w:t>
      </w:r>
      <w:r w:rsidR="001E589B">
        <w:rPr>
          <w:rtl/>
        </w:rPr>
        <w:t>پس‌سر</w:t>
      </w:r>
      <w:r w:rsidR="001E589B">
        <w:rPr>
          <w:rFonts w:hint="cs"/>
          <w:rtl/>
        </w:rPr>
        <w:t>ی</w:t>
      </w:r>
      <w:r w:rsidRPr="005E763B">
        <w:rPr>
          <w:rFonts w:hint="cs"/>
          <w:rtl/>
        </w:rPr>
        <w:t xml:space="preserve"> بیانگر فعالیت فکری عمیق</w:t>
      </w:r>
      <w:r w:rsidR="00C011E4">
        <w:rPr>
          <w:rFonts w:hint="cs"/>
          <w:rtl/>
        </w:rPr>
        <w:t>، به یادآوری اطلاعات از حافظه و</w:t>
      </w:r>
      <w:r w:rsidRPr="005E763B">
        <w:rPr>
          <w:rFonts w:hint="cs"/>
          <w:rtl/>
        </w:rPr>
        <w:t xml:space="preserve"> تمرکز است</w:t>
      </w:r>
      <w:r w:rsidR="00C011E4">
        <w:rPr>
          <w:rFonts w:hint="cs"/>
          <w:rtl/>
        </w:rPr>
        <w:t xml:space="preserve"> </w:t>
      </w:r>
      <w:r w:rsidRPr="005E763B">
        <w:rPr>
          <w:rtl/>
        </w:rPr>
        <w:fldChar w:fldCharType="begin"/>
      </w:r>
      <w:r w:rsidR="0005557C">
        <w:rPr>
          <w:rFonts w:cs="Times New Roman"/>
          <w:rtl/>
        </w:rPr>
        <w:instrText xml:space="preserve"> </w:instrText>
      </w:r>
      <w:r w:rsidR="0005557C">
        <w:rPr>
          <w:rFonts w:cs="Times New Roman"/>
        </w:rPr>
        <w:instrText>ADDIN ZOTERO_ITEM CSL_CITATION {"citationID":"gU6K59J5","properties":{"formattedCitation":"[1]","plainCitation":"[1]","noteIndex":0},"citationItems":[{"id":"DVPxAlT6/ulvHQ60V","uris":["http://zotero.org/users/local/hBoklM0l/items/T8SC4FMU"],"itemData</w:instrText>
      </w:r>
      <w:r w:rsidR="0005557C">
        <w:rPr>
          <w:rFonts w:cs="Times New Roman"/>
          <w:rtl/>
        </w:rPr>
        <w:instrText>":{"</w:instrText>
      </w:r>
      <w:r w:rsidR="0005557C">
        <w:rPr>
          <w:rFonts w:cs="Times New Roman"/>
        </w:rPr>
        <w:instrText>id":9,"type":"chapter","abstract":"Emotion is a multimodal entity. It can be recognized by analyzing brain and speech signals generated by emotions. This chapter reports on methods of acquiring brain and speech signals using noninvasive 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w:instrText>
      </w:r>
      <w:r w:rsidR="0005557C">
        <w:rPr>
          <w:rFonts w:cs="Times New Roman"/>
          <w:rtl/>
        </w:rPr>
        <w:instrText xml:space="preserve">- </w:instrText>
      </w:r>
      <w:r w:rsidR="0005557C">
        <w:rPr>
          <w:rFonts w:cs="Times New Roman"/>
        </w:rPr>
        <w:instrText>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w:instrText>
      </w:r>
      <w:r w:rsidR="0005557C">
        <w:rPr>
          <w:rFonts w:cs="Times New Roman"/>
          <w:rtl/>
        </w:rPr>
        <w:instrText>":[{"</w:instrText>
      </w:r>
      <w:r w:rsidR="0005557C">
        <w:rPr>
          <w:rFonts w:cs="Times New Roman"/>
        </w:rPr>
        <w:instrText>family":"Abhang","given":"Priyanka A."},{"family":"Gawali","given":"Bharti W."},{"family":"Mehrotra","given":"Suresh C."}],"accessed":{"date-parts":[["2022",3,2]]},"issued":{"date-parts":[["2016",1,1]]}}}],"schema":"https://github.com/citation-style-language/schema/raw/master/csl-citation.json</w:instrText>
      </w:r>
      <w:r w:rsidR="0005557C">
        <w:rPr>
          <w:rFonts w:cs="Times New Roman"/>
          <w:rtl/>
        </w:rPr>
        <w:instrText xml:space="preserve">"} </w:instrText>
      </w:r>
      <w:r w:rsidRPr="005E763B">
        <w:rPr>
          <w:rtl/>
        </w:rPr>
        <w:fldChar w:fldCharType="separate"/>
      </w:r>
      <w:r w:rsidRPr="005E763B">
        <w:rPr>
          <w:rFonts w:ascii="Calibri" w:hAnsi="Calibri" w:cs="Calibri"/>
        </w:rPr>
        <w:t>[1]</w:t>
      </w:r>
      <w:r w:rsidRPr="005E763B">
        <w:rPr>
          <w:rtl/>
        </w:rPr>
        <w:fldChar w:fldCharType="end"/>
      </w:r>
      <w:r w:rsidRPr="005E763B">
        <w:rPr>
          <w:rFonts w:hint="cs"/>
          <w:rtl/>
        </w:rPr>
        <w:t xml:space="preserve">. </w:t>
      </w:r>
    </w:p>
    <w:p w14:paraId="0B76B052" w14:textId="6418882A" w:rsidR="00070CA2" w:rsidRPr="005E763B" w:rsidRDefault="005E763B" w:rsidP="00415403">
      <w:pPr>
        <w:rPr>
          <w:rtl/>
        </w:rPr>
      </w:pPr>
      <w:r w:rsidRPr="005E763B">
        <w:rPr>
          <w:rFonts w:hint="cs"/>
          <w:rtl/>
        </w:rPr>
        <w:t>خلاصه‌ای از اطلاعات مربوط به هرکدام از باندهای فرکانسی در جدول 1 آورده شده است؛ همچنین شکل</w:t>
      </w:r>
      <w:r w:rsidR="00415403">
        <w:t xml:space="preserve"> </w:t>
      </w:r>
      <w:r w:rsidRPr="005E763B">
        <w:rPr>
          <w:rFonts w:hint="cs"/>
          <w:rtl/>
        </w:rPr>
        <w:t xml:space="preserve">موج سیگنال در هر یک از این بازه‌های فرکانسی در شکل 1 </w:t>
      </w:r>
      <w:r w:rsidR="001E589B">
        <w:rPr>
          <w:rtl/>
        </w:rPr>
        <w:t>نشان‌داده‌شده</w:t>
      </w:r>
      <w:r w:rsidRPr="005E763B">
        <w:rPr>
          <w:rFonts w:hint="cs"/>
          <w:rtl/>
        </w:rPr>
        <w:t xml:space="preserve"> است.</w:t>
      </w:r>
    </w:p>
    <w:tbl>
      <w:tblPr>
        <w:tblStyle w:val="GridTable5Dark-Accent5"/>
        <w:bidiVisual/>
        <w:tblW w:w="0" w:type="auto"/>
        <w:tblLook w:val="04A0" w:firstRow="1" w:lastRow="0" w:firstColumn="1" w:lastColumn="0" w:noHBand="0" w:noVBand="1"/>
      </w:tblPr>
      <w:tblGrid>
        <w:gridCol w:w="3020"/>
        <w:gridCol w:w="3020"/>
        <w:gridCol w:w="3021"/>
      </w:tblGrid>
      <w:tr w:rsidR="00DC2BA3" w:rsidRPr="009F4C9F" w14:paraId="523B1F8D" w14:textId="77777777" w:rsidTr="008C7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shd w:val="clear" w:color="auto" w:fill="FFFFFF" w:themeFill="background1"/>
            <w:vAlign w:val="center"/>
          </w:tcPr>
          <w:p w14:paraId="64FCD318" w14:textId="555D97EB" w:rsidR="00DC2BA3" w:rsidRPr="009F4C9F" w:rsidRDefault="00DC2BA3" w:rsidP="00DC2BA3">
            <w:pPr>
              <w:jc w:val="center"/>
              <w:rPr>
                <w:rtl/>
              </w:rPr>
            </w:pPr>
            <w:r w:rsidRPr="00B30AAB">
              <w:rPr>
                <w:rFonts w:hint="eastAsia"/>
                <w:color w:val="auto"/>
                <w:szCs w:val="24"/>
                <w:rtl/>
              </w:rPr>
              <w:t>جدول</w:t>
            </w:r>
            <w:r w:rsidRPr="00B30AAB">
              <w:rPr>
                <w:color w:val="auto"/>
                <w:szCs w:val="24"/>
                <w:rtl/>
              </w:rPr>
              <w:t xml:space="preserve"> 1 - و</w:t>
            </w:r>
            <w:r w:rsidRPr="00B30AAB">
              <w:rPr>
                <w:rFonts w:hint="cs"/>
                <w:color w:val="auto"/>
                <w:szCs w:val="24"/>
                <w:rtl/>
              </w:rPr>
              <w:t>ی</w:t>
            </w:r>
            <w:r w:rsidRPr="00B30AAB">
              <w:rPr>
                <w:rFonts w:hint="eastAsia"/>
                <w:color w:val="auto"/>
                <w:szCs w:val="24"/>
                <w:rtl/>
              </w:rPr>
              <w:t>ژگ</w:t>
            </w:r>
            <w:r w:rsidRPr="00B30AAB">
              <w:rPr>
                <w:rFonts w:hint="cs"/>
                <w:color w:val="auto"/>
                <w:szCs w:val="24"/>
                <w:rtl/>
              </w:rPr>
              <w:t>ی‌</w:t>
            </w:r>
            <w:r w:rsidRPr="00B30AAB">
              <w:rPr>
                <w:rFonts w:hint="eastAsia"/>
                <w:color w:val="auto"/>
                <w:szCs w:val="24"/>
                <w:rtl/>
              </w:rPr>
              <w:t>ها</w:t>
            </w:r>
            <w:r w:rsidRPr="00B30AAB">
              <w:rPr>
                <w:rFonts w:hint="cs"/>
                <w:color w:val="auto"/>
                <w:szCs w:val="24"/>
                <w:rtl/>
              </w:rPr>
              <w:t>ی</w:t>
            </w:r>
            <w:r w:rsidRPr="00B30AAB">
              <w:rPr>
                <w:color w:val="auto"/>
                <w:szCs w:val="24"/>
                <w:rtl/>
              </w:rPr>
              <w:t xml:space="preserve"> پنج </w:t>
            </w:r>
            <w:r w:rsidRPr="00B30AAB">
              <w:rPr>
                <w:rFonts w:hint="eastAsia"/>
                <w:color w:val="auto"/>
                <w:szCs w:val="24"/>
                <w:rtl/>
              </w:rPr>
              <w:t>باند</w:t>
            </w:r>
            <w:r w:rsidRPr="00B30AAB">
              <w:rPr>
                <w:color w:val="auto"/>
                <w:szCs w:val="24"/>
                <w:rtl/>
              </w:rPr>
              <w:t xml:space="preserve"> </w:t>
            </w:r>
            <w:r w:rsidRPr="00B30AAB">
              <w:rPr>
                <w:rFonts w:hint="eastAsia"/>
                <w:color w:val="auto"/>
                <w:szCs w:val="24"/>
                <w:rtl/>
              </w:rPr>
              <w:t>فرکانس</w:t>
            </w:r>
            <w:r w:rsidRPr="00B30AAB">
              <w:rPr>
                <w:rFonts w:hint="cs"/>
                <w:color w:val="auto"/>
                <w:szCs w:val="24"/>
                <w:rtl/>
              </w:rPr>
              <w:t>ی</w:t>
            </w:r>
            <w:r w:rsidRPr="00B30AAB">
              <w:rPr>
                <w:color w:val="auto"/>
                <w:szCs w:val="24"/>
                <w:rtl/>
              </w:rPr>
              <w:t xml:space="preserve"> اصل</w:t>
            </w:r>
            <w:r w:rsidRPr="00B30AAB">
              <w:rPr>
                <w:rFonts w:hint="cs"/>
                <w:color w:val="auto"/>
                <w:szCs w:val="24"/>
                <w:rtl/>
              </w:rPr>
              <w:t>ی</w:t>
            </w:r>
            <w:r w:rsidRPr="00B30AAB">
              <w:rPr>
                <w:color w:val="auto"/>
                <w:szCs w:val="24"/>
                <w:rtl/>
              </w:rPr>
              <w:t xml:space="preserve"> </w:t>
            </w:r>
            <w:r w:rsidRPr="00B30AAB">
              <w:rPr>
                <w:rFonts w:hint="eastAsia"/>
                <w:color w:val="auto"/>
                <w:szCs w:val="24"/>
                <w:rtl/>
              </w:rPr>
              <w:t>در</w:t>
            </w:r>
            <w:r w:rsidRPr="00B30AAB">
              <w:rPr>
                <w:color w:val="auto"/>
                <w:szCs w:val="24"/>
                <w:rtl/>
              </w:rPr>
              <w:t xml:space="preserve"> </w:t>
            </w:r>
            <w:r w:rsidRPr="00B30AAB">
              <w:rPr>
                <w:rFonts w:hint="eastAsia"/>
                <w:color w:val="auto"/>
                <w:szCs w:val="24"/>
                <w:rtl/>
              </w:rPr>
              <w:t>س</w:t>
            </w:r>
            <w:r w:rsidRPr="00B30AAB">
              <w:rPr>
                <w:rFonts w:hint="cs"/>
                <w:color w:val="auto"/>
                <w:szCs w:val="24"/>
                <w:rtl/>
              </w:rPr>
              <w:t>ی</w:t>
            </w:r>
            <w:r w:rsidRPr="00B30AAB">
              <w:rPr>
                <w:rFonts w:hint="eastAsia"/>
                <w:color w:val="auto"/>
                <w:szCs w:val="24"/>
                <w:rtl/>
              </w:rPr>
              <w:t>گنال‌ها</w:t>
            </w:r>
            <w:r w:rsidRPr="00B30AAB">
              <w:rPr>
                <w:rFonts w:hint="cs"/>
                <w:color w:val="auto"/>
                <w:szCs w:val="24"/>
                <w:rtl/>
              </w:rPr>
              <w:t>ی</w:t>
            </w:r>
            <w:r w:rsidRPr="00B30AAB">
              <w:rPr>
                <w:color w:val="auto"/>
                <w:szCs w:val="24"/>
                <w:rtl/>
              </w:rPr>
              <w:t xml:space="preserve"> مغز</w:t>
            </w:r>
            <w:r w:rsidRPr="00B30AAB">
              <w:rPr>
                <w:rFonts w:hint="cs"/>
                <w:color w:val="auto"/>
                <w:szCs w:val="24"/>
                <w:rtl/>
              </w:rPr>
              <w:t>ی</w:t>
            </w:r>
          </w:p>
        </w:tc>
      </w:tr>
      <w:tr w:rsidR="00DC2BA3" w:rsidRPr="009F4C9F" w14:paraId="7D8002F6" w14:textId="77777777" w:rsidTr="008C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1364A46" w14:textId="77777777" w:rsidR="00DC2BA3" w:rsidRPr="009F4C9F" w:rsidRDefault="00DC2BA3" w:rsidP="00DC2BA3">
            <w:pPr>
              <w:jc w:val="center"/>
              <w:rPr>
                <w:rtl/>
              </w:rPr>
            </w:pPr>
            <w:r w:rsidRPr="009F4C9F">
              <w:rPr>
                <w:rFonts w:hint="cs"/>
                <w:rtl/>
              </w:rPr>
              <w:t>باند فرکانسی</w:t>
            </w:r>
          </w:p>
        </w:tc>
        <w:tc>
          <w:tcPr>
            <w:tcW w:w="3020" w:type="dxa"/>
            <w:vAlign w:val="center"/>
          </w:tcPr>
          <w:p w14:paraId="5ACC4867" w14:textId="77777777" w:rsidR="00DC2BA3" w:rsidRPr="009F4C9F" w:rsidRDefault="00DC2BA3" w:rsidP="00DC2BA3">
            <w:pPr>
              <w:jc w:val="center"/>
              <w:cnfStyle w:val="000000100000" w:firstRow="0" w:lastRow="0" w:firstColumn="0" w:lastColumn="0" w:oddVBand="0" w:evenVBand="0" w:oddHBand="1" w:evenHBand="0" w:firstRowFirstColumn="0" w:firstRowLastColumn="0" w:lastRowFirstColumn="0" w:lastRowLastColumn="0"/>
              <w:rPr>
                <w:rtl/>
              </w:rPr>
            </w:pPr>
            <w:r w:rsidRPr="009F4C9F">
              <w:rPr>
                <w:rFonts w:hint="cs"/>
                <w:rtl/>
              </w:rPr>
              <w:t>فرکانس</w:t>
            </w:r>
          </w:p>
        </w:tc>
        <w:tc>
          <w:tcPr>
            <w:tcW w:w="3021" w:type="dxa"/>
            <w:vAlign w:val="center"/>
          </w:tcPr>
          <w:p w14:paraId="6A02839D" w14:textId="77777777" w:rsidR="00DC2BA3" w:rsidRPr="009F4C9F" w:rsidRDefault="00DC2BA3" w:rsidP="00DC2BA3">
            <w:pPr>
              <w:jc w:val="center"/>
              <w:cnfStyle w:val="000000100000" w:firstRow="0" w:lastRow="0" w:firstColumn="0" w:lastColumn="0" w:oddVBand="0" w:evenVBand="0" w:oddHBand="1" w:evenHBand="0" w:firstRowFirstColumn="0" w:firstRowLastColumn="0" w:lastRowFirstColumn="0" w:lastRowLastColumn="0"/>
              <w:rPr>
                <w:rtl/>
              </w:rPr>
            </w:pPr>
            <w:r w:rsidRPr="009F4C9F">
              <w:rPr>
                <w:rFonts w:hint="cs"/>
                <w:rtl/>
              </w:rPr>
              <w:t>حالت مغزی</w:t>
            </w:r>
          </w:p>
        </w:tc>
      </w:tr>
      <w:tr w:rsidR="00DC2BA3" w:rsidRPr="009F4C9F" w14:paraId="301222F8" w14:textId="77777777" w:rsidTr="008C7C19">
        <w:tc>
          <w:tcPr>
            <w:cnfStyle w:val="001000000000" w:firstRow="0" w:lastRow="0" w:firstColumn="1" w:lastColumn="0" w:oddVBand="0" w:evenVBand="0" w:oddHBand="0" w:evenHBand="0" w:firstRowFirstColumn="0" w:firstRowLastColumn="0" w:lastRowFirstColumn="0" w:lastRowLastColumn="0"/>
            <w:tcW w:w="3020" w:type="dxa"/>
            <w:vAlign w:val="center"/>
          </w:tcPr>
          <w:p w14:paraId="32FE8AE8" w14:textId="77777777" w:rsidR="00DC2BA3" w:rsidRPr="009F4C9F" w:rsidRDefault="00DC2BA3" w:rsidP="00DC2BA3">
            <w:pPr>
              <w:jc w:val="center"/>
              <w:rPr>
                <w:rtl/>
              </w:rPr>
            </w:pPr>
            <w:r w:rsidRPr="009F4C9F">
              <w:rPr>
                <w:rFonts w:hint="cs"/>
                <w:rtl/>
              </w:rPr>
              <w:t>گاما</w:t>
            </w:r>
          </w:p>
        </w:tc>
        <w:tc>
          <w:tcPr>
            <w:tcW w:w="3020" w:type="dxa"/>
            <w:vAlign w:val="center"/>
          </w:tcPr>
          <w:p w14:paraId="6A23C3B7" w14:textId="77777777" w:rsidR="00DC2BA3" w:rsidRPr="009F4C9F" w:rsidRDefault="00DC2BA3" w:rsidP="00DC2BA3">
            <w:pPr>
              <w:jc w:val="center"/>
              <w:cnfStyle w:val="000000000000" w:firstRow="0" w:lastRow="0" w:firstColumn="0" w:lastColumn="0" w:oddVBand="0" w:evenVBand="0" w:oddHBand="0" w:evenHBand="0" w:firstRowFirstColumn="0" w:firstRowLastColumn="0" w:lastRowFirstColumn="0" w:lastRowLastColumn="0"/>
              <w:rPr>
                <w:rtl/>
              </w:rPr>
            </w:pPr>
            <w:r w:rsidRPr="009F4C9F">
              <w:rPr>
                <w:rFonts w:hint="cs"/>
                <w:rtl/>
              </w:rPr>
              <w:t>بیش از 35 هرتز</w:t>
            </w:r>
          </w:p>
        </w:tc>
        <w:tc>
          <w:tcPr>
            <w:tcW w:w="3021" w:type="dxa"/>
            <w:vAlign w:val="center"/>
          </w:tcPr>
          <w:p w14:paraId="791830B9" w14:textId="793E2F6D" w:rsidR="00DC2BA3" w:rsidRPr="009F4C9F" w:rsidRDefault="001E589B" w:rsidP="00DC2BA3">
            <w:pPr>
              <w:jc w:val="center"/>
              <w:cnfStyle w:val="000000000000" w:firstRow="0" w:lastRow="0" w:firstColumn="0" w:lastColumn="0" w:oddVBand="0" w:evenVBand="0" w:oddHBand="0" w:evenHBand="0" w:firstRowFirstColumn="0" w:firstRowLastColumn="0" w:lastRowFirstColumn="0" w:lastRowLastColumn="0"/>
              <w:rPr>
                <w:rtl/>
              </w:rPr>
            </w:pPr>
            <w:r>
              <w:rPr>
                <w:rtl/>
              </w:rPr>
              <w:t>فکرکردن</w:t>
            </w:r>
            <w:r w:rsidR="00DC2BA3">
              <w:rPr>
                <w:rFonts w:hint="cs"/>
                <w:rtl/>
              </w:rPr>
              <w:t xml:space="preserve"> و</w:t>
            </w:r>
            <w:r w:rsidR="00DC2BA3" w:rsidRPr="00C16926">
              <w:rPr>
                <w:rtl/>
              </w:rPr>
              <w:t xml:space="preserve"> افکار </w:t>
            </w:r>
            <w:r w:rsidR="00DC2BA3" w:rsidRPr="00C16926">
              <w:rPr>
                <w:rFonts w:hint="cs"/>
                <w:rtl/>
              </w:rPr>
              <w:t>ی</w:t>
            </w:r>
            <w:r w:rsidR="00DC2BA3" w:rsidRPr="00C16926">
              <w:rPr>
                <w:rFonts w:hint="eastAsia"/>
                <w:rtl/>
              </w:rPr>
              <w:t>کپارچه</w:t>
            </w:r>
          </w:p>
        </w:tc>
      </w:tr>
      <w:tr w:rsidR="00DC2BA3" w:rsidRPr="009F4C9F" w14:paraId="30B552E4" w14:textId="77777777" w:rsidTr="008C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2D43E03" w14:textId="77777777" w:rsidR="00DC2BA3" w:rsidRPr="009F4C9F" w:rsidRDefault="00DC2BA3" w:rsidP="00DC2BA3">
            <w:pPr>
              <w:jc w:val="center"/>
              <w:rPr>
                <w:rtl/>
              </w:rPr>
            </w:pPr>
            <w:r w:rsidRPr="009F4C9F">
              <w:rPr>
                <w:rFonts w:hint="cs"/>
                <w:rtl/>
              </w:rPr>
              <w:t>بتا</w:t>
            </w:r>
          </w:p>
        </w:tc>
        <w:tc>
          <w:tcPr>
            <w:tcW w:w="3020" w:type="dxa"/>
            <w:vAlign w:val="center"/>
          </w:tcPr>
          <w:p w14:paraId="635BE296" w14:textId="77777777" w:rsidR="00DC2BA3" w:rsidRPr="009F4C9F" w:rsidRDefault="00DC2BA3" w:rsidP="00DC2BA3">
            <w:pPr>
              <w:jc w:val="center"/>
              <w:cnfStyle w:val="000000100000" w:firstRow="0" w:lastRow="0" w:firstColumn="0" w:lastColumn="0" w:oddVBand="0" w:evenVBand="0" w:oddHBand="1" w:evenHBand="0" w:firstRowFirstColumn="0" w:firstRowLastColumn="0" w:lastRowFirstColumn="0" w:lastRowLastColumn="0"/>
              <w:rPr>
                <w:rtl/>
              </w:rPr>
            </w:pPr>
            <w:r w:rsidRPr="009F4C9F">
              <w:rPr>
                <w:rFonts w:hint="cs"/>
                <w:rtl/>
              </w:rPr>
              <w:t xml:space="preserve">12 </w:t>
            </w:r>
            <w:r w:rsidRPr="009F4C9F">
              <w:rPr>
                <w:rtl/>
              </w:rPr>
              <w:t>هرتز</w:t>
            </w:r>
            <w:r w:rsidRPr="009F4C9F">
              <w:rPr>
                <w:rFonts w:hint="cs"/>
                <w:rtl/>
              </w:rPr>
              <w:t xml:space="preserve"> </w:t>
            </w:r>
            <w:r w:rsidRPr="009F4C9F">
              <w:rPr>
                <w:rFonts w:ascii="Arial" w:hAnsi="Arial" w:cs="Arial" w:hint="cs"/>
                <w:rtl/>
              </w:rPr>
              <w:t>–</w:t>
            </w:r>
            <w:r w:rsidRPr="009F4C9F">
              <w:rPr>
                <w:rFonts w:hint="cs"/>
                <w:rtl/>
              </w:rPr>
              <w:t xml:space="preserve"> 35 </w:t>
            </w:r>
            <w:r w:rsidRPr="009F4C9F">
              <w:rPr>
                <w:rtl/>
              </w:rPr>
              <w:t>هرتز</w:t>
            </w:r>
          </w:p>
        </w:tc>
        <w:tc>
          <w:tcPr>
            <w:tcW w:w="3021" w:type="dxa"/>
            <w:vAlign w:val="center"/>
          </w:tcPr>
          <w:p w14:paraId="57108B1A" w14:textId="2E626517" w:rsidR="00DC2BA3" w:rsidRPr="009F4C9F" w:rsidRDefault="00DC2BA3" w:rsidP="00DC2BA3">
            <w:pPr>
              <w:jc w:val="center"/>
              <w:cnfStyle w:val="000000100000" w:firstRow="0" w:lastRow="0" w:firstColumn="0" w:lastColumn="0" w:oddVBand="0" w:evenVBand="0" w:oddHBand="1" w:evenHBand="0" w:firstRowFirstColumn="0" w:firstRowLastColumn="0" w:lastRowFirstColumn="0" w:lastRowLastColumn="0"/>
              <w:rPr>
                <w:rtl/>
              </w:rPr>
            </w:pPr>
            <w:r w:rsidRPr="00A15EAB">
              <w:rPr>
                <w:rtl/>
              </w:rPr>
              <w:t>هوش</w:t>
            </w:r>
            <w:r w:rsidRPr="00A15EAB">
              <w:rPr>
                <w:rFonts w:hint="cs"/>
                <w:rtl/>
              </w:rPr>
              <w:t>ی</w:t>
            </w:r>
            <w:r w:rsidRPr="00A15EAB">
              <w:rPr>
                <w:rFonts w:hint="eastAsia"/>
                <w:rtl/>
              </w:rPr>
              <w:t>ار</w:t>
            </w:r>
            <w:r w:rsidRPr="00A15EAB">
              <w:rPr>
                <w:rFonts w:hint="cs"/>
                <w:rtl/>
              </w:rPr>
              <w:t>ی</w:t>
            </w:r>
            <w:r w:rsidRPr="00A15EAB">
              <w:rPr>
                <w:rFonts w:hint="eastAsia"/>
                <w:rtl/>
              </w:rPr>
              <w:t>،</w:t>
            </w:r>
            <w:r w:rsidRPr="00A15EAB">
              <w:rPr>
                <w:rtl/>
              </w:rPr>
              <w:t xml:space="preserve"> </w:t>
            </w:r>
            <w:r w:rsidR="001E589B">
              <w:rPr>
                <w:rtl/>
              </w:rPr>
              <w:t>ب</w:t>
            </w:r>
            <w:r w:rsidR="001E589B">
              <w:rPr>
                <w:rFonts w:hint="cs"/>
                <w:rtl/>
              </w:rPr>
              <w:t>ی‌</w:t>
            </w:r>
            <w:r w:rsidR="001E589B">
              <w:rPr>
                <w:rFonts w:hint="eastAsia"/>
                <w:rtl/>
              </w:rPr>
              <w:t>قرار</w:t>
            </w:r>
            <w:r w:rsidR="001E589B">
              <w:rPr>
                <w:rFonts w:hint="cs"/>
                <w:rtl/>
              </w:rPr>
              <w:t>ی</w:t>
            </w:r>
            <w:r>
              <w:rPr>
                <w:rStyle w:val="FootnoteReference"/>
                <w:rtl/>
              </w:rPr>
              <w:footnoteReference w:id="10"/>
            </w:r>
            <w:r w:rsidRPr="00A15EAB">
              <w:rPr>
                <w:rFonts w:hint="eastAsia"/>
                <w:rtl/>
              </w:rPr>
              <w:t>،</w:t>
            </w:r>
            <w:r w:rsidRPr="00A15EAB">
              <w:rPr>
                <w:rtl/>
              </w:rPr>
              <w:t xml:space="preserve"> تفکر، آگاه</w:t>
            </w:r>
            <w:r w:rsidRPr="00A15EAB">
              <w:rPr>
                <w:rFonts w:hint="cs"/>
                <w:rtl/>
              </w:rPr>
              <w:t>ی</w:t>
            </w:r>
            <w:r w:rsidRPr="00A15EAB">
              <w:rPr>
                <w:rtl/>
              </w:rPr>
              <w:t xml:space="preserve"> از خود و اطراف</w:t>
            </w:r>
            <w:r w:rsidRPr="00A15EAB">
              <w:rPr>
                <w:rFonts w:hint="cs"/>
                <w:rtl/>
              </w:rPr>
              <w:t>ی</w:t>
            </w:r>
            <w:r w:rsidRPr="00A15EAB">
              <w:rPr>
                <w:rFonts w:hint="eastAsia"/>
                <w:rtl/>
              </w:rPr>
              <w:t>ان</w:t>
            </w:r>
          </w:p>
        </w:tc>
      </w:tr>
      <w:tr w:rsidR="00DC2BA3" w:rsidRPr="009F4C9F" w14:paraId="34C2E1C5" w14:textId="77777777" w:rsidTr="008C7C19">
        <w:tc>
          <w:tcPr>
            <w:cnfStyle w:val="001000000000" w:firstRow="0" w:lastRow="0" w:firstColumn="1" w:lastColumn="0" w:oddVBand="0" w:evenVBand="0" w:oddHBand="0" w:evenHBand="0" w:firstRowFirstColumn="0" w:firstRowLastColumn="0" w:lastRowFirstColumn="0" w:lastRowLastColumn="0"/>
            <w:tcW w:w="3020" w:type="dxa"/>
            <w:vAlign w:val="center"/>
          </w:tcPr>
          <w:p w14:paraId="3739C4A1" w14:textId="77777777" w:rsidR="00DC2BA3" w:rsidRPr="009F4C9F" w:rsidRDefault="00DC2BA3" w:rsidP="00DC2BA3">
            <w:pPr>
              <w:jc w:val="center"/>
            </w:pPr>
            <w:r w:rsidRPr="009F4C9F">
              <w:rPr>
                <w:rFonts w:hint="cs"/>
                <w:rtl/>
              </w:rPr>
              <w:t>آلفا</w:t>
            </w:r>
          </w:p>
        </w:tc>
        <w:tc>
          <w:tcPr>
            <w:tcW w:w="3020" w:type="dxa"/>
            <w:vAlign w:val="center"/>
          </w:tcPr>
          <w:p w14:paraId="3E39191F" w14:textId="77777777" w:rsidR="00DC2BA3" w:rsidRPr="009F4C9F" w:rsidRDefault="00DC2BA3" w:rsidP="00DC2BA3">
            <w:pPr>
              <w:jc w:val="center"/>
              <w:cnfStyle w:val="000000000000" w:firstRow="0" w:lastRow="0" w:firstColumn="0" w:lastColumn="0" w:oddVBand="0" w:evenVBand="0" w:oddHBand="0" w:evenHBand="0" w:firstRowFirstColumn="0" w:firstRowLastColumn="0" w:lastRowFirstColumn="0" w:lastRowLastColumn="0"/>
              <w:rPr>
                <w:rtl/>
              </w:rPr>
            </w:pPr>
            <w:r w:rsidRPr="009F4C9F">
              <w:rPr>
                <w:rFonts w:hint="cs"/>
                <w:rtl/>
              </w:rPr>
              <w:t xml:space="preserve">8 </w:t>
            </w:r>
            <w:r w:rsidRPr="009F4C9F">
              <w:rPr>
                <w:rtl/>
              </w:rPr>
              <w:t>هرتز</w:t>
            </w:r>
            <w:r w:rsidRPr="009F4C9F">
              <w:rPr>
                <w:rFonts w:hint="cs"/>
                <w:rtl/>
              </w:rPr>
              <w:t xml:space="preserve"> </w:t>
            </w:r>
            <w:r w:rsidRPr="009F4C9F">
              <w:rPr>
                <w:rFonts w:ascii="Arial" w:hAnsi="Arial" w:cs="Arial" w:hint="cs"/>
                <w:rtl/>
              </w:rPr>
              <w:t>–</w:t>
            </w:r>
            <w:r w:rsidRPr="009F4C9F">
              <w:rPr>
                <w:rFonts w:hint="cs"/>
                <w:rtl/>
              </w:rPr>
              <w:t xml:space="preserve"> 12 </w:t>
            </w:r>
            <w:r w:rsidRPr="009F4C9F">
              <w:rPr>
                <w:rtl/>
              </w:rPr>
              <w:t>ه</w:t>
            </w:r>
            <w:r w:rsidRPr="009F4C9F">
              <w:rPr>
                <w:rFonts w:hint="cs"/>
                <w:rtl/>
              </w:rPr>
              <w:t>ر</w:t>
            </w:r>
            <w:r w:rsidRPr="009F4C9F">
              <w:rPr>
                <w:rtl/>
              </w:rPr>
              <w:t>ت</w:t>
            </w:r>
            <w:r w:rsidRPr="009F4C9F">
              <w:rPr>
                <w:rFonts w:hint="cs"/>
                <w:rtl/>
              </w:rPr>
              <w:t>ز</w:t>
            </w:r>
          </w:p>
        </w:tc>
        <w:tc>
          <w:tcPr>
            <w:tcW w:w="3021" w:type="dxa"/>
            <w:vAlign w:val="center"/>
          </w:tcPr>
          <w:p w14:paraId="2F85A2CA" w14:textId="757CF3C6" w:rsidR="00DC2BA3" w:rsidRPr="009F4C9F" w:rsidRDefault="00DC2BA3" w:rsidP="00F87BC8">
            <w:pPr>
              <w:jc w:val="center"/>
              <w:cnfStyle w:val="000000000000" w:firstRow="0" w:lastRow="0" w:firstColumn="0" w:lastColumn="0" w:oddVBand="0" w:evenVBand="0" w:oddHBand="0" w:evenHBand="0" w:firstRowFirstColumn="0" w:firstRowLastColumn="0" w:lastRowFirstColumn="0" w:lastRowLastColumn="0"/>
              <w:rPr>
                <w:rtl/>
              </w:rPr>
            </w:pPr>
            <w:r>
              <w:rPr>
                <w:rtl/>
              </w:rPr>
              <w:t>آرام</w:t>
            </w:r>
            <w:r w:rsidR="00F87BC8">
              <w:rPr>
                <w:rFonts w:hint="cs"/>
                <w:rtl/>
              </w:rPr>
              <w:t>ش</w:t>
            </w:r>
            <w:r>
              <w:rPr>
                <w:rtl/>
              </w:rPr>
              <w:t>،</w:t>
            </w:r>
            <w:r>
              <w:rPr>
                <w:rFonts w:hint="cs"/>
                <w:rtl/>
              </w:rPr>
              <w:t xml:space="preserve"> عدم</w:t>
            </w:r>
            <w:r>
              <w:rPr>
                <w:rtl/>
              </w:rPr>
              <w:t xml:space="preserve"> آشفت</w:t>
            </w:r>
            <w:r>
              <w:rPr>
                <w:rFonts w:hint="cs"/>
                <w:rtl/>
              </w:rPr>
              <w:t>گی (اما</w:t>
            </w:r>
            <w:r>
              <w:rPr>
                <w:rtl/>
              </w:rPr>
              <w:t xml:space="preserve"> </w:t>
            </w:r>
            <w:r w:rsidR="001E589B">
              <w:rPr>
                <w:rtl/>
              </w:rPr>
              <w:t>خواب‌آلود</w:t>
            </w:r>
            <w:r>
              <w:rPr>
                <w:rFonts w:hint="cs"/>
                <w:rtl/>
              </w:rPr>
              <w:t xml:space="preserve"> نیست)</w:t>
            </w:r>
            <w:r>
              <w:rPr>
                <w:rtl/>
              </w:rPr>
              <w:t>، آگاه</w:t>
            </w:r>
            <w:r w:rsidR="00267EC0">
              <w:rPr>
                <w:rFonts w:hint="cs"/>
                <w:rtl/>
              </w:rPr>
              <w:t>،</w:t>
            </w:r>
            <w:r>
              <w:rPr>
                <w:rFonts w:hint="cs"/>
                <w:rtl/>
              </w:rPr>
              <w:t xml:space="preserve"> هنگام </w:t>
            </w:r>
            <w:r w:rsidR="00F87BC8">
              <w:rPr>
                <w:rFonts w:hint="cs"/>
                <w:rtl/>
              </w:rPr>
              <w:t>مراقبه</w:t>
            </w:r>
            <w:r>
              <w:rPr>
                <w:rFonts w:hint="eastAsia"/>
                <w:rtl/>
              </w:rPr>
              <w:t>،</w:t>
            </w:r>
            <w:r>
              <w:rPr>
                <w:rtl/>
              </w:rPr>
              <w:t xml:space="preserve"> بدون عمل</w:t>
            </w:r>
          </w:p>
        </w:tc>
      </w:tr>
      <w:tr w:rsidR="00DC2BA3" w:rsidRPr="009F4C9F" w14:paraId="26C062D0" w14:textId="77777777" w:rsidTr="008C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35C19DC" w14:textId="77777777" w:rsidR="00DC2BA3" w:rsidRPr="009F4C9F" w:rsidRDefault="00DC2BA3" w:rsidP="00DC2BA3">
            <w:pPr>
              <w:jc w:val="center"/>
              <w:rPr>
                <w:rtl/>
              </w:rPr>
            </w:pPr>
            <w:r w:rsidRPr="009F4C9F">
              <w:rPr>
                <w:rFonts w:hint="cs"/>
                <w:rtl/>
              </w:rPr>
              <w:t>تتا</w:t>
            </w:r>
          </w:p>
        </w:tc>
        <w:tc>
          <w:tcPr>
            <w:tcW w:w="3020" w:type="dxa"/>
            <w:vAlign w:val="center"/>
          </w:tcPr>
          <w:p w14:paraId="6F58D7D9" w14:textId="77777777" w:rsidR="00DC2BA3" w:rsidRPr="009F4C9F" w:rsidRDefault="00DC2BA3" w:rsidP="00DC2BA3">
            <w:pPr>
              <w:jc w:val="center"/>
              <w:cnfStyle w:val="000000100000" w:firstRow="0" w:lastRow="0" w:firstColumn="0" w:lastColumn="0" w:oddVBand="0" w:evenVBand="0" w:oddHBand="1" w:evenHBand="0" w:firstRowFirstColumn="0" w:firstRowLastColumn="0" w:lastRowFirstColumn="0" w:lastRowLastColumn="0"/>
              <w:rPr>
                <w:rtl/>
              </w:rPr>
            </w:pPr>
            <w:r w:rsidRPr="009F4C9F">
              <w:rPr>
                <w:rFonts w:hint="cs"/>
                <w:rtl/>
              </w:rPr>
              <w:t xml:space="preserve">4 </w:t>
            </w:r>
            <w:r w:rsidRPr="009F4C9F">
              <w:rPr>
                <w:rtl/>
              </w:rPr>
              <w:t>هرتز</w:t>
            </w:r>
            <w:r w:rsidRPr="009F4C9F">
              <w:rPr>
                <w:rFonts w:hint="cs"/>
                <w:rtl/>
              </w:rPr>
              <w:t xml:space="preserve"> </w:t>
            </w:r>
            <w:r w:rsidRPr="009F4C9F">
              <w:rPr>
                <w:rFonts w:ascii="Arial" w:hAnsi="Arial" w:cs="Arial" w:hint="cs"/>
                <w:rtl/>
              </w:rPr>
              <w:t>–</w:t>
            </w:r>
            <w:r w:rsidRPr="009F4C9F">
              <w:rPr>
                <w:rFonts w:hint="cs"/>
                <w:rtl/>
              </w:rPr>
              <w:t xml:space="preserve"> 8 </w:t>
            </w:r>
            <w:r w:rsidRPr="009F4C9F">
              <w:rPr>
                <w:rtl/>
              </w:rPr>
              <w:t>هرتز</w:t>
            </w:r>
          </w:p>
        </w:tc>
        <w:tc>
          <w:tcPr>
            <w:tcW w:w="3021" w:type="dxa"/>
            <w:vAlign w:val="center"/>
          </w:tcPr>
          <w:p w14:paraId="3E5D923F" w14:textId="1CF351CB" w:rsidR="00DC2BA3" w:rsidRPr="009F4C9F" w:rsidRDefault="00DC2BA3" w:rsidP="00DC2BA3">
            <w:pPr>
              <w:jc w:val="center"/>
              <w:cnfStyle w:val="000000100000" w:firstRow="0" w:lastRow="0" w:firstColumn="0" w:lastColumn="0" w:oddVBand="0" w:evenVBand="0" w:oddHBand="1" w:evenHBand="0" w:firstRowFirstColumn="0" w:firstRowLastColumn="0" w:lastRowFirstColumn="0" w:lastRowLastColumn="0"/>
              <w:rPr>
                <w:rtl/>
              </w:rPr>
            </w:pPr>
            <w:r w:rsidRPr="00250BD0">
              <w:rPr>
                <w:rtl/>
              </w:rPr>
              <w:t>شهود</w:t>
            </w:r>
            <w:r w:rsidRPr="00250BD0">
              <w:rPr>
                <w:rFonts w:hint="cs"/>
                <w:rtl/>
              </w:rPr>
              <w:t>ی</w:t>
            </w:r>
            <w:r w:rsidRPr="00250BD0">
              <w:rPr>
                <w:rFonts w:hint="eastAsia"/>
                <w:rtl/>
              </w:rPr>
              <w:t>،</w:t>
            </w:r>
            <w:r w:rsidRPr="00250BD0">
              <w:rPr>
                <w:rtl/>
              </w:rPr>
              <w:t xml:space="preserve"> خلاق</w:t>
            </w:r>
            <w:r>
              <w:rPr>
                <w:rFonts w:hint="cs"/>
                <w:rtl/>
              </w:rPr>
              <w:t>یت</w:t>
            </w:r>
            <w:r w:rsidRPr="00250BD0">
              <w:rPr>
                <w:rtl/>
              </w:rPr>
              <w:t xml:space="preserve">، </w:t>
            </w:r>
            <w:r w:rsidRPr="00250BD0">
              <w:rPr>
                <w:rFonts w:hint="cs"/>
                <w:rtl/>
              </w:rPr>
              <w:t>ی</w:t>
            </w:r>
            <w:r w:rsidRPr="00250BD0">
              <w:rPr>
                <w:rFonts w:hint="eastAsia"/>
                <w:rtl/>
              </w:rPr>
              <w:t>ادآور</w:t>
            </w:r>
            <w:r w:rsidRPr="00250BD0">
              <w:rPr>
                <w:rFonts w:hint="cs"/>
                <w:rtl/>
              </w:rPr>
              <w:t>ی</w:t>
            </w:r>
            <w:r w:rsidRPr="00250BD0">
              <w:rPr>
                <w:rFonts w:hint="eastAsia"/>
                <w:rtl/>
              </w:rPr>
              <w:t>،</w:t>
            </w:r>
            <w:r w:rsidRPr="00250BD0">
              <w:rPr>
                <w:rtl/>
              </w:rPr>
              <w:t xml:space="preserve"> فانتز</w:t>
            </w:r>
            <w:r w:rsidRPr="00250BD0">
              <w:rPr>
                <w:rFonts w:hint="cs"/>
                <w:rtl/>
              </w:rPr>
              <w:t>ی</w:t>
            </w:r>
            <w:r w:rsidRPr="00250BD0">
              <w:rPr>
                <w:rFonts w:hint="eastAsia"/>
                <w:rtl/>
              </w:rPr>
              <w:t>،</w:t>
            </w:r>
            <w:r w:rsidRPr="00250BD0">
              <w:rPr>
                <w:rtl/>
              </w:rPr>
              <w:t xml:space="preserve"> تصو</w:t>
            </w:r>
            <w:r w:rsidRPr="00250BD0">
              <w:rPr>
                <w:rFonts w:hint="cs"/>
                <w:rtl/>
              </w:rPr>
              <w:t>ی</w:t>
            </w:r>
            <w:r w:rsidRPr="00250BD0">
              <w:rPr>
                <w:rFonts w:hint="eastAsia"/>
                <w:rtl/>
              </w:rPr>
              <w:t>رساز</w:t>
            </w:r>
            <w:r w:rsidRPr="00250BD0">
              <w:rPr>
                <w:rFonts w:hint="cs"/>
                <w:rtl/>
              </w:rPr>
              <w:t>ی</w:t>
            </w:r>
            <w:r w:rsidRPr="00250BD0">
              <w:rPr>
                <w:rFonts w:hint="eastAsia"/>
                <w:rtl/>
              </w:rPr>
              <w:t>،</w:t>
            </w:r>
            <w:r w:rsidRPr="00250BD0">
              <w:rPr>
                <w:rtl/>
              </w:rPr>
              <w:t xml:space="preserve"> </w:t>
            </w:r>
            <w:r w:rsidR="001E589B">
              <w:rPr>
                <w:rtl/>
              </w:rPr>
              <w:t>رؤ</w:t>
            </w:r>
            <w:r w:rsidR="001E589B">
              <w:rPr>
                <w:rFonts w:hint="cs"/>
                <w:rtl/>
              </w:rPr>
              <w:t>ی</w:t>
            </w:r>
            <w:r w:rsidR="001E589B">
              <w:rPr>
                <w:rFonts w:hint="eastAsia"/>
                <w:rtl/>
              </w:rPr>
              <w:t>ا</w:t>
            </w:r>
            <w:r w:rsidR="001E589B">
              <w:rPr>
                <w:rFonts w:hint="cs"/>
                <w:rtl/>
              </w:rPr>
              <w:t>یی</w:t>
            </w:r>
            <w:r w:rsidRPr="00250BD0">
              <w:rPr>
                <w:rFonts w:hint="eastAsia"/>
                <w:rtl/>
              </w:rPr>
              <w:t>،</w:t>
            </w:r>
            <w:r w:rsidRPr="00250BD0">
              <w:rPr>
                <w:rtl/>
              </w:rPr>
              <w:t xml:space="preserve"> تغ</w:t>
            </w:r>
            <w:r w:rsidRPr="00250BD0">
              <w:rPr>
                <w:rFonts w:hint="cs"/>
                <w:rtl/>
              </w:rPr>
              <w:t>یی</w:t>
            </w:r>
            <w:r w:rsidRPr="00250BD0">
              <w:rPr>
                <w:rFonts w:hint="eastAsia"/>
                <w:rtl/>
              </w:rPr>
              <w:t>ر</w:t>
            </w:r>
            <w:r w:rsidRPr="00250BD0">
              <w:rPr>
                <w:rtl/>
              </w:rPr>
              <w:t xml:space="preserve"> افکار، خواب‌آلود</w:t>
            </w:r>
            <w:r>
              <w:rPr>
                <w:rFonts w:hint="cs"/>
                <w:rtl/>
              </w:rPr>
              <w:t>گی.</w:t>
            </w:r>
            <w:r w:rsidRPr="00250BD0">
              <w:rPr>
                <w:rtl/>
              </w:rPr>
              <w:t xml:space="preserve"> "</w:t>
            </w:r>
            <w:r w:rsidRPr="00250BD0">
              <w:rPr>
                <w:rFonts w:hint="cs"/>
                <w:rtl/>
              </w:rPr>
              <w:t>ی</w:t>
            </w:r>
            <w:r w:rsidRPr="00250BD0">
              <w:rPr>
                <w:rFonts w:hint="eastAsia"/>
                <w:rtl/>
              </w:rPr>
              <w:t>گانگ</w:t>
            </w:r>
            <w:r w:rsidRPr="00250BD0">
              <w:rPr>
                <w:rFonts w:hint="cs"/>
                <w:rtl/>
              </w:rPr>
              <w:t>ی</w:t>
            </w:r>
            <w:r w:rsidRPr="00250BD0">
              <w:rPr>
                <w:rtl/>
              </w:rPr>
              <w:t>"</w:t>
            </w:r>
            <w:r>
              <w:rPr>
                <w:rFonts w:hint="cs"/>
                <w:rtl/>
              </w:rPr>
              <w:t xml:space="preserve"> و </w:t>
            </w:r>
            <w:r w:rsidRPr="00250BD0">
              <w:rPr>
                <w:rtl/>
              </w:rPr>
              <w:t>"دانستن"</w:t>
            </w:r>
          </w:p>
        </w:tc>
      </w:tr>
      <w:tr w:rsidR="00DC2BA3" w:rsidRPr="009F4C9F" w14:paraId="67CE79EB" w14:textId="77777777" w:rsidTr="008C7C19">
        <w:tc>
          <w:tcPr>
            <w:cnfStyle w:val="001000000000" w:firstRow="0" w:lastRow="0" w:firstColumn="1" w:lastColumn="0" w:oddVBand="0" w:evenVBand="0" w:oddHBand="0" w:evenHBand="0" w:firstRowFirstColumn="0" w:firstRowLastColumn="0" w:lastRowFirstColumn="0" w:lastRowLastColumn="0"/>
            <w:tcW w:w="3020" w:type="dxa"/>
            <w:vAlign w:val="center"/>
          </w:tcPr>
          <w:p w14:paraId="3D9B9CEE" w14:textId="77777777" w:rsidR="00DC2BA3" w:rsidRPr="009F4C9F" w:rsidRDefault="00DC2BA3" w:rsidP="00DC2BA3">
            <w:pPr>
              <w:jc w:val="center"/>
              <w:rPr>
                <w:rtl/>
              </w:rPr>
            </w:pPr>
            <w:r w:rsidRPr="009F4C9F">
              <w:rPr>
                <w:rFonts w:hint="cs"/>
                <w:rtl/>
              </w:rPr>
              <w:t>دلتا</w:t>
            </w:r>
          </w:p>
        </w:tc>
        <w:tc>
          <w:tcPr>
            <w:tcW w:w="3020" w:type="dxa"/>
            <w:vAlign w:val="center"/>
          </w:tcPr>
          <w:p w14:paraId="15E0285C" w14:textId="77777777" w:rsidR="00DC2BA3" w:rsidRPr="009F4C9F" w:rsidRDefault="00DC2BA3" w:rsidP="00DC2BA3">
            <w:pPr>
              <w:jc w:val="center"/>
              <w:cnfStyle w:val="000000000000" w:firstRow="0" w:lastRow="0" w:firstColumn="0" w:lastColumn="0" w:oddVBand="0" w:evenVBand="0" w:oddHBand="0" w:evenHBand="0" w:firstRowFirstColumn="0" w:firstRowLastColumn="0" w:lastRowFirstColumn="0" w:lastRowLastColumn="0"/>
              <w:rPr>
                <w:rtl/>
              </w:rPr>
            </w:pPr>
            <w:r w:rsidRPr="009F4C9F">
              <w:rPr>
                <w:rFonts w:hint="cs"/>
                <w:rtl/>
              </w:rPr>
              <w:t xml:space="preserve">0.5 </w:t>
            </w:r>
            <w:r w:rsidRPr="009F4C9F">
              <w:rPr>
                <w:rtl/>
              </w:rPr>
              <w:t>هرتز</w:t>
            </w:r>
            <w:r w:rsidRPr="009F4C9F">
              <w:rPr>
                <w:rFonts w:hint="cs"/>
                <w:rtl/>
              </w:rPr>
              <w:t xml:space="preserve"> </w:t>
            </w:r>
            <w:r w:rsidRPr="009F4C9F">
              <w:rPr>
                <w:rFonts w:ascii="Arial" w:hAnsi="Arial" w:cs="Arial" w:hint="cs"/>
                <w:rtl/>
              </w:rPr>
              <w:t>–</w:t>
            </w:r>
            <w:r w:rsidRPr="009F4C9F">
              <w:rPr>
                <w:rFonts w:hint="cs"/>
                <w:rtl/>
              </w:rPr>
              <w:t xml:space="preserve"> 4 </w:t>
            </w:r>
            <w:r w:rsidRPr="009F4C9F">
              <w:rPr>
                <w:rtl/>
              </w:rPr>
              <w:t>هرتز</w:t>
            </w:r>
          </w:p>
        </w:tc>
        <w:tc>
          <w:tcPr>
            <w:tcW w:w="3021" w:type="dxa"/>
            <w:vAlign w:val="center"/>
          </w:tcPr>
          <w:p w14:paraId="5379195A" w14:textId="06205AA8" w:rsidR="00DC2BA3" w:rsidRPr="009F4C9F" w:rsidRDefault="00DC2BA3" w:rsidP="00DC2BA3">
            <w:pPr>
              <w:jc w:val="center"/>
              <w:cnfStyle w:val="000000000000" w:firstRow="0" w:lastRow="0" w:firstColumn="0" w:lastColumn="0" w:oddVBand="0" w:evenVBand="0" w:oddHBand="0" w:evenHBand="0" w:firstRowFirstColumn="0" w:firstRowLastColumn="0" w:lastRowFirstColumn="0" w:lastRowLastColumn="0"/>
              <w:rPr>
                <w:rtl/>
              </w:rPr>
            </w:pPr>
            <w:r w:rsidRPr="00D96C97">
              <w:rPr>
                <w:rtl/>
              </w:rPr>
              <w:t>خواب عم</w:t>
            </w:r>
            <w:r w:rsidRPr="00D96C97">
              <w:rPr>
                <w:rFonts w:hint="cs"/>
                <w:rtl/>
              </w:rPr>
              <w:t>ی</w:t>
            </w:r>
            <w:r w:rsidRPr="00D96C97">
              <w:rPr>
                <w:rFonts w:hint="eastAsia"/>
                <w:rtl/>
              </w:rPr>
              <w:t>ق،</w:t>
            </w:r>
            <w:r w:rsidRPr="00D96C97">
              <w:rPr>
                <w:rtl/>
              </w:rPr>
              <w:t xml:space="preserve"> بدون رو</w:t>
            </w:r>
            <w:r w:rsidRPr="00D96C97">
              <w:rPr>
                <w:rFonts w:hint="cs"/>
                <w:rtl/>
              </w:rPr>
              <w:t>ی</w:t>
            </w:r>
            <w:r w:rsidRPr="00D96C97">
              <w:rPr>
                <w:rFonts w:hint="eastAsia"/>
                <w:rtl/>
              </w:rPr>
              <w:t>ا،</w:t>
            </w:r>
            <w:r w:rsidRPr="00D96C97">
              <w:rPr>
                <w:rtl/>
              </w:rPr>
              <w:t xml:space="preserve"> خواب غ</w:t>
            </w:r>
            <w:r w:rsidRPr="00D96C97">
              <w:rPr>
                <w:rFonts w:hint="cs"/>
                <w:rtl/>
              </w:rPr>
              <w:t>ی</w:t>
            </w:r>
            <w:r w:rsidRPr="00D96C97">
              <w:rPr>
                <w:rFonts w:hint="eastAsia"/>
                <w:rtl/>
              </w:rPr>
              <w:t>ر</w:t>
            </w:r>
            <w:r w:rsidRPr="00D96C97">
              <w:rPr>
                <w:rtl/>
              </w:rPr>
              <w:t xml:space="preserve"> </w:t>
            </w:r>
            <w:r w:rsidR="00267EC0">
              <w:rPr>
                <w:rFonts w:hint="cs"/>
                <w:rtl/>
              </w:rPr>
              <w:t>حرکت سریع چشم</w:t>
            </w:r>
            <w:r w:rsidRPr="00D96C97">
              <w:rPr>
                <w:rtl/>
              </w:rPr>
              <w:t>، خلسه</w:t>
            </w:r>
            <w:r>
              <w:rPr>
                <w:rFonts w:hint="cs"/>
                <w:rtl/>
              </w:rPr>
              <w:t xml:space="preserve"> و</w:t>
            </w:r>
            <w:r w:rsidRPr="00D96C97">
              <w:rPr>
                <w:rtl/>
              </w:rPr>
              <w:t xml:space="preserve"> ناخودآگاه</w:t>
            </w:r>
          </w:p>
        </w:tc>
      </w:tr>
    </w:tbl>
    <w:p w14:paraId="284D1824" w14:textId="77777777" w:rsidR="00712DB5" w:rsidRDefault="00A672FD" w:rsidP="00712DB5">
      <w:pPr>
        <w:keepNext/>
        <w:jc w:val="center"/>
      </w:pPr>
      <w:r>
        <w:rPr>
          <w:noProof/>
          <w:lang w:bidi="ar-SA"/>
        </w:rPr>
        <w:lastRenderedPageBreak/>
        <w:drawing>
          <wp:inline distT="0" distB="0" distL="0" distR="0" wp14:anchorId="106B7052" wp14:editId="04C0B79C">
            <wp:extent cx="4953309" cy="4199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006" cy="4233969"/>
                    </a:xfrm>
                    <a:prstGeom prst="rect">
                      <a:avLst/>
                    </a:prstGeom>
                    <a:noFill/>
                    <a:ln>
                      <a:noFill/>
                    </a:ln>
                  </pic:spPr>
                </pic:pic>
              </a:graphicData>
            </a:graphic>
          </wp:inline>
        </w:drawing>
      </w:r>
    </w:p>
    <w:p w14:paraId="265F2F56" w14:textId="2D77CBAD" w:rsidR="00A672FD" w:rsidRDefault="00712DB5" w:rsidP="00F87BC8">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 </w:t>
      </w:r>
      <w:r w:rsidRPr="00712DB5">
        <w:rPr>
          <w:rtl/>
        </w:rPr>
        <w:t>نمونه‌ها</w:t>
      </w:r>
      <w:r w:rsidRPr="00712DB5">
        <w:rPr>
          <w:rFonts w:hint="cs"/>
          <w:rtl/>
        </w:rPr>
        <w:t>ی</w:t>
      </w:r>
      <w:r w:rsidRPr="00712DB5">
        <w:rPr>
          <w:rtl/>
        </w:rPr>
        <w:t xml:space="preserve"> امواج مغز</w:t>
      </w:r>
      <w:r w:rsidRPr="00712DB5">
        <w:rPr>
          <w:rFonts w:hint="cs"/>
          <w:rtl/>
        </w:rPr>
        <w:t>ی</w:t>
      </w:r>
      <w:r w:rsidRPr="00712DB5">
        <w:rPr>
          <w:rtl/>
        </w:rPr>
        <w:t xml:space="preserve"> با فرکانس‌ها</w:t>
      </w:r>
      <w:r w:rsidRPr="00712DB5">
        <w:rPr>
          <w:rFonts w:hint="cs"/>
          <w:rtl/>
        </w:rPr>
        <w:t>ی</w:t>
      </w:r>
      <w:r w:rsidRPr="00712DB5">
        <w:rPr>
          <w:rtl/>
        </w:rPr>
        <w:t xml:space="preserve"> غالب </w:t>
      </w:r>
      <w:r w:rsidR="00F87BC8">
        <w:rPr>
          <w:rFonts w:hint="cs"/>
          <w:rtl/>
        </w:rPr>
        <w:t xml:space="preserve">مربوط </w:t>
      </w:r>
      <w:r w:rsidRPr="00712DB5">
        <w:rPr>
          <w:rtl/>
        </w:rPr>
        <w:t>به باندها</w:t>
      </w:r>
      <w:r w:rsidRPr="00712DB5">
        <w:rPr>
          <w:rFonts w:hint="cs"/>
          <w:rtl/>
        </w:rPr>
        <w:t>ی</w:t>
      </w:r>
      <w:r w:rsidRPr="00712DB5">
        <w:rPr>
          <w:rtl/>
        </w:rPr>
        <w:t xml:space="preserve"> گاما، بتا، آلفا، تتا و دلتا</w:t>
      </w:r>
      <w:r w:rsidR="00A25974">
        <w:rPr>
          <w:rFonts w:hint="cs"/>
          <w:rtl/>
        </w:rPr>
        <w:t xml:space="preserve"> </w:t>
      </w:r>
      <w:r w:rsidR="00A25974">
        <w:rPr>
          <w:rtl/>
        </w:rPr>
        <w:fldChar w:fldCharType="begin"/>
      </w:r>
      <w:r w:rsidR="00A25974">
        <w:rPr>
          <w:rFonts w:cs="Times New Roman"/>
          <w:rtl/>
        </w:rPr>
        <w:instrText xml:space="preserve"> </w:instrText>
      </w:r>
      <w:r w:rsidR="00A25974">
        <w:rPr>
          <w:rFonts w:cs="Times New Roman"/>
        </w:rPr>
        <w:instrText>ADDIN ZOTERO_ITEM CSL_CITATION {"citationID":"jKwQIHrB","properties":{"formattedCitation":"[1]","plainCitation":"[1]","noteIndex":0},"citationItems":[{"id":"DVPxAlT6/ulvHQ60V","uris":["http://zotero.org/users/local/hBoklM0l/items/T8SC4FMU"],"itemData</w:instrText>
      </w:r>
      <w:r w:rsidR="00A25974">
        <w:rPr>
          <w:rFonts w:cs="Times New Roman"/>
          <w:rtl/>
        </w:rPr>
        <w:instrText>":{"</w:instrText>
      </w:r>
      <w:r w:rsidR="00A25974">
        <w:rPr>
          <w:rFonts w:cs="Times New Roman"/>
        </w:rPr>
        <w:instrText>id":"DVPxAlT6/ulvHQ60V","type":"chapter","abstract":"Emotion is a multimodal entity. It can be recognized by analyzing brain and speech signals generated by emotions. This chapter reports on methods of acquiring brain and speech signals using noninvasive</w:instrText>
      </w:r>
      <w:r w:rsidR="00A25974">
        <w:rPr>
          <w:rFonts w:cs="Times New Roman"/>
          <w:rtl/>
        </w:rPr>
        <w:instrText xml:space="preserve"> </w:instrText>
      </w:r>
      <w:r w:rsidR="00A25974">
        <w:rPr>
          <w:rFonts w:cs="Times New Roman"/>
        </w:rPr>
        <w:instrText>techniques, and describes in detail the RMS EEG 32-channel electroencephalography (EEG) machine which is commonly used in medical and research applications. The chapter presents key aspects of EEG imaging technology. Speech signals can be acquired and analyzed by many commercially available types of equipment, including Computerized Speech Laboratory (CSL) which is described in the chapter. The chapter serves as a resource for the fundamentals of EEG and speech processing equipment.","container-title":"Introduction to EEG- and Speech-Based Emotion Recognition","ISBN":"978-0-12-804490-2","language":"en","note":"DOI: 10.1016/B978-0-12-804490-2.00002-6","page":"19-50","publisher":"Academic Press","source":"ScienceDirect","title":"Chapter 2 - Technological Basics of EEG Recording and Operation of Apparatus","URL":"https://www.sciencedirect.com/science/article/pii/B9780128044902000026","author":[{"family":"Abhang","given":"Priyanka A."},{"family":"Gawali","given":"Bharti W."},{"family":"Mehrotra","given":"Suresh C."}],"editor":[{"family":"Abhang","given":"Priyanka A."},{"family":"Gawali","given":"Bharti W."},{"family":"Mehrotra","given":"Suresh C."}],"accessed":{"date-parts":[["2022",3,2]]},"issued":{"date-parts":[["2016",1,1]]}}}],"schema":"https://github.com</w:instrText>
      </w:r>
      <w:r w:rsidR="00A25974">
        <w:rPr>
          <w:rFonts w:cs="Times New Roman"/>
          <w:rtl/>
        </w:rPr>
        <w:instrText>/</w:instrText>
      </w:r>
      <w:r w:rsidR="00A25974">
        <w:rPr>
          <w:rFonts w:cs="Times New Roman"/>
        </w:rPr>
        <w:instrText>citation-style-language/schema/raw/master/csl-citation.json</w:instrText>
      </w:r>
      <w:r w:rsidR="00A25974">
        <w:rPr>
          <w:rFonts w:cs="Times New Roman"/>
          <w:rtl/>
        </w:rPr>
        <w:instrText xml:space="preserve">"} </w:instrText>
      </w:r>
      <w:r w:rsidR="00A25974">
        <w:rPr>
          <w:rtl/>
        </w:rPr>
        <w:fldChar w:fldCharType="separate"/>
      </w:r>
      <w:r w:rsidR="00A25974">
        <w:rPr>
          <w:rFonts w:cs="Times New Roman"/>
          <w:noProof/>
          <w:rtl/>
        </w:rPr>
        <w:t>[1]</w:t>
      </w:r>
      <w:r w:rsidR="00A25974">
        <w:rPr>
          <w:rtl/>
        </w:rPr>
        <w:fldChar w:fldCharType="end"/>
      </w:r>
    </w:p>
    <w:p w14:paraId="4472DCDA" w14:textId="77777777" w:rsidR="000450D5" w:rsidRDefault="000450D5" w:rsidP="000450D5">
      <w:pPr>
        <w:rPr>
          <w:rtl/>
        </w:rPr>
      </w:pPr>
    </w:p>
    <w:p w14:paraId="4C2B3F15" w14:textId="78332756" w:rsidR="00070CA2" w:rsidRDefault="0058640B" w:rsidP="0058640B">
      <w:pPr>
        <w:rPr>
          <w:rtl/>
        </w:rPr>
      </w:pPr>
      <w:r>
        <w:rPr>
          <w:rFonts w:hint="cs"/>
          <w:rtl/>
        </w:rPr>
        <w:t xml:space="preserve">علاوه بر الکتروانسفالوگرافی، </w:t>
      </w:r>
      <w:r w:rsidR="001E589B">
        <w:rPr>
          <w:rtl/>
        </w:rPr>
        <w:t>روش‌ها</w:t>
      </w:r>
      <w:r w:rsidR="001E589B">
        <w:rPr>
          <w:rFonts w:hint="cs"/>
          <w:rtl/>
        </w:rPr>
        <w:t>ی</w:t>
      </w:r>
      <w:r w:rsidR="000450D5">
        <w:rPr>
          <w:rFonts w:hint="cs"/>
          <w:rtl/>
        </w:rPr>
        <w:t xml:space="preserve"> دیگری</w:t>
      </w:r>
      <w:r>
        <w:rPr>
          <w:rFonts w:hint="cs"/>
          <w:rtl/>
        </w:rPr>
        <w:t xml:space="preserve"> نیز</w:t>
      </w:r>
      <w:r w:rsidR="000450D5">
        <w:rPr>
          <w:rFonts w:hint="cs"/>
          <w:rtl/>
        </w:rPr>
        <w:t xml:space="preserve"> برای ثبت </w:t>
      </w:r>
      <w:r w:rsidR="001E589B">
        <w:rPr>
          <w:rtl/>
        </w:rPr>
        <w:t>فعال</w:t>
      </w:r>
      <w:r w:rsidR="001E589B">
        <w:rPr>
          <w:rFonts w:hint="cs"/>
          <w:rtl/>
        </w:rPr>
        <w:t>ی</w:t>
      </w:r>
      <w:r w:rsidR="001E589B">
        <w:rPr>
          <w:rFonts w:hint="eastAsia"/>
          <w:rtl/>
        </w:rPr>
        <w:t>ت‌ها</w:t>
      </w:r>
      <w:r w:rsidR="001E589B">
        <w:rPr>
          <w:rFonts w:hint="cs"/>
          <w:rtl/>
        </w:rPr>
        <w:t>ی</w:t>
      </w:r>
      <w:r w:rsidR="000450D5">
        <w:rPr>
          <w:rFonts w:hint="cs"/>
          <w:rtl/>
        </w:rPr>
        <w:t xml:space="preserve"> مغزی وجود دارد. از جمله این </w:t>
      </w:r>
      <w:r w:rsidR="001E589B">
        <w:rPr>
          <w:rtl/>
        </w:rPr>
        <w:t>روش‌ها</w:t>
      </w:r>
      <w:r w:rsidR="000450D5">
        <w:rPr>
          <w:rFonts w:hint="cs"/>
          <w:rtl/>
        </w:rPr>
        <w:t xml:space="preserve">، </w:t>
      </w:r>
      <w:r w:rsidR="001E589B">
        <w:rPr>
          <w:rFonts w:hint="cs"/>
          <w:rtl/>
        </w:rPr>
        <w:t>می‌توان</w:t>
      </w:r>
      <w:r w:rsidR="000450D5">
        <w:rPr>
          <w:rFonts w:hint="cs"/>
          <w:rtl/>
        </w:rPr>
        <w:t xml:space="preserve"> به </w:t>
      </w:r>
      <w:r w:rsidR="002E54A8">
        <w:rPr>
          <w:rtl/>
        </w:rPr>
        <w:t>تصو</w:t>
      </w:r>
      <w:r w:rsidR="002E54A8">
        <w:rPr>
          <w:rFonts w:hint="cs"/>
          <w:rtl/>
        </w:rPr>
        <w:t>ی</w:t>
      </w:r>
      <w:r w:rsidR="002E54A8">
        <w:rPr>
          <w:rFonts w:hint="eastAsia"/>
          <w:rtl/>
        </w:rPr>
        <w:t>ربردار</w:t>
      </w:r>
      <w:r w:rsidR="002E54A8">
        <w:rPr>
          <w:rFonts w:hint="cs"/>
          <w:rtl/>
        </w:rPr>
        <w:t>ی</w:t>
      </w:r>
      <w:r w:rsidR="002E54A8">
        <w:rPr>
          <w:rtl/>
        </w:rPr>
        <w:t xml:space="preserve"> </w:t>
      </w:r>
      <w:r>
        <w:rPr>
          <w:rFonts w:hint="cs"/>
          <w:rtl/>
        </w:rPr>
        <w:t>تشدید</w:t>
      </w:r>
      <w:r>
        <w:rPr>
          <w:rtl/>
        </w:rPr>
        <w:t xml:space="preserve"> </w:t>
      </w:r>
      <w:r w:rsidR="002E54A8">
        <w:rPr>
          <w:rtl/>
        </w:rPr>
        <w:t>مغناط</w:t>
      </w:r>
      <w:r w:rsidR="002E54A8">
        <w:rPr>
          <w:rFonts w:hint="cs"/>
          <w:rtl/>
        </w:rPr>
        <w:t>ی</w:t>
      </w:r>
      <w:r w:rsidR="002E54A8">
        <w:rPr>
          <w:rFonts w:hint="eastAsia"/>
          <w:rtl/>
        </w:rPr>
        <w:t>س</w:t>
      </w:r>
      <w:r w:rsidR="002E54A8">
        <w:rPr>
          <w:rFonts w:hint="cs"/>
          <w:rtl/>
        </w:rPr>
        <w:t>ی</w:t>
      </w:r>
      <w:r w:rsidR="002E54A8">
        <w:rPr>
          <w:rtl/>
        </w:rPr>
        <w:t xml:space="preserve"> </w:t>
      </w:r>
      <w:r>
        <w:rPr>
          <w:rFonts w:hint="cs"/>
          <w:rtl/>
        </w:rPr>
        <w:t>کار</w:t>
      </w:r>
      <w:r w:rsidR="002E54A8">
        <w:rPr>
          <w:rtl/>
        </w:rPr>
        <w:t>کرد</w:t>
      </w:r>
      <w:r w:rsidR="002E54A8">
        <w:rPr>
          <w:rFonts w:hint="cs"/>
          <w:rtl/>
        </w:rPr>
        <w:t>ی</w:t>
      </w:r>
      <w:r w:rsidR="002E54A8">
        <w:rPr>
          <w:rStyle w:val="FootnoteReference"/>
          <w:rtl/>
        </w:rPr>
        <w:footnoteReference w:id="11"/>
      </w:r>
      <w:r w:rsidR="002E54A8">
        <w:rPr>
          <w:rtl/>
        </w:rPr>
        <w:t xml:space="preserve"> (</w:t>
      </w:r>
      <w:r w:rsidR="002E54A8">
        <w:t>fMRI</w:t>
      </w:r>
      <w:r w:rsidR="002E54A8">
        <w:rPr>
          <w:rtl/>
        </w:rPr>
        <w:t>)</w:t>
      </w:r>
      <w:r w:rsidR="002E54A8">
        <w:rPr>
          <w:rFonts w:hint="cs"/>
          <w:rtl/>
        </w:rPr>
        <w:t xml:space="preserve">، </w:t>
      </w:r>
      <w:r>
        <w:rPr>
          <w:rFonts w:hint="cs"/>
          <w:rtl/>
        </w:rPr>
        <w:t>پرتونگاری مقطعی محاسبه‌ای</w:t>
      </w:r>
      <w:r w:rsidR="002E54A8">
        <w:rPr>
          <w:rStyle w:val="FootnoteReference"/>
          <w:rtl/>
        </w:rPr>
        <w:footnoteReference w:id="12"/>
      </w:r>
      <w:r w:rsidR="002E54A8">
        <w:rPr>
          <w:rtl/>
        </w:rPr>
        <w:t xml:space="preserve"> (</w:t>
      </w:r>
      <w:r w:rsidR="002E54A8">
        <w:t>CT</w:t>
      </w:r>
      <w:r w:rsidR="002E54A8">
        <w:rPr>
          <w:rtl/>
        </w:rPr>
        <w:t>)</w:t>
      </w:r>
      <w:r w:rsidR="002E54A8">
        <w:rPr>
          <w:rFonts w:hint="cs"/>
          <w:rtl/>
        </w:rPr>
        <w:t xml:space="preserve">، </w:t>
      </w:r>
      <w:r>
        <w:rPr>
          <w:rFonts w:hint="cs"/>
          <w:rtl/>
        </w:rPr>
        <w:t>پرتونگاری مقطعی</w:t>
      </w:r>
      <w:r>
        <w:rPr>
          <w:rtl/>
        </w:rPr>
        <w:t xml:space="preserve"> </w:t>
      </w:r>
      <w:r w:rsidR="002E54A8">
        <w:rPr>
          <w:rtl/>
        </w:rPr>
        <w:t>گس</w:t>
      </w:r>
      <w:r w:rsidR="002E54A8">
        <w:rPr>
          <w:rFonts w:hint="cs"/>
          <w:rtl/>
        </w:rPr>
        <w:t>ی</w:t>
      </w:r>
      <w:r w:rsidR="002E54A8">
        <w:rPr>
          <w:rFonts w:hint="eastAsia"/>
          <w:rtl/>
        </w:rPr>
        <w:t>ل</w:t>
      </w:r>
      <w:r w:rsidR="002E54A8">
        <w:rPr>
          <w:rtl/>
        </w:rPr>
        <w:t xml:space="preserve"> پوز</w:t>
      </w:r>
      <w:r w:rsidR="002E54A8">
        <w:rPr>
          <w:rFonts w:hint="cs"/>
          <w:rtl/>
        </w:rPr>
        <w:t>ی</w:t>
      </w:r>
      <w:r w:rsidR="002E54A8">
        <w:rPr>
          <w:rFonts w:hint="eastAsia"/>
          <w:rtl/>
        </w:rPr>
        <w:t>ترون</w:t>
      </w:r>
      <w:r w:rsidR="002E54A8">
        <w:rPr>
          <w:rStyle w:val="FootnoteReference"/>
          <w:rtl/>
        </w:rPr>
        <w:footnoteReference w:id="13"/>
      </w:r>
      <w:r w:rsidR="002E54A8">
        <w:rPr>
          <w:rtl/>
        </w:rPr>
        <w:t xml:space="preserve"> (</w:t>
      </w:r>
      <w:r w:rsidR="002E54A8">
        <w:t>PET</w:t>
      </w:r>
      <w:r w:rsidR="002E54A8">
        <w:rPr>
          <w:rtl/>
        </w:rPr>
        <w:t>)</w:t>
      </w:r>
      <w:r>
        <w:rPr>
          <w:rFonts w:hint="cs"/>
          <w:rtl/>
        </w:rPr>
        <w:t xml:space="preserve">، </w:t>
      </w:r>
      <w:r w:rsidR="001E589B">
        <w:rPr>
          <w:rFonts w:hint="cs"/>
          <w:rtl/>
        </w:rPr>
        <w:t>تصویربرداری</w:t>
      </w:r>
      <w:r w:rsidR="002E54A8">
        <w:rPr>
          <w:rFonts w:hint="cs"/>
          <w:rtl/>
        </w:rPr>
        <w:t xml:space="preserve"> </w:t>
      </w:r>
      <w:r w:rsidR="002E54A8">
        <w:rPr>
          <w:rtl/>
        </w:rPr>
        <w:t>مغناط</w:t>
      </w:r>
      <w:r w:rsidR="002E54A8">
        <w:rPr>
          <w:rFonts w:hint="cs"/>
          <w:rtl/>
        </w:rPr>
        <w:t>ی</w:t>
      </w:r>
      <w:r w:rsidR="002E54A8">
        <w:rPr>
          <w:rFonts w:hint="eastAsia"/>
          <w:rtl/>
        </w:rPr>
        <w:t>س</w:t>
      </w:r>
      <w:r w:rsidR="002E54A8">
        <w:rPr>
          <w:rFonts w:hint="cs"/>
          <w:rtl/>
        </w:rPr>
        <w:t>ی</w:t>
      </w:r>
      <w:r w:rsidR="002E54A8">
        <w:rPr>
          <w:rtl/>
        </w:rPr>
        <w:t xml:space="preserve"> مغز</w:t>
      </w:r>
      <w:r w:rsidR="002E54A8">
        <w:rPr>
          <w:rFonts w:hint="cs"/>
          <w:rtl/>
        </w:rPr>
        <w:t xml:space="preserve">ی یا </w:t>
      </w:r>
      <w:r w:rsidR="002E54A8" w:rsidRPr="002E54A8">
        <w:rPr>
          <w:rtl/>
        </w:rPr>
        <w:t>مگنتوآنسفالوگراف</w:t>
      </w:r>
      <w:r w:rsidR="002E54A8" w:rsidRPr="002E54A8">
        <w:rPr>
          <w:rFonts w:hint="cs"/>
          <w:rtl/>
        </w:rPr>
        <w:t>ی</w:t>
      </w:r>
      <w:r w:rsidR="002E54D5">
        <w:rPr>
          <w:rStyle w:val="FootnoteReference"/>
          <w:rtl/>
        </w:rPr>
        <w:footnoteReference w:id="14"/>
      </w:r>
      <w:r w:rsidR="002E54A8">
        <w:rPr>
          <w:rtl/>
        </w:rPr>
        <w:t xml:space="preserve"> (</w:t>
      </w:r>
      <w:r w:rsidR="002E54A8">
        <w:t>MEG</w:t>
      </w:r>
      <w:r w:rsidR="002E54A8">
        <w:rPr>
          <w:rtl/>
        </w:rPr>
        <w:t>)</w:t>
      </w:r>
      <w:r>
        <w:rPr>
          <w:rFonts w:hint="cs"/>
          <w:rtl/>
        </w:rPr>
        <w:t xml:space="preserve"> و</w:t>
      </w:r>
      <w:r w:rsidR="002E54A8">
        <w:rPr>
          <w:rFonts w:hint="cs"/>
          <w:rtl/>
        </w:rPr>
        <w:t xml:space="preserve"> </w:t>
      </w:r>
      <w:r w:rsidR="002E54A8">
        <w:rPr>
          <w:rFonts w:hint="eastAsia"/>
          <w:rtl/>
        </w:rPr>
        <w:t>ط</w:t>
      </w:r>
      <w:r w:rsidR="002E54A8">
        <w:rPr>
          <w:rFonts w:hint="cs"/>
          <w:rtl/>
        </w:rPr>
        <w:t>ی</w:t>
      </w:r>
      <w:r w:rsidR="002E54A8">
        <w:rPr>
          <w:rFonts w:hint="eastAsia"/>
          <w:rtl/>
        </w:rPr>
        <w:t>ف‌</w:t>
      </w:r>
      <w:r>
        <w:rPr>
          <w:rFonts w:hint="cs"/>
          <w:rtl/>
        </w:rPr>
        <w:t>نگاری</w:t>
      </w:r>
      <w:r w:rsidR="002E54A8">
        <w:rPr>
          <w:rtl/>
        </w:rPr>
        <w:t xml:space="preserve"> </w:t>
      </w:r>
      <w:r>
        <w:rPr>
          <w:rFonts w:hint="cs"/>
          <w:rtl/>
        </w:rPr>
        <w:t>کارکردی</w:t>
      </w:r>
      <w:r>
        <w:rPr>
          <w:rtl/>
        </w:rPr>
        <w:t xml:space="preserve"> </w:t>
      </w:r>
      <w:r w:rsidR="001E589B">
        <w:rPr>
          <w:rtl/>
        </w:rPr>
        <w:t>مادون‌قرمز</w:t>
      </w:r>
      <w:r w:rsidR="002E54A8">
        <w:rPr>
          <w:rtl/>
        </w:rPr>
        <w:t xml:space="preserve"> نزد</w:t>
      </w:r>
      <w:r w:rsidR="002E54A8">
        <w:rPr>
          <w:rFonts w:hint="cs"/>
          <w:rtl/>
        </w:rPr>
        <w:t>ی</w:t>
      </w:r>
      <w:r w:rsidR="002E54A8">
        <w:rPr>
          <w:rFonts w:hint="eastAsia"/>
          <w:rtl/>
        </w:rPr>
        <w:t>ک</w:t>
      </w:r>
      <w:r w:rsidR="00130D2A">
        <w:rPr>
          <w:rStyle w:val="FootnoteReference"/>
          <w:rtl/>
        </w:rPr>
        <w:footnoteReference w:id="15"/>
      </w:r>
      <w:r w:rsidR="002E54A8">
        <w:rPr>
          <w:rtl/>
        </w:rPr>
        <w:t xml:space="preserve"> (</w:t>
      </w:r>
      <w:r w:rsidR="002E54A8">
        <w:t>fNIRS</w:t>
      </w:r>
      <w:r w:rsidR="002E54A8">
        <w:rPr>
          <w:rtl/>
        </w:rPr>
        <w:t>)</w:t>
      </w:r>
      <w:r w:rsidR="002E54A8">
        <w:rPr>
          <w:rFonts w:hint="cs"/>
          <w:rtl/>
        </w:rPr>
        <w:t xml:space="preserve"> اشاره کرد. اما </w:t>
      </w:r>
      <w:r w:rsidR="000450D5">
        <w:rPr>
          <w:rFonts w:hint="cs"/>
          <w:rtl/>
        </w:rPr>
        <w:t xml:space="preserve">علت استفاده مکرر از </w:t>
      </w:r>
      <w:r w:rsidR="001E589B">
        <w:rPr>
          <w:rFonts w:hint="cs"/>
          <w:rtl/>
        </w:rPr>
        <w:t>سیگنال‌های</w:t>
      </w:r>
      <w:r w:rsidR="000450D5">
        <w:rPr>
          <w:rFonts w:hint="cs"/>
          <w:rtl/>
        </w:rPr>
        <w:t xml:space="preserve"> الکتروانسفالوگرام در </w:t>
      </w:r>
      <w:r w:rsidR="001E589B">
        <w:rPr>
          <w:rtl/>
        </w:rPr>
        <w:t>پژوهش‌ها</w:t>
      </w:r>
      <w:r w:rsidR="000450D5">
        <w:rPr>
          <w:rFonts w:hint="cs"/>
          <w:rtl/>
        </w:rPr>
        <w:t xml:space="preserve"> و </w:t>
      </w:r>
      <w:r w:rsidR="001E589B">
        <w:rPr>
          <w:rtl/>
        </w:rPr>
        <w:t>تشخ</w:t>
      </w:r>
      <w:r w:rsidR="001E589B">
        <w:rPr>
          <w:rFonts w:hint="cs"/>
          <w:rtl/>
        </w:rPr>
        <w:t>ی</w:t>
      </w:r>
      <w:r w:rsidR="001E589B">
        <w:rPr>
          <w:rFonts w:hint="eastAsia"/>
          <w:rtl/>
        </w:rPr>
        <w:t>ص‌ها</w:t>
      </w:r>
      <w:r w:rsidR="001E589B">
        <w:rPr>
          <w:rFonts w:hint="cs"/>
          <w:rtl/>
        </w:rPr>
        <w:t>ی</w:t>
      </w:r>
      <w:r w:rsidR="000450D5">
        <w:rPr>
          <w:rFonts w:hint="cs"/>
          <w:rtl/>
        </w:rPr>
        <w:t xml:space="preserve"> پزشکی و درمانی </w:t>
      </w:r>
      <w:r>
        <w:rPr>
          <w:rFonts w:hint="cs"/>
          <w:rtl/>
        </w:rPr>
        <w:t xml:space="preserve">اختلالات </w:t>
      </w:r>
      <w:r w:rsidR="000450D5">
        <w:rPr>
          <w:rFonts w:hint="cs"/>
          <w:rtl/>
        </w:rPr>
        <w:t xml:space="preserve">مرتبط با مغز مانند </w:t>
      </w:r>
      <w:r>
        <w:rPr>
          <w:rFonts w:hint="cs"/>
          <w:rtl/>
        </w:rPr>
        <w:t xml:space="preserve">اختلالات </w:t>
      </w:r>
      <w:r w:rsidR="000450D5">
        <w:rPr>
          <w:rFonts w:hint="cs"/>
          <w:rtl/>
        </w:rPr>
        <w:t xml:space="preserve">خواب و صرع، در </w:t>
      </w:r>
      <w:r w:rsidR="001E589B">
        <w:rPr>
          <w:rtl/>
        </w:rPr>
        <w:t>وهله</w:t>
      </w:r>
      <w:r w:rsidR="000450D5">
        <w:rPr>
          <w:rFonts w:hint="cs"/>
          <w:rtl/>
        </w:rPr>
        <w:t xml:space="preserve"> اول سادگی و </w:t>
      </w:r>
      <w:r w:rsidR="001E589B">
        <w:rPr>
          <w:rtl/>
        </w:rPr>
        <w:t>کم‌هز</w:t>
      </w:r>
      <w:r w:rsidR="001E589B">
        <w:rPr>
          <w:rFonts w:hint="cs"/>
          <w:rtl/>
        </w:rPr>
        <w:t>ی</w:t>
      </w:r>
      <w:r w:rsidR="001E589B">
        <w:rPr>
          <w:rFonts w:hint="eastAsia"/>
          <w:rtl/>
        </w:rPr>
        <w:t>نه‌بودن</w:t>
      </w:r>
      <w:r w:rsidR="000450D5">
        <w:rPr>
          <w:rFonts w:hint="cs"/>
          <w:rtl/>
        </w:rPr>
        <w:t xml:space="preserve"> </w:t>
      </w:r>
      <w:r w:rsidR="001E589B">
        <w:rPr>
          <w:rtl/>
        </w:rPr>
        <w:t>فرا</w:t>
      </w:r>
      <w:r w:rsidR="001E589B">
        <w:rPr>
          <w:rFonts w:hint="cs"/>
          <w:rtl/>
        </w:rPr>
        <w:t>ی</w:t>
      </w:r>
      <w:r w:rsidR="001E589B">
        <w:rPr>
          <w:rFonts w:hint="eastAsia"/>
          <w:rtl/>
        </w:rPr>
        <w:t>ند</w:t>
      </w:r>
      <w:r w:rsidR="000450D5">
        <w:rPr>
          <w:rFonts w:hint="cs"/>
          <w:rtl/>
        </w:rPr>
        <w:t xml:space="preserve"> ثبت این سیگنال نسبت به دیگر </w:t>
      </w:r>
      <w:r w:rsidR="001E589B">
        <w:rPr>
          <w:rFonts w:hint="cs"/>
          <w:rtl/>
        </w:rPr>
        <w:t>روش‌های</w:t>
      </w:r>
      <w:r w:rsidR="000450D5">
        <w:rPr>
          <w:rFonts w:hint="cs"/>
          <w:rtl/>
        </w:rPr>
        <w:t xml:space="preserve"> ثبت </w:t>
      </w:r>
      <w:r w:rsidR="001E589B">
        <w:rPr>
          <w:rFonts w:hint="cs"/>
          <w:rtl/>
        </w:rPr>
        <w:t>فعالیت‌های</w:t>
      </w:r>
      <w:r w:rsidR="000450D5">
        <w:rPr>
          <w:rFonts w:hint="cs"/>
          <w:rtl/>
        </w:rPr>
        <w:t xml:space="preserve"> مغز</w:t>
      </w:r>
      <w:r w:rsidR="00BB0CA3">
        <w:rPr>
          <w:rFonts w:hint="cs"/>
          <w:rtl/>
        </w:rPr>
        <w:t xml:space="preserve">ی و در </w:t>
      </w:r>
      <w:r w:rsidR="001E589B">
        <w:rPr>
          <w:rFonts w:hint="cs"/>
          <w:rtl/>
        </w:rPr>
        <w:t>وهله</w:t>
      </w:r>
      <w:r w:rsidR="00BB0CA3">
        <w:rPr>
          <w:rFonts w:hint="cs"/>
          <w:rtl/>
        </w:rPr>
        <w:t xml:space="preserve"> دوم </w:t>
      </w:r>
      <w:r w:rsidR="001E589B">
        <w:rPr>
          <w:rtl/>
        </w:rPr>
        <w:t>غ</w:t>
      </w:r>
      <w:r w:rsidR="001E589B">
        <w:rPr>
          <w:rFonts w:hint="cs"/>
          <w:rtl/>
        </w:rPr>
        <w:t>ی</w:t>
      </w:r>
      <w:r w:rsidR="001E589B">
        <w:rPr>
          <w:rFonts w:hint="eastAsia"/>
          <w:rtl/>
        </w:rPr>
        <w:t>رتهاجم</w:t>
      </w:r>
      <w:r w:rsidR="001E589B">
        <w:rPr>
          <w:rFonts w:hint="cs"/>
          <w:rtl/>
        </w:rPr>
        <w:t>ی</w:t>
      </w:r>
      <w:r w:rsidR="00BB0CA3">
        <w:rPr>
          <w:rFonts w:hint="cs"/>
          <w:rtl/>
        </w:rPr>
        <w:t xml:space="preserve"> بودن آن است. از طرفی </w:t>
      </w:r>
      <w:r w:rsidR="001E589B">
        <w:rPr>
          <w:rFonts w:hint="cs"/>
          <w:rtl/>
        </w:rPr>
        <w:t>سیگنال‌های</w:t>
      </w:r>
      <w:r w:rsidR="00BB0CA3">
        <w:rPr>
          <w:rFonts w:hint="cs"/>
          <w:rtl/>
        </w:rPr>
        <w:t xml:space="preserve"> الکتروانسفالوگرام ب</w:t>
      </w:r>
      <w:r w:rsidR="00B35385">
        <w:rPr>
          <w:rFonts w:hint="cs"/>
          <w:rtl/>
        </w:rPr>
        <w:t xml:space="preserve">ه دلیل داشتن دقت زمانی بالا (در حد </w:t>
      </w:r>
      <w:r w:rsidR="001E589B">
        <w:rPr>
          <w:rFonts w:hint="cs"/>
          <w:rtl/>
        </w:rPr>
        <w:t>میلی‌ثانیه</w:t>
      </w:r>
      <w:r w:rsidR="00B35385">
        <w:rPr>
          <w:rFonts w:hint="cs"/>
          <w:rtl/>
        </w:rPr>
        <w:t xml:space="preserve">) در </w:t>
      </w:r>
      <w:r w:rsidR="001E589B">
        <w:rPr>
          <w:rtl/>
        </w:rPr>
        <w:t>کاربردها</w:t>
      </w:r>
      <w:r w:rsidR="001E589B">
        <w:rPr>
          <w:rFonts w:hint="cs"/>
          <w:rtl/>
        </w:rPr>
        <w:t>یی</w:t>
      </w:r>
      <w:r w:rsidR="00B35385">
        <w:rPr>
          <w:rFonts w:hint="cs"/>
          <w:rtl/>
        </w:rPr>
        <w:t xml:space="preserve"> که کارکرد نواحی قشری مغز تحت مطالعه قرار </w:t>
      </w:r>
      <w:r w:rsidR="001E589B">
        <w:rPr>
          <w:rFonts w:hint="cs"/>
          <w:rtl/>
        </w:rPr>
        <w:t>می‌گیرد</w:t>
      </w:r>
      <w:r w:rsidR="00B35385">
        <w:rPr>
          <w:rFonts w:hint="cs"/>
          <w:rtl/>
        </w:rPr>
        <w:t xml:space="preserve">، نسبت به سایر </w:t>
      </w:r>
      <w:r w:rsidR="001E589B">
        <w:rPr>
          <w:rFonts w:hint="cs"/>
          <w:rtl/>
        </w:rPr>
        <w:t>روش‌های</w:t>
      </w:r>
      <w:r w:rsidR="00B35385">
        <w:rPr>
          <w:rFonts w:hint="cs"/>
          <w:rtl/>
        </w:rPr>
        <w:t xml:space="preserve"> </w:t>
      </w:r>
      <w:r w:rsidR="001E589B">
        <w:rPr>
          <w:rFonts w:hint="cs"/>
          <w:rtl/>
        </w:rPr>
        <w:t>تصویربرداری</w:t>
      </w:r>
      <w:r w:rsidR="00B35385">
        <w:rPr>
          <w:rFonts w:hint="cs"/>
          <w:rtl/>
        </w:rPr>
        <w:t xml:space="preserve"> گزینه </w:t>
      </w:r>
      <w:r w:rsidR="001E589B">
        <w:rPr>
          <w:rtl/>
        </w:rPr>
        <w:t>مناسب‌تر</w:t>
      </w:r>
      <w:r w:rsidR="001E589B">
        <w:rPr>
          <w:rFonts w:hint="cs"/>
          <w:rtl/>
        </w:rPr>
        <w:t>ی</w:t>
      </w:r>
      <w:r w:rsidR="00B35385">
        <w:rPr>
          <w:rFonts w:hint="cs"/>
          <w:rtl/>
        </w:rPr>
        <w:t xml:space="preserve"> است. </w:t>
      </w:r>
      <w:r w:rsidR="00070CA2">
        <w:rPr>
          <w:rFonts w:hint="cs"/>
          <w:rtl/>
        </w:rPr>
        <w:t xml:space="preserve">در شکل 2، </w:t>
      </w:r>
      <w:r w:rsidR="001E589B">
        <w:rPr>
          <w:rFonts w:hint="cs"/>
          <w:rtl/>
        </w:rPr>
        <w:lastRenderedPageBreak/>
        <w:t>روش‌های</w:t>
      </w:r>
      <w:r w:rsidR="00070CA2">
        <w:rPr>
          <w:rFonts w:hint="cs"/>
          <w:rtl/>
        </w:rPr>
        <w:t xml:space="preserve"> </w:t>
      </w:r>
      <w:r w:rsidR="001E589B">
        <w:rPr>
          <w:rFonts w:hint="cs"/>
          <w:rtl/>
        </w:rPr>
        <w:t>تصویربرداری</w:t>
      </w:r>
      <w:r w:rsidR="00070CA2">
        <w:rPr>
          <w:rFonts w:hint="cs"/>
          <w:rtl/>
        </w:rPr>
        <w:t xml:space="preserve"> مغزی مختلف از نظر</w:t>
      </w:r>
      <w:r>
        <w:rPr>
          <w:rFonts w:hint="cs"/>
          <w:rtl/>
        </w:rPr>
        <w:t xml:space="preserve"> پیچیدگی سخت‌افزاری (و هزینه)،</w:t>
      </w:r>
      <w:r w:rsidR="00070CA2">
        <w:rPr>
          <w:rFonts w:hint="cs"/>
          <w:rtl/>
        </w:rPr>
        <w:t xml:space="preserve"> </w:t>
      </w:r>
      <w:r w:rsidR="001E589B">
        <w:rPr>
          <w:rtl/>
        </w:rPr>
        <w:t>تفک</w:t>
      </w:r>
      <w:r w:rsidR="001E589B">
        <w:rPr>
          <w:rFonts w:hint="cs"/>
          <w:rtl/>
        </w:rPr>
        <w:t>ی</w:t>
      </w:r>
      <w:r w:rsidR="001E589B">
        <w:rPr>
          <w:rFonts w:hint="eastAsia"/>
          <w:rtl/>
        </w:rPr>
        <w:t>ک‌پذ</w:t>
      </w:r>
      <w:r w:rsidR="001E589B">
        <w:rPr>
          <w:rFonts w:hint="cs"/>
          <w:rtl/>
        </w:rPr>
        <w:t>ی</w:t>
      </w:r>
      <w:r w:rsidR="001E589B">
        <w:rPr>
          <w:rFonts w:hint="eastAsia"/>
          <w:rtl/>
        </w:rPr>
        <w:t>ر</w:t>
      </w:r>
      <w:r w:rsidR="001E589B">
        <w:rPr>
          <w:rFonts w:hint="cs"/>
          <w:rtl/>
        </w:rPr>
        <w:t>ی</w:t>
      </w:r>
      <w:r w:rsidR="00070CA2">
        <w:rPr>
          <w:rFonts w:hint="cs"/>
          <w:rtl/>
        </w:rPr>
        <w:t xml:space="preserve"> مکانی (محور عمودی) و </w:t>
      </w:r>
      <w:r w:rsidR="001E589B">
        <w:rPr>
          <w:rtl/>
        </w:rPr>
        <w:t>تفک</w:t>
      </w:r>
      <w:r w:rsidR="001E589B">
        <w:rPr>
          <w:rFonts w:hint="cs"/>
          <w:rtl/>
        </w:rPr>
        <w:t>ی</w:t>
      </w:r>
      <w:r w:rsidR="001E589B">
        <w:rPr>
          <w:rFonts w:hint="eastAsia"/>
          <w:rtl/>
        </w:rPr>
        <w:t>ک‌پذ</w:t>
      </w:r>
      <w:r w:rsidR="001E589B">
        <w:rPr>
          <w:rFonts w:hint="cs"/>
          <w:rtl/>
        </w:rPr>
        <w:t>ی</w:t>
      </w:r>
      <w:r w:rsidR="001E589B">
        <w:rPr>
          <w:rFonts w:hint="eastAsia"/>
          <w:rtl/>
        </w:rPr>
        <w:t>ر</w:t>
      </w:r>
      <w:r w:rsidR="001E589B">
        <w:rPr>
          <w:rFonts w:hint="cs"/>
          <w:rtl/>
        </w:rPr>
        <w:t>ی</w:t>
      </w:r>
      <w:r w:rsidR="00070CA2">
        <w:rPr>
          <w:rFonts w:hint="cs"/>
          <w:rtl/>
        </w:rPr>
        <w:t xml:space="preserve"> زمانی (محور افقی) با یکدیگر مقایسه </w:t>
      </w:r>
      <w:r w:rsidR="001E589B">
        <w:rPr>
          <w:rtl/>
        </w:rPr>
        <w:t>شده‌اند</w:t>
      </w:r>
      <w:r w:rsidR="00070CA2">
        <w:rPr>
          <w:rFonts w:hint="cs"/>
          <w:rtl/>
        </w:rPr>
        <w:t xml:space="preserve">. نقطه سبز با برچسب فعالیت نورون عصبی، </w:t>
      </w:r>
      <w:r w:rsidR="001E589B">
        <w:rPr>
          <w:rtl/>
        </w:rPr>
        <w:t>نشان‌دهنده</w:t>
      </w:r>
      <w:r w:rsidR="00070CA2">
        <w:rPr>
          <w:rFonts w:hint="cs"/>
          <w:rtl/>
        </w:rPr>
        <w:t xml:space="preserve"> مرجع فعالیت است. هر چه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00070CA2">
        <w:rPr>
          <w:rFonts w:hint="cs"/>
          <w:rtl/>
        </w:rPr>
        <w:t xml:space="preserve"> ثبت به این نقطه در زمان و فرکانس </w:t>
      </w:r>
      <w:r w:rsidR="001E589B">
        <w:rPr>
          <w:rtl/>
        </w:rPr>
        <w:t>نزد</w:t>
      </w:r>
      <w:r w:rsidR="001E589B">
        <w:rPr>
          <w:rFonts w:hint="cs"/>
          <w:rtl/>
        </w:rPr>
        <w:t>ی</w:t>
      </w:r>
      <w:r w:rsidR="001E589B">
        <w:rPr>
          <w:rFonts w:hint="eastAsia"/>
          <w:rtl/>
        </w:rPr>
        <w:t>ک‌تر</w:t>
      </w:r>
      <w:r w:rsidR="00070CA2">
        <w:rPr>
          <w:rFonts w:hint="cs"/>
          <w:rtl/>
        </w:rPr>
        <w:t xml:space="preserve"> باشند، روش ثبت</w:t>
      </w:r>
      <w:r>
        <w:rPr>
          <w:rFonts w:hint="cs"/>
          <w:rtl/>
        </w:rPr>
        <w:t xml:space="preserve"> مربوطه، گزینه‌ی</w:t>
      </w:r>
      <w:r w:rsidR="00070CA2">
        <w:rPr>
          <w:rFonts w:hint="cs"/>
          <w:rtl/>
        </w:rPr>
        <w:t xml:space="preserve"> بهتری است. </w:t>
      </w:r>
      <w:r w:rsidR="001E589B">
        <w:rPr>
          <w:rFonts w:hint="cs"/>
          <w:rtl/>
        </w:rPr>
        <w:t>روش‌های</w:t>
      </w:r>
      <w:r w:rsidR="00070CA2">
        <w:rPr>
          <w:rFonts w:hint="cs"/>
          <w:rtl/>
        </w:rPr>
        <w:t xml:space="preserve"> ثبت متفاوت با </w:t>
      </w:r>
      <w:r w:rsidR="001E589B">
        <w:rPr>
          <w:rtl/>
        </w:rPr>
        <w:t>درنظرگرفتن</w:t>
      </w:r>
      <w:r w:rsidR="00070CA2">
        <w:rPr>
          <w:rFonts w:hint="cs"/>
          <w:rtl/>
        </w:rPr>
        <w:t xml:space="preserve"> نیازهای پژوهشی یا درمانی انتخاب </w:t>
      </w:r>
      <w:r w:rsidR="001E589B">
        <w:rPr>
          <w:rtl/>
        </w:rPr>
        <w:t>م</w:t>
      </w:r>
      <w:r w:rsidR="001E589B">
        <w:rPr>
          <w:rFonts w:hint="cs"/>
          <w:rtl/>
        </w:rPr>
        <w:t>ی‌</w:t>
      </w:r>
      <w:r w:rsidR="001E589B">
        <w:rPr>
          <w:rFonts w:hint="eastAsia"/>
          <w:rtl/>
        </w:rPr>
        <w:t>شوند</w:t>
      </w:r>
      <w:r w:rsidR="00070CA2">
        <w:rPr>
          <w:rFonts w:hint="cs"/>
          <w:rtl/>
        </w:rPr>
        <w:t xml:space="preserve">. </w:t>
      </w:r>
      <w:r w:rsidR="001E589B">
        <w:rPr>
          <w:rtl/>
        </w:rPr>
        <w:t>همان‌طور</w:t>
      </w:r>
      <w:r w:rsidR="00070CA2">
        <w:rPr>
          <w:rFonts w:hint="cs"/>
          <w:rtl/>
        </w:rPr>
        <w:t xml:space="preserve"> که مشاهده </w:t>
      </w:r>
      <w:r w:rsidR="001E589B">
        <w:rPr>
          <w:rtl/>
        </w:rPr>
        <w:t>م</w:t>
      </w:r>
      <w:r w:rsidR="001E589B">
        <w:rPr>
          <w:rFonts w:hint="cs"/>
          <w:rtl/>
        </w:rPr>
        <w:t>ی‌</w:t>
      </w:r>
      <w:r>
        <w:rPr>
          <w:rFonts w:hint="cs"/>
          <w:rtl/>
        </w:rPr>
        <w:t>شود</w:t>
      </w:r>
      <w:r w:rsidR="00070CA2">
        <w:rPr>
          <w:rFonts w:hint="cs"/>
          <w:rtl/>
        </w:rPr>
        <w:t>، روش الکتروانسفالوگرا</w:t>
      </w:r>
      <w:r>
        <w:rPr>
          <w:rFonts w:hint="cs"/>
          <w:rtl/>
        </w:rPr>
        <w:t>فی</w:t>
      </w:r>
      <w:r w:rsidR="00070CA2">
        <w:rPr>
          <w:rFonts w:hint="cs"/>
          <w:rtl/>
        </w:rPr>
        <w:t xml:space="preserve"> دارای </w:t>
      </w:r>
      <w:r w:rsidR="001E589B">
        <w:rPr>
          <w:rtl/>
        </w:rPr>
        <w:t>تفک</w:t>
      </w:r>
      <w:r w:rsidR="001E589B">
        <w:rPr>
          <w:rFonts w:hint="cs"/>
          <w:rtl/>
        </w:rPr>
        <w:t>ی</w:t>
      </w:r>
      <w:r w:rsidR="001E589B">
        <w:rPr>
          <w:rFonts w:hint="eastAsia"/>
          <w:rtl/>
        </w:rPr>
        <w:t>ک‌پذ</w:t>
      </w:r>
      <w:r w:rsidR="001E589B">
        <w:rPr>
          <w:rFonts w:hint="cs"/>
          <w:rtl/>
        </w:rPr>
        <w:t>ی</w:t>
      </w:r>
      <w:r w:rsidR="001E589B">
        <w:rPr>
          <w:rFonts w:hint="eastAsia"/>
          <w:rtl/>
        </w:rPr>
        <w:t>ر</w:t>
      </w:r>
      <w:r w:rsidR="001E589B">
        <w:rPr>
          <w:rFonts w:hint="cs"/>
          <w:rtl/>
        </w:rPr>
        <w:t>ی</w:t>
      </w:r>
      <w:r w:rsidR="00070CA2">
        <w:rPr>
          <w:rFonts w:hint="cs"/>
          <w:rtl/>
        </w:rPr>
        <w:t xml:space="preserve"> زمانی بالا (در حد </w:t>
      </w:r>
      <w:r w:rsidR="001E589B">
        <w:rPr>
          <w:rFonts w:hint="cs"/>
          <w:rtl/>
        </w:rPr>
        <w:t>میلی‌ثانیه</w:t>
      </w:r>
      <w:r w:rsidR="00070CA2">
        <w:rPr>
          <w:rFonts w:hint="cs"/>
          <w:rtl/>
        </w:rPr>
        <w:t xml:space="preserve">) و </w:t>
      </w:r>
      <w:r w:rsidR="001E589B">
        <w:rPr>
          <w:rtl/>
        </w:rPr>
        <w:t>تفک</w:t>
      </w:r>
      <w:r w:rsidR="001E589B">
        <w:rPr>
          <w:rFonts w:hint="cs"/>
          <w:rtl/>
        </w:rPr>
        <w:t>ی</w:t>
      </w:r>
      <w:r w:rsidR="001E589B">
        <w:rPr>
          <w:rFonts w:hint="eastAsia"/>
          <w:rtl/>
        </w:rPr>
        <w:t>ک‌پذ</w:t>
      </w:r>
      <w:r w:rsidR="001E589B">
        <w:rPr>
          <w:rFonts w:hint="cs"/>
          <w:rtl/>
        </w:rPr>
        <w:t>ی</w:t>
      </w:r>
      <w:r w:rsidR="001E589B">
        <w:rPr>
          <w:rFonts w:hint="eastAsia"/>
          <w:rtl/>
        </w:rPr>
        <w:t>ر</w:t>
      </w:r>
      <w:r w:rsidR="001E589B">
        <w:rPr>
          <w:rFonts w:hint="cs"/>
          <w:rtl/>
        </w:rPr>
        <w:t>ی</w:t>
      </w:r>
      <w:r w:rsidR="00070CA2">
        <w:rPr>
          <w:rFonts w:hint="cs"/>
          <w:rtl/>
        </w:rPr>
        <w:t xml:space="preserve"> مکانی پایین (در حد چند </w:t>
      </w:r>
      <w:r w:rsidR="001E589B">
        <w:rPr>
          <w:rtl/>
        </w:rPr>
        <w:t>سانت</w:t>
      </w:r>
      <w:r w:rsidR="001E589B">
        <w:rPr>
          <w:rFonts w:hint="cs"/>
          <w:rtl/>
        </w:rPr>
        <w:t>ی‌</w:t>
      </w:r>
      <w:r w:rsidR="001E589B">
        <w:rPr>
          <w:rFonts w:hint="eastAsia"/>
          <w:rtl/>
        </w:rPr>
        <w:t>متر</w:t>
      </w:r>
      <w:r w:rsidR="00070CA2">
        <w:rPr>
          <w:rFonts w:hint="cs"/>
          <w:rtl/>
        </w:rPr>
        <w:t xml:space="preserve"> فاصله از محل شروع فعالیت) </w:t>
      </w:r>
      <w:r w:rsidR="001E589B">
        <w:rPr>
          <w:rtl/>
        </w:rPr>
        <w:t>است</w:t>
      </w:r>
      <w:r w:rsidR="00070CA2">
        <w:rPr>
          <w:rFonts w:hint="cs"/>
          <w:rtl/>
        </w:rPr>
        <w:t xml:space="preserve">. </w:t>
      </w:r>
    </w:p>
    <w:p w14:paraId="528A83FA" w14:textId="77777777" w:rsidR="00712DB5" w:rsidRDefault="00712DB5" w:rsidP="00712DB5">
      <w:pPr>
        <w:keepNext/>
        <w:jc w:val="center"/>
      </w:pPr>
      <w:r>
        <w:rPr>
          <w:noProof/>
          <w:lang w:bidi="ar-SA"/>
        </w:rPr>
        <w:drawing>
          <wp:inline distT="0" distB="0" distL="0" distR="0" wp14:anchorId="7EBE89D7" wp14:editId="40B30F4F">
            <wp:extent cx="4826000" cy="277651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848" cy="2790805"/>
                    </a:xfrm>
                    <a:prstGeom prst="rect">
                      <a:avLst/>
                    </a:prstGeom>
                    <a:noFill/>
                    <a:ln>
                      <a:noFill/>
                    </a:ln>
                  </pic:spPr>
                </pic:pic>
              </a:graphicData>
            </a:graphic>
          </wp:inline>
        </w:drawing>
      </w:r>
    </w:p>
    <w:p w14:paraId="5027487F" w14:textId="708AE3A1" w:rsidR="00712DB5" w:rsidRDefault="00712DB5" w:rsidP="00712DB5">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w:t>
      </w:r>
      <w:r w:rsidR="00070CA2">
        <w:rPr>
          <w:rFonts w:ascii="Arial" w:hAnsi="Arial" w:cs="Arial" w:hint="cs"/>
          <w:rtl/>
        </w:rPr>
        <w:t>–</w:t>
      </w:r>
      <w:r>
        <w:rPr>
          <w:rFonts w:hint="cs"/>
          <w:rtl/>
        </w:rPr>
        <w:t xml:space="preserve"> </w:t>
      </w:r>
      <w:r w:rsidR="00070CA2">
        <w:rPr>
          <w:rFonts w:hint="cs"/>
          <w:rtl/>
        </w:rPr>
        <w:t>مقایسه</w:t>
      </w:r>
      <w:r w:rsidR="0058640B">
        <w:rPr>
          <w:rFonts w:hint="cs"/>
          <w:rtl/>
        </w:rPr>
        <w:t>‌ی پیچیدگی سخت‌افزاری (و هزینه)،</w:t>
      </w:r>
      <w:r w:rsidR="00070CA2">
        <w:rPr>
          <w:rFonts w:hint="cs"/>
          <w:rtl/>
        </w:rPr>
        <w:t xml:space="preserve"> تفکیک</w:t>
      </w:r>
      <w:r w:rsidR="0058640B">
        <w:rPr>
          <w:rFonts w:hint="cs"/>
          <w:rtl/>
        </w:rPr>
        <w:t>‌پ</w:t>
      </w:r>
      <w:r w:rsidR="00070CA2">
        <w:rPr>
          <w:rFonts w:hint="cs"/>
          <w:rtl/>
        </w:rPr>
        <w:t xml:space="preserve">ذیری مکانی و زمانی </w:t>
      </w:r>
      <w:r w:rsidR="001E589B">
        <w:rPr>
          <w:rFonts w:hint="cs"/>
          <w:rtl/>
        </w:rPr>
        <w:t>روش‌های</w:t>
      </w:r>
      <w:r w:rsidR="00070CA2">
        <w:rPr>
          <w:rFonts w:hint="cs"/>
          <w:rtl/>
        </w:rPr>
        <w:t xml:space="preserve"> مختلف تصویربرداری مغزی</w:t>
      </w:r>
      <w:r w:rsidR="00A25974">
        <w:rPr>
          <w:rFonts w:hint="cs"/>
          <w:rtl/>
        </w:rPr>
        <w:t xml:space="preserve"> </w:t>
      </w:r>
      <w:r w:rsidR="00A25974">
        <w:rPr>
          <w:rtl/>
        </w:rPr>
        <w:fldChar w:fldCharType="begin"/>
      </w:r>
      <w:r w:rsidR="00A25974">
        <w:rPr>
          <w:rFonts w:cs="Times New Roman"/>
          <w:rtl/>
        </w:rPr>
        <w:instrText xml:space="preserve"> </w:instrText>
      </w:r>
      <w:r w:rsidR="00A25974">
        <w:rPr>
          <w:rFonts w:cs="Times New Roman"/>
        </w:rPr>
        <w:instrText>ADDIN ZOTERO_ITEM CSL_CITATION {"citationID":"tQv8B7SW","properties":{"formattedCitation":"[2]","plainCitation":"[2]","noteIndex":0},"citationItems":[{"id":550,"uris":["http://zotero.org/users/local/23Uy3QXV/items/XBANCIDW"],"itemData":{"id":550,"type</w:instrText>
      </w:r>
      <w:r w:rsidR="00A25974">
        <w:rPr>
          <w:rFonts w:cs="Times New Roman"/>
          <w:rtl/>
        </w:rPr>
        <w:instrText>":"</w:instrText>
      </w:r>
      <w:r w:rsidR="00A25974">
        <w:rPr>
          <w:rFonts w:cs="Times New Roman"/>
        </w:rPr>
        <w:instrText>article-journal","abstract":"The goal of this paper is to make a summary of the recent advances in electroencephalogram EEG-based brain computer interface BCI architectures developed at the Institute of Electronics Engineering and Telematics of Aveiro IEETA. First, a short overview of the most successful BCI technologies is presented and then the IEETA protocol for motor imagery non-invasive BCI for a mobile robot control is discussed. Our ongoing research on an adaptive BCI architecture that allows to autonomously adapt the BCI parameters in malfunctioning situations is also presented. Such situations are detected by discriminating EEG error potentials and when necessary the BCI mode is switched back to the training stage in order to improve its performance. The proposed concept has the potential to increase the reliability of BCI systems however studies with more users are still required.","container-title":"International Journal of Computational Intelligence Studies","DOI":"10.1504/IJCISTUDIES.2013.057</w:instrText>
      </w:r>
      <w:r w:rsidR="00A25974">
        <w:rPr>
          <w:rFonts w:cs="Times New Roman"/>
          <w:rtl/>
        </w:rPr>
        <w:instrText>645","</w:instrText>
      </w:r>
      <w:r w:rsidR="00A25974">
        <w:rPr>
          <w:rFonts w:cs="Times New Roman"/>
        </w:rPr>
        <w:instrText>journalAbbreviation":"International Journal of Computational Intelligence Studies","page":"314-332","source":"ResearchGate","title":"IEETA brain computer interface technologies","volume":"2","author":[{"family":"Georgieva","given":"Petia"},{"family</w:instrText>
      </w:r>
      <w:r w:rsidR="00A25974">
        <w:rPr>
          <w:rFonts w:cs="Times New Roman"/>
          <w:rtl/>
        </w:rPr>
        <w:instrText>":"</w:instrText>
      </w:r>
      <w:r w:rsidR="00A25974">
        <w:rPr>
          <w:rFonts w:cs="Times New Roman"/>
        </w:rPr>
        <w:instrText>Silva","given":"Filipe"},{"family":"Figueiredo","given":"Nuno"}],"issued":{"date-parts":[["2013",11,1]]}}}],"schema":"https://github.com/citation-style-language/schema/raw/master/csl-citation.json</w:instrText>
      </w:r>
      <w:r w:rsidR="00A25974">
        <w:rPr>
          <w:rFonts w:cs="Times New Roman"/>
          <w:rtl/>
        </w:rPr>
        <w:instrText xml:space="preserve">"} </w:instrText>
      </w:r>
      <w:r w:rsidR="00A25974">
        <w:rPr>
          <w:rtl/>
        </w:rPr>
        <w:fldChar w:fldCharType="separate"/>
      </w:r>
      <w:r w:rsidR="00A25974">
        <w:rPr>
          <w:rFonts w:cs="Times New Roman"/>
          <w:noProof/>
          <w:rtl/>
        </w:rPr>
        <w:t>[2]</w:t>
      </w:r>
      <w:r w:rsidR="00A25974">
        <w:rPr>
          <w:rtl/>
        </w:rPr>
        <w:fldChar w:fldCharType="end"/>
      </w:r>
    </w:p>
    <w:p w14:paraId="293719B1" w14:textId="77777777" w:rsidR="00267EC0" w:rsidRDefault="00267EC0" w:rsidP="00070CA2">
      <w:pPr>
        <w:pStyle w:val="Heading2"/>
        <w:rPr>
          <w:rtl/>
        </w:rPr>
      </w:pPr>
    </w:p>
    <w:p w14:paraId="3B2780A2" w14:textId="4F2DBE55" w:rsidR="00070CA2" w:rsidRDefault="00070CA2" w:rsidP="00070CA2">
      <w:pPr>
        <w:pStyle w:val="Heading2"/>
        <w:rPr>
          <w:rtl/>
        </w:rPr>
      </w:pPr>
      <w:r>
        <w:rPr>
          <w:rFonts w:hint="cs"/>
          <w:rtl/>
        </w:rPr>
        <w:t xml:space="preserve">مروری بر مطالعات انجام شده در </w:t>
      </w:r>
      <w:r w:rsidR="001E589B">
        <w:rPr>
          <w:rtl/>
        </w:rPr>
        <w:t>حوزة</w:t>
      </w:r>
      <w:r>
        <w:rPr>
          <w:rFonts w:hint="cs"/>
          <w:rtl/>
        </w:rPr>
        <w:t xml:space="preserve"> </w:t>
      </w:r>
      <w:r w:rsidR="00A22BC2" w:rsidRPr="00A22BC2">
        <w:rPr>
          <w:rtl/>
        </w:rPr>
        <w:t>خواب و طبقه‌بند</w:t>
      </w:r>
      <w:r w:rsidR="00A22BC2" w:rsidRPr="00A22BC2">
        <w:rPr>
          <w:rFonts w:hint="cs"/>
          <w:rtl/>
        </w:rPr>
        <w:t>ی</w:t>
      </w:r>
      <w:r w:rsidR="0058640B">
        <w:rPr>
          <w:rFonts w:hint="cs"/>
          <w:rtl/>
        </w:rPr>
        <w:t xml:space="preserve"> مراحل</w:t>
      </w:r>
      <w:r w:rsidR="00A22BC2" w:rsidRPr="00A22BC2">
        <w:rPr>
          <w:rtl/>
        </w:rPr>
        <w:t xml:space="preserve"> خواب</w:t>
      </w:r>
    </w:p>
    <w:p w14:paraId="1B8502B4" w14:textId="6D80FF0F" w:rsidR="004A612B" w:rsidRDefault="004A612B" w:rsidP="0058640B">
      <w:pPr>
        <w:rPr>
          <w:rtl/>
        </w:rPr>
      </w:pPr>
      <w:r>
        <w:rPr>
          <w:rFonts w:hint="cs"/>
          <w:rtl/>
        </w:rPr>
        <w:t xml:space="preserve">در بخش نخست این </w:t>
      </w:r>
      <w:r w:rsidR="001E589B">
        <w:rPr>
          <w:rtl/>
        </w:rPr>
        <w:t>ز</w:t>
      </w:r>
      <w:r w:rsidR="001E589B">
        <w:rPr>
          <w:rFonts w:hint="cs"/>
          <w:rtl/>
        </w:rPr>
        <w:t>ی</w:t>
      </w:r>
      <w:r w:rsidR="001E589B">
        <w:rPr>
          <w:rFonts w:hint="eastAsia"/>
          <w:rtl/>
        </w:rPr>
        <w:t>رفصل</w:t>
      </w:r>
      <w:r>
        <w:rPr>
          <w:rFonts w:hint="cs"/>
          <w:rtl/>
        </w:rPr>
        <w:t xml:space="preserve"> به بر</w:t>
      </w:r>
      <w:r w:rsidR="0058640B">
        <w:rPr>
          <w:rFonts w:hint="cs"/>
          <w:rtl/>
        </w:rPr>
        <w:t>ر</w:t>
      </w:r>
      <w:r>
        <w:rPr>
          <w:rFonts w:hint="cs"/>
          <w:rtl/>
        </w:rPr>
        <w:t xml:space="preserve">سی </w:t>
      </w:r>
      <w:r w:rsidR="001E589B">
        <w:rPr>
          <w:rtl/>
        </w:rPr>
        <w:t>نرم‌ها</w:t>
      </w:r>
      <w:r w:rsidR="001E589B">
        <w:rPr>
          <w:rFonts w:hint="cs"/>
          <w:rtl/>
        </w:rPr>
        <w:t>ی</w:t>
      </w:r>
      <w:r>
        <w:rPr>
          <w:rFonts w:hint="cs"/>
          <w:rtl/>
        </w:rPr>
        <w:t xml:space="preserve"> </w:t>
      </w:r>
      <w:r w:rsidR="001E589B">
        <w:rPr>
          <w:rtl/>
        </w:rPr>
        <w:t>متن‌باز</w:t>
      </w:r>
      <w:r>
        <w:rPr>
          <w:rFonts w:hint="cs"/>
          <w:rtl/>
        </w:rPr>
        <w:t xml:space="preserve"> </w:t>
      </w:r>
      <w:r w:rsidR="00267EC0">
        <w:rPr>
          <w:rFonts w:hint="cs"/>
          <w:rtl/>
        </w:rPr>
        <w:t>و</w:t>
      </w:r>
      <w:r>
        <w:rPr>
          <w:rFonts w:hint="cs"/>
          <w:rtl/>
        </w:rPr>
        <w:t xml:space="preserve"> متن</w:t>
      </w:r>
      <w:r w:rsidR="0058640B">
        <w:rPr>
          <w:rFonts w:hint="cs"/>
          <w:rtl/>
        </w:rPr>
        <w:t>‌ب</w:t>
      </w:r>
      <w:r>
        <w:rPr>
          <w:rFonts w:hint="cs"/>
          <w:rtl/>
        </w:rPr>
        <w:t xml:space="preserve">سته </w:t>
      </w:r>
      <w:r w:rsidR="001E589B">
        <w:rPr>
          <w:rtl/>
        </w:rPr>
        <w:t>داده‌گ</w:t>
      </w:r>
      <w:r w:rsidR="001E589B">
        <w:rPr>
          <w:rFonts w:hint="cs"/>
          <w:rtl/>
        </w:rPr>
        <w:t>ی</w:t>
      </w:r>
      <w:r w:rsidR="001E589B">
        <w:rPr>
          <w:rFonts w:hint="eastAsia"/>
          <w:rtl/>
        </w:rPr>
        <w:t>ر</w:t>
      </w:r>
      <w:r w:rsidR="001E589B">
        <w:rPr>
          <w:rFonts w:hint="cs"/>
          <w:rtl/>
        </w:rPr>
        <w:t>ی</w:t>
      </w:r>
      <w:r w:rsidR="00351238">
        <w:rPr>
          <w:rFonts w:hint="cs"/>
          <w:rtl/>
        </w:rPr>
        <w:t>، کنترل و</w:t>
      </w:r>
      <w:r w:rsidRPr="004A612B">
        <w:rPr>
          <w:rtl/>
        </w:rPr>
        <w:t xml:space="preserve"> مد</w:t>
      </w:r>
      <w:r w:rsidRPr="004A612B">
        <w:rPr>
          <w:rFonts w:hint="cs"/>
          <w:rtl/>
        </w:rPr>
        <w:t>ی</w:t>
      </w:r>
      <w:r w:rsidRPr="004A612B">
        <w:rPr>
          <w:rFonts w:hint="eastAsia"/>
          <w:rtl/>
        </w:rPr>
        <w:t>ر</w:t>
      </w:r>
      <w:r w:rsidRPr="004A612B">
        <w:rPr>
          <w:rFonts w:hint="cs"/>
          <w:rtl/>
        </w:rPr>
        <w:t>ی</w:t>
      </w:r>
      <w:r w:rsidRPr="004A612B">
        <w:rPr>
          <w:rFonts w:hint="eastAsia"/>
          <w:rtl/>
        </w:rPr>
        <w:t>ت</w:t>
      </w:r>
      <w:r w:rsidRPr="004A612B">
        <w:rPr>
          <w:rtl/>
        </w:rPr>
        <w:t xml:space="preserve"> </w:t>
      </w:r>
      <w:r w:rsidR="001E589B">
        <w:rPr>
          <w:rtl/>
        </w:rPr>
        <w:t>سخت‌افزارها</w:t>
      </w:r>
      <w:r w:rsidR="001E589B">
        <w:rPr>
          <w:rFonts w:hint="cs"/>
          <w:rtl/>
        </w:rPr>
        <w:t>ی</w:t>
      </w:r>
      <w:r w:rsidRPr="004A612B">
        <w:rPr>
          <w:rtl/>
        </w:rPr>
        <w:t xml:space="preserve"> ثبت </w:t>
      </w:r>
      <w:r w:rsidR="001E589B">
        <w:rPr>
          <w:rtl/>
        </w:rPr>
        <w:t>سیگنال‌های</w:t>
      </w:r>
      <w:r w:rsidRPr="004A612B">
        <w:rPr>
          <w:rtl/>
        </w:rPr>
        <w:t xml:space="preserve"> الکتروانسفالوگرام</w:t>
      </w:r>
      <w:r>
        <w:rPr>
          <w:rFonts w:hint="cs"/>
          <w:rtl/>
        </w:rPr>
        <w:t xml:space="preserve"> و ب</w:t>
      </w:r>
      <w:r w:rsidR="0058640B">
        <w:rPr>
          <w:rFonts w:hint="cs"/>
          <w:rtl/>
        </w:rPr>
        <w:t>ه‌</w:t>
      </w:r>
      <w:r>
        <w:rPr>
          <w:rFonts w:hint="cs"/>
          <w:rtl/>
        </w:rPr>
        <w:t>طور مشخص در حین خواب</w:t>
      </w:r>
      <w:r w:rsidRPr="004A612B">
        <w:rPr>
          <w:rtl/>
        </w:rPr>
        <w:t xml:space="preserve"> </w:t>
      </w:r>
      <w:r w:rsidR="0058640B">
        <w:rPr>
          <w:rFonts w:hint="cs"/>
          <w:rtl/>
        </w:rPr>
        <w:t>پرداخته شده است</w:t>
      </w:r>
      <w:r>
        <w:rPr>
          <w:rFonts w:hint="cs"/>
          <w:rtl/>
        </w:rPr>
        <w:t xml:space="preserve">. سپس </w:t>
      </w:r>
      <w:r w:rsidR="00517AC3">
        <w:rPr>
          <w:rFonts w:hint="cs"/>
          <w:rtl/>
        </w:rPr>
        <w:t>به بر</w:t>
      </w:r>
      <w:r w:rsidR="0058640B">
        <w:rPr>
          <w:rFonts w:hint="cs"/>
          <w:rtl/>
        </w:rPr>
        <w:t>ر</w:t>
      </w:r>
      <w:r w:rsidR="00517AC3">
        <w:rPr>
          <w:rFonts w:hint="cs"/>
          <w:rtl/>
        </w:rPr>
        <w:t xml:space="preserve">سی مقالاتی مرتبط با موضوع </w:t>
      </w:r>
      <w:r w:rsidR="001E589B">
        <w:rPr>
          <w:rtl/>
        </w:rPr>
        <w:t>طبقه‌بند</w:t>
      </w:r>
      <w:r w:rsidR="001E589B">
        <w:rPr>
          <w:rFonts w:hint="cs"/>
          <w:rtl/>
        </w:rPr>
        <w:t>ی</w:t>
      </w:r>
      <w:r w:rsidR="00517AC3">
        <w:rPr>
          <w:rFonts w:hint="cs"/>
          <w:rtl/>
        </w:rPr>
        <w:t xml:space="preserve"> </w:t>
      </w:r>
      <w:r w:rsidR="0058640B">
        <w:rPr>
          <w:rFonts w:hint="cs"/>
          <w:rtl/>
        </w:rPr>
        <w:t xml:space="preserve">مراحل </w:t>
      </w:r>
      <w:r w:rsidR="00517AC3">
        <w:rPr>
          <w:rFonts w:hint="cs"/>
          <w:rtl/>
        </w:rPr>
        <w:t>خواب پرداخته شده و ب</w:t>
      </w:r>
      <w:r w:rsidR="0058640B">
        <w:rPr>
          <w:rFonts w:hint="cs"/>
          <w:rtl/>
        </w:rPr>
        <w:t>ه‌</w:t>
      </w:r>
      <w:r w:rsidR="00517AC3">
        <w:rPr>
          <w:rFonts w:hint="cs"/>
          <w:rtl/>
        </w:rPr>
        <w:t xml:space="preserve">طور خلاصه اهداف، مواد و </w:t>
      </w:r>
      <w:r w:rsidR="001E589B">
        <w:rPr>
          <w:rtl/>
        </w:rPr>
        <w:t>روش‌ها</w:t>
      </w:r>
      <w:r w:rsidR="00517AC3">
        <w:rPr>
          <w:rFonts w:hint="cs"/>
          <w:rtl/>
        </w:rPr>
        <w:t xml:space="preserve">، و نتایج هر یک شرح داده شده است. </w:t>
      </w:r>
    </w:p>
    <w:p w14:paraId="0CF75DE4" w14:textId="399324FB" w:rsidR="00517AC3" w:rsidRDefault="006E3EAA" w:rsidP="003D2B40">
      <w:pPr>
        <w:pStyle w:val="Heading3"/>
        <w:rPr>
          <w:rtl/>
        </w:rPr>
      </w:pPr>
      <w:r>
        <w:rPr>
          <w:rFonts w:hint="cs"/>
          <w:rtl/>
        </w:rPr>
        <w:t xml:space="preserve">مروری بر </w:t>
      </w:r>
      <w:r w:rsidR="001E589B">
        <w:rPr>
          <w:rtl/>
        </w:rPr>
        <w:t>نرم‌افزارها</w:t>
      </w:r>
      <w:r w:rsidR="00BD3B26">
        <w:t xml:space="preserve"> </w:t>
      </w:r>
      <w:r w:rsidR="00BD3B26">
        <w:rPr>
          <w:rFonts w:hint="cs"/>
          <w:rtl/>
        </w:rPr>
        <w:t xml:space="preserve">و </w:t>
      </w:r>
      <w:r w:rsidR="001E589B">
        <w:rPr>
          <w:rtl/>
        </w:rPr>
        <w:t>سخت‌افزارها</w:t>
      </w:r>
      <w:r w:rsidR="001E589B">
        <w:rPr>
          <w:rFonts w:hint="cs"/>
          <w:rtl/>
        </w:rPr>
        <w:t>ی</w:t>
      </w:r>
      <w:r w:rsidR="00351238">
        <w:rPr>
          <w:rFonts w:hint="cs"/>
          <w:rtl/>
        </w:rPr>
        <w:t xml:space="preserve"> </w:t>
      </w:r>
      <w:r w:rsidR="00351238" w:rsidRPr="00351238">
        <w:rPr>
          <w:rtl/>
        </w:rPr>
        <w:t xml:space="preserve">ثبت </w:t>
      </w:r>
      <w:r w:rsidR="001E589B">
        <w:rPr>
          <w:rtl/>
        </w:rPr>
        <w:t>سیگنال‌های</w:t>
      </w:r>
      <w:r w:rsidR="00351238" w:rsidRPr="00351238">
        <w:rPr>
          <w:rtl/>
        </w:rPr>
        <w:t xml:space="preserve"> الکتروانسفالوگرام</w:t>
      </w:r>
    </w:p>
    <w:p w14:paraId="29C4CE04" w14:textId="580455D9" w:rsidR="00084ECA" w:rsidRDefault="006724CD" w:rsidP="006E5D86">
      <w:r>
        <w:rPr>
          <w:rFonts w:hint="cs"/>
          <w:rtl/>
        </w:rPr>
        <w:t>ثبت</w:t>
      </w:r>
      <w:r w:rsidRPr="006724CD">
        <w:rPr>
          <w:rtl/>
        </w:rPr>
        <w:t xml:space="preserve"> </w:t>
      </w:r>
      <w:r w:rsidR="001E589B">
        <w:rPr>
          <w:rtl/>
        </w:rPr>
        <w:t>داده‌ها</w:t>
      </w:r>
      <w:r w:rsidR="001E589B">
        <w:rPr>
          <w:rFonts w:hint="cs"/>
          <w:rtl/>
        </w:rPr>
        <w:t>ی</w:t>
      </w:r>
      <w:r w:rsidRPr="006724CD">
        <w:rPr>
          <w:rtl/>
        </w:rPr>
        <w:t xml:space="preserve"> </w:t>
      </w:r>
      <w:r w:rsidRPr="006724CD">
        <w:t>EEG</w:t>
      </w:r>
      <w:r w:rsidRPr="006724CD">
        <w:rPr>
          <w:rtl/>
        </w:rPr>
        <w:t xml:space="preserve"> </w:t>
      </w:r>
      <w:r w:rsidRPr="006724CD">
        <w:rPr>
          <w:rFonts w:hint="cs"/>
          <w:rtl/>
        </w:rPr>
        <w:t>ی</w:t>
      </w:r>
      <w:r w:rsidRPr="006724CD">
        <w:rPr>
          <w:rFonts w:hint="eastAsia"/>
          <w:rtl/>
        </w:rPr>
        <w:t>ک</w:t>
      </w:r>
      <w:r w:rsidRPr="006724CD">
        <w:rPr>
          <w:rtl/>
        </w:rPr>
        <w:t xml:space="preserve"> فعال</w:t>
      </w:r>
      <w:r w:rsidRPr="006724CD">
        <w:rPr>
          <w:rFonts w:hint="cs"/>
          <w:rtl/>
        </w:rPr>
        <w:t>ی</w:t>
      </w:r>
      <w:r w:rsidRPr="006724CD">
        <w:rPr>
          <w:rFonts w:hint="eastAsia"/>
          <w:rtl/>
        </w:rPr>
        <w:t>ت</w:t>
      </w:r>
      <w:r w:rsidRPr="006724CD">
        <w:rPr>
          <w:rtl/>
        </w:rPr>
        <w:t xml:space="preserve"> </w:t>
      </w:r>
      <w:r w:rsidR="001E589B">
        <w:rPr>
          <w:rtl/>
        </w:rPr>
        <w:t>وقت‌گ</w:t>
      </w:r>
      <w:r w:rsidR="001E589B">
        <w:rPr>
          <w:rFonts w:hint="cs"/>
          <w:rtl/>
        </w:rPr>
        <w:t>ی</w:t>
      </w:r>
      <w:r w:rsidR="001E589B">
        <w:rPr>
          <w:rFonts w:hint="eastAsia"/>
          <w:rtl/>
        </w:rPr>
        <w:t>ر</w:t>
      </w:r>
      <w:r w:rsidRPr="006724CD">
        <w:rPr>
          <w:rtl/>
        </w:rPr>
        <w:t xml:space="preserve"> است که به اهداف روشن و </w:t>
      </w:r>
      <w:r w:rsidR="001E589B">
        <w:rPr>
          <w:rtl/>
        </w:rPr>
        <w:t>برنامه‌ر</w:t>
      </w:r>
      <w:r w:rsidR="001E589B">
        <w:rPr>
          <w:rFonts w:hint="cs"/>
          <w:rtl/>
        </w:rPr>
        <w:t>ی</w:t>
      </w:r>
      <w:r w:rsidR="001E589B">
        <w:rPr>
          <w:rFonts w:hint="eastAsia"/>
          <w:rtl/>
        </w:rPr>
        <w:t>ز</w:t>
      </w:r>
      <w:r w:rsidR="001E589B">
        <w:rPr>
          <w:rFonts w:hint="cs"/>
          <w:rtl/>
        </w:rPr>
        <w:t>ی</w:t>
      </w:r>
      <w:r w:rsidRPr="006724CD">
        <w:rPr>
          <w:rtl/>
        </w:rPr>
        <w:t xml:space="preserve"> مناسب برا</w:t>
      </w:r>
      <w:r w:rsidRPr="006724CD">
        <w:rPr>
          <w:rFonts w:hint="cs"/>
          <w:rtl/>
        </w:rPr>
        <w:t>ی</w:t>
      </w:r>
      <w:r w:rsidRPr="006724CD">
        <w:rPr>
          <w:rtl/>
        </w:rPr>
        <w:t xml:space="preserve"> </w:t>
      </w:r>
      <w:r w:rsidR="001E589B">
        <w:rPr>
          <w:rtl/>
        </w:rPr>
        <w:t>به‌دست‌آوردن</w:t>
      </w:r>
      <w:r w:rsidRPr="006724CD">
        <w:rPr>
          <w:rtl/>
        </w:rPr>
        <w:t xml:space="preserve"> </w:t>
      </w:r>
      <w:r w:rsidR="001E589B">
        <w:rPr>
          <w:rtl/>
        </w:rPr>
        <w:t>سیگنال‌های</w:t>
      </w:r>
      <w:r w:rsidRPr="006724CD">
        <w:rPr>
          <w:rtl/>
        </w:rPr>
        <w:t xml:space="preserve"> </w:t>
      </w:r>
      <w:r w:rsidRPr="006724CD">
        <w:t>EEG</w:t>
      </w:r>
      <w:r w:rsidRPr="006724CD">
        <w:rPr>
          <w:rtl/>
        </w:rPr>
        <w:t xml:space="preserve"> </w:t>
      </w:r>
      <w:r w:rsidR="001E589B">
        <w:rPr>
          <w:rtl/>
        </w:rPr>
        <w:t>موردنظر</w:t>
      </w:r>
      <w:r w:rsidRPr="006724CD">
        <w:rPr>
          <w:rtl/>
        </w:rPr>
        <w:t xml:space="preserve"> ن</w:t>
      </w:r>
      <w:r w:rsidRPr="006724CD">
        <w:rPr>
          <w:rFonts w:hint="cs"/>
          <w:rtl/>
        </w:rPr>
        <w:t>ی</w:t>
      </w:r>
      <w:r w:rsidRPr="006724CD">
        <w:rPr>
          <w:rFonts w:hint="eastAsia"/>
          <w:rtl/>
        </w:rPr>
        <w:t>از</w:t>
      </w:r>
      <w:r w:rsidRPr="006724CD">
        <w:rPr>
          <w:rtl/>
        </w:rPr>
        <w:t xml:space="preserve"> دارد. در بازار، سازندگان مختلف دستگاه‌ها</w:t>
      </w:r>
      <w:r w:rsidRPr="006724CD">
        <w:rPr>
          <w:rFonts w:hint="cs"/>
          <w:rtl/>
        </w:rPr>
        <w:t>ی</w:t>
      </w:r>
      <w:r w:rsidRPr="006724CD">
        <w:rPr>
          <w:rtl/>
        </w:rPr>
        <w:t xml:space="preserve"> </w:t>
      </w:r>
      <w:r w:rsidRPr="006724CD">
        <w:t>EEG</w:t>
      </w:r>
      <w:r w:rsidRPr="006724CD">
        <w:rPr>
          <w:rtl/>
        </w:rPr>
        <w:t xml:space="preserve"> مختلف</w:t>
      </w:r>
      <w:r>
        <w:rPr>
          <w:rFonts w:hint="cs"/>
          <w:rtl/>
        </w:rPr>
        <w:t xml:space="preserve">ی را </w:t>
      </w:r>
      <w:r w:rsidRPr="006724CD">
        <w:rPr>
          <w:rtl/>
        </w:rPr>
        <w:t xml:space="preserve">به همراه نرم‌افزار </w:t>
      </w:r>
      <w:r>
        <w:rPr>
          <w:rFonts w:hint="cs"/>
          <w:rtl/>
        </w:rPr>
        <w:t>ثبت داده</w:t>
      </w:r>
      <w:r w:rsidRPr="006724CD">
        <w:rPr>
          <w:rtl/>
        </w:rPr>
        <w:t xml:space="preserve"> با و</w:t>
      </w:r>
      <w:r w:rsidRPr="006724CD">
        <w:rPr>
          <w:rFonts w:hint="cs"/>
          <w:rtl/>
        </w:rPr>
        <w:t>ی</w:t>
      </w:r>
      <w:r w:rsidRPr="006724CD">
        <w:rPr>
          <w:rFonts w:hint="eastAsia"/>
          <w:rtl/>
        </w:rPr>
        <w:t>ژگ</w:t>
      </w:r>
      <w:r w:rsidRPr="006724CD">
        <w:rPr>
          <w:rFonts w:hint="cs"/>
          <w:rtl/>
        </w:rPr>
        <w:t>ی‌</w:t>
      </w:r>
      <w:r w:rsidRPr="006724CD">
        <w:rPr>
          <w:rFonts w:hint="eastAsia"/>
          <w:rtl/>
        </w:rPr>
        <w:t>ها</w:t>
      </w:r>
      <w:r w:rsidRPr="006724CD">
        <w:rPr>
          <w:rFonts w:hint="cs"/>
          <w:rtl/>
        </w:rPr>
        <w:t>ی</w:t>
      </w:r>
      <w:r w:rsidRPr="006724CD">
        <w:rPr>
          <w:rtl/>
        </w:rPr>
        <w:t xml:space="preserve"> متفاوت</w:t>
      </w:r>
      <w:r w:rsidRPr="006724CD">
        <w:rPr>
          <w:rFonts w:hint="cs"/>
          <w:rtl/>
        </w:rPr>
        <w:t>ی</w:t>
      </w:r>
      <w:r w:rsidRPr="006724CD">
        <w:rPr>
          <w:rtl/>
        </w:rPr>
        <w:t xml:space="preserve"> غ</w:t>
      </w:r>
      <w:r w:rsidRPr="006724CD">
        <w:rPr>
          <w:rFonts w:hint="cs"/>
          <w:rtl/>
        </w:rPr>
        <w:t>ی</w:t>
      </w:r>
      <w:r w:rsidRPr="006724CD">
        <w:rPr>
          <w:rFonts w:hint="eastAsia"/>
          <w:rtl/>
        </w:rPr>
        <w:t>ر</w:t>
      </w:r>
      <w:r w:rsidRPr="006724CD">
        <w:rPr>
          <w:rtl/>
        </w:rPr>
        <w:t xml:space="preserve"> از </w:t>
      </w:r>
      <w:r>
        <w:rPr>
          <w:rFonts w:hint="cs"/>
          <w:rtl/>
        </w:rPr>
        <w:t xml:space="preserve">ثبت و </w:t>
      </w:r>
      <w:r w:rsidRPr="006724CD">
        <w:rPr>
          <w:rtl/>
        </w:rPr>
        <w:t>ضبط داده‌ها ارائه م</w:t>
      </w:r>
      <w:r w:rsidRPr="006724CD">
        <w:rPr>
          <w:rFonts w:hint="cs"/>
          <w:rtl/>
        </w:rPr>
        <w:t>ی‌</w:t>
      </w:r>
      <w:r w:rsidRPr="006724CD">
        <w:rPr>
          <w:rFonts w:hint="eastAsia"/>
          <w:rtl/>
        </w:rPr>
        <w:t>کنند</w:t>
      </w:r>
      <w:r w:rsidRPr="006724CD">
        <w:rPr>
          <w:rtl/>
        </w:rPr>
        <w:t>.</w:t>
      </w:r>
      <w:r>
        <w:rPr>
          <w:rFonts w:hint="cs"/>
          <w:rtl/>
        </w:rPr>
        <w:t xml:space="preserve"> این </w:t>
      </w:r>
      <w:r w:rsidR="001E589B">
        <w:rPr>
          <w:rtl/>
        </w:rPr>
        <w:t>دستگاه‌ها</w:t>
      </w:r>
      <w:r>
        <w:rPr>
          <w:rFonts w:hint="cs"/>
          <w:rtl/>
        </w:rPr>
        <w:t xml:space="preserve"> بازه </w:t>
      </w:r>
      <w:r w:rsidR="001E589B">
        <w:rPr>
          <w:rtl/>
        </w:rPr>
        <w:t>گسترده‌ا</w:t>
      </w:r>
      <w:r w:rsidR="001E589B">
        <w:rPr>
          <w:rFonts w:hint="cs"/>
          <w:rtl/>
        </w:rPr>
        <w:t>ی</w:t>
      </w:r>
      <w:r>
        <w:rPr>
          <w:rFonts w:hint="cs"/>
          <w:rtl/>
        </w:rPr>
        <w:t xml:space="preserve"> را </w:t>
      </w:r>
      <w:r w:rsidRPr="006724CD">
        <w:rPr>
          <w:rtl/>
        </w:rPr>
        <w:t>از</w:t>
      </w:r>
      <w:r>
        <w:rPr>
          <w:rFonts w:hint="cs"/>
          <w:rtl/>
        </w:rPr>
        <w:t xml:space="preserve"> </w:t>
      </w:r>
      <w:r w:rsidR="001E589B">
        <w:rPr>
          <w:rtl/>
        </w:rPr>
        <w:t>دستگاه‌ها</w:t>
      </w:r>
      <w:r w:rsidR="001E589B">
        <w:rPr>
          <w:rFonts w:hint="cs"/>
          <w:rtl/>
        </w:rPr>
        <w:t>یی</w:t>
      </w:r>
      <w:r>
        <w:rPr>
          <w:rFonts w:hint="cs"/>
          <w:rtl/>
        </w:rPr>
        <w:t xml:space="preserve"> با</w:t>
      </w:r>
      <w:r w:rsidRPr="006724CD">
        <w:rPr>
          <w:rtl/>
        </w:rPr>
        <w:t xml:space="preserve"> چگال</w:t>
      </w:r>
      <w:r w:rsidRPr="006724CD">
        <w:rPr>
          <w:rFonts w:hint="cs"/>
          <w:rtl/>
        </w:rPr>
        <w:t>ی</w:t>
      </w:r>
      <w:r>
        <w:rPr>
          <w:rFonts w:hint="cs"/>
          <w:rtl/>
        </w:rPr>
        <w:t xml:space="preserve"> </w:t>
      </w:r>
      <w:r w:rsidR="001E589B">
        <w:rPr>
          <w:rtl/>
        </w:rPr>
        <w:t>الکترودها</w:t>
      </w:r>
      <w:r w:rsidR="001E589B">
        <w:rPr>
          <w:rFonts w:hint="cs"/>
          <w:rtl/>
        </w:rPr>
        <w:t>ی</w:t>
      </w:r>
      <w:r w:rsidRPr="006724CD">
        <w:rPr>
          <w:rtl/>
        </w:rPr>
        <w:t xml:space="preserve"> کم تا چگال</w:t>
      </w:r>
      <w:r w:rsidRPr="006724CD">
        <w:rPr>
          <w:rFonts w:hint="cs"/>
          <w:rtl/>
        </w:rPr>
        <w:t>ی</w:t>
      </w:r>
      <w:r w:rsidRPr="006724CD">
        <w:rPr>
          <w:rtl/>
        </w:rPr>
        <w:t xml:space="preserve"> </w:t>
      </w:r>
      <w:r w:rsidR="001E589B">
        <w:rPr>
          <w:rtl/>
        </w:rPr>
        <w:t>الکترودها</w:t>
      </w:r>
      <w:r w:rsidR="001E589B">
        <w:rPr>
          <w:rFonts w:hint="cs"/>
          <w:rtl/>
        </w:rPr>
        <w:t>ی</w:t>
      </w:r>
      <w:r>
        <w:rPr>
          <w:rFonts w:hint="cs"/>
          <w:rtl/>
        </w:rPr>
        <w:t xml:space="preserve"> </w:t>
      </w:r>
      <w:r w:rsidRPr="006724CD">
        <w:rPr>
          <w:rtl/>
        </w:rPr>
        <w:t>بالا، الکترودها</w:t>
      </w:r>
      <w:r w:rsidRPr="006724CD">
        <w:rPr>
          <w:rFonts w:hint="cs"/>
          <w:rtl/>
        </w:rPr>
        <w:t>ی</w:t>
      </w:r>
      <w:r w:rsidRPr="006724CD">
        <w:rPr>
          <w:rtl/>
        </w:rPr>
        <w:t xml:space="preserve"> خشک و </w:t>
      </w:r>
      <w:r w:rsidRPr="006724CD">
        <w:rPr>
          <w:rtl/>
        </w:rPr>
        <w:lastRenderedPageBreak/>
        <w:t>الکترودها</w:t>
      </w:r>
      <w:r w:rsidRPr="006724CD">
        <w:rPr>
          <w:rFonts w:hint="cs"/>
          <w:rtl/>
        </w:rPr>
        <w:t>ی</w:t>
      </w:r>
      <w:r w:rsidRPr="006724CD">
        <w:rPr>
          <w:rtl/>
        </w:rPr>
        <w:t xml:space="preserve"> مبتن</w:t>
      </w:r>
      <w:r w:rsidRPr="006724CD">
        <w:rPr>
          <w:rFonts w:hint="cs"/>
          <w:rtl/>
        </w:rPr>
        <w:t>ی</w:t>
      </w:r>
      <w:r w:rsidRPr="006724CD">
        <w:rPr>
          <w:rtl/>
        </w:rPr>
        <w:t xml:space="preserve"> بر ژل، تقو</w:t>
      </w:r>
      <w:r w:rsidRPr="006724CD">
        <w:rPr>
          <w:rFonts w:hint="cs"/>
          <w:rtl/>
        </w:rPr>
        <w:t>ی</w:t>
      </w:r>
      <w:r w:rsidRPr="006724CD">
        <w:rPr>
          <w:rFonts w:hint="eastAsia"/>
          <w:rtl/>
        </w:rPr>
        <w:t>ت‌کننده‌ها</w:t>
      </w:r>
      <w:r w:rsidRPr="006724CD">
        <w:rPr>
          <w:rFonts w:hint="cs"/>
          <w:rtl/>
        </w:rPr>
        <w:t>ی</w:t>
      </w:r>
      <w:r w:rsidRPr="006724CD">
        <w:rPr>
          <w:rtl/>
        </w:rPr>
        <w:t xml:space="preserve"> س</w:t>
      </w:r>
      <w:r w:rsidRPr="006724CD">
        <w:rPr>
          <w:rFonts w:hint="cs"/>
          <w:rtl/>
        </w:rPr>
        <w:t>ی</w:t>
      </w:r>
      <w:r w:rsidRPr="006724CD">
        <w:rPr>
          <w:rFonts w:hint="eastAsia"/>
          <w:rtl/>
        </w:rPr>
        <w:t>م</w:t>
      </w:r>
      <w:r w:rsidRPr="006724CD">
        <w:rPr>
          <w:rFonts w:hint="cs"/>
          <w:rtl/>
        </w:rPr>
        <w:t>ی</w:t>
      </w:r>
      <w:r w:rsidRPr="006724CD">
        <w:rPr>
          <w:rtl/>
        </w:rPr>
        <w:t xml:space="preserve"> و ب</w:t>
      </w:r>
      <w:r w:rsidRPr="006724CD">
        <w:rPr>
          <w:rFonts w:hint="cs"/>
          <w:rtl/>
        </w:rPr>
        <w:t>ی‌</w:t>
      </w:r>
      <w:r w:rsidRPr="006724CD">
        <w:rPr>
          <w:rFonts w:hint="eastAsia"/>
          <w:rtl/>
        </w:rPr>
        <w:t>س</w:t>
      </w:r>
      <w:r w:rsidRPr="006724CD">
        <w:rPr>
          <w:rFonts w:hint="cs"/>
          <w:rtl/>
        </w:rPr>
        <w:t>ی</w:t>
      </w:r>
      <w:r w:rsidRPr="006724CD">
        <w:rPr>
          <w:rFonts w:hint="eastAsia"/>
          <w:rtl/>
        </w:rPr>
        <w:t>م</w:t>
      </w:r>
      <w:r w:rsidRPr="006724CD">
        <w:rPr>
          <w:rtl/>
        </w:rPr>
        <w:t xml:space="preserve"> </w:t>
      </w:r>
      <w:r>
        <w:rPr>
          <w:rFonts w:hint="cs"/>
          <w:rtl/>
        </w:rPr>
        <w:t xml:space="preserve">شامل </w:t>
      </w:r>
      <w:r w:rsidR="001E589B">
        <w:rPr>
          <w:rtl/>
        </w:rPr>
        <w:t>م</w:t>
      </w:r>
      <w:r w:rsidR="001E589B">
        <w:rPr>
          <w:rFonts w:hint="cs"/>
          <w:rtl/>
        </w:rPr>
        <w:t>ی‌</w:t>
      </w:r>
      <w:r w:rsidR="001E589B">
        <w:rPr>
          <w:rFonts w:hint="eastAsia"/>
          <w:rtl/>
        </w:rPr>
        <w:t>شوند</w:t>
      </w:r>
      <w:r>
        <w:rPr>
          <w:rFonts w:hint="cs"/>
          <w:rtl/>
        </w:rPr>
        <w:t>.</w:t>
      </w:r>
      <w:r w:rsidRPr="006724CD">
        <w:rPr>
          <w:rtl/>
        </w:rPr>
        <w:t xml:space="preserve"> در ا</w:t>
      </w:r>
      <w:r w:rsidRPr="006724CD">
        <w:rPr>
          <w:rFonts w:hint="cs"/>
          <w:rtl/>
        </w:rPr>
        <w:t>ی</w:t>
      </w:r>
      <w:r w:rsidRPr="006724CD">
        <w:rPr>
          <w:rFonts w:hint="eastAsia"/>
          <w:rtl/>
        </w:rPr>
        <w:t>ن</w:t>
      </w:r>
      <w:r w:rsidRPr="006724CD">
        <w:rPr>
          <w:rtl/>
        </w:rPr>
        <w:t xml:space="preserve"> بخش، فهرست</w:t>
      </w:r>
      <w:r w:rsidRPr="006724CD">
        <w:rPr>
          <w:rFonts w:hint="cs"/>
          <w:rtl/>
        </w:rPr>
        <w:t>ی</w:t>
      </w:r>
      <w:r w:rsidRPr="006724CD">
        <w:rPr>
          <w:rtl/>
        </w:rPr>
        <w:t xml:space="preserve"> از </w:t>
      </w:r>
      <w:r w:rsidR="002825F3">
        <w:rPr>
          <w:rFonts w:hint="cs"/>
          <w:rtl/>
        </w:rPr>
        <w:t>یازده</w:t>
      </w:r>
      <w:r w:rsidRPr="006724CD">
        <w:rPr>
          <w:rtl/>
        </w:rPr>
        <w:t xml:space="preserve"> دستگاه </w:t>
      </w:r>
      <w:r w:rsidRPr="006724CD">
        <w:t>EEG</w:t>
      </w:r>
      <w:r w:rsidRPr="006724CD">
        <w:rPr>
          <w:rtl/>
        </w:rPr>
        <w:t xml:space="preserve"> موجود </w:t>
      </w:r>
      <w:r w:rsidR="00880BEC">
        <w:rPr>
          <w:rFonts w:hint="cs"/>
          <w:rtl/>
        </w:rPr>
        <w:t xml:space="preserve">و </w:t>
      </w:r>
      <w:r w:rsidR="001E589B">
        <w:rPr>
          <w:rtl/>
        </w:rPr>
        <w:t>نرم‌افزارها</w:t>
      </w:r>
      <w:r w:rsidR="001E589B">
        <w:rPr>
          <w:rFonts w:hint="cs"/>
          <w:rtl/>
        </w:rPr>
        <w:t>ی</w:t>
      </w:r>
      <w:r w:rsidR="00880BEC">
        <w:rPr>
          <w:rFonts w:hint="cs"/>
          <w:rtl/>
        </w:rPr>
        <w:t xml:space="preserve"> ثبت </w:t>
      </w:r>
      <w:r w:rsidR="001E589B">
        <w:rPr>
          <w:rtl/>
        </w:rPr>
        <w:t>آن‌ها</w:t>
      </w:r>
      <w:r w:rsidR="00880BEC">
        <w:rPr>
          <w:rFonts w:hint="cs"/>
          <w:rtl/>
        </w:rPr>
        <w:t xml:space="preserve"> </w:t>
      </w:r>
      <w:r w:rsidRPr="006724CD">
        <w:rPr>
          <w:rtl/>
        </w:rPr>
        <w:t>با جزئ</w:t>
      </w:r>
      <w:r w:rsidRPr="006724CD">
        <w:rPr>
          <w:rFonts w:hint="cs"/>
          <w:rtl/>
        </w:rPr>
        <w:t>ی</w:t>
      </w:r>
      <w:r w:rsidRPr="006724CD">
        <w:rPr>
          <w:rFonts w:hint="eastAsia"/>
          <w:rtl/>
        </w:rPr>
        <w:t>ات</w:t>
      </w:r>
      <w:r w:rsidRPr="006724CD">
        <w:rPr>
          <w:rtl/>
        </w:rPr>
        <w:t xml:space="preserve"> مختصر و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Pr="006724CD">
        <w:rPr>
          <w:rtl/>
        </w:rPr>
        <w:t xml:space="preserve"> متما</w:t>
      </w:r>
      <w:r w:rsidRPr="006724CD">
        <w:rPr>
          <w:rFonts w:hint="cs"/>
          <w:rtl/>
        </w:rPr>
        <w:t>ی</w:t>
      </w:r>
      <w:r w:rsidRPr="006724CD">
        <w:rPr>
          <w:rFonts w:hint="eastAsia"/>
          <w:rtl/>
        </w:rPr>
        <w:t>ز</w:t>
      </w:r>
      <w:r w:rsidRPr="006724CD">
        <w:rPr>
          <w:rtl/>
        </w:rPr>
        <w:t xml:space="preserve"> ارائه شده است</w:t>
      </w:r>
      <w:r w:rsidR="008D4870">
        <w:rPr>
          <w:rFonts w:hint="cs"/>
          <w:rtl/>
        </w:rPr>
        <w:t>.</w:t>
      </w:r>
    </w:p>
    <w:p w14:paraId="3FB6BE66" w14:textId="0E46AC74" w:rsidR="006E5D86" w:rsidRDefault="002736DD" w:rsidP="00BF2BDA">
      <w:pPr>
        <w:pStyle w:val="ListParagraph"/>
        <w:numPr>
          <w:ilvl w:val="0"/>
          <w:numId w:val="8"/>
        </w:numPr>
        <w:rPr>
          <w:rtl/>
        </w:rPr>
      </w:pPr>
      <w:r>
        <w:rPr>
          <w:rFonts w:hint="cs"/>
          <w:rtl/>
        </w:rPr>
        <w:t xml:space="preserve">شرکت </w:t>
      </w:r>
      <w:r w:rsidR="001E589B">
        <w:rPr>
          <w:rtl/>
        </w:rPr>
        <w:t>ژئوف</w:t>
      </w:r>
      <w:r w:rsidR="001E589B">
        <w:rPr>
          <w:rFonts w:hint="cs"/>
          <w:rtl/>
        </w:rPr>
        <w:t>ی</w:t>
      </w:r>
      <w:r w:rsidR="001E589B">
        <w:rPr>
          <w:rFonts w:hint="eastAsia"/>
          <w:rtl/>
        </w:rPr>
        <w:t>ز</w:t>
      </w:r>
      <w:r w:rsidR="001E589B">
        <w:rPr>
          <w:rFonts w:hint="cs"/>
          <w:rtl/>
        </w:rPr>
        <w:t>ی</w:t>
      </w:r>
      <w:r w:rsidR="001E589B">
        <w:rPr>
          <w:rFonts w:hint="eastAsia"/>
          <w:rtl/>
        </w:rPr>
        <w:t>ک</w:t>
      </w:r>
      <w:r w:rsidRPr="002736DD">
        <w:rPr>
          <w:rtl/>
        </w:rPr>
        <w:t xml:space="preserve"> </w:t>
      </w:r>
      <w:r>
        <w:rPr>
          <w:rFonts w:hint="cs"/>
          <w:rtl/>
        </w:rPr>
        <w:t>الکتریکال</w:t>
      </w:r>
      <w:r>
        <w:rPr>
          <w:rStyle w:val="FootnoteReference"/>
          <w:rtl/>
        </w:rPr>
        <w:footnoteReference w:id="16"/>
      </w:r>
      <w:r>
        <w:rPr>
          <w:rFonts w:hint="cs"/>
          <w:rtl/>
        </w:rPr>
        <w:t xml:space="preserve"> (</w:t>
      </w:r>
      <w:r w:rsidRPr="002736DD">
        <w:t>EEG EGI</w:t>
      </w:r>
      <w:r>
        <w:rPr>
          <w:rFonts w:hint="cs"/>
          <w:rtl/>
        </w:rPr>
        <w:t xml:space="preserve">) </w:t>
      </w:r>
      <w:r w:rsidR="006E5D86" w:rsidRPr="006E5D86">
        <w:rPr>
          <w:rtl/>
        </w:rPr>
        <w:t>فناور</w:t>
      </w:r>
      <w:r w:rsidR="006E5D86" w:rsidRPr="006E5D86">
        <w:rPr>
          <w:rFonts w:hint="cs"/>
          <w:rtl/>
        </w:rPr>
        <w:t>ی</w:t>
      </w:r>
      <w:r w:rsidR="006E5D86" w:rsidRPr="006E5D86">
        <w:rPr>
          <w:rtl/>
        </w:rPr>
        <w:t xml:space="preserve"> </w:t>
      </w:r>
      <w:r w:rsidR="00E80022">
        <w:rPr>
          <w:rFonts w:hint="cs"/>
          <w:rtl/>
        </w:rPr>
        <w:t>الکتروانسفالوگرام</w:t>
      </w:r>
      <w:r w:rsidR="006E5D86" w:rsidRPr="006E5D86">
        <w:rPr>
          <w:rtl/>
        </w:rPr>
        <w:t xml:space="preserve"> را برا</w:t>
      </w:r>
      <w:r w:rsidR="006E5D86" w:rsidRPr="006E5D86">
        <w:rPr>
          <w:rFonts w:hint="cs"/>
          <w:rtl/>
        </w:rPr>
        <w:t>ی</w:t>
      </w:r>
      <w:r w:rsidR="006E5D86" w:rsidRPr="006E5D86">
        <w:rPr>
          <w:rtl/>
        </w:rPr>
        <w:t xml:space="preserve"> تحق</w:t>
      </w:r>
      <w:r w:rsidR="006E5D86" w:rsidRPr="006E5D86">
        <w:rPr>
          <w:rFonts w:hint="cs"/>
          <w:rtl/>
        </w:rPr>
        <w:t>ی</w:t>
      </w:r>
      <w:r w:rsidR="006E5D86" w:rsidRPr="006E5D86">
        <w:rPr>
          <w:rFonts w:hint="eastAsia"/>
          <w:rtl/>
        </w:rPr>
        <w:t>قات</w:t>
      </w:r>
      <w:r w:rsidR="006E5D86" w:rsidRPr="006E5D86">
        <w:rPr>
          <w:rtl/>
        </w:rPr>
        <w:t xml:space="preserve"> علوم اعصاب با شبکه‌ها</w:t>
      </w:r>
      <w:r w:rsidR="006E5D86" w:rsidRPr="006E5D86">
        <w:rPr>
          <w:rFonts w:hint="cs"/>
          <w:rtl/>
        </w:rPr>
        <w:t>ی</w:t>
      </w:r>
      <w:r w:rsidR="006E5D86" w:rsidRPr="006E5D86">
        <w:rPr>
          <w:rtl/>
        </w:rPr>
        <w:t xml:space="preserve"> ح</w:t>
      </w:r>
      <w:r w:rsidR="0068475F">
        <w:rPr>
          <w:rFonts w:hint="cs"/>
          <w:rtl/>
        </w:rPr>
        <w:t xml:space="preserve">سگر </w:t>
      </w:r>
      <w:r w:rsidR="001E589B">
        <w:rPr>
          <w:rtl/>
        </w:rPr>
        <w:t>۳۲</w:t>
      </w:r>
      <w:r w:rsidR="0068475F">
        <w:rPr>
          <w:rFonts w:hint="cs"/>
          <w:rtl/>
        </w:rPr>
        <w:t xml:space="preserve">، </w:t>
      </w:r>
      <w:r w:rsidR="001E589B">
        <w:rPr>
          <w:rtl/>
        </w:rPr>
        <w:t>۶۴</w:t>
      </w:r>
      <w:r w:rsidR="0068475F">
        <w:rPr>
          <w:rFonts w:hint="cs"/>
          <w:rtl/>
        </w:rPr>
        <w:t xml:space="preserve">، </w:t>
      </w:r>
      <w:r w:rsidR="001E589B">
        <w:rPr>
          <w:rtl/>
        </w:rPr>
        <w:t>۱۲۸</w:t>
      </w:r>
      <w:r w:rsidR="0068475F">
        <w:rPr>
          <w:rFonts w:hint="cs"/>
          <w:rtl/>
        </w:rPr>
        <w:t xml:space="preserve"> و </w:t>
      </w:r>
      <w:r w:rsidR="001E589B">
        <w:rPr>
          <w:rtl/>
        </w:rPr>
        <w:t>۲۵۶</w:t>
      </w:r>
      <w:r w:rsidR="006E5D86" w:rsidRPr="006E5D86">
        <w:rPr>
          <w:rtl/>
        </w:rPr>
        <w:t xml:space="preserve"> </w:t>
      </w:r>
      <w:r w:rsidR="0068475F">
        <w:rPr>
          <w:rFonts w:hint="cs"/>
          <w:rtl/>
        </w:rPr>
        <w:t xml:space="preserve">الکترودی همراه </w:t>
      </w:r>
      <w:r w:rsidR="006E5D86" w:rsidRPr="006E5D86">
        <w:rPr>
          <w:rtl/>
        </w:rPr>
        <w:t>با نرم‌افزار تحل</w:t>
      </w:r>
      <w:r w:rsidR="006E5D86" w:rsidRPr="006E5D86">
        <w:rPr>
          <w:rFonts w:hint="cs"/>
          <w:rtl/>
        </w:rPr>
        <w:t>ی</w:t>
      </w:r>
      <w:r w:rsidR="006E5D86" w:rsidRPr="006E5D86">
        <w:rPr>
          <w:rFonts w:hint="eastAsia"/>
          <w:rtl/>
        </w:rPr>
        <w:t>ل</w:t>
      </w:r>
      <w:r w:rsidR="006E5D86" w:rsidRPr="006E5D86">
        <w:rPr>
          <w:rtl/>
        </w:rPr>
        <w:t xml:space="preserve"> </w:t>
      </w:r>
      <w:r w:rsidR="001E589B">
        <w:rPr>
          <w:rtl/>
        </w:rPr>
        <w:t>آن‌ها</w:t>
      </w:r>
      <w:r w:rsidR="0068475F">
        <w:rPr>
          <w:rFonts w:hint="cs"/>
          <w:rtl/>
        </w:rPr>
        <w:t xml:space="preserve"> </w:t>
      </w:r>
      <w:r w:rsidR="006E5D86" w:rsidRPr="006E5D86">
        <w:rPr>
          <w:rtl/>
        </w:rPr>
        <w:t>ارائه م</w:t>
      </w:r>
      <w:r w:rsidR="006E5D86" w:rsidRPr="006E5D86">
        <w:rPr>
          <w:rFonts w:hint="cs"/>
          <w:rtl/>
        </w:rPr>
        <w:t>ی‌</w:t>
      </w:r>
      <w:r w:rsidR="006E5D86" w:rsidRPr="006E5D86">
        <w:rPr>
          <w:rFonts w:hint="eastAsia"/>
          <w:rtl/>
        </w:rPr>
        <w:t>دهد</w:t>
      </w:r>
      <w:r w:rsidR="006E5D86" w:rsidRPr="006E5D86">
        <w:rPr>
          <w:rtl/>
        </w:rPr>
        <w:t xml:space="preserve">. </w:t>
      </w:r>
      <w:r w:rsidR="001E589B">
        <w:rPr>
          <w:rtl/>
        </w:rPr>
        <w:t>نرم‌افزار</w:t>
      </w:r>
      <w:r w:rsidR="006E5D86" w:rsidRPr="006E5D86">
        <w:rPr>
          <w:rtl/>
        </w:rPr>
        <w:t xml:space="preserve"> </w:t>
      </w:r>
      <w:r w:rsidR="00034714">
        <w:rPr>
          <w:rFonts w:hint="cs"/>
          <w:rtl/>
        </w:rPr>
        <w:t>ثبت</w:t>
      </w:r>
      <w:r w:rsidR="006E5D86" w:rsidRPr="006E5D86">
        <w:rPr>
          <w:rtl/>
        </w:rPr>
        <w:t xml:space="preserve"> داده</w:t>
      </w:r>
      <w:r w:rsidR="00034714">
        <w:rPr>
          <w:rFonts w:hint="cs"/>
          <w:rtl/>
        </w:rPr>
        <w:t xml:space="preserve"> </w:t>
      </w:r>
      <w:r w:rsidR="00E80022">
        <w:rPr>
          <w:rFonts w:hint="cs"/>
          <w:rtl/>
        </w:rPr>
        <w:t>ایستگاه شبکه</w:t>
      </w:r>
      <w:r w:rsidR="00E80022">
        <w:rPr>
          <w:rStyle w:val="FootnoteReference"/>
          <w:rtl/>
        </w:rPr>
        <w:footnoteReference w:id="17"/>
      </w:r>
      <w:r w:rsidR="006E5D86" w:rsidRPr="006E5D86">
        <w:rPr>
          <w:rtl/>
        </w:rPr>
        <w:t xml:space="preserve"> نام</w:t>
      </w:r>
      <w:r w:rsidR="006E5D86" w:rsidRPr="006E5D86">
        <w:rPr>
          <w:rFonts w:hint="cs"/>
          <w:rtl/>
        </w:rPr>
        <w:t>ی</w:t>
      </w:r>
      <w:r w:rsidR="006E5D86" w:rsidRPr="006E5D86">
        <w:rPr>
          <w:rFonts w:hint="eastAsia"/>
          <w:rtl/>
        </w:rPr>
        <w:t>ده</w:t>
      </w:r>
      <w:r w:rsidR="006E5D86" w:rsidRPr="006E5D86">
        <w:rPr>
          <w:rtl/>
        </w:rPr>
        <w:t xml:space="preserve"> </w:t>
      </w:r>
      <w:r w:rsidR="001E589B">
        <w:rPr>
          <w:rtl/>
        </w:rPr>
        <w:t>م</w:t>
      </w:r>
      <w:r w:rsidR="001E589B">
        <w:rPr>
          <w:rFonts w:hint="cs"/>
          <w:rtl/>
        </w:rPr>
        <w:t>ی‌</w:t>
      </w:r>
      <w:r w:rsidR="001E589B">
        <w:rPr>
          <w:rFonts w:hint="eastAsia"/>
          <w:rtl/>
        </w:rPr>
        <w:t>شود</w:t>
      </w:r>
      <w:r w:rsidR="006E5D86" w:rsidRPr="006E5D86">
        <w:rPr>
          <w:rtl/>
        </w:rPr>
        <w:t xml:space="preserve"> و با </w:t>
      </w:r>
      <w:r w:rsidR="001E589B">
        <w:rPr>
          <w:rtl/>
        </w:rPr>
        <w:t>نرم‌افزار</w:t>
      </w:r>
      <w:r w:rsidR="006E5D86" w:rsidRPr="006E5D86">
        <w:rPr>
          <w:rtl/>
        </w:rPr>
        <w:t xml:space="preserve"> </w:t>
      </w:r>
      <w:r w:rsidR="001E589B">
        <w:rPr>
          <w:rtl/>
        </w:rPr>
        <w:t>جداگانه‌ا</w:t>
      </w:r>
      <w:r w:rsidR="001E589B">
        <w:rPr>
          <w:rFonts w:hint="cs"/>
          <w:rtl/>
        </w:rPr>
        <w:t>ی</w:t>
      </w:r>
      <w:r w:rsidR="00B41B06">
        <w:rPr>
          <w:rFonts w:hint="cs"/>
          <w:rtl/>
        </w:rPr>
        <w:t xml:space="preserve"> </w:t>
      </w:r>
      <w:r w:rsidR="001E589B">
        <w:rPr>
          <w:rtl/>
        </w:rPr>
        <w:t>به‌منظور</w:t>
      </w:r>
      <w:r w:rsidR="00B41B06">
        <w:rPr>
          <w:rFonts w:hint="cs"/>
          <w:rtl/>
        </w:rPr>
        <w:t xml:space="preserve"> </w:t>
      </w:r>
      <w:r w:rsidR="006E5D86" w:rsidRPr="006E5D86">
        <w:rPr>
          <w:rtl/>
        </w:rPr>
        <w:t xml:space="preserve">ارائه </w:t>
      </w:r>
      <w:r w:rsidR="001E589B">
        <w:rPr>
          <w:rtl/>
        </w:rPr>
        <w:t>محرک‌ها</w:t>
      </w:r>
      <w:r w:rsidR="001E589B">
        <w:rPr>
          <w:rFonts w:hint="cs"/>
          <w:rtl/>
        </w:rPr>
        <w:t>یی</w:t>
      </w:r>
      <w:r w:rsidR="00B41B06">
        <w:rPr>
          <w:rFonts w:hint="cs"/>
          <w:rtl/>
        </w:rPr>
        <w:t xml:space="preserve"> </w:t>
      </w:r>
      <w:r w:rsidR="006E5D86" w:rsidRPr="006E5D86">
        <w:rPr>
          <w:rtl/>
        </w:rPr>
        <w:t>ارتبا</w:t>
      </w:r>
      <w:r w:rsidR="006E5D86" w:rsidRPr="006E5D86">
        <w:rPr>
          <w:rFonts w:hint="eastAsia"/>
          <w:rtl/>
        </w:rPr>
        <w:t>ط</w:t>
      </w:r>
      <w:r w:rsidR="006E5D86" w:rsidRPr="006E5D86">
        <w:rPr>
          <w:rtl/>
        </w:rPr>
        <w:t xml:space="preserve"> برقرار </w:t>
      </w:r>
      <w:r w:rsidR="00BF2BDA">
        <w:rPr>
          <w:rFonts w:hint="cs"/>
          <w:rtl/>
        </w:rPr>
        <w:t>کرده،</w:t>
      </w:r>
      <w:r w:rsidR="006E5D86" w:rsidRPr="006E5D86">
        <w:rPr>
          <w:rtl/>
        </w:rPr>
        <w:t xml:space="preserve"> </w:t>
      </w:r>
      <w:r w:rsidR="00BF2BDA">
        <w:rPr>
          <w:rFonts w:hint="cs"/>
          <w:rtl/>
        </w:rPr>
        <w:t>اطلاعات</w:t>
      </w:r>
      <w:r w:rsidR="006E5D86" w:rsidRPr="006E5D86">
        <w:rPr>
          <w:rtl/>
        </w:rPr>
        <w:t xml:space="preserve"> افراد را </w:t>
      </w:r>
      <w:r w:rsidR="00B41B06">
        <w:rPr>
          <w:rFonts w:hint="cs"/>
          <w:rtl/>
        </w:rPr>
        <w:t>ذخیره</w:t>
      </w:r>
      <w:r w:rsidR="006E5D86" w:rsidRPr="006E5D86">
        <w:rPr>
          <w:rtl/>
        </w:rPr>
        <w:t xml:space="preserve"> و </w:t>
      </w:r>
      <w:r w:rsidR="001E589B">
        <w:rPr>
          <w:rtl/>
        </w:rPr>
        <w:t>داده‌ها</w:t>
      </w:r>
      <w:r w:rsidR="001E589B">
        <w:rPr>
          <w:rFonts w:hint="cs"/>
          <w:rtl/>
        </w:rPr>
        <w:t>ی</w:t>
      </w:r>
      <w:r w:rsidR="006E5D86" w:rsidRPr="006E5D86">
        <w:rPr>
          <w:rtl/>
        </w:rPr>
        <w:t xml:space="preserve"> </w:t>
      </w:r>
      <w:r w:rsidR="006E5D86" w:rsidRPr="006E5D86">
        <w:t>EEG</w:t>
      </w:r>
      <w:r w:rsidR="006E5D86" w:rsidRPr="006E5D86">
        <w:rPr>
          <w:rtl/>
        </w:rPr>
        <w:t xml:space="preserve"> را ثبت </w:t>
      </w:r>
      <w:r w:rsidR="001E589B">
        <w:rPr>
          <w:rtl/>
        </w:rPr>
        <w:t>م</w:t>
      </w:r>
      <w:r w:rsidR="001E589B">
        <w:rPr>
          <w:rFonts w:hint="cs"/>
          <w:rtl/>
        </w:rPr>
        <w:t>ی‌</w:t>
      </w:r>
      <w:r w:rsidR="001E589B">
        <w:rPr>
          <w:rFonts w:hint="eastAsia"/>
          <w:rtl/>
        </w:rPr>
        <w:t>کند</w:t>
      </w:r>
      <w:r w:rsidR="006E5D86" w:rsidRPr="006E5D86">
        <w:rPr>
          <w:rtl/>
        </w:rPr>
        <w:t xml:space="preserve">. </w:t>
      </w:r>
      <w:r w:rsidR="001E589B">
        <w:rPr>
          <w:rtl/>
        </w:rPr>
        <w:t>نرم‌افزار</w:t>
      </w:r>
      <w:r w:rsidR="00636BEE">
        <w:rPr>
          <w:rFonts w:hint="cs"/>
          <w:rtl/>
        </w:rPr>
        <w:t xml:space="preserve"> </w:t>
      </w:r>
      <w:r w:rsidR="005047EC" w:rsidRPr="005047EC">
        <w:rPr>
          <w:rtl/>
        </w:rPr>
        <w:t>ا</w:t>
      </w:r>
      <w:r w:rsidR="005047EC" w:rsidRPr="005047EC">
        <w:rPr>
          <w:rFonts w:hint="cs"/>
          <w:rtl/>
        </w:rPr>
        <w:t>ی</w:t>
      </w:r>
      <w:r w:rsidR="005047EC" w:rsidRPr="005047EC">
        <w:rPr>
          <w:rFonts w:hint="eastAsia"/>
          <w:rtl/>
        </w:rPr>
        <w:t>ستگاه</w:t>
      </w:r>
      <w:r w:rsidR="005047EC" w:rsidRPr="005047EC">
        <w:rPr>
          <w:rtl/>
        </w:rPr>
        <w:t xml:space="preserve"> شبکه </w:t>
      </w:r>
      <w:r w:rsidR="006E5D86" w:rsidRPr="006E5D86">
        <w:rPr>
          <w:rtl/>
        </w:rPr>
        <w:t xml:space="preserve">امکان </w:t>
      </w:r>
      <w:r w:rsidR="001E589B">
        <w:rPr>
          <w:rtl/>
        </w:rPr>
        <w:t>تجز</w:t>
      </w:r>
      <w:r w:rsidR="001E589B">
        <w:rPr>
          <w:rFonts w:hint="cs"/>
          <w:rtl/>
        </w:rPr>
        <w:t>ی</w:t>
      </w:r>
      <w:r w:rsidR="001E589B">
        <w:rPr>
          <w:rFonts w:hint="eastAsia"/>
          <w:rtl/>
        </w:rPr>
        <w:t>ه‌وتحل</w:t>
      </w:r>
      <w:r w:rsidR="001E589B">
        <w:rPr>
          <w:rFonts w:hint="cs"/>
          <w:rtl/>
        </w:rPr>
        <w:t>ی</w:t>
      </w:r>
      <w:r w:rsidR="001E589B">
        <w:rPr>
          <w:rFonts w:hint="eastAsia"/>
          <w:rtl/>
        </w:rPr>
        <w:t>ل</w:t>
      </w:r>
      <w:r w:rsidR="006E5D86" w:rsidRPr="006E5D86">
        <w:rPr>
          <w:rtl/>
        </w:rPr>
        <w:t xml:space="preserve"> </w:t>
      </w:r>
      <w:r w:rsidR="005047EC" w:rsidRPr="005047EC">
        <w:rPr>
          <w:rtl/>
        </w:rPr>
        <w:t xml:space="preserve">الکتروانسفالوگرام </w:t>
      </w:r>
      <w:r w:rsidR="006E5D86" w:rsidRPr="006E5D86">
        <w:rPr>
          <w:rtl/>
        </w:rPr>
        <w:t xml:space="preserve">خام و استخراج </w:t>
      </w:r>
      <w:r w:rsidR="001E589B">
        <w:rPr>
          <w:rtl/>
        </w:rPr>
        <w:t>سیگنال‌های</w:t>
      </w:r>
      <w:r w:rsidR="006E5D86" w:rsidRPr="006E5D86">
        <w:rPr>
          <w:rtl/>
        </w:rPr>
        <w:t xml:space="preserve"> </w:t>
      </w:r>
      <w:r w:rsidR="00D407C2" w:rsidRPr="00D407C2">
        <w:rPr>
          <w:rtl/>
        </w:rPr>
        <w:t>پتانس</w:t>
      </w:r>
      <w:r w:rsidR="00D407C2" w:rsidRPr="00D407C2">
        <w:rPr>
          <w:rFonts w:hint="cs"/>
          <w:rtl/>
        </w:rPr>
        <w:t>ی</w:t>
      </w:r>
      <w:r w:rsidR="00D407C2" w:rsidRPr="00D407C2">
        <w:rPr>
          <w:rFonts w:hint="eastAsia"/>
          <w:rtl/>
        </w:rPr>
        <w:t>ل</w:t>
      </w:r>
      <w:r w:rsidR="00D407C2">
        <w:t xml:space="preserve"> </w:t>
      </w:r>
      <w:r w:rsidR="00D407C2" w:rsidRPr="00D407C2">
        <w:rPr>
          <w:rtl/>
        </w:rPr>
        <w:t>مرتبط با ر</w:t>
      </w:r>
      <w:r w:rsidR="00501228">
        <w:rPr>
          <w:rFonts w:hint="cs"/>
          <w:rtl/>
        </w:rPr>
        <w:t>خ</w:t>
      </w:r>
      <w:r w:rsidR="00D407C2" w:rsidRPr="00D407C2">
        <w:rPr>
          <w:rFonts w:hint="eastAsia"/>
          <w:rtl/>
        </w:rPr>
        <w:t>داد</w:t>
      </w:r>
      <w:r w:rsidR="00D407C2">
        <w:rPr>
          <w:rStyle w:val="FootnoteReference"/>
          <w:rtl/>
        </w:rPr>
        <w:footnoteReference w:id="18"/>
      </w:r>
      <w:r w:rsidR="00D407C2" w:rsidRPr="00D407C2">
        <w:rPr>
          <w:rtl/>
        </w:rPr>
        <w:t xml:space="preserve"> (</w:t>
      </w:r>
      <w:r w:rsidR="00D407C2" w:rsidRPr="00D407C2">
        <w:t>ERP</w:t>
      </w:r>
      <w:r w:rsidR="00D407C2" w:rsidRPr="00D407C2">
        <w:rPr>
          <w:rtl/>
        </w:rPr>
        <w:t xml:space="preserve">) </w:t>
      </w:r>
      <w:r w:rsidR="006E5D86" w:rsidRPr="006E5D86">
        <w:rPr>
          <w:rtl/>
        </w:rPr>
        <w:t xml:space="preserve">را </w:t>
      </w:r>
      <w:r w:rsidR="00D407C2">
        <w:rPr>
          <w:rFonts w:hint="cs"/>
          <w:rtl/>
        </w:rPr>
        <w:t xml:space="preserve">نیز </w:t>
      </w:r>
      <w:r w:rsidR="006E5D86" w:rsidRPr="006E5D86">
        <w:rPr>
          <w:rtl/>
        </w:rPr>
        <w:t xml:space="preserve">فراهم </w:t>
      </w:r>
      <w:r w:rsidR="001E589B">
        <w:rPr>
          <w:rtl/>
        </w:rPr>
        <w:t>م</w:t>
      </w:r>
      <w:r w:rsidR="001E589B">
        <w:rPr>
          <w:rFonts w:hint="cs"/>
          <w:rtl/>
        </w:rPr>
        <w:t>ی‌</w:t>
      </w:r>
      <w:r w:rsidR="001E589B">
        <w:rPr>
          <w:rFonts w:hint="eastAsia"/>
          <w:rtl/>
        </w:rPr>
        <w:t>کند</w:t>
      </w:r>
      <w:r w:rsidR="006E5D86" w:rsidRPr="006E5D86">
        <w:rPr>
          <w:rtl/>
        </w:rPr>
        <w:t xml:space="preserve">. </w:t>
      </w:r>
      <w:r w:rsidR="005047EC" w:rsidRPr="005047EC">
        <w:rPr>
          <w:rtl/>
        </w:rPr>
        <w:t xml:space="preserve">الکتروانسفالوگرام </w:t>
      </w:r>
      <w:r w:rsidR="006E5D86" w:rsidRPr="006E5D86">
        <w:rPr>
          <w:rtl/>
        </w:rPr>
        <w:t xml:space="preserve">خام را </w:t>
      </w:r>
      <w:r w:rsidR="001E589B">
        <w:rPr>
          <w:rtl/>
        </w:rPr>
        <w:t>می‌توان</w:t>
      </w:r>
      <w:r w:rsidR="006E5D86" w:rsidRPr="006E5D86">
        <w:rPr>
          <w:rtl/>
        </w:rPr>
        <w:t xml:space="preserve"> به </w:t>
      </w:r>
      <w:r w:rsidR="001E589B">
        <w:rPr>
          <w:rtl/>
        </w:rPr>
        <w:t>فرمت‌ها</w:t>
      </w:r>
      <w:r w:rsidR="001E589B">
        <w:rPr>
          <w:rFonts w:hint="cs"/>
          <w:rtl/>
        </w:rPr>
        <w:t>ی</w:t>
      </w:r>
      <w:r w:rsidR="006E5D86" w:rsidRPr="006E5D86">
        <w:rPr>
          <w:rtl/>
        </w:rPr>
        <w:t xml:space="preserve"> د</w:t>
      </w:r>
      <w:r w:rsidR="006E5D86" w:rsidRPr="006E5D86">
        <w:rPr>
          <w:rFonts w:hint="cs"/>
          <w:rtl/>
        </w:rPr>
        <w:t>ی</w:t>
      </w:r>
      <w:r w:rsidR="006E5D86" w:rsidRPr="006E5D86">
        <w:rPr>
          <w:rFonts w:hint="eastAsia"/>
          <w:rtl/>
        </w:rPr>
        <w:t>گر</w:t>
      </w:r>
      <w:r w:rsidR="006E5D86" w:rsidRPr="006E5D86">
        <w:rPr>
          <w:rFonts w:hint="cs"/>
          <w:rtl/>
        </w:rPr>
        <w:t>ی</w:t>
      </w:r>
      <w:r w:rsidR="006E5D86" w:rsidRPr="006E5D86">
        <w:rPr>
          <w:rtl/>
        </w:rPr>
        <w:t xml:space="preserve"> مانند </w:t>
      </w:r>
      <w:r w:rsidR="001E589B">
        <w:rPr>
          <w:rtl/>
        </w:rPr>
        <w:t>فا</w:t>
      </w:r>
      <w:r w:rsidR="001E589B">
        <w:rPr>
          <w:rFonts w:hint="cs"/>
          <w:rtl/>
        </w:rPr>
        <w:t>ی</w:t>
      </w:r>
      <w:r w:rsidR="001E589B">
        <w:rPr>
          <w:rFonts w:hint="eastAsia"/>
          <w:rtl/>
        </w:rPr>
        <w:t>ل‌ها</w:t>
      </w:r>
      <w:r w:rsidR="001E589B">
        <w:rPr>
          <w:rFonts w:hint="cs"/>
          <w:rtl/>
        </w:rPr>
        <w:t>ی</w:t>
      </w:r>
      <w:r w:rsidR="006E5D86" w:rsidRPr="006E5D86">
        <w:rPr>
          <w:rtl/>
        </w:rPr>
        <w:t xml:space="preserve"> </w:t>
      </w:r>
      <w:r w:rsidR="006E5D86" w:rsidRPr="006E5D86">
        <w:t>mat</w:t>
      </w:r>
      <w:r w:rsidR="006E5D86" w:rsidRPr="006E5D86">
        <w:rPr>
          <w:rtl/>
        </w:rPr>
        <w:t xml:space="preserve"> و </w:t>
      </w:r>
      <w:r w:rsidR="001E589B">
        <w:rPr>
          <w:rtl/>
        </w:rPr>
        <w:t>فا</w:t>
      </w:r>
      <w:r w:rsidR="001E589B">
        <w:rPr>
          <w:rFonts w:hint="cs"/>
          <w:rtl/>
        </w:rPr>
        <w:t>ی</w:t>
      </w:r>
      <w:r w:rsidR="001E589B">
        <w:rPr>
          <w:rFonts w:hint="eastAsia"/>
          <w:rtl/>
        </w:rPr>
        <w:t>ل‌ها</w:t>
      </w:r>
      <w:r w:rsidR="001E589B">
        <w:rPr>
          <w:rFonts w:hint="cs"/>
          <w:rtl/>
        </w:rPr>
        <w:t>ی</w:t>
      </w:r>
      <w:r w:rsidR="006E5D86" w:rsidRPr="006E5D86">
        <w:rPr>
          <w:rtl/>
        </w:rPr>
        <w:t xml:space="preserve"> </w:t>
      </w:r>
      <w:r w:rsidR="006E5D86" w:rsidRPr="006E5D86">
        <w:t>edf</w:t>
      </w:r>
      <w:r w:rsidR="006E5D86" w:rsidRPr="006E5D86">
        <w:rPr>
          <w:rtl/>
        </w:rPr>
        <w:t xml:space="preserve"> </w:t>
      </w:r>
      <w:r w:rsidR="001E589B">
        <w:rPr>
          <w:rtl/>
        </w:rPr>
        <w:t>ذخ</w:t>
      </w:r>
      <w:r w:rsidR="001E589B">
        <w:rPr>
          <w:rFonts w:hint="cs"/>
          <w:rtl/>
        </w:rPr>
        <w:t>ی</w:t>
      </w:r>
      <w:r w:rsidR="001E589B">
        <w:rPr>
          <w:rFonts w:hint="eastAsia"/>
          <w:rtl/>
        </w:rPr>
        <w:t>ره‌ساز</w:t>
      </w:r>
      <w:r w:rsidR="001E589B">
        <w:rPr>
          <w:rFonts w:hint="cs"/>
          <w:rtl/>
        </w:rPr>
        <w:t>ی</w:t>
      </w:r>
      <w:r w:rsidR="006E5D86" w:rsidRPr="006E5D86">
        <w:rPr>
          <w:rtl/>
        </w:rPr>
        <w:t xml:space="preserve"> کرد</w:t>
      </w:r>
      <w:r w:rsidR="00DF103C">
        <w:rPr>
          <w:rFonts w:hint="cs"/>
          <w:rtl/>
        </w:rPr>
        <w:t xml:space="preserve"> </w:t>
      </w:r>
      <w:r w:rsidR="00DF103C">
        <w:rPr>
          <w:rtl/>
        </w:rPr>
        <w:fldChar w:fldCharType="begin"/>
      </w:r>
      <w:r w:rsidR="00DF103C">
        <w:rPr>
          <w:rFonts w:cs="Times New Roman"/>
          <w:rtl/>
        </w:rPr>
        <w:instrText xml:space="preserve"> </w:instrText>
      </w:r>
      <w:r w:rsidR="00DF103C">
        <w:rPr>
          <w:rFonts w:cs="Times New Roman"/>
        </w:rPr>
        <w:instrText>ADDIN ZOTERO_ITEM CSL_CITATION {"citationID":"rhmeQZ7o","properties":{"formattedCitation":"[3]","plainCitation":"[3]","noteIndex":0},"citationItems":[{"id":563,"uris":["http://zotero.org/users/local/23Uy3QXV/items/MXQ8D3EA"],"itemData":{"id":563,"type</w:instrText>
      </w:r>
      <w:r w:rsidR="00DF103C">
        <w:rPr>
          <w:rFonts w:cs="Times New Roman"/>
          <w:rtl/>
        </w:rPr>
        <w:instrText>":"</w:instrText>
      </w:r>
      <w:r w:rsidR="00DF103C">
        <w:rPr>
          <w:rFonts w:cs="Times New Roman"/>
        </w:rPr>
        <w:instrText>webpage","abstract":"Electrical Geodesics, Inc. (EGI), is a US-based medical device company that designs, develops and commercializes a range of non-invasive technologies used to monitor and interpret brain activity.","container-title":"Philips","language</w:instrText>
      </w:r>
      <w:r w:rsidR="00DF103C">
        <w:rPr>
          <w:rFonts w:cs="Times New Roman"/>
          <w:rtl/>
        </w:rPr>
        <w:instrText>":"</w:instrText>
      </w:r>
      <w:r w:rsidR="00DF103C">
        <w:rPr>
          <w:rFonts w:cs="Times New Roman"/>
        </w:rPr>
        <w:instrText>en","title":"Electrical Geodesics, Inc.","URL":"https://www.philips.com/a-w/about/news/archive/standard/news/press/2017/20170622-philips-to-acquire-electrical-geodesics-inc-to-establish-integrated-neurological-imaging-mapping-and-therapy-guidance-portfolio.html","accessed":{"date-parts":[["2022",5,31]]}}}],"schema":"https://github.com/citation-style-language/schema/raw/master/csl-citation.json</w:instrText>
      </w:r>
      <w:r w:rsidR="00DF103C">
        <w:rPr>
          <w:rFonts w:cs="Times New Roman"/>
          <w:rtl/>
        </w:rPr>
        <w:instrText xml:space="preserve">"} </w:instrText>
      </w:r>
      <w:r w:rsidR="00DF103C">
        <w:rPr>
          <w:rtl/>
        </w:rPr>
        <w:fldChar w:fldCharType="separate"/>
      </w:r>
      <w:r w:rsidR="00DF103C">
        <w:rPr>
          <w:rFonts w:cs="Times New Roman"/>
          <w:noProof/>
          <w:rtl/>
        </w:rPr>
        <w:t>[3]</w:t>
      </w:r>
      <w:r w:rsidR="00DF103C">
        <w:rPr>
          <w:rtl/>
        </w:rPr>
        <w:fldChar w:fldCharType="end"/>
      </w:r>
      <w:r w:rsidR="006E5D86" w:rsidRPr="006E5D86">
        <w:rPr>
          <w:rtl/>
        </w:rPr>
        <w:t>.</w:t>
      </w:r>
    </w:p>
    <w:p w14:paraId="6F1F4B1C" w14:textId="0F2F1A0C" w:rsidR="009B6768" w:rsidRDefault="000E2A8C" w:rsidP="009B6768">
      <w:pPr>
        <w:pStyle w:val="ListParagraph"/>
        <w:numPr>
          <w:ilvl w:val="0"/>
          <w:numId w:val="8"/>
        </w:numPr>
      </w:pPr>
      <w:r>
        <w:rPr>
          <w:rFonts w:hint="cs"/>
          <w:rtl/>
        </w:rPr>
        <w:t>شرکت برین مستر تکنولوجیز</w:t>
      </w:r>
      <w:r>
        <w:rPr>
          <w:rStyle w:val="FootnoteReference"/>
          <w:rtl/>
        </w:rPr>
        <w:footnoteReference w:id="19"/>
      </w:r>
      <w:r w:rsidRPr="000E2A8C">
        <w:rPr>
          <w:rtl/>
        </w:rPr>
        <w:t xml:space="preserve"> </w:t>
      </w:r>
      <w:r w:rsidRPr="000E2A8C">
        <w:rPr>
          <w:rFonts w:hint="cs"/>
          <w:rtl/>
        </w:rPr>
        <w:t>ی</w:t>
      </w:r>
      <w:r w:rsidRPr="000E2A8C">
        <w:rPr>
          <w:rFonts w:hint="eastAsia"/>
          <w:rtl/>
        </w:rPr>
        <w:t>ک</w:t>
      </w:r>
      <w:r w:rsidRPr="000E2A8C">
        <w:rPr>
          <w:rtl/>
        </w:rPr>
        <w:t xml:space="preserve"> </w:t>
      </w:r>
      <w:r>
        <w:rPr>
          <w:rFonts w:hint="cs"/>
          <w:rtl/>
        </w:rPr>
        <w:t xml:space="preserve">دستگاه </w:t>
      </w:r>
      <w:r w:rsidRPr="000E2A8C">
        <w:rPr>
          <w:rtl/>
        </w:rPr>
        <w:t>الکتروانسفالوگرام</w:t>
      </w:r>
      <w:r>
        <w:rPr>
          <w:rFonts w:hint="cs"/>
          <w:rtl/>
        </w:rPr>
        <w:t xml:space="preserve"> </w:t>
      </w:r>
      <w:r w:rsidR="001E589B">
        <w:rPr>
          <w:rtl/>
        </w:rPr>
        <w:t>۲۴</w:t>
      </w:r>
      <w:r w:rsidRPr="000E2A8C">
        <w:rPr>
          <w:rtl/>
        </w:rPr>
        <w:t xml:space="preserve"> کاناله و </w:t>
      </w:r>
      <w:r w:rsidRPr="000E2A8C">
        <w:rPr>
          <w:rFonts w:hint="cs"/>
          <w:rtl/>
        </w:rPr>
        <w:t>ی</w:t>
      </w:r>
      <w:r w:rsidRPr="000E2A8C">
        <w:rPr>
          <w:rFonts w:hint="eastAsia"/>
          <w:rtl/>
        </w:rPr>
        <w:t>ک</w:t>
      </w:r>
      <w:r w:rsidRPr="000E2A8C">
        <w:rPr>
          <w:rtl/>
        </w:rPr>
        <w:t xml:space="preserve"> </w:t>
      </w:r>
      <w:r w:rsidR="001E589B">
        <w:rPr>
          <w:rtl/>
        </w:rPr>
        <w:t>تقو</w:t>
      </w:r>
      <w:r w:rsidR="001E589B">
        <w:rPr>
          <w:rFonts w:hint="cs"/>
          <w:rtl/>
        </w:rPr>
        <w:t>ی</w:t>
      </w:r>
      <w:r w:rsidR="001E589B">
        <w:rPr>
          <w:rFonts w:hint="eastAsia"/>
          <w:rtl/>
        </w:rPr>
        <w:t>ت‌کننده</w:t>
      </w:r>
      <w:r w:rsidRPr="000E2A8C">
        <w:rPr>
          <w:rtl/>
        </w:rPr>
        <w:t xml:space="preserve"> </w:t>
      </w:r>
      <w:r w:rsidRPr="000E2A8C">
        <w:t>DC</w:t>
      </w:r>
      <w:r w:rsidRPr="000E2A8C">
        <w:rPr>
          <w:rtl/>
        </w:rPr>
        <w:t xml:space="preserve"> را توسعه داده است که </w:t>
      </w:r>
      <w:r w:rsidR="001E589B">
        <w:rPr>
          <w:rtl/>
        </w:rPr>
        <w:t>تکامل‌</w:t>
      </w:r>
      <w:r w:rsidR="001E589B">
        <w:rPr>
          <w:rFonts w:hint="cs"/>
          <w:rtl/>
        </w:rPr>
        <w:t>ی</w:t>
      </w:r>
      <w:r w:rsidR="001E589B">
        <w:rPr>
          <w:rFonts w:hint="eastAsia"/>
          <w:rtl/>
        </w:rPr>
        <w:t>افته</w:t>
      </w:r>
      <w:r w:rsidRPr="000E2A8C">
        <w:rPr>
          <w:rtl/>
        </w:rPr>
        <w:t xml:space="preserve"> ا</w:t>
      </w:r>
      <w:r w:rsidRPr="000E2A8C">
        <w:rPr>
          <w:rFonts w:hint="cs"/>
          <w:rtl/>
        </w:rPr>
        <w:t>ی</w:t>
      </w:r>
      <w:r w:rsidRPr="000E2A8C">
        <w:rPr>
          <w:rFonts w:hint="eastAsia"/>
          <w:rtl/>
        </w:rPr>
        <w:t>ن</w:t>
      </w:r>
      <w:r w:rsidRPr="000E2A8C">
        <w:rPr>
          <w:rtl/>
        </w:rPr>
        <w:t xml:space="preserve"> فناور</w:t>
      </w:r>
      <w:r w:rsidRPr="000E2A8C">
        <w:rPr>
          <w:rFonts w:hint="cs"/>
          <w:rtl/>
        </w:rPr>
        <w:t>ی</w:t>
      </w:r>
      <w:r w:rsidRPr="000E2A8C">
        <w:rPr>
          <w:rtl/>
        </w:rPr>
        <w:t xml:space="preserve"> </w:t>
      </w:r>
      <w:r w:rsidR="001E589B">
        <w:rPr>
          <w:rtl/>
        </w:rPr>
        <w:t>د</w:t>
      </w:r>
      <w:r w:rsidR="001E589B">
        <w:rPr>
          <w:rFonts w:hint="cs"/>
          <w:rtl/>
        </w:rPr>
        <w:t>ی</w:t>
      </w:r>
      <w:r w:rsidR="001E589B">
        <w:rPr>
          <w:rFonts w:hint="eastAsia"/>
          <w:rtl/>
        </w:rPr>
        <w:t>سکاور</w:t>
      </w:r>
      <w:r w:rsidR="001E589B">
        <w:rPr>
          <w:rFonts w:hint="cs"/>
          <w:rtl/>
        </w:rPr>
        <w:t>ی</w:t>
      </w:r>
      <w:r w:rsidR="001E589B">
        <w:rPr>
          <w:rtl/>
        </w:rPr>
        <w:t xml:space="preserve"> 24</w:t>
      </w:r>
      <w:r w:rsidR="00093015" w:rsidRPr="000E2A8C">
        <w:t>E</w:t>
      </w:r>
      <w:r w:rsidR="00EE1EFD">
        <w:t xml:space="preserve"> </w:t>
      </w:r>
      <w:r>
        <w:rPr>
          <w:rFonts w:hint="cs"/>
          <w:rtl/>
        </w:rPr>
        <w:t xml:space="preserve"> </w:t>
      </w:r>
      <w:r>
        <w:rPr>
          <w:rStyle w:val="FootnoteReference"/>
          <w:rtl/>
        </w:rPr>
        <w:footnoteReference w:id="20"/>
      </w:r>
      <w:r w:rsidRPr="000E2A8C">
        <w:rPr>
          <w:rtl/>
        </w:rPr>
        <w:t xml:space="preserve"> </w:t>
      </w:r>
      <w:r>
        <w:rPr>
          <w:rFonts w:hint="cs"/>
          <w:rtl/>
        </w:rPr>
        <w:t>نام دارد</w:t>
      </w:r>
      <w:r w:rsidRPr="000E2A8C">
        <w:rPr>
          <w:rtl/>
        </w:rPr>
        <w:t xml:space="preserve">. </w:t>
      </w:r>
      <w:r>
        <w:rPr>
          <w:rFonts w:hint="cs"/>
          <w:rtl/>
        </w:rPr>
        <w:t>این دستگاه</w:t>
      </w:r>
      <w:r w:rsidRPr="000E2A8C">
        <w:rPr>
          <w:rtl/>
        </w:rPr>
        <w:t xml:space="preserve"> نسل بعد</w:t>
      </w:r>
      <w:r w:rsidRPr="000E2A8C">
        <w:rPr>
          <w:rFonts w:hint="cs"/>
          <w:rtl/>
        </w:rPr>
        <w:t>ی</w:t>
      </w:r>
      <w:r w:rsidRPr="000E2A8C">
        <w:rPr>
          <w:rtl/>
        </w:rPr>
        <w:t xml:space="preserve"> س</w:t>
      </w:r>
      <w:r w:rsidRPr="000E2A8C">
        <w:rPr>
          <w:rFonts w:hint="cs"/>
          <w:rtl/>
        </w:rPr>
        <w:t>ی</w:t>
      </w:r>
      <w:r w:rsidRPr="000E2A8C">
        <w:rPr>
          <w:rFonts w:hint="eastAsia"/>
          <w:rtl/>
        </w:rPr>
        <w:t>ستم</w:t>
      </w:r>
      <w:r w:rsidRPr="000E2A8C">
        <w:rPr>
          <w:rtl/>
        </w:rPr>
        <w:t xml:space="preserve"> ب</w:t>
      </w:r>
      <w:r w:rsidRPr="000E2A8C">
        <w:rPr>
          <w:rFonts w:hint="cs"/>
          <w:rtl/>
        </w:rPr>
        <w:t>ی</w:t>
      </w:r>
      <w:r w:rsidRPr="000E2A8C">
        <w:rPr>
          <w:rFonts w:hint="eastAsia"/>
          <w:rtl/>
        </w:rPr>
        <w:t>وف</w:t>
      </w:r>
      <w:r w:rsidRPr="000E2A8C">
        <w:rPr>
          <w:rFonts w:hint="cs"/>
          <w:rtl/>
        </w:rPr>
        <w:t>ی</w:t>
      </w:r>
      <w:r w:rsidRPr="000E2A8C">
        <w:rPr>
          <w:rFonts w:hint="eastAsia"/>
          <w:rtl/>
        </w:rPr>
        <w:t>دبک</w:t>
      </w:r>
      <w:r w:rsidRPr="000E2A8C">
        <w:rPr>
          <w:rtl/>
        </w:rPr>
        <w:t xml:space="preserve"> الکتروانسفالوگرام را ارائه </w:t>
      </w:r>
      <w:r w:rsidR="001E589B">
        <w:rPr>
          <w:rtl/>
        </w:rPr>
        <w:t>م</w:t>
      </w:r>
      <w:r w:rsidR="001E589B">
        <w:rPr>
          <w:rFonts w:hint="cs"/>
          <w:rtl/>
        </w:rPr>
        <w:t>ی‌</w:t>
      </w:r>
      <w:r w:rsidR="001E589B">
        <w:rPr>
          <w:rFonts w:hint="eastAsia"/>
          <w:rtl/>
        </w:rPr>
        <w:t>دهد</w:t>
      </w:r>
      <w:r w:rsidRPr="000E2A8C">
        <w:rPr>
          <w:rtl/>
        </w:rPr>
        <w:t xml:space="preserve"> که هم ک</w:t>
      </w:r>
      <w:r w:rsidRPr="000E2A8C">
        <w:rPr>
          <w:rFonts w:hint="cs"/>
          <w:rtl/>
        </w:rPr>
        <w:t>ی</w:t>
      </w:r>
      <w:r w:rsidRPr="000E2A8C">
        <w:rPr>
          <w:rFonts w:hint="eastAsia"/>
          <w:rtl/>
        </w:rPr>
        <w:t>ف</w:t>
      </w:r>
      <w:r w:rsidRPr="000E2A8C">
        <w:rPr>
          <w:rFonts w:hint="cs"/>
          <w:rtl/>
        </w:rPr>
        <w:t>ی</w:t>
      </w:r>
      <w:r w:rsidRPr="000E2A8C">
        <w:rPr>
          <w:rFonts w:hint="eastAsia"/>
          <w:rtl/>
        </w:rPr>
        <w:t>ت</w:t>
      </w:r>
      <w:r w:rsidRPr="000E2A8C">
        <w:rPr>
          <w:rtl/>
        </w:rPr>
        <w:t xml:space="preserve"> بالا و هم هز</w:t>
      </w:r>
      <w:r w:rsidRPr="000E2A8C">
        <w:rPr>
          <w:rFonts w:hint="cs"/>
          <w:rtl/>
        </w:rPr>
        <w:t>ی</w:t>
      </w:r>
      <w:r w:rsidRPr="000E2A8C">
        <w:rPr>
          <w:rFonts w:hint="eastAsia"/>
          <w:rtl/>
        </w:rPr>
        <w:t>نه</w:t>
      </w:r>
      <w:r w:rsidRPr="000E2A8C">
        <w:rPr>
          <w:rtl/>
        </w:rPr>
        <w:t xml:space="preserve"> کم برا</w:t>
      </w:r>
      <w:r w:rsidRPr="000E2A8C">
        <w:rPr>
          <w:rFonts w:hint="cs"/>
          <w:rtl/>
        </w:rPr>
        <w:t>ی</w:t>
      </w:r>
      <w:r w:rsidRPr="000E2A8C">
        <w:rPr>
          <w:rtl/>
        </w:rPr>
        <w:t xml:space="preserve"> جوامع تحق</w:t>
      </w:r>
      <w:r w:rsidRPr="000E2A8C">
        <w:rPr>
          <w:rFonts w:hint="cs"/>
          <w:rtl/>
        </w:rPr>
        <w:t>ی</w:t>
      </w:r>
      <w:r w:rsidRPr="000E2A8C">
        <w:rPr>
          <w:rFonts w:hint="eastAsia"/>
          <w:rtl/>
        </w:rPr>
        <w:t>قات</w:t>
      </w:r>
      <w:r w:rsidRPr="000E2A8C">
        <w:rPr>
          <w:rFonts w:hint="cs"/>
          <w:rtl/>
        </w:rPr>
        <w:t>ی</w:t>
      </w:r>
      <w:r w:rsidRPr="000E2A8C">
        <w:rPr>
          <w:rtl/>
        </w:rPr>
        <w:t xml:space="preserve"> دا</w:t>
      </w:r>
      <w:r w:rsidRPr="000E2A8C">
        <w:rPr>
          <w:rFonts w:hint="eastAsia"/>
          <w:rtl/>
        </w:rPr>
        <w:t>رد</w:t>
      </w:r>
      <w:r w:rsidRPr="000E2A8C">
        <w:rPr>
          <w:rtl/>
        </w:rPr>
        <w:t>.</w:t>
      </w:r>
      <w:r>
        <w:rPr>
          <w:rFonts w:hint="cs"/>
          <w:rtl/>
        </w:rPr>
        <w:t xml:space="preserve"> این فناوری</w:t>
      </w:r>
      <w:r w:rsidRPr="000E2A8C">
        <w:rPr>
          <w:rtl/>
        </w:rPr>
        <w:t xml:space="preserve"> از </w:t>
      </w:r>
      <w:r w:rsidR="001E589B">
        <w:rPr>
          <w:rtl/>
        </w:rPr>
        <w:t>تقو</w:t>
      </w:r>
      <w:r w:rsidR="001E589B">
        <w:rPr>
          <w:rFonts w:hint="cs"/>
          <w:rtl/>
        </w:rPr>
        <w:t>ی</w:t>
      </w:r>
      <w:r w:rsidR="001E589B">
        <w:rPr>
          <w:rFonts w:hint="eastAsia"/>
          <w:rtl/>
        </w:rPr>
        <w:t>ت‌کننده‌ها</w:t>
      </w:r>
      <w:r w:rsidR="001E589B">
        <w:rPr>
          <w:rFonts w:hint="cs"/>
          <w:rtl/>
        </w:rPr>
        <w:t>ی</w:t>
      </w:r>
      <w:r w:rsidRPr="000E2A8C">
        <w:rPr>
          <w:rtl/>
        </w:rPr>
        <w:t xml:space="preserve"> حساس </w:t>
      </w:r>
      <w:r w:rsidR="005D11E9">
        <w:rPr>
          <w:rFonts w:hint="cs"/>
          <w:rtl/>
        </w:rPr>
        <w:t>جریان مستقیم</w:t>
      </w:r>
      <w:r w:rsidRPr="000E2A8C">
        <w:rPr>
          <w:rtl/>
        </w:rPr>
        <w:t xml:space="preserve"> کم نو</w:t>
      </w:r>
      <w:r w:rsidRPr="000E2A8C">
        <w:rPr>
          <w:rFonts w:hint="cs"/>
          <w:rtl/>
        </w:rPr>
        <w:t>ی</w:t>
      </w:r>
      <w:r w:rsidRPr="000E2A8C">
        <w:rPr>
          <w:rFonts w:hint="eastAsia"/>
          <w:rtl/>
        </w:rPr>
        <w:t>ز،</w:t>
      </w:r>
      <w:r w:rsidRPr="000E2A8C">
        <w:rPr>
          <w:rtl/>
        </w:rPr>
        <w:t xml:space="preserve"> </w:t>
      </w:r>
      <w:r w:rsidR="001E589B">
        <w:rPr>
          <w:rtl/>
        </w:rPr>
        <w:t>مبدل‌ها</w:t>
      </w:r>
      <w:r w:rsidR="001E589B">
        <w:rPr>
          <w:rFonts w:hint="cs"/>
          <w:rtl/>
        </w:rPr>
        <w:t>ی</w:t>
      </w:r>
      <w:r w:rsidRPr="000E2A8C">
        <w:rPr>
          <w:rtl/>
        </w:rPr>
        <w:t xml:space="preserve"> آنالوگ به د</w:t>
      </w:r>
      <w:r w:rsidRPr="000E2A8C">
        <w:rPr>
          <w:rFonts w:hint="cs"/>
          <w:rtl/>
        </w:rPr>
        <w:t>ی</w:t>
      </w:r>
      <w:r w:rsidRPr="000E2A8C">
        <w:rPr>
          <w:rFonts w:hint="eastAsia"/>
          <w:rtl/>
        </w:rPr>
        <w:t>ج</w:t>
      </w:r>
      <w:r w:rsidRPr="000E2A8C">
        <w:rPr>
          <w:rFonts w:hint="cs"/>
          <w:rtl/>
        </w:rPr>
        <w:t>ی</w:t>
      </w:r>
      <w:r w:rsidRPr="000E2A8C">
        <w:rPr>
          <w:rFonts w:hint="eastAsia"/>
          <w:rtl/>
        </w:rPr>
        <w:t>تال</w:t>
      </w:r>
      <w:r w:rsidRPr="000E2A8C">
        <w:rPr>
          <w:rtl/>
        </w:rPr>
        <w:t xml:space="preserve"> </w:t>
      </w:r>
      <w:r w:rsidR="001E589B">
        <w:rPr>
          <w:rtl/>
        </w:rPr>
        <w:t>۲۴</w:t>
      </w:r>
      <w:r w:rsidRPr="000E2A8C">
        <w:rPr>
          <w:rtl/>
        </w:rPr>
        <w:t xml:space="preserve"> ب</w:t>
      </w:r>
      <w:r w:rsidRPr="000E2A8C">
        <w:rPr>
          <w:rFonts w:hint="cs"/>
          <w:rtl/>
        </w:rPr>
        <w:t>ی</w:t>
      </w:r>
      <w:r w:rsidRPr="000E2A8C">
        <w:rPr>
          <w:rFonts w:hint="eastAsia"/>
          <w:rtl/>
        </w:rPr>
        <w:t>ت</w:t>
      </w:r>
      <w:r w:rsidRPr="000E2A8C">
        <w:rPr>
          <w:rFonts w:hint="cs"/>
          <w:rtl/>
        </w:rPr>
        <w:t>ی</w:t>
      </w:r>
      <w:r w:rsidRPr="000E2A8C">
        <w:rPr>
          <w:rtl/>
        </w:rPr>
        <w:t xml:space="preserve"> و </w:t>
      </w:r>
      <w:r w:rsidRPr="000E2A8C">
        <w:rPr>
          <w:rFonts w:hint="cs"/>
          <w:rtl/>
        </w:rPr>
        <w:t>ی</w:t>
      </w:r>
      <w:r w:rsidRPr="000E2A8C">
        <w:rPr>
          <w:rFonts w:hint="eastAsia"/>
          <w:rtl/>
        </w:rPr>
        <w:t>ک</w:t>
      </w:r>
      <w:r w:rsidRPr="000E2A8C">
        <w:rPr>
          <w:rtl/>
        </w:rPr>
        <w:t xml:space="preserve"> رابط </w:t>
      </w:r>
      <w:r w:rsidRPr="000E2A8C">
        <w:t>USB</w:t>
      </w:r>
      <w:r w:rsidR="001E589B">
        <w:rPr>
          <w:rtl/>
        </w:rPr>
        <w:t xml:space="preserve"> که </w:t>
      </w:r>
      <w:r w:rsidRPr="000E2A8C">
        <w:rPr>
          <w:rtl/>
        </w:rPr>
        <w:t>از نظر نور</w:t>
      </w:r>
      <w:r w:rsidRPr="000E2A8C">
        <w:rPr>
          <w:rFonts w:hint="cs"/>
          <w:rtl/>
        </w:rPr>
        <w:t>ی</w:t>
      </w:r>
      <w:r w:rsidRPr="000E2A8C">
        <w:rPr>
          <w:rtl/>
        </w:rPr>
        <w:t xml:space="preserve"> و مغناط</w:t>
      </w:r>
      <w:r w:rsidRPr="000E2A8C">
        <w:rPr>
          <w:rFonts w:hint="cs"/>
          <w:rtl/>
        </w:rPr>
        <w:t>ی</w:t>
      </w:r>
      <w:r w:rsidRPr="000E2A8C">
        <w:rPr>
          <w:rFonts w:hint="eastAsia"/>
          <w:rtl/>
        </w:rPr>
        <w:t>س</w:t>
      </w:r>
      <w:r w:rsidRPr="000E2A8C">
        <w:rPr>
          <w:rFonts w:hint="cs"/>
          <w:rtl/>
        </w:rPr>
        <w:t>ی</w:t>
      </w:r>
      <w:r w:rsidRPr="000E2A8C">
        <w:rPr>
          <w:rtl/>
        </w:rPr>
        <w:t xml:space="preserve"> </w:t>
      </w:r>
      <w:r w:rsidR="005D11E9">
        <w:rPr>
          <w:rFonts w:hint="cs"/>
          <w:rtl/>
        </w:rPr>
        <w:t xml:space="preserve">ایزوله </w:t>
      </w:r>
      <w:r w:rsidR="001E589B">
        <w:rPr>
          <w:rtl/>
        </w:rPr>
        <w:t>است</w:t>
      </w:r>
      <w:r w:rsidR="005D11E9">
        <w:rPr>
          <w:rFonts w:hint="cs"/>
          <w:rtl/>
        </w:rPr>
        <w:t xml:space="preserve">، </w:t>
      </w:r>
      <w:r w:rsidRPr="000E2A8C">
        <w:rPr>
          <w:rtl/>
        </w:rPr>
        <w:t>تشک</w:t>
      </w:r>
      <w:r w:rsidRPr="000E2A8C">
        <w:rPr>
          <w:rFonts w:hint="cs"/>
          <w:rtl/>
        </w:rPr>
        <w:t>ی</w:t>
      </w:r>
      <w:r w:rsidRPr="000E2A8C">
        <w:rPr>
          <w:rFonts w:hint="eastAsia"/>
          <w:rtl/>
        </w:rPr>
        <w:t>ل</w:t>
      </w:r>
      <w:r w:rsidRPr="000E2A8C">
        <w:rPr>
          <w:rtl/>
        </w:rPr>
        <w:t xml:space="preserve"> شده است. </w:t>
      </w:r>
      <w:r w:rsidR="001E589B">
        <w:rPr>
          <w:rtl/>
        </w:rPr>
        <w:t>۲۴</w:t>
      </w:r>
      <w:r w:rsidRPr="000E2A8C">
        <w:rPr>
          <w:rtl/>
        </w:rPr>
        <w:t xml:space="preserve"> کانال شامل </w:t>
      </w:r>
      <w:r w:rsidR="001E589B">
        <w:rPr>
          <w:rtl/>
        </w:rPr>
        <w:t>۲۲</w:t>
      </w:r>
      <w:r w:rsidRPr="000E2A8C">
        <w:rPr>
          <w:rtl/>
        </w:rPr>
        <w:t xml:space="preserve"> کانال </w:t>
      </w:r>
      <w:r w:rsidR="001E589B">
        <w:rPr>
          <w:rtl/>
        </w:rPr>
        <w:t>اختصاص‌داده‌شده</w:t>
      </w:r>
      <w:r w:rsidRPr="000E2A8C">
        <w:rPr>
          <w:rtl/>
        </w:rPr>
        <w:t xml:space="preserve"> برا</w:t>
      </w:r>
      <w:r w:rsidRPr="000E2A8C">
        <w:rPr>
          <w:rFonts w:hint="cs"/>
          <w:rtl/>
        </w:rPr>
        <w:t>ی</w:t>
      </w:r>
      <w:r w:rsidRPr="000E2A8C">
        <w:rPr>
          <w:rtl/>
        </w:rPr>
        <w:t xml:space="preserve"> </w:t>
      </w:r>
      <w:r w:rsidRPr="000E2A8C">
        <w:t>EEG</w:t>
      </w:r>
      <w:r w:rsidRPr="000E2A8C">
        <w:rPr>
          <w:rtl/>
        </w:rPr>
        <w:t xml:space="preserve">، </w:t>
      </w:r>
      <w:r w:rsidR="001E589B">
        <w:rPr>
          <w:rtl/>
        </w:rPr>
        <w:t>به‌علاوه</w:t>
      </w:r>
      <w:r w:rsidRPr="000E2A8C">
        <w:rPr>
          <w:rtl/>
        </w:rPr>
        <w:t xml:space="preserve"> دو کانال ورود</w:t>
      </w:r>
      <w:r w:rsidRPr="000E2A8C">
        <w:rPr>
          <w:rFonts w:hint="cs"/>
          <w:rtl/>
        </w:rPr>
        <w:t>ی</w:t>
      </w:r>
      <w:r w:rsidRPr="000E2A8C">
        <w:rPr>
          <w:rtl/>
        </w:rPr>
        <w:t xml:space="preserve"> د</w:t>
      </w:r>
      <w:r w:rsidRPr="000E2A8C">
        <w:rPr>
          <w:rFonts w:hint="cs"/>
          <w:rtl/>
        </w:rPr>
        <w:t>ی</w:t>
      </w:r>
      <w:r w:rsidRPr="000E2A8C">
        <w:rPr>
          <w:rFonts w:hint="eastAsia"/>
          <w:rtl/>
        </w:rPr>
        <w:t>فرانس</w:t>
      </w:r>
      <w:r w:rsidRPr="000E2A8C">
        <w:rPr>
          <w:rFonts w:hint="cs"/>
          <w:rtl/>
        </w:rPr>
        <w:t>ی</w:t>
      </w:r>
      <w:r w:rsidRPr="000E2A8C">
        <w:rPr>
          <w:rFonts w:hint="eastAsia"/>
          <w:rtl/>
        </w:rPr>
        <w:t>ل</w:t>
      </w:r>
      <w:r w:rsidRPr="000E2A8C">
        <w:rPr>
          <w:rtl/>
        </w:rPr>
        <w:t xml:space="preserve"> با مراجع جداگانه </w:t>
      </w:r>
      <w:r w:rsidR="001E589B">
        <w:rPr>
          <w:rtl/>
        </w:rPr>
        <w:t>م</w:t>
      </w:r>
      <w:r w:rsidR="001E589B">
        <w:rPr>
          <w:rFonts w:hint="cs"/>
          <w:rtl/>
        </w:rPr>
        <w:t>ی‌</w:t>
      </w:r>
      <w:r w:rsidR="001E589B">
        <w:rPr>
          <w:rFonts w:hint="eastAsia"/>
          <w:rtl/>
        </w:rPr>
        <w:t>شود</w:t>
      </w:r>
      <w:r w:rsidRPr="000E2A8C">
        <w:rPr>
          <w:rtl/>
        </w:rPr>
        <w:t xml:space="preserve">. </w:t>
      </w:r>
      <w:r w:rsidR="001E589B">
        <w:rPr>
          <w:rtl/>
        </w:rPr>
        <w:t>نرم‌افزار</w:t>
      </w:r>
      <w:r w:rsidRPr="000E2A8C">
        <w:rPr>
          <w:rtl/>
        </w:rPr>
        <w:t xml:space="preserve"> </w:t>
      </w:r>
      <w:r w:rsidR="001E589B">
        <w:rPr>
          <w:rtl/>
        </w:rPr>
        <w:t>جمع‌آور</w:t>
      </w:r>
      <w:r w:rsidR="001E589B">
        <w:rPr>
          <w:rFonts w:hint="cs"/>
          <w:rtl/>
        </w:rPr>
        <w:t>ی</w:t>
      </w:r>
      <w:r w:rsidRPr="000E2A8C">
        <w:rPr>
          <w:rtl/>
        </w:rPr>
        <w:t xml:space="preserve"> </w:t>
      </w:r>
      <w:r w:rsidR="001E589B">
        <w:rPr>
          <w:rtl/>
        </w:rPr>
        <w:t>داده‌ها</w:t>
      </w:r>
      <w:r w:rsidRPr="000E2A8C">
        <w:rPr>
          <w:rtl/>
        </w:rPr>
        <w:t xml:space="preserve"> به نام </w:t>
      </w:r>
      <w:r w:rsidR="005D11E9">
        <w:rPr>
          <w:rFonts w:hint="cs"/>
          <w:rtl/>
        </w:rPr>
        <w:t>دیسکاوری</w:t>
      </w:r>
      <w:r w:rsidR="005D11E9">
        <w:rPr>
          <w:rStyle w:val="FootnoteReference"/>
          <w:rtl/>
        </w:rPr>
        <w:footnoteReference w:id="21"/>
      </w:r>
      <w:r w:rsidR="005D11E9">
        <w:rPr>
          <w:rFonts w:hint="cs"/>
          <w:rtl/>
        </w:rPr>
        <w:t xml:space="preserve"> </w:t>
      </w:r>
      <w:r w:rsidRPr="000E2A8C">
        <w:rPr>
          <w:rtl/>
        </w:rPr>
        <w:t xml:space="preserve">شناخته </w:t>
      </w:r>
      <w:r w:rsidR="001E589B">
        <w:rPr>
          <w:rtl/>
        </w:rPr>
        <w:t>م</w:t>
      </w:r>
      <w:r w:rsidR="001E589B">
        <w:rPr>
          <w:rFonts w:hint="cs"/>
          <w:rtl/>
        </w:rPr>
        <w:t>ی‌</w:t>
      </w:r>
      <w:r w:rsidR="001E589B">
        <w:rPr>
          <w:rFonts w:hint="eastAsia"/>
          <w:rtl/>
        </w:rPr>
        <w:t>شود</w:t>
      </w:r>
      <w:r w:rsidRPr="000E2A8C">
        <w:rPr>
          <w:rtl/>
        </w:rPr>
        <w:t xml:space="preserve"> و </w:t>
      </w:r>
      <w:r w:rsidR="001E589B">
        <w:rPr>
          <w:rtl/>
        </w:rPr>
        <w:t>می‌توان</w:t>
      </w:r>
      <w:r w:rsidRPr="000E2A8C">
        <w:rPr>
          <w:rtl/>
        </w:rPr>
        <w:t xml:space="preserve">د با </w:t>
      </w:r>
      <w:r w:rsidR="001E589B">
        <w:rPr>
          <w:rtl/>
        </w:rPr>
        <w:t>نرم‌افزار</w:t>
      </w:r>
      <w:r w:rsidRPr="000E2A8C">
        <w:rPr>
          <w:rtl/>
        </w:rPr>
        <w:t xml:space="preserve"> ارائه محرک ارتباط برقرار ک</w:t>
      </w:r>
      <w:r w:rsidR="00501228">
        <w:rPr>
          <w:rFonts w:hint="cs"/>
          <w:rtl/>
        </w:rPr>
        <w:t>رده</w:t>
      </w:r>
      <w:r w:rsidRPr="000E2A8C">
        <w:rPr>
          <w:rtl/>
        </w:rPr>
        <w:t xml:space="preserve">، اطلاعات </w:t>
      </w:r>
      <w:r w:rsidR="001E589B">
        <w:rPr>
          <w:rtl/>
        </w:rPr>
        <w:t>شرکت‌کنندگان</w:t>
      </w:r>
      <w:r w:rsidRPr="000E2A8C">
        <w:rPr>
          <w:rtl/>
        </w:rPr>
        <w:t xml:space="preserve"> را ثبت و </w:t>
      </w:r>
      <w:r w:rsidR="001E589B">
        <w:rPr>
          <w:rtl/>
        </w:rPr>
        <w:t>داده‌ها</w:t>
      </w:r>
      <w:r w:rsidR="001E589B">
        <w:rPr>
          <w:rFonts w:hint="cs"/>
          <w:rtl/>
        </w:rPr>
        <w:t>ی</w:t>
      </w:r>
      <w:r w:rsidRPr="000E2A8C">
        <w:rPr>
          <w:rtl/>
        </w:rPr>
        <w:t xml:space="preserve"> </w:t>
      </w:r>
      <w:r w:rsidRPr="000E2A8C">
        <w:t>EEG</w:t>
      </w:r>
      <w:r w:rsidRPr="000E2A8C">
        <w:rPr>
          <w:rtl/>
        </w:rPr>
        <w:t xml:space="preserve"> را ضبط و ذخ</w:t>
      </w:r>
      <w:r w:rsidRPr="000E2A8C">
        <w:rPr>
          <w:rFonts w:hint="cs"/>
          <w:rtl/>
        </w:rPr>
        <w:t>ی</w:t>
      </w:r>
      <w:r w:rsidRPr="000E2A8C">
        <w:rPr>
          <w:rFonts w:hint="eastAsia"/>
          <w:rtl/>
        </w:rPr>
        <w:t>ره</w:t>
      </w:r>
      <w:r w:rsidRPr="000E2A8C">
        <w:rPr>
          <w:rtl/>
        </w:rPr>
        <w:t xml:space="preserve"> کند</w:t>
      </w:r>
      <w:r w:rsidR="00A83AAB">
        <w:rPr>
          <w:rFonts w:hint="cs"/>
          <w:rtl/>
        </w:rPr>
        <w:t xml:space="preserve"> </w:t>
      </w:r>
      <w:r w:rsidR="00D867F5">
        <w:rPr>
          <w:rtl/>
        </w:rPr>
        <w:fldChar w:fldCharType="begin"/>
      </w:r>
      <w:r w:rsidR="00DF103C">
        <w:rPr>
          <w:rFonts w:cs="Times New Roman"/>
          <w:rtl/>
        </w:rPr>
        <w:instrText xml:space="preserve"> </w:instrText>
      </w:r>
      <w:r w:rsidR="00DF103C">
        <w:rPr>
          <w:rFonts w:cs="Times New Roman"/>
        </w:rPr>
        <w:instrText>ADDIN ZOTERO_ITEM CSL_CITATION {"citationID":"APJUAk6N","properties":{"formattedCitation":"[4]","plainCitation":"[4]","noteIndex":0},"citationItems":[{"id":561,"uris":["http://zotero.org/users/local/23Uy3QXV/items/VVSUXX5Q"],"itemData":{"id":561,"type</w:instrText>
      </w:r>
      <w:r w:rsidR="00DF103C">
        <w:rPr>
          <w:rFonts w:cs="Times New Roman"/>
          <w:rtl/>
        </w:rPr>
        <w:instrText>":"</w:instrText>
      </w:r>
      <w:r w:rsidR="00DF103C">
        <w:rPr>
          <w:rFonts w:cs="Times New Roman"/>
        </w:rPr>
        <w:instrText>webpage","abstract":"Your single source of Neurofeedback, qEEG, Biofeedback equipment, software, accessories, training and support. Click to learn more.","container-title":"BrainMaster Technologies Inc.","language":"en-US","title":"Neurofeedback, qEEG, Biofeedback, and more - BrainMaster Tech Inc.","URL":"https://brainmaster.com/","accessed":{"date-parts":[["2022",5,31]]}}}],"schema":"https://github.com/citation-style-language/schema/raw/master/csl-citation.json</w:instrText>
      </w:r>
      <w:r w:rsidR="00DF103C">
        <w:rPr>
          <w:rFonts w:cs="Times New Roman"/>
          <w:rtl/>
        </w:rPr>
        <w:instrText xml:space="preserve">"} </w:instrText>
      </w:r>
      <w:r w:rsidR="00D867F5">
        <w:rPr>
          <w:rtl/>
        </w:rPr>
        <w:fldChar w:fldCharType="separate"/>
      </w:r>
      <w:r w:rsidR="00DF103C">
        <w:rPr>
          <w:rFonts w:cs="Times New Roman"/>
          <w:noProof/>
          <w:rtl/>
        </w:rPr>
        <w:t>[4]</w:t>
      </w:r>
      <w:r w:rsidR="00D867F5">
        <w:rPr>
          <w:rtl/>
        </w:rPr>
        <w:fldChar w:fldCharType="end"/>
      </w:r>
      <w:r w:rsidRPr="000E2A8C">
        <w:rPr>
          <w:rtl/>
        </w:rPr>
        <w:t>.</w:t>
      </w:r>
      <w:r w:rsidR="00E54FE7">
        <w:rPr>
          <w:rFonts w:hint="cs"/>
          <w:rtl/>
        </w:rPr>
        <w:t xml:space="preserve"> </w:t>
      </w:r>
    </w:p>
    <w:p w14:paraId="1E5D9544" w14:textId="44D98EFF" w:rsidR="005B7594" w:rsidRDefault="00B40260" w:rsidP="00494664">
      <w:pPr>
        <w:pStyle w:val="ListParagraph"/>
        <w:numPr>
          <w:ilvl w:val="0"/>
          <w:numId w:val="8"/>
        </w:numPr>
      </w:pPr>
      <w:r w:rsidRPr="00B40260">
        <w:rPr>
          <w:rtl/>
        </w:rPr>
        <w:t xml:space="preserve">شرکت </w:t>
      </w:r>
      <w:r w:rsidR="001E589B">
        <w:rPr>
          <w:rtl/>
        </w:rPr>
        <w:t>م</w:t>
      </w:r>
      <w:r w:rsidR="001E589B">
        <w:rPr>
          <w:rFonts w:hint="cs"/>
          <w:rtl/>
        </w:rPr>
        <w:t>ی</w:t>
      </w:r>
      <w:r w:rsidR="001E589B">
        <w:rPr>
          <w:rFonts w:hint="eastAsia"/>
          <w:rtl/>
        </w:rPr>
        <w:t>ت</w:t>
      </w:r>
      <w:r w:rsidR="00501228">
        <w:rPr>
          <w:rFonts w:hint="cs"/>
          <w:rtl/>
        </w:rPr>
        <w:t>‌س</w:t>
      </w:r>
      <w:r w:rsidR="001E589B">
        <w:rPr>
          <w:rtl/>
        </w:rPr>
        <w:t>ار</w:t>
      </w:r>
      <w:r>
        <w:rPr>
          <w:rStyle w:val="FootnoteReference"/>
          <w:rtl/>
        </w:rPr>
        <w:footnoteReference w:id="22"/>
      </w:r>
      <w:r w:rsidRPr="00B40260">
        <w:rPr>
          <w:rtl/>
        </w:rPr>
        <w:t xml:space="preserve"> </w:t>
      </w:r>
      <w:r w:rsidR="001E589B">
        <w:rPr>
          <w:rtl/>
        </w:rPr>
        <w:t>س</w:t>
      </w:r>
      <w:r w:rsidR="001E589B">
        <w:rPr>
          <w:rFonts w:hint="cs"/>
          <w:rtl/>
        </w:rPr>
        <w:t>ی</w:t>
      </w:r>
      <w:r w:rsidR="001E589B">
        <w:rPr>
          <w:rFonts w:hint="eastAsia"/>
          <w:rtl/>
        </w:rPr>
        <w:t>ستم‌ها</w:t>
      </w:r>
      <w:r w:rsidR="001E589B">
        <w:rPr>
          <w:rFonts w:hint="cs"/>
          <w:rtl/>
        </w:rPr>
        <w:t>ی</w:t>
      </w:r>
      <w:r w:rsidRPr="00B40260">
        <w:rPr>
          <w:rtl/>
        </w:rPr>
        <w:t xml:space="preserve"> الکتروانسفالوگرام شامل </w:t>
      </w:r>
      <w:r w:rsidR="001E589B">
        <w:rPr>
          <w:rtl/>
        </w:rPr>
        <w:t>۲۱</w:t>
      </w:r>
      <w:r w:rsidRPr="00B40260">
        <w:rPr>
          <w:rtl/>
        </w:rPr>
        <w:t xml:space="preserve"> کانال، </w:t>
      </w:r>
      <w:r w:rsidR="001E589B">
        <w:rPr>
          <w:rtl/>
        </w:rPr>
        <w:t>۲۴</w:t>
      </w:r>
      <w:r w:rsidRPr="00B40260">
        <w:rPr>
          <w:rtl/>
        </w:rPr>
        <w:t xml:space="preserve"> کانال، </w:t>
      </w:r>
      <w:r w:rsidR="001E589B">
        <w:rPr>
          <w:rtl/>
        </w:rPr>
        <w:t>۳۱</w:t>
      </w:r>
      <w:r w:rsidRPr="00B40260">
        <w:rPr>
          <w:rtl/>
        </w:rPr>
        <w:t xml:space="preserve"> کانال و </w:t>
      </w:r>
      <w:r w:rsidR="001E589B">
        <w:rPr>
          <w:rtl/>
        </w:rPr>
        <w:t>۴۸</w:t>
      </w:r>
      <w:r w:rsidRPr="00B40260">
        <w:rPr>
          <w:rtl/>
        </w:rPr>
        <w:t xml:space="preserve"> کانال را توسعه داده است. </w:t>
      </w:r>
      <w:r w:rsidR="001E589B">
        <w:rPr>
          <w:rtl/>
        </w:rPr>
        <w:t>م</w:t>
      </w:r>
      <w:r w:rsidR="001E589B">
        <w:rPr>
          <w:rFonts w:hint="cs"/>
          <w:rtl/>
        </w:rPr>
        <w:t>ی</w:t>
      </w:r>
      <w:r w:rsidR="001E589B">
        <w:rPr>
          <w:rFonts w:hint="eastAsia"/>
          <w:rtl/>
        </w:rPr>
        <w:t>ت</w:t>
      </w:r>
      <w:r w:rsidR="00501228">
        <w:rPr>
          <w:rFonts w:hint="cs"/>
          <w:rtl/>
        </w:rPr>
        <w:t>‌س</w:t>
      </w:r>
      <w:r w:rsidR="001E589B">
        <w:rPr>
          <w:rtl/>
        </w:rPr>
        <w:t>ار</w:t>
      </w:r>
      <w:r w:rsidRPr="00B40260">
        <w:rPr>
          <w:rtl/>
        </w:rPr>
        <w:t xml:space="preserve"> حداکثر نرخ </w:t>
      </w:r>
      <w:r w:rsidR="001E589B">
        <w:rPr>
          <w:rtl/>
        </w:rPr>
        <w:t>نمونه‌بردار</w:t>
      </w:r>
      <w:r w:rsidR="001E589B">
        <w:rPr>
          <w:rFonts w:hint="cs"/>
          <w:rtl/>
        </w:rPr>
        <w:t>ی</w:t>
      </w:r>
      <w:r w:rsidRPr="00B40260">
        <w:rPr>
          <w:rtl/>
        </w:rPr>
        <w:t xml:space="preserve"> </w:t>
      </w:r>
      <w:r w:rsidR="001E589B">
        <w:rPr>
          <w:rtl/>
        </w:rPr>
        <w:t>۲۰۰۰</w:t>
      </w:r>
      <w:r w:rsidRPr="00B40260">
        <w:rPr>
          <w:rtl/>
        </w:rPr>
        <w:t xml:space="preserve"> هرتز و تبد</w:t>
      </w:r>
      <w:r w:rsidRPr="00B40260">
        <w:rPr>
          <w:rFonts w:hint="cs"/>
          <w:rtl/>
        </w:rPr>
        <w:t>ی</w:t>
      </w:r>
      <w:r w:rsidRPr="00B40260">
        <w:rPr>
          <w:rFonts w:hint="eastAsia"/>
          <w:rtl/>
        </w:rPr>
        <w:t>ل</w:t>
      </w:r>
      <w:r w:rsidRPr="00B40260">
        <w:rPr>
          <w:rtl/>
        </w:rPr>
        <w:t xml:space="preserve"> </w:t>
      </w:r>
      <w:r>
        <w:rPr>
          <w:rFonts w:hint="cs"/>
          <w:rtl/>
        </w:rPr>
        <w:t xml:space="preserve">آنالوگ به دیجیتال </w:t>
      </w:r>
      <w:r w:rsidR="001E589B">
        <w:rPr>
          <w:rtl/>
        </w:rPr>
        <w:t>۱۶</w:t>
      </w:r>
      <w:r>
        <w:rPr>
          <w:rFonts w:hint="cs"/>
          <w:rtl/>
        </w:rPr>
        <w:t xml:space="preserve"> </w:t>
      </w:r>
      <w:r w:rsidRPr="00B40260">
        <w:rPr>
          <w:rtl/>
        </w:rPr>
        <w:t>ب</w:t>
      </w:r>
      <w:r w:rsidRPr="00B40260">
        <w:rPr>
          <w:rFonts w:hint="cs"/>
          <w:rtl/>
        </w:rPr>
        <w:t>ی</w:t>
      </w:r>
      <w:r w:rsidRPr="00B40260">
        <w:rPr>
          <w:rFonts w:hint="eastAsia"/>
          <w:rtl/>
        </w:rPr>
        <w:t>ت</w:t>
      </w:r>
      <w:r w:rsidRPr="00B40260">
        <w:rPr>
          <w:rtl/>
        </w:rPr>
        <w:t xml:space="preserve"> به </w:t>
      </w:r>
      <w:r w:rsidR="001E589B">
        <w:rPr>
          <w:rtl/>
        </w:rPr>
        <w:t>۲۴</w:t>
      </w:r>
      <w:r w:rsidRPr="00B40260">
        <w:rPr>
          <w:rtl/>
        </w:rPr>
        <w:t xml:space="preserve"> ب</w:t>
      </w:r>
      <w:r w:rsidRPr="00B40260">
        <w:rPr>
          <w:rFonts w:hint="cs"/>
          <w:rtl/>
        </w:rPr>
        <w:t>ی</w:t>
      </w:r>
      <w:r w:rsidRPr="00B40260">
        <w:rPr>
          <w:rFonts w:hint="eastAsia"/>
          <w:rtl/>
        </w:rPr>
        <w:t>ت</w:t>
      </w:r>
      <w:r w:rsidRPr="00B40260">
        <w:rPr>
          <w:rtl/>
        </w:rPr>
        <w:t xml:space="preserve"> را </w:t>
      </w:r>
      <w:r>
        <w:rPr>
          <w:rFonts w:hint="cs"/>
          <w:rtl/>
        </w:rPr>
        <w:t>فراهم</w:t>
      </w:r>
      <w:r w:rsidRPr="00B40260">
        <w:rPr>
          <w:rtl/>
        </w:rPr>
        <w:t xml:space="preserve"> </w:t>
      </w:r>
      <w:r w:rsidR="001E589B">
        <w:rPr>
          <w:rtl/>
        </w:rPr>
        <w:t>م</w:t>
      </w:r>
      <w:r w:rsidR="001E589B">
        <w:rPr>
          <w:rFonts w:hint="cs"/>
          <w:rtl/>
        </w:rPr>
        <w:t>ی‌</w:t>
      </w:r>
      <w:r w:rsidR="001E589B">
        <w:rPr>
          <w:rFonts w:hint="eastAsia"/>
          <w:rtl/>
        </w:rPr>
        <w:t>کند</w:t>
      </w:r>
      <w:r w:rsidRPr="00B40260">
        <w:rPr>
          <w:rtl/>
        </w:rPr>
        <w:t xml:space="preserve">. </w:t>
      </w:r>
      <w:r w:rsidR="001E589B">
        <w:rPr>
          <w:rtl/>
        </w:rPr>
        <w:t>نرم‌افزار</w:t>
      </w:r>
      <w:r w:rsidRPr="00B40260">
        <w:rPr>
          <w:rtl/>
        </w:rPr>
        <w:t xml:space="preserve"> </w:t>
      </w:r>
      <w:r w:rsidR="001E589B">
        <w:rPr>
          <w:rtl/>
        </w:rPr>
        <w:t>جمع‌آور</w:t>
      </w:r>
      <w:r w:rsidR="001E589B">
        <w:rPr>
          <w:rFonts w:hint="cs"/>
          <w:rtl/>
        </w:rPr>
        <w:t>ی</w:t>
      </w:r>
      <w:r w:rsidRPr="00B40260">
        <w:rPr>
          <w:rtl/>
        </w:rPr>
        <w:t xml:space="preserve"> و </w:t>
      </w:r>
      <w:r w:rsidR="001E589B">
        <w:rPr>
          <w:rtl/>
        </w:rPr>
        <w:t>تجز</w:t>
      </w:r>
      <w:r w:rsidR="001E589B">
        <w:rPr>
          <w:rFonts w:hint="cs"/>
          <w:rtl/>
        </w:rPr>
        <w:t>ی</w:t>
      </w:r>
      <w:r w:rsidR="001E589B">
        <w:rPr>
          <w:rFonts w:hint="eastAsia"/>
          <w:rtl/>
        </w:rPr>
        <w:t>ه‌وتحل</w:t>
      </w:r>
      <w:r w:rsidR="001E589B">
        <w:rPr>
          <w:rFonts w:hint="cs"/>
          <w:rtl/>
        </w:rPr>
        <w:t>ی</w:t>
      </w:r>
      <w:r w:rsidR="001E589B">
        <w:rPr>
          <w:rFonts w:hint="eastAsia"/>
          <w:rtl/>
        </w:rPr>
        <w:t>ل</w:t>
      </w:r>
      <w:r w:rsidRPr="00B40260">
        <w:rPr>
          <w:rtl/>
        </w:rPr>
        <w:t xml:space="preserve"> </w:t>
      </w:r>
      <w:r w:rsidR="001E589B">
        <w:rPr>
          <w:rtl/>
        </w:rPr>
        <w:t>داده‌ها</w:t>
      </w:r>
      <w:r w:rsidRPr="00B40260">
        <w:rPr>
          <w:rtl/>
        </w:rPr>
        <w:t xml:space="preserve"> </w:t>
      </w:r>
      <w:r w:rsidR="00674CB0">
        <w:rPr>
          <w:rtl/>
        </w:rPr>
        <w:t>د</w:t>
      </w:r>
      <w:r w:rsidR="00501228">
        <w:rPr>
          <w:rFonts w:hint="cs"/>
          <w:rtl/>
        </w:rPr>
        <w:t xml:space="preserve">ر </w:t>
      </w:r>
      <w:r w:rsidR="00674CB0">
        <w:rPr>
          <w:rtl/>
        </w:rPr>
        <w:t>بسته</w:t>
      </w:r>
      <w:r w:rsidR="00501228">
        <w:rPr>
          <w:rFonts w:hint="cs"/>
          <w:rtl/>
        </w:rPr>
        <w:t>‌ی</w:t>
      </w:r>
      <w:r>
        <w:t xml:space="preserve"> </w:t>
      </w:r>
      <w:r w:rsidR="00501228">
        <w:rPr>
          <w:rFonts w:hint="cs"/>
          <w:rtl/>
        </w:rPr>
        <w:t>‌</w:t>
      </w:r>
      <w:r w:rsidRPr="00B40260">
        <w:rPr>
          <w:rtl/>
        </w:rPr>
        <w:t>استود</w:t>
      </w:r>
      <w:r w:rsidRPr="00B40260">
        <w:rPr>
          <w:rFonts w:hint="cs"/>
          <w:rtl/>
        </w:rPr>
        <w:t>ی</w:t>
      </w:r>
      <w:r w:rsidR="00BF249A">
        <w:rPr>
          <w:rFonts w:hint="cs"/>
          <w:rtl/>
        </w:rPr>
        <w:t>و</w:t>
      </w:r>
      <w:r w:rsidR="00501228">
        <w:rPr>
          <w:rFonts w:hint="cs"/>
          <w:rtl/>
        </w:rPr>
        <w:t xml:space="preserve"> </w:t>
      </w:r>
      <w:r w:rsidR="00BF249A" w:rsidRPr="00BF249A">
        <w:t xml:space="preserve"> EEG</w:t>
      </w:r>
      <w:r>
        <w:rPr>
          <w:rStyle w:val="FootnoteReference"/>
        </w:rPr>
        <w:footnoteReference w:id="23"/>
      </w:r>
      <w:r w:rsidRPr="00B40260">
        <w:rPr>
          <w:rtl/>
        </w:rPr>
        <w:t xml:space="preserve"> و </w:t>
      </w:r>
      <w:r>
        <w:rPr>
          <w:rFonts w:hint="cs"/>
          <w:rtl/>
        </w:rPr>
        <w:t xml:space="preserve">وین </w:t>
      </w:r>
      <w:r>
        <w:t>EEG</w:t>
      </w:r>
      <w:r w:rsidR="00BF249A">
        <w:rPr>
          <w:rStyle w:val="FootnoteReference"/>
          <w:rtl/>
        </w:rPr>
        <w:footnoteReference w:id="24"/>
      </w:r>
      <w:r w:rsidR="00BF249A">
        <w:rPr>
          <w:rFonts w:hint="cs"/>
          <w:rtl/>
        </w:rPr>
        <w:t xml:space="preserve"> </w:t>
      </w:r>
      <w:r w:rsidRPr="00B40260">
        <w:rPr>
          <w:rtl/>
        </w:rPr>
        <w:t xml:space="preserve">گنجانده شده است. </w:t>
      </w:r>
      <w:r w:rsidR="00803EEE" w:rsidRPr="00803EEE">
        <w:rPr>
          <w:rtl/>
        </w:rPr>
        <w:t>و</w:t>
      </w:r>
      <w:r w:rsidR="00803EEE" w:rsidRPr="00803EEE">
        <w:rPr>
          <w:rFonts w:hint="cs"/>
          <w:rtl/>
        </w:rPr>
        <w:t>ی</w:t>
      </w:r>
      <w:r w:rsidR="00803EEE" w:rsidRPr="00803EEE">
        <w:rPr>
          <w:rFonts w:hint="eastAsia"/>
          <w:rtl/>
        </w:rPr>
        <w:t>ن</w:t>
      </w:r>
      <w:r w:rsidR="00803EEE" w:rsidRPr="00803EEE">
        <w:rPr>
          <w:rtl/>
        </w:rPr>
        <w:t xml:space="preserve"> </w:t>
      </w:r>
      <w:r w:rsidR="00803EEE" w:rsidRPr="00803EEE">
        <w:t>EEG</w:t>
      </w:r>
      <w:r w:rsidR="00803EEE" w:rsidRPr="00803EEE">
        <w:rPr>
          <w:rtl/>
        </w:rPr>
        <w:t xml:space="preserve"> </w:t>
      </w:r>
      <w:r w:rsidRPr="00B40260">
        <w:rPr>
          <w:rtl/>
        </w:rPr>
        <w:t>شامل</w:t>
      </w:r>
      <w:r w:rsidR="00803EEE">
        <w:rPr>
          <w:rFonts w:hint="cs"/>
          <w:rtl/>
        </w:rPr>
        <w:t xml:space="preserve"> قابلیت</w:t>
      </w:r>
      <w:r w:rsidR="001E589B">
        <w:t xml:space="preserve"> </w:t>
      </w:r>
      <w:r w:rsidR="001E589B">
        <w:rPr>
          <w:rtl/>
        </w:rPr>
        <w:t>ف</w:t>
      </w:r>
      <w:r w:rsidR="001E589B">
        <w:rPr>
          <w:rFonts w:hint="cs"/>
          <w:rtl/>
        </w:rPr>
        <w:t>ی</w:t>
      </w:r>
      <w:r w:rsidR="001E589B">
        <w:rPr>
          <w:rFonts w:hint="eastAsia"/>
          <w:rtl/>
        </w:rPr>
        <w:t>لترکرد</w:t>
      </w:r>
      <w:r w:rsidRPr="00B40260">
        <w:rPr>
          <w:rtl/>
        </w:rPr>
        <w:t>ن، مونتاژ، تحل</w:t>
      </w:r>
      <w:r w:rsidRPr="00B40260">
        <w:rPr>
          <w:rFonts w:hint="cs"/>
          <w:rtl/>
        </w:rPr>
        <w:t>ی</w:t>
      </w:r>
      <w:r w:rsidRPr="00B40260">
        <w:rPr>
          <w:rFonts w:hint="eastAsia"/>
          <w:rtl/>
        </w:rPr>
        <w:t>ل</w:t>
      </w:r>
      <w:r w:rsidRPr="00B40260">
        <w:rPr>
          <w:rtl/>
        </w:rPr>
        <w:t xml:space="preserve"> موجک </w:t>
      </w:r>
      <w:r w:rsidRPr="00B40260">
        <w:rPr>
          <w:rtl/>
        </w:rPr>
        <w:lastRenderedPageBreak/>
        <w:t>و ط</w:t>
      </w:r>
      <w:r w:rsidRPr="00B40260">
        <w:rPr>
          <w:rFonts w:hint="cs"/>
          <w:rtl/>
        </w:rPr>
        <w:t>ی</w:t>
      </w:r>
      <w:r w:rsidRPr="00B40260">
        <w:rPr>
          <w:rFonts w:hint="eastAsia"/>
          <w:rtl/>
        </w:rPr>
        <w:t>ف</w:t>
      </w:r>
      <w:r w:rsidRPr="00B40260">
        <w:rPr>
          <w:rFonts w:hint="cs"/>
          <w:rtl/>
        </w:rPr>
        <w:t>ی</w:t>
      </w:r>
      <w:r w:rsidR="009D29D1">
        <w:rPr>
          <w:rStyle w:val="FootnoteReference"/>
          <w:rtl/>
        </w:rPr>
        <w:footnoteReference w:id="25"/>
      </w:r>
      <w:r w:rsidRPr="00B40260">
        <w:rPr>
          <w:rFonts w:hint="eastAsia"/>
          <w:rtl/>
        </w:rPr>
        <w:t>،</w:t>
      </w:r>
      <w:r w:rsidRPr="00B40260">
        <w:rPr>
          <w:rtl/>
        </w:rPr>
        <w:t xml:space="preserve"> </w:t>
      </w:r>
      <w:r w:rsidR="001E589B">
        <w:rPr>
          <w:rtl/>
        </w:rPr>
        <w:t>نقشه‌بردار</w:t>
      </w:r>
      <w:r w:rsidR="001E589B">
        <w:rPr>
          <w:rFonts w:hint="cs"/>
          <w:rtl/>
        </w:rPr>
        <w:t>ی</w:t>
      </w:r>
      <w:r w:rsidRPr="00B40260">
        <w:rPr>
          <w:rtl/>
        </w:rPr>
        <w:t xml:space="preserve"> </w:t>
      </w:r>
      <w:r w:rsidR="001E589B">
        <w:rPr>
          <w:rtl/>
        </w:rPr>
        <w:t>سه‌بعد</w:t>
      </w:r>
      <w:r w:rsidR="001E589B">
        <w:rPr>
          <w:rFonts w:hint="cs"/>
          <w:rtl/>
        </w:rPr>
        <w:t>ی</w:t>
      </w:r>
      <w:r w:rsidRPr="00B40260">
        <w:rPr>
          <w:rFonts w:hint="eastAsia"/>
          <w:rtl/>
        </w:rPr>
        <w:t>،</w:t>
      </w:r>
      <w:r w:rsidRPr="00B40260">
        <w:rPr>
          <w:rtl/>
        </w:rPr>
        <w:t xml:space="preserve"> تشخ</w:t>
      </w:r>
      <w:r w:rsidRPr="00B40260">
        <w:rPr>
          <w:rFonts w:hint="cs"/>
          <w:rtl/>
        </w:rPr>
        <w:t>ی</w:t>
      </w:r>
      <w:r w:rsidRPr="00B40260">
        <w:rPr>
          <w:rFonts w:hint="eastAsia"/>
          <w:rtl/>
        </w:rPr>
        <w:t>ص</w:t>
      </w:r>
      <w:r w:rsidRPr="00B40260">
        <w:rPr>
          <w:rtl/>
        </w:rPr>
        <w:t xml:space="preserve"> سنبله</w:t>
      </w:r>
      <w:r w:rsidR="00A949E2">
        <w:rPr>
          <w:rFonts w:hint="cs"/>
          <w:rtl/>
        </w:rPr>
        <w:t xml:space="preserve"> (اسپایک)</w:t>
      </w:r>
      <w:r w:rsidR="00921D80">
        <w:rPr>
          <w:rStyle w:val="FootnoteReference"/>
          <w:rtl/>
        </w:rPr>
        <w:footnoteReference w:id="26"/>
      </w:r>
      <w:r w:rsidRPr="00B40260">
        <w:rPr>
          <w:rtl/>
        </w:rPr>
        <w:t>، محل</w:t>
      </w:r>
      <w:r w:rsidRPr="00B40260">
        <w:rPr>
          <w:rFonts w:hint="cs"/>
          <w:rtl/>
        </w:rPr>
        <w:t>ی</w:t>
      </w:r>
      <w:r w:rsidR="00501228">
        <w:rPr>
          <w:rFonts w:hint="cs"/>
          <w:rtl/>
        </w:rPr>
        <w:t>‌س</w:t>
      </w:r>
      <w:r w:rsidRPr="00B40260">
        <w:rPr>
          <w:rtl/>
        </w:rPr>
        <w:t>از</w:t>
      </w:r>
      <w:r w:rsidRPr="00B40260">
        <w:rPr>
          <w:rFonts w:hint="cs"/>
          <w:rtl/>
        </w:rPr>
        <w:t>ی</w:t>
      </w:r>
      <w:r w:rsidRPr="00B40260">
        <w:rPr>
          <w:rtl/>
        </w:rPr>
        <w:t xml:space="preserve"> منبع دوقطب</w:t>
      </w:r>
      <w:r w:rsidRPr="00B40260">
        <w:rPr>
          <w:rFonts w:hint="cs"/>
          <w:rtl/>
        </w:rPr>
        <w:t>ی</w:t>
      </w:r>
      <w:r w:rsidR="00921D80">
        <w:rPr>
          <w:rStyle w:val="FootnoteReference"/>
          <w:rtl/>
        </w:rPr>
        <w:footnoteReference w:id="27"/>
      </w:r>
      <w:r w:rsidRPr="00B40260">
        <w:rPr>
          <w:rFonts w:hint="eastAsia"/>
          <w:rtl/>
        </w:rPr>
        <w:t>،</w:t>
      </w:r>
      <w:r w:rsidRPr="00B40260">
        <w:rPr>
          <w:rtl/>
        </w:rPr>
        <w:t xml:space="preserve"> </w:t>
      </w:r>
      <w:r w:rsidR="001E589B">
        <w:rPr>
          <w:rtl/>
        </w:rPr>
        <w:t>تجز</w:t>
      </w:r>
      <w:r w:rsidR="001E589B">
        <w:rPr>
          <w:rFonts w:hint="cs"/>
          <w:rtl/>
        </w:rPr>
        <w:t>ی</w:t>
      </w:r>
      <w:r w:rsidR="001E589B">
        <w:rPr>
          <w:rFonts w:hint="eastAsia"/>
          <w:rtl/>
        </w:rPr>
        <w:t>ه‌وتحل</w:t>
      </w:r>
      <w:r w:rsidR="001E589B">
        <w:rPr>
          <w:rFonts w:hint="cs"/>
          <w:rtl/>
        </w:rPr>
        <w:t>ی</w:t>
      </w:r>
      <w:r w:rsidR="001E589B">
        <w:rPr>
          <w:rFonts w:hint="eastAsia"/>
          <w:rtl/>
        </w:rPr>
        <w:t>ل</w:t>
      </w:r>
      <w:r w:rsidRPr="00B40260">
        <w:rPr>
          <w:rtl/>
        </w:rPr>
        <w:t xml:space="preserve"> س</w:t>
      </w:r>
      <w:r w:rsidRPr="00B40260">
        <w:rPr>
          <w:rFonts w:hint="cs"/>
          <w:rtl/>
        </w:rPr>
        <w:t>ی</w:t>
      </w:r>
      <w:r w:rsidRPr="00B40260">
        <w:rPr>
          <w:rFonts w:hint="eastAsia"/>
          <w:rtl/>
        </w:rPr>
        <w:t>گنال</w:t>
      </w:r>
      <w:r w:rsidRPr="00B40260">
        <w:rPr>
          <w:rtl/>
        </w:rPr>
        <w:t xml:space="preserve"> </w:t>
      </w:r>
      <w:r w:rsidR="001E589B">
        <w:rPr>
          <w:rtl/>
        </w:rPr>
        <w:t>پتانس</w:t>
      </w:r>
      <w:r w:rsidR="001E589B">
        <w:rPr>
          <w:rFonts w:hint="cs"/>
          <w:rtl/>
        </w:rPr>
        <w:t>ی</w:t>
      </w:r>
      <w:r w:rsidR="001E589B">
        <w:rPr>
          <w:rFonts w:hint="eastAsia"/>
          <w:rtl/>
        </w:rPr>
        <w:t>ل‌ها</w:t>
      </w:r>
      <w:r w:rsidR="001E589B">
        <w:rPr>
          <w:rFonts w:hint="cs"/>
          <w:rtl/>
        </w:rPr>
        <w:t>ی</w:t>
      </w:r>
      <w:r w:rsidR="004D10B8" w:rsidRPr="004D10B8">
        <w:rPr>
          <w:rtl/>
        </w:rPr>
        <w:t xml:space="preserve"> مرتبط با ر</w:t>
      </w:r>
      <w:r w:rsidR="00494664">
        <w:rPr>
          <w:rFonts w:hint="cs"/>
          <w:rtl/>
        </w:rPr>
        <w:t>خ</w:t>
      </w:r>
      <w:r w:rsidR="004D10B8" w:rsidRPr="004D10B8">
        <w:rPr>
          <w:rFonts w:hint="eastAsia"/>
          <w:rtl/>
        </w:rPr>
        <w:t>داد</w:t>
      </w:r>
      <w:r w:rsidR="004D10B8">
        <w:rPr>
          <w:rFonts w:hint="cs"/>
          <w:rtl/>
        </w:rPr>
        <w:t>، و</w:t>
      </w:r>
      <w:r w:rsidRPr="00B40260">
        <w:rPr>
          <w:rtl/>
        </w:rPr>
        <w:t xml:space="preserve"> </w:t>
      </w:r>
      <w:r w:rsidR="004D10B8">
        <w:rPr>
          <w:rFonts w:hint="cs"/>
          <w:rtl/>
        </w:rPr>
        <w:t xml:space="preserve">ضبط و ذخیره </w:t>
      </w:r>
      <w:r w:rsidR="001E589B">
        <w:rPr>
          <w:rtl/>
        </w:rPr>
        <w:t>داده‌ها</w:t>
      </w:r>
      <w:r w:rsidRPr="00B40260">
        <w:rPr>
          <w:rtl/>
        </w:rPr>
        <w:t xml:space="preserve"> </w:t>
      </w:r>
      <w:r w:rsidR="001E589B">
        <w:rPr>
          <w:rtl/>
        </w:rPr>
        <w:t>است</w:t>
      </w:r>
      <w:r w:rsidR="00A949E2">
        <w:rPr>
          <w:rFonts w:hint="cs"/>
          <w:rtl/>
        </w:rPr>
        <w:t xml:space="preserve"> </w:t>
      </w:r>
      <w:r w:rsidR="00CC6A41">
        <w:rPr>
          <w:rtl/>
        </w:rPr>
        <w:fldChar w:fldCharType="begin"/>
      </w:r>
      <w:r w:rsidR="00DF103C">
        <w:rPr>
          <w:rFonts w:cs="Times New Roman"/>
          <w:rtl/>
        </w:rPr>
        <w:instrText xml:space="preserve"> </w:instrText>
      </w:r>
      <w:r w:rsidR="00DF103C">
        <w:rPr>
          <w:rFonts w:cs="Times New Roman"/>
        </w:rPr>
        <w:instrText>ADDIN ZOTERO_ITEM CSL_CITATION {"citationID":"ly54SqsS","properties":{"formattedCitation":"[5]","plainCitation":"[5]","noteIndex":0},"citationItems":[{"id":553,"uris":["http://zotero.org/users/local/23Uy3QXV/items/QXN6W823"],"itemData":{"id":553,"type</w:instrText>
      </w:r>
      <w:r w:rsidR="00DF103C">
        <w:rPr>
          <w:rFonts w:cs="Times New Roman"/>
          <w:rtl/>
        </w:rPr>
        <w:instrText>":"</w:instrText>
      </w:r>
      <w:r w:rsidR="00DF103C">
        <w:rPr>
          <w:rFonts w:cs="Times New Roman"/>
        </w:rPr>
        <w:instrText>webpage","title":"Mitsar :: Neurodiagnostics :: Electroencephalography (EEG) – Mitsar :: Neurodiagnostics :: Electroencephalography (EEG)","URL":"https://mitsar-eeg.com/","accessed":{"date-parts":[["2022",5,31]]}}}],"schema":"https://github.com/citation-style-language/schema/raw/master/csl-citation.json</w:instrText>
      </w:r>
      <w:r w:rsidR="00DF103C">
        <w:rPr>
          <w:rFonts w:cs="Times New Roman"/>
          <w:rtl/>
        </w:rPr>
        <w:instrText xml:space="preserve">"} </w:instrText>
      </w:r>
      <w:r w:rsidR="00CC6A41">
        <w:rPr>
          <w:rtl/>
        </w:rPr>
        <w:fldChar w:fldCharType="separate"/>
      </w:r>
      <w:r w:rsidR="00DF103C">
        <w:rPr>
          <w:rFonts w:cs="Times New Roman"/>
          <w:noProof/>
          <w:rtl/>
        </w:rPr>
        <w:t>[5]</w:t>
      </w:r>
      <w:r w:rsidR="00CC6A41">
        <w:rPr>
          <w:rtl/>
        </w:rPr>
        <w:fldChar w:fldCharType="end"/>
      </w:r>
      <w:r w:rsidR="001E589B">
        <w:rPr>
          <w:rtl/>
        </w:rPr>
        <w:t xml:space="preserve">. </w:t>
      </w:r>
    </w:p>
    <w:p w14:paraId="3ADF96CE" w14:textId="596368B9" w:rsidR="007F12D1" w:rsidRDefault="00AF3329" w:rsidP="004D10B8">
      <w:pPr>
        <w:pStyle w:val="ListParagraph"/>
        <w:numPr>
          <w:ilvl w:val="0"/>
          <w:numId w:val="8"/>
        </w:numPr>
      </w:pPr>
      <w:r>
        <w:rPr>
          <w:rFonts w:hint="cs"/>
          <w:rtl/>
        </w:rPr>
        <w:t xml:space="preserve">شرکت </w:t>
      </w:r>
      <w:r w:rsidR="000A487F">
        <w:rPr>
          <w:rFonts w:hint="cs"/>
          <w:rtl/>
        </w:rPr>
        <w:t>نوروالکتریک</w:t>
      </w:r>
      <w:r>
        <w:rPr>
          <w:rFonts w:hint="cs"/>
          <w:rtl/>
        </w:rPr>
        <w:t>ز</w:t>
      </w:r>
      <w:r>
        <w:rPr>
          <w:rStyle w:val="FootnoteReference"/>
          <w:rtl/>
        </w:rPr>
        <w:footnoteReference w:id="28"/>
      </w:r>
      <w:r>
        <w:rPr>
          <w:rFonts w:hint="cs"/>
          <w:rtl/>
        </w:rPr>
        <w:t xml:space="preserve"> فناوری</w:t>
      </w:r>
      <w:r w:rsidR="000A487F">
        <w:rPr>
          <w:rFonts w:hint="cs"/>
          <w:rtl/>
        </w:rPr>
        <w:t xml:space="preserve"> ا</w:t>
      </w:r>
      <w:r w:rsidR="00BA7344">
        <w:rPr>
          <w:rFonts w:hint="cs"/>
          <w:rtl/>
        </w:rPr>
        <w:t>لکتروا</w:t>
      </w:r>
      <w:r w:rsidR="000A487F">
        <w:rPr>
          <w:rFonts w:hint="cs"/>
          <w:rtl/>
        </w:rPr>
        <w:t>نسفالوگرام</w:t>
      </w:r>
      <w:r w:rsidR="000A487F" w:rsidRPr="000A487F">
        <w:rPr>
          <w:rtl/>
        </w:rPr>
        <w:t xml:space="preserve"> </w:t>
      </w:r>
      <w:r w:rsidR="001E589B">
        <w:rPr>
          <w:rtl/>
        </w:rPr>
        <w:t>چندکاناله</w:t>
      </w:r>
      <w:r w:rsidR="000A487F" w:rsidRPr="000A487F">
        <w:rPr>
          <w:rtl/>
        </w:rPr>
        <w:t xml:space="preserve"> </w:t>
      </w:r>
      <w:r w:rsidR="001E589B">
        <w:rPr>
          <w:rtl/>
        </w:rPr>
        <w:t>ب</w:t>
      </w:r>
      <w:r w:rsidR="001E589B">
        <w:rPr>
          <w:rFonts w:hint="cs"/>
          <w:rtl/>
        </w:rPr>
        <w:t>ی‌</w:t>
      </w:r>
      <w:r w:rsidR="001E589B">
        <w:rPr>
          <w:rFonts w:hint="eastAsia"/>
          <w:rtl/>
        </w:rPr>
        <w:t>س</w:t>
      </w:r>
      <w:r w:rsidR="001E589B">
        <w:rPr>
          <w:rFonts w:hint="cs"/>
          <w:rtl/>
        </w:rPr>
        <w:t>ی</w:t>
      </w:r>
      <w:r w:rsidR="001E589B">
        <w:rPr>
          <w:rFonts w:hint="eastAsia"/>
          <w:rtl/>
        </w:rPr>
        <w:t>م</w:t>
      </w:r>
      <w:r w:rsidR="000A487F" w:rsidRPr="000A487F">
        <w:rPr>
          <w:rtl/>
        </w:rPr>
        <w:t xml:space="preserve"> و تحر</w:t>
      </w:r>
      <w:r w:rsidR="000A487F" w:rsidRPr="000A487F">
        <w:rPr>
          <w:rFonts w:hint="cs"/>
          <w:rtl/>
        </w:rPr>
        <w:t>ی</w:t>
      </w:r>
      <w:r w:rsidR="000A487F" w:rsidRPr="000A487F">
        <w:rPr>
          <w:rFonts w:hint="eastAsia"/>
          <w:rtl/>
        </w:rPr>
        <w:t>ک</w:t>
      </w:r>
      <w:r w:rsidR="000A487F" w:rsidRPr="000A487F">
        <w:rPr>
          <w:rtl/>
        </w:rPr>
        <w:t xml:space="preserve"> جر</w:t>
      </w:r>
      <w:r w:rsidR="000A487F" w:rsidRPr="000A487F">
        <w:rPr>
          <w:rFonts w:hint="cs"/>
          <w:rtl/>
        </w:rPr>
        <w:t>ی</w:t>
      </w:r>
      <w:r w:rsidR="000A487F" w:rsidRPr="000A487F">
        <w:rPr>
          <w:rFonts w:hint="eastAsia"/>
          <w:rtl/>
        </w:rPr>
        <w:t>ان</w:t>
      </w:r>
      <w:r w:rsidR="000A487F" w:rsidRPr="000A487F">
        <w:rPr>
          <w:rtl/>
        </w:rPr>
        <w:t xml:space="preserve"> ب</w:t>
      </w:r>
      <w:r w:rsidR="000A487F" w:rsidRPr="000A487F">
        <w:rPr>
          <w:rFonts w:hint="cs"/>
          <w:rtl/>
        </w:rPr>
        <w:t>ی</w:t>
      </w:r>
      <w:r w:rsidR="000A487F" w:rsidRPr="000A487F">
        <w:rPr>
          <w:rFonts w:hint="eastAsia"/>
          <w:rtl/>
        </w:rPr>
        <w:t>ن</w:t>
      </w:r>
      <w:r w:rsidR="000A487F" w:rsidRPr="000A487F">
        <w:rPr>
          <w:rtl/>
        </w:rPr>
        <w:t xml:space="preserve"> </w:t>
      </w:r>
      <w:r w:rsidR="001E589B">
        <w:rPr>
          <w:rtl/>
        </w:rPr>
        <w:t>جمجمه‌ا</w:t>
      </w:r>
      <w:r w:rsidR="001E589B">
        <w:rPr>
          <w:rFonts w:hint="cs"/>
          <w:rtl/>
        </w:rPr>
        <w:t>ی</w:t>
      </w:r>
      <w:r w:rsidR="000A487F" w:rsidRPr="000A487F">
        <w:rPr>
          <w:rtl/>
        </w:rPr>
        <w:t xml:space="preserve"> مانند </w:t>
      </w:r>
      <w:r w:rsidR="007D6FDB" w:rsidRPr="007D6FDB">
        <w:rPr>
          <w:rtl/>
        </w:rPr>
        <w:t>تحر</w:t>
      </w:r>
      <w:r w:rsidR="007D6FDB" w:rsidRPr="007D6FDB">
        <w:rPr>
          <w:rFonts w:hint="cs"/>
          <w:rtl/>
        </w:rPr>
        <w:t>ی</w:t>
      </w:r>
      <w:r w:rsidR="007D6FDB" w:rsidRPr="007D6FDB">
        <w:rPr>
          <w:rFonts w:hint="eastAsia"/>
          <w:rtl/>
        </w:rPr>
        <w:t>ک</w:t>
      </w:r>
      <w:r w:rsidR="007D6FDB" w:rsidRPr="007D6FDB">
        <w:rPr>
          <w:rtl/>
        </w:rPr>
        <w:t xml:space="preserve"> جر</w:t>
      </w:r>
      <w:r w:rsidR="007D6FDB" w:rsidRPr="007D6FDB">
        <w:rPr>
          <w:rFonts w:hint="cs"/>
          <w:rtl/>
        </w:rPr>
        <w:t>ی</w:t>
      </w:r>
      <w:r w:rsidR="007D6FDB" w:rsidRPr="007D6FDB">
        <w:rPr>
          <w:rFonts w:hint="eastAsia"/>
          <w:rtl/>
        </w:rPr>
        <w:t>ان</w:t>
      </w:r>
      <w:r w:rsidR="007D6FDB" w:rsidRPr="007D6FDB">
        <w:rPr>
          <w:rtl/>
        </w:rPr>
        <w:t xml:space="preserve"> مستق</w:t>
      </w:r>
      <w:r w:rsidR="007D6FDB" w:rsidRPr="007D6FDB">
        <w:rPr>
          <w:rFonts w:hint="cs"/>
          <w:rtl/>
        </w:rPr>
        <w:t>ی</w:t>
      </w:r>
      <w:r w:rsidR="007D6FDB" w:rsidRPr="007D6FDB">
        <w:rPr>
          <w:rFonts w:hint="eastAsia"/>
          <w:rtl/>
        </w:rPr>
        <w:t>م</w:t>
      </w:r>
      <w:r w:rsidR="007D6FDB" w:rsidRPr="007D6FDB">
        <w:rPr>
          <w:rtl/>
        </w:rPr>
        <w:t xml:space="preserve"> </w:t>
      </w:r>
      <w:r w:rsidR="001E589B">
        <w:rPr>
          <w:rtl/>
        </w:rPr>
        <w:t>درون جمجمه‌ا</w:t>
      </w:r>
      <w:r w:rsidR="001E589B">
        <w:rPr>
          <w:rFonts w:hint="cs"/>
          <w:rtl/>
        </w:rPr>
        <w:t>ی</w:t>
      </w:r>
      <w:r w:rsidR="007D6FDB">
        <w:rPr>
          <w:rStyle w:val="FootnoteReference"/>
          <w:rtl/>
        </w:rPr>
        <w:footnoteReference w:id="29"/>
      </w:r>
      <w:r w:rsidR="000A487F" w:rsidRPr="000A487F">
        <w:rPr>
          <w:rtl/>
        </w:rPr>
        <w:t xml:space="preserve"> را ارائه </w:t>
      </w:r>
      <w:r w:rsidR="001E589B">
        <w:rPr>
          <w:rtl/>
        </w:rPr>
        <w:t>م</w:t>
      </w:r>
      <w:r w:rsidR="001E589B">
        <w:rPr>
          <w:rFonts w:hint="cs"/>
          <w:rtl/>
        </w:rPr>
        <w:t>ی‌</w:t>
      </w:r>
      <w:r w:rsidR="001E589B">
        <w:rPr>
          <w:rFonts w:hint="eastAsia"/>
          <w:rtl/>
        </w:rPr>
        <w:t>دهد</w:t>
      </w:r>
      <w:r w:rsidR="000A487F" w:rsidRPr="000A487F">
        <w:rPr>
          <w:rtl/>
        </w:rPr>
        <w:t xml:space="preserve"> که به ترت</w:t>
      </w:r>
      <w:r w:rsidR="000A487F" w:rsidRPr="000A487F">
        <w:rPr>
          <w:rFonts w:hint="cs"/>
          <w:rtl/>
        </w:rPr>
        <w:t>ی</w:t>
      </w:r>
      <w:r w:rsidR="000A487F" w:rsidRPr="000A487F">
        <w:rPr>
          <w:rFonts w:hint="eastAsia"/>
          <w:rtl/>
        </w:rPr>
        <w:t>ب</w:t>
      </w:r>
      <w:r w:rsidR="000A487F" w:rsidRPr="000A487F">
        <w:rPr>
          <w:rtl/>
        </w:rPr>
        <w:t xml:space="preserve"> با </w:t>
      </w:r>
      <w:r w:rsidR="001E589B">
        <w:rPr>
          <w:rtl/>
        </w:rPr>
        <w:t>نام‌ها</w:t>
      </w:r>
      <w:r w:rsidR="001E589B">
        <w:rPr>
          <w:rFonts w:hint="cs"/>
          <w:rtl/>
        </w:rPr>
        <w:t>ی</w:t>
      </w:r>
      <w:r w:rsidR="000A487F" w:rsidRPr="000A487F">
        <w:rPr>
          <w:rtl/>
        </w:rPr>
        <w:t xml:space="preserve"> </w:t>
      </w:r>
      <w:r w:rsidR="00381308">
        <w:rPr>
          <w:rFonts w:hint="cs"/>
          <w:rtl/>
        </w:rPr>
        <w:t>انبیو</w:t>
      </w:r>
      <w:r w:rsidR="00381308">
        <w:rPr>
          <w:rStyle w:val="FootnoteReference"/>
          <w:rtl/>
        </w:rPr>
        <w:footnoteReference w:id="30"/>
      </w:r>
      <w:r w:rsidR="000A487F" w:rsidRPr="000A487F">
        <w:rPr>
          <w:rtl/>
        </w:rPr>
        <w:t xml:space="preserve"> و </w:t>
      </w:r>
      <w:r w:rsidR="00F019E7" w:rsidRPr="00F019E7">
        <w:rPr>
          <w:rtl/>
        </w:rPr>
        <w:t>استارست</w:t>
      </w:r>
      <w:r w:rsidR="00F019E7" w:rsidRPr="00F019E7">
        <w:rPr>
          <w:rFonts w:hint="cs"/>
          <w:rtl/>
        </w:rPr>
        <w:t>ی</w:t>
      </w:r>
      <w:r w:rsidR="00F019E7" w:rsidRPr="00F019E7">
        <w:rPr>
          <w:rFonts w:hint="eastAsia"/>
          <w:rtl/>
        </w:rPr>
        <w:t>م</w:t>
      </w:r>
      <w:r w:rsidR="00F019E7">
        <w:rPr>
          <w:rStyle w:val="FootnoteReference"/>
          <w:rtl/>
        </w:rPr>
        <w:footnoteReference w:id="31"/>
      </w:r>
      <w:r w:rsidR="00F019E7" w:rsidRPr="00F019E7">
        <w:rPr>
          <w:rtl/>
        </w:rPr>
        <w:t xml:space="preserve"> </w:t>
      </w:r>
      <w:r w:rsidR="000A487F" w:rsidRPr="000A487F">
        <w:rPr>
          <w:rtl/>
        </w:rPr>
        <w:t xml:space="preserve">شناخته </w:t>
      </w:r>
      <w:r w:rsidR="001E589B">
        <w:rPr>
          <w:rtl/>
        </w:rPr>
        <w:t>م</w:t>
      </w:r>
      <w:r w:rsidR="001E589B">
        <w:rPr>
          <w:rFonts w:hint="cs"/>
          <w:rtl/>
        </w:rPr>
        <w:t>ی‌</w:t>
      </w:r>
      <w:r w:rsidR="001E589B">
        <w:rPr>
          <w:rFonts w:hint="eastAsia"/>
          <w:rtl/>
        </w:rPr>
        <w:t>شوند</w:t>
      </w:r>
      <w:r w:rsidR="000A487F" w:rsidRPr="000A487F">
        <w:rPr>
          <w:rtl/>
        </w:rPr>
        <w:t xml:space="preserve">. </w:t>
      </w:r>
      <w:r w:rsidR="001E589B">
        <w:rPr>
          <w:rtl/>
        </w:rPr>
        <w:t>س</w:t>
      </w:r>
      <w:r w:rsidR="001E589B">
        <w:rPr>
          <w:rFonts w:hint="cs"/>
          <w:rtl/>
        </w:rPr>
        <w:t>ی</w:t>
      </w:r>
      <w:r w:rsidR="001E589B">
        <w:rPr>
          <w:rFonts w:hint="eastAsia"/>
          <w:rtl/>
        </w:rPr>
        <w:t>ستم‌ها</w:t>
      </w:r>
      <w:r w:rsidR="001E589B">
        <w:rPr>
          <w:rFonts w:hint="cs"/>
          <w:rtl/>
        </w:rPr>
        <w:t>ی</w:t>
      </w:r>
      <w:r w:rsidR="000A487F" w:rsidRPr="000A487F">
        <w:rPr>
          <w:rtl/>
        </w:rPr>
        <w:t xml:space="preserve"> </w:t>
      </w:r>
      <w:r w:rsidR="00F019E7">
        <w:rPr>
          <w:rFonts w:hint="cs"/>
          <w:rtl/>
        </w:rPr>
        <w:t>انبیو</w:t>
      </w:r>
      <w:r w:rsidR="000A487F" w:rsidRPr="000A487F">
        <w:rPr>
          <w:rtl/>
        </w:rPr>
        <w:t xml:space="preserve"> شامل </w:t>
      </w:r>
      <w:r w:rsidR="001E589B">
        <w:rPr>
          <w:rtl/>
        </w:rPr>
        <w:t>دستگاه‌ها</w:t>
      </w:r>
      <w:r w:rsidR="001E589B">
        <w:rPr>
          <w:rFonts w:hint="cs"/>
          <w:rtl/>
        </w:rPr>
        <w:t>ی</w:t>
      </w:r>
      <w:r w:rsidR="00F019E7">
        <w:rPr>
          <w:rFonts w:hint="cs"/>
          <w:rtl/>
        </w:rPr>
        <w:t xml:space="preserve"> الکتروانسفالوگرام </w:t>
      </w:r>
      <w:r w:rsidR="001E589B">
        <w:rPr>
          <w:rtl/>
        </w:rPr>
        <w:t>۸</w:t>
      </w:r>
      <w:r w:rsidR="00F019E7">
        <w:rPr>
          <w:rFonts w:hint="cs"/>
          <w:rtl/>
        </w:rPr>
        <w:t xml:space="preserve">، </w:t>
      </w:r>
      <w:r w:rsidR="001E589B">
        <w:rPr>
          <w:rtl/>
        </w:rPr>
        <w:t>۲۰</w:t>
      </w:r>
      <w:r w:rsidR="00F019E7">
        <w:rPr>
          <w:rFonts w:hint="cs"/>
          <w:rtl/>
        </w:rPr>
        <w:t xml:space="preserve"> و </w:t>
      </w:r>
      <w:r w:rsidR="001E589B">
        <w:rPr>
          <w:rtl/>
        </w:rPr>
        <w:t>۳۲</w:t>
      </w:r>
      <w:r w:rsidR="000A487F" w:rsidRPr="000A487F">
        <w:rPr>
          <w:rtl/>
        </w:rPr>
        <w:t xml:space="preserve"> کاناله است. </w:t>
      </w:r>
      <w:r w:rsidR="001E589B">
        <w:rPr>
          <w:rtl/>
        </w:rPr>
        <w:t>نرم‌افزار</w:t>
      </w:r>
      <w:r w:rsidR="000A487F" w:rsidRPr="000A487F">
        <w:rPr>
          <w:rtl/>
        </w:rPr>
        <w:t xml:space="preserve"> </w:t>
      </w:r>
      <w:r w:rsidR="001E589B">
        <w:rPr>
          <w:rtl/>
        </w:rPr>
        <w:t>جمع‌آور</w:t>
      </w:r>
      <w:r w:rsidR="001E589B">
        <w:rPr>
          <w:rFonts w:hint="cs"/>
          <w:rtl/>
        </w:rPr>
        <w:t>ی</w:t>
      </w:r>
      <w:r w:rsidR="000A487F" w:rsidRPr="000A487F">
        <w:rPr>
          <w:rtl/>
        </w:rPr>
        <w:t xml:space="preserve"> </w:t>
      </w:r>
      <w:r w:rsidR="001E589B">
        <w:rPr>
          <w:rtl/>
        </w:rPr>
        <w:t>داده‌ها</w:t>
      </w:r>
      <w:r w:rsidR="000A487F" w:rsidRPr="000A487F">
        <w:rPr>
          <w:rtl/>
        </w:rPr>
        <w:t xml:space="preserve"> </w:t>
      </w:r>
      <w:r w:rsidR="001E589B">
        <w:rPr>
          <w:rtl/>
        </w:rPr>
        <w:t>به‌عنوان</w:t>
      </w:r>
      <w:r w:rsidR="000A487F" w:rsidRPr="000A487F">
        <w:rPr>
          <w:rtl/>
        </w:rPr>
        <w:t xml:space="preserve"> </w:t>
      </w:r>
      <w:r w:rsidR="001E589B">
        <w:rPr>
          <w:rtl/>
        </w:rPr>
        <w:t>کنترل‌کننده</w:t>
      </w:r>
      <w:r w:rsidR="000A487F" w:rsidRPr="000A487F">
        <w:rPr>
          <w:rtl/>
        </w:rPr>
        <w:t xml:space="preserve"> ابزار عصب</w:t>
      </w:r>
      <w:r w:rsidR="000A487F" w:rsidRPr="000A487F">
        <w:rPr>
          <w:rFonts w:hint="cs"/>
          <w:rtl/>
        </w:rPr>
        <w:t>ی</w:t>
      </w:r>
      <w:r w:rsidR="00A85024">
        <w:rPr>
          <w:rStyle w:val="FootnoteReference"/>
          <w:rtl/>
        </w:rPr>
        <w:footnoteReference w:id="32"/>
      </w:r>
      <w:r w:rsidR="000A487F" w:rsidRPr="000A487F">
        <w:rPr>
          <w:rtl/>
        </w:rPr>
        <w:t xml:space="preserve"> (</w:t>
      </w:r>
      <w:r w:rsidR="000A487F" w:rsidRPr="000A487F">
        <w:t>NIC</w:t>
      </w:r>
      <w:r w:rsidR="000A487F" w:rsidRPr="000A487F">
        <w:rPr>
          <w:rtl/>
        </w:rPr>
        <w:t xml:space="preserve">) شناخته </w:t>
      </w:r>
      <w:r w:rsidR="001E589B">
        <w:rPr>
          <w:rtl/>
        </w:rPr>
        <w:t>م</w:t>
      </w:r>
      <w:r w:rsidR="001E589B">
        <w:rPr>
          <w:rFonts w:hint="cs"/>
          <w:rtl/>
        </w:rPr>
        <w:t>ی‌</w:t>
      </w:r>
      <w:r w:rsidR="001E589B">
        <w:rPr>
          <w:rFonts w:hint="eastAsia"/>
          <w:rtl/>
        </w:rPr>
        <w:t>شود</w:t>
      </w:r>
      <w:r w:rsidR="000A487F" w:rsidRPr="000A487F">
        <w:rPr>
          <w:rtl/>
        </w:rPr>
        <w:t xml:space="preserve">. </w:t>
      </w:r>
      <w:r w:rsidR="000A487F" w:rsidRPr="000A487F">
        <w:t>NIC</w:t>
      </w:r>
      <w:r w:rsidR="000A487F" w:rsidRPr="000A487F">
        <w:rPr>
          <w:rtl/>
        </w:rPr>
        <w:t xml:space="preserve"> را </w:t>
      </w:r>
      <w:r w:rsidR="001E589B">
        <w:rPr>
          <w:rtl/>
        </w:rPr>
        <w:t>می‌توان</w:t>
      </w:r>
      <w:r w:rsidR="000A487F" w:rsidRPr="000A487F">
        <w:rPr>
          <w:rtl/>
        </w:rPr>
        <w:t xml:space="preserve"> برا</w:t>
      </w:r>
      <w:r w:rsidR="000A487F" w:rsidRPr="000A487F">
        <w:rPr>
          <w:rFonts w:hint="cs"/>
          <w:rtl/>
        </w:rPr>
        <w:t>ی</w:t>
      </w:r>
      <w:r w:rsidR="000A487F" w:rsidRPr="000A487F">
        <w:rPr>
          <w:rtl/>
        </w:rPr>
        <w:t xml:space="preserve"> هر دو س</w:t>
      </w:r>
      <w:r w:rsidR="000A487F" w:rsidRPr="000A487F">
        <w:rPr>
          <w:rFonts w:hint="cs"/>
          <w:rtl/>
        </w:rPr>
        <w:t>ی</w:t>
      </w:r>
      <w:r w:rsidR="000A487F" w:rsidRPr="000A487F">
        <w:rPr>
          <w:rFonts w:hint="eastAsia"/>
          <w:rtl/>
        </w:rPr>
        <w:t>ستم</w:t>
      </w:r>
      <w:r w:rsidR="000A487F" w:rsidRPr="000A487F">
        <w:rPr>
          <w:rtl/>
        </w:rPr>
        <w:t xml:space="preserve"> </w:t>
      </w:r>
      <w:r w:rsidR="002456A4">
        <w:rPr>
          <w:rFonts w:hint="cs"/>
          <w:rtl/>
        </w:rPr>
        <w:t xml:space="preserve">مذکور استفاده </w:t>
      </w:r>
      <w:r w:rsidR="000A487F" w:rsidRPr="000A487F">
        <w:rPr>
          <w:rtl/>
        </w:rPr>
        <w:t xml:space="preserve">کرد. </w:t>
      </w:r>
      <w:r w:rsidR="000A487F" w:rsidRPr="000A487F">
        <w:t>NIC</w:t>
      </w:r>
      <w:r w:rsidR="000A487F" w:rsidRPr="000A487F">
        <w:rPr>
          <w:rtl/>
        </w:rPr>
        <w:t xml:space="preserve"> </w:t>
      </w:r>
      <w:r w:rsidR="001E589B">
        <w:rPr>
          <w:rtl/>
        </w:rPr>
        <w:t>می‌توان</w:t>
      </w:r>
      <w:r w:rsidR="000A487F" w:rsidRPr="000A487F">
        <w:rPr>
          <w:rtl/>
        </w:rPr>
        <w:t>د بر رو</w:t>
      </w:r>
      <w:r w:rsidR="000A487F" w:rsidRPr="000A487F">
        <w:rPr>
          <w:rFonts w:hint="cs"/>
          <w:rtl/>
        </w:rPr>
        <w:t>ی</w:t>
      </w:r>
      <w:r w:rsidR="000A487F" w:rsidRPr="000A487F">
        <w:rPr>
          <w:rtl/>
        </w:rPr>
        <w:t xml:space="preserve"> هر دو </w:t>
      </w:r>
      <w:r w:rsidR="001E589B">
        <w:rPr>
          <w:rtl/>
        </w:rPr>
        <w:t>س</w:t>
      </w:r>
      <w:r w:rsidR="001E589B">
        <w:rPr>
          <w:rFonts w:hint="cs"/>
          <w:rtl/>
        </w:rPr>
        <w:t>ی</w:t>
      </w:r>
      <w:r w:rsidR="001E589B">
        <w:rPr>
          <w:rFonts w:hint="eastAsia"/>
          <w:rtl/>
        </w:rPr>
        <w:t>ستم‌عامل</w:t>
      </w:r>
      <w:r w:rsidR="000A487F" w:rsidRPr="000A487F">
        <w:rPr>
          <w:rtl/>
        </w:rPr>
        <w:t xml:space="preserve"> مک و و</w:t>
      </w:r>
      <w:r w:rsidR="000A487F" w:rsidRPr="000A487F">
        <w:rPr>
          <w:rFonts w:hint="cs"/>
          <w:rtl/>
        </w:rPr>
        <w:t>ی</w:t>
      </w:r>
      <w:r w:rsidR="000A487F" w:rsidRPr="000A487F">
        <w:rPr>
          <w:rFonts w:hint="eastAsia"/>
          <w:rtl/>
        </w:rPr>
        <w:t>ندوز</w:t>
      </w:r>
      <w:r w:rsidR="000A487F" w:rsidRPr="000A487F">
        <w:rPr>
          <w:rtl/>
        </w:rPr>
        <w:t xml:space="preserve"> کار کند</w:t>
      </w:r>
      <w:r w:rsidR="00A06096">
        <w:rPr>
          <w:rFonts w:hint="cs"/>
          <w:rtl/>
        </w:rPr>
        <w:t xml:space="preserve"> </w:t>
      </w:r>
      <w:r w:rsidR="006E48E4">
        <w:rPr>
          <w:rtl/>
        </w:rPr>
        <w:fldChar w:fldCharType="begin"/>
      </w:r>
      <w:r w:rsidR="00DF103C">
        <w:rPr>
          <w:rFonts w:cs="Times New Roman"/>
          <w:rtl/>
        </w:rPr>
        <w:instrText xml:space="preserve"> </w:instrText>
      </w:r>
      <w:r w:rsidR="00DF103C">
        <w:rPr>
          <w:rFonts w:cs="Times New Roman"/>
        </w:rPr>
        <w:instrText>ADDIN ZOTERO_ITEM CSL_CITATION {"citationID":"3bp9Hcbf","properties":{"formattedCitation":"[6]","plainCitation":"[6]","noteIndex":0},"citationItems":[{"id":557,"uris":["http://zotero.org/users/local/23Uy3QXV/items/VT84M2UX"],"itemData":{"id":557,"type</w:instrText>
      </w:r>
      <w:r w:rsidR="00DF103C">
        <w:rPr>
          <w:rFonts w:cs="Times New Roman"/>
          <w:rtl/>
        </w:rPr>
        <w:instrText>":"</w:instrText>
      </w:r>
      <w:r w:rsidR="00DF103C">
        <w:rPr>
          <w:rFonts w:cs="Times New Roman"/>
        </w:rPr>
        <w:instrText>webpage","abstract":"Wireless Medical EEG Devices for High-Precision Diagnostics and Research","container-title":"Neuroelectrics: Reinventing brain health","language":"en","title":"Enobio® EEG systems | Neuroelectrics","title-short":"og","URL":"https://www.neuroelectrics.com/","accessed":{"date-parts":[["2022",5,31]]}}}],"schema":"https://github.com/citation-style-language/schema/raw/master/csl-citation.json</w:instrText>
      </w:r>
      <w:r w:rsidR="00DF103C">
        <w:rPr>
          <w:rFonts w:cs="Times New Roman"/>
          <w:rtl/>
        </w:rPr>
        <w:instrText xml:space="preserve">"} </w:instrText>
      </w:r>
      <w:r w:rsidR="006E48E4">
        <w:rPr>
          <w:rtl/>
        </w:rPr>
        <w:fldChar w:fldCharType="separate"/>
      </w:r>
      <w:r w:rsidR="00DF103C">
        <w:rPr>
          <w:rFonts w:cs="Times New Roman"/>
          <w:noProof/>
          <w:rtl/>
        </w:rPr>
        <w:t>[6]</w:t>
      </w:r>
      <w:r w:rsidR="006E48E4">
        <w:rPr>
          <w:rtl/>
        </w:rPr>
        <w:fldChar w:fldCharType="end"/>
      </w:r>
      <w:r w:rsidR="001E589B">
        <w:rPr>
          <w:rtl/>
        </w:rPr>
        <w:t xml:space="preserve">. </w:t>
      </w:r>
      <w:r w:rsidR="002456A4">
        <w:rPr>
          <w:rStyle w:val="FootnoteReference"/>
          <w:rtl/>
        </w:rPr>
        <w:footnoteReference w:id="33"/>
      </w:r>
      <w:r w:rsidR="000A487F" w:rsidRPr="000A487F">
        <w:rPr>
          <w:rtl/>
        </w:rPr>
        <w:t xml:space="preserve"> </w:t>
      </w:r>
    </w:p>
    <w:p w14:paraId="3DA8C6AD" w14:textId="30D4C4B5" w:rsidR="00BB243A" w:rsidRDefault="00672042" w:rsidP="00D577B4">
      <w:pPr>
        <w:pStyle w:val="ListParagraph"/>
        <w:numPr>
          <w:ilvl w:val="0"/>
          <w:numId w:val="8"/>
        </w:numPr>
      </w:pPr>
      <w:r>
        <w:rPr>
          <w:rFonts w:hint="cs"/>
          <w:rtl/>
        </w:rPr>
        <w:t>شرکت اموتیو</w:t>
      </w:r>
      <w:r>
        <w:rPr>
          <w:rStyle w:val="FootnoteReference"/>
          <w:rtl/>
        </w:rPr>
        <w:footnoteReference w:id="34"/>
      </w:r>
      <w:r>
        <w:rPr>
          <w:rFonts w:hint="cs"/>
          <w:rtl/>
        </w:rPr>
        <w:t xml:space="preserve"> </w:t>
      </w:r>
      <w:r w:rsidR="007C0512" w:rsidRPr="007C0512">
        <w:rPr>
          <w:rFonts w:hint="cs"/>
          <w:rtl/>
        </w:rPr>
        <w:t>ی</w:t>
      </w:r>
      <w:r w:rsidR="007C0512" w:rsidRPr="007C0512">
        <w:rPr>
          <w:rFonts w:hint="eastAsia"/>
          <w:rtl/>
        </w:rPr>
        <w:t>ک</w:t>
      </w:r>
      <w:r w:rsidR="007C0512" w:rsidRPr="007C0512">
        <w:rPr>
          <w:rtl/>
        </w:rPr>
        <w:t xml:space="preserve"> س</w:t>
      </w:r>
      <w:r w:rsidR="007C0512" w:rsidRPr="007C0512">
        <w:rPr>
          <w:rFonts w:hint="cs"/>
          <w:rtl/>
        </w:rPr>
        <w:t>ی</w:t>
      </w:r>
      <w:r w:rsidR="007C0512" w:rsidRPr="007C0512">
        <w:rPr>
          <w:rFonts w:hint="eastAsia"/>
          <w:rtl/>
        </w:rPr>
        <w:t>ستم</w:t>
      </w:r>
      <w:r w:rsidR="007C0512" w:rsidRPr="007C0512">
        <w:rPr>
          <w:rtl/>
        </w:rPr>
        <w:t xml:space="preserve"> </w:t>
      </w:r>
      <w:r w:rsidR="001E589B">
        <w:rPr>
          <w:rtl/>
        </w:rPr>
        <w:t>۱۴</w:t>
      </w:r>
      <w:r w:rsidR="007C0512" w:rsidRPr="007C0512">
        <w:rPr>
          <w:rtl/>
        </w:rPr>
        <w:t xml:space="preserve"> کانال</w:t>
      </w:r>
      <w:r w:rsidR="007C0512" w:rsidRPr="007C0512">
        <w:rPr>
          <w:rFonts w:hint="cs"/>
          <w:rtl/>
        </w:rPr>
        <w:t>ی</w:t>
      </w:r>
      <w:r w:rsidR="007C0512" w:rsidRPr="007C0512">
        <w:rPr>
          <w:rtl/>
        </w:rPr>
        <w:t xml:space="preserve"> </w:t>
      </w:r>
      <w:r w:rsidR="007C0512">
        <w:rPr>
          <w:rFonts w:hint="cs"/>
          <w:rtl/>
        </w:rPr>
        <w:t>الکتروانسفالوگرام</w:t>
      </w:r>
      <w:r w:rsidR="007C0512" w:rsidRPr="007C0512">
        <w:rPr>
          <w:rtl/>
        </w:rPr>
        <w:t xml:space="preserve"> </w:t>
      </w:r>
      <w:r w:rsidR="001E589B">
        <w:rPr>
          <w:rtl/>
        </w:rPr>
        <w:t>ب</w:t>
      </w:r>
      <w:r w:rsidR="001E589B">
        <w:rPr>
          <w:rFonts w:hint="cs"/>
          <w:rtl/>
        </w:rPr>
        <w:t>ی‌</w:t>
      </w:r>
      <w:r w:rsidR="001E589B">
        <w:rPr>
          <w:rFonts w:hint="eastAsia"/>
          <w:rtl/>
        </w:rPr>
        <w:t>س</w:t>
      </w:r>
      <w:r w:rsidR="001E589B">
        <w:rPr>
          <w:rFonts w:hint="cs"/>
          <w:rtl/>
        </w:rPr>
        <w:t>ی</w:t>
      </w:r>
      <w:r w:rsidR="001E589B">
        <w:rPr>
          <w:rFonts w:hint="eastAsia"/>
          <w:rtl/>
        </w:rPr>
        <w:t>م</w:t>
      </w:r>
      <w:r w:rsidR="007C0512" w:rsidRPr="007C0512">
        <w:rPr>
          <w:rtl/>
        </w:rPr>
        <w:t xml:space="preserve"> برا</w:t>
      </w:r>
      <w:r w:rsidR="007C0512" w:rsidRPr="007C0512">
        <w:rPr>
          <w:rFonts w:hint="cs"/>
          <w:rtl/>
        </w:rPr>
        <w:t>ی</w:t>
      </w:r>
      <w:r w:rsidR="007C0512" w:rsidRPr="007C0512">
        <w:rPr>
          <w:rtl/>
        </w:rPr>
        <w:t xml:space="preserve"> رابط کنترل مغز و </w:t>
      </w:r>
      <w:r w:rsidR="001E589B">
        <w:rPr>
          <w:rtl/>
        </w:rPr>
        <w:t>داده‌ها</w:t>
      </w:r>
      <w:r w:rsidR="001E589B">
        <w:rPr>
          <w:rFonts w:hint="cs"/>
          <w:rtl/>
        </w:rPr>
        <w:t>ی</w:t>
      </w:r>
      <w:r w:rsidR="007C0512" w:rsidRPr="007C0512">
        <w:rPr>
          <w:rtl/>
        </w:rPr>
        <w:t xml:space="preserve"> الکتروانسفالوگرام ا</w:t>
      </w:r>
      <w:r w:rsidR="007C0512" w:rsidRPr="007C0512">
        <w:rPr>
          <w:rFonts w:hint="cs"/>
          <w:rtl/>
        </w:rPr>
        <w:t>ی</w:t>
      </w:r>
      <w:r w:rsidR="007C0512" w:rsidRPr="007C0512">
        <w:rPr>
          <w:rFonts w:hint="eastAsia"/>
          <w:rtl/>
        </w:rPr>
        <w:t>جاد</w:t>
      </w:r>
      <w:r w:rsidR="007C0512" w:rsidRPr="007C0512">
        <w:rPr>
          <w:rtl/>
        </w:rPr>
        <w:t xml:space="preserve"> کرده است. ا</w:t>
      </w:r>
      <w:r w:rsidR="007C0512" w:rsidRPr="007C0512">
        <w:rPr>
          <w:rFonts w:hint="cs"/>
          <w:rtl/>
        </w:rPr>
        <w:t>ی</w:t>
      </w:r>
      <w:r w:rsidR="007C0512" w:rsidRPr="007C0512">
        <w:rPr>
          <w:rFonts w:hint="eastAsia"/>
          <w:rtl/>
        </w:rPr>
        <w:t>ن</w:t>
      </w:r>
      <w:r w:rsidR="007C0512" w:rsidRPr="007C0512">
        <w:rPr>
          <w:rtl/>
        </w:rPr>
        <w:t xml:space="preserve"> س</w:t>
      </w:r>
      <w:r w:rsidR="007C0512" w:rsidRPr="007C0512">
        <w:rPr>
          <w:rFonts w:hint="cs"/>
          <w:rtl/>
        </w:rPr>
        <w:t>ی</w:t>
      </w:r>
      <w:r w:rsidR="007C0512" w:rsidRPr="007C0512">
        <w:rPr>
          <w:rFonts w:hint="eastAsia"/>
          <w:rtl/>
        </w:rPr>
        <w:t>ستم</w:t>
      </w:r>
      <w:r w:rsidR="007C0512" w:rsidRPr="007C0512">
        <w:rPr>
          <w:rtl/>
        </w:rPr>
        <w:t xml:space="preserve"> شامل </w:t>
      </w:r>
      <w:r w:rsidR="001E589B">
        <w:rPr>
          <w:rtl/>
        </w:rPr>
        <w:t>۱۴</w:t>
      </w:r>
      <w:r w:rsidR="007C0512" w:rsidRPr="007C0512">
        <w:rPr>
          <w:rtl/>
        </w:rPr>
        <w:t xml:space="preserve"> حسگر برا</w:t>
      </w:r>
      <w:r w:rsidR="007C0512" w:rsidRPr="007C0512">
        <w:rPr>
          <w:rFonts w:hint="cs"/>
          <w:rtl/>
        </w:rPr>
        <w:t>ی</w:t>
      </w:r>
      <w:r w:rsidR="007C0512" w:rsidRPr="007C0512">
        <w:rPr>
          <w:rtl/>
        </w:rPr>
        <w:t xml:space="preserve"> ضبط الکتروانسفالوگرام و </w:t>
      </w:r>
      <w:r w:rsidR="001E589B">
        <w:rPr>
          <w:rtl/>
        </w:rPr>
        <w:t>۲</w:t>
      </w:r>
      <w:r w:rsidR="007C0512" w:rsidRPr="007C0512">
        <w:rPr>
          <w:rtl/>
        </w:rPr>
        <w:t xml:space="preserve"> مرجع است. </w:t>
      </w:r>
      <w:r w:rsidR="00D577B4">
        <w:rPr>
          <w:rFonts w:hint="cs"/>
          <w:rtl/>
        </w:rPr>
        <w:t xml:space="preserve">این </w:t>
      </w:r>
      <w:r w:rsidR="007C0512" w:rsidRPr="007C0512">
        <w:rPr>
          <w:rtl/>
        </w:rPr>
        <w:t>حسگرها برا</w:t>
      </w:r>
      <w:r w:rsidR="007C0512" w:rsidRPr="007C0512">
        <w:rPr>
          <w:rFonts w:hint="cs"/>
          <w:rtl/>
        </w:rPr>
        <w:t>ی</w:t>
      </w:r>
      <w:r w:rsidR="007C0512" w:rsidRPr="007C0512">
        <w:rPr>
          <w:rtl/>
        </w:rPr>
        <w:t xml:space="preserve"> د</w:t>
      </w:r>
      <w:r w:rsidR="00D577B4">
        <w:rPr>
          <w:rFonts w:hint="cs"/>
          <w:rtl/>
        </w:rPr>
        <w:t>اشتن</w:t>
      </w:r>
      <w:r w:rsidR="007C0512" w:rsidRPr="007C0512">
        <w:rPr>
          <w:rtl/>
        </w:rPr>
        <w:t xml:space="preserve"> رسانا</w:t>
      </w:r>
      <w:r w:rsidR="007C0512" w:rsidRPr="007C0512">
        <w:rPr>
          <w:rFonts w:hint="cs"/>
          <w:rtl/>
        </w:rPr>
        <w:t>یی</w:t>
      </w:r>
      <w:r w:rsidR="007C0512" w:rsidRPr="007C0512">
        <w:rPr>
          <w:rtl/>
        </w:rPr>
        <w:t xml:space="preserve"> بهتر و </w:t>
      </w:r>
      <w:r w:rsidR="00D577B4">
        <w:rPr>
          <w:rFonts w:hint="cs"/>
          <w:rtl/>
        </w:rPr>
        <w:t xml:space="preserve">ثبت </w:t>
      </w:r>
      <w:r w:rsidR="007C0512" w:rsidRPr="007C0512">
        <w:rPr>
          <w:rtl/>
        </w:rPr>
        <w:t>س</w:t>
      </w:r>
      <w:r w:rsidR="007C0512" w:rsidRPr="007C0512">
        <w:rPr>
          <w:rFonts w:hint="cs"/>
          <w:rtl/>
        </w:rPr>
        <w:t>ی</w:t>
      </w:r>
      <w:r w:rsidR="007C0512" w:rsidRPr="007C0512">
        <w:rPr>
          <w:rFonts w:hint="eastAsia"/>
          <w:rtl/>
        </w:rPr>
        <w:t>گنال</w:t>
      </w:r>
      <w:r w:rsidR="007C0512" w:rsidRPr="007C0512">
        <w:rPr>
          <w:rtl/>
        </w:rPr>
        <w:t xml:space="preserve"> الکتروانسفالوگرام </w:t>
      </w:r>
      <w:r w:rsidR="00D577B4">
        <w:rPr>
          <w:rFonts w:hint="cs"/>
          <w:rtl/>
        </w:rPr>
        <w:t>با کیفیت‌تر</w:t>
      </w:r>
      <w:r w:rsidR="007C0512" w:rsidRPr="007C0512">
        <w:rPr>
          <w:rtl/>
        </w:rPr>
        <w:t xml:space="preserve"> به محلول الکترول</w:t>
      </w:r>
      <w:r w:rsidR="007C0512" w:rsidRPr="007C0512">
        <w:rPr>
          <w:rFonts w:hint="cs"/>
          <w:rtl/>
        </w:rPr>
        <w:t>ی</w:t>
      </w:r>
      <w:r w:rsidR="007C0512" w:rsidRPr="007C0512">
        <w:rPr>
          <w:rFonts w:hint="eastAsia"/>
          <w:rtl/>
        </w:rPr>
        <w:t>ت</w:t>
      </w:r>
      <w:r w:rsidR="007C0512" w:rsidRPr="007C0512">
        <w:rPr>
          <w:rtl/>
        </w:rPr>
        <w:t xml:space="preserve"> ن</w:t>
      </w:r>
      <w:r w:rsidR="007C0512" w:rsidRPr="007C0512">
        <w:rPr>
          <w:rFonts w:hint="cs"/>
          <w:rtl/>
        </w:rPr>
        <w:t>ی</w:t>
      </w:r>
      <w:r w:rsidR="007C0512" w:rsidRPr="007C0512">
        <w:rPr>
          <w:rFonts w:hint="eastAsia"/>
          <w:rtl/>
        </w:rPr>
        <w:t>از</w:t>
      </w:r>
      <w:r w:rsidR="007C0512" w:rsidRPr="007C0512">
        <w:rPr>
          <w:rtl/>
        </w:rPr>
        <w:t xml:space="preserve"> دارند اما ن</w:t>
      </w:r>
      <w:r w:rsidR="007C0512" w:rsidRPr="007C0512">
        <w:rPr>
          <w:rFonts w:hint="cs"/>
          <w:rtl/>
        </w:rPr>
        <w:t>ی</w:t>
      </w:r>
      <w:r w:rsidR="007C0512" w:rsidRPr="007C0512">
        <w:rPr>
          <w:rFonts w:hint="eastAsia"/>
          <w:rtl/>
        </w:rPr>
        <w:t>از</w:t>
      </w:r>
      <w:r w:rsidR="007C0512" w:rsidRPr="007C0512">
        <w:rPr>
          <w:rFonts w:hint="cs"/>
          <w:rtl/>
        </w:rPr>
        <w:t>ی</w:t>
      </w:r>
      <w:r w:rsidR="007C0512" w:rsidRPr="007C0512">
        <w:rPr>
          <w:rtl/>
        </w:rPr>
        <w:t xml:space="preserve"> به </w:t>
      </w:r>
      <w:r w:rsidR="001E589B">
        <w:rPr>
          <w:rtl/>
        </w:rPr>
        <w:t>آماده‌ساز</w:t>
      </w:r>
      <w:r w:rsidR="001E589B">
        <w:rPr>
          <w:rFonts w:hint="cs"/>
          <w:rtl/>
        </w:rPr>
        <w:t>ی</w:t>
      </w:r>
      <w:r w:rsidR="007C0512" w:rsidRPr="007C0512">
        <w:rPr>
          <w:rtl/>
        </w:rPr>
        <w:t xml:space="preserve"> پوست ن</w:t>
      </w:r>
      <w:r w:rsidR="007C0512" w:rsidRPr="007C0512">
        <w:rPr>
          <w:rFonts w:hint="cs"/>
          <w:rtl/>
        </w:rPr>
        <w:t>ی</w:t>
      </w:r>
      <w:r w:rsidR="007C0512" w:rsidRPr="007C0512">
        <w:rPr>
          <w:rFonts w:hint="eastAsia"/>
          <w:rtl/>
        </w:rPr>
        <w:t>ست</w:t>
      </w:r>
      <w:r w:rsidR="007C0512" w:rsidRPr="007C0512">
        <w:rPr>
          <w:rtl/>
        </w:rPr>
        <w:t xml:space="preserve">. </w:t>
      </w:r>
      <w:r w:rsidR="007C0512">
        <w:rPr>
          <w:rFonts w:hint="cs"/>
          <w:rtl/>
        </w:rPr>
        <w:t xml:space="preserve">این سیستم </w:t>
      </w:r>
      <w:r w:rsidR="007C0512" w:rsidRPr="007C0512">
        <w:rPr>
          <w:rtl/>
        </w:rPr>
        <w:t xml:space="preserve">با </w:t>
      </w:r>
      <w:r w:rsidR="007C0512" w:rsidRPr="007C0512">
        <w:rPr>
          <w:rFonts w:hint="cs"/>
          <w:rtl/>
        </w:rPr>
        <w:t>ی</w:t>
      </w:r>
      <w:r w:rsidR="007C0512" w:rsidRPr="007C0512">
        <w:rPr>
          <w:rFonts w:hint="eastAsia"/>
          <w:rtl/>
        </w:rPr>
        <w:t>ک</w:t>
      </w:r>
      <w:r w:rsidR="007C0512" w:rsidRPr="007C0512">
        <w:rPr>
          <w:rtl/>
        </w:rPr>
        <w:t xml:space="preserve"> باتر</w:t>
      </w:r>
      <w:r w:rsidR="007C0512" w:rsidRPr="007C0512">
        <w:rPr>
          <w:rFonts w:hint="cs"/>
          <w:rtl/>
        </w:rPr>
        <w:t>ی</w:t>
      </w:r>
      <w:r w:rsidR="007C0512" w:rsidRPr="007C0512">
        <w:rPr>
          <w:rtl/>
        </w:rPr>
        <w:t xml:space="preserve"> قابل شارژ کار </w:t>
      </w:r>
      <w:r w:rsidR="001E589B">
        <w:rPr>
          <w:rtl/>
        </w:rPr>
        <w:t>م</w:t>
      </w:r>
      <w:r w:rsidR="001E589B">
        <w:rPr>
          <w:rFonts w:hint="cs"/>
          <w:rtl/>
        </w:rPr>
        <w:t>ی‌</w:t>
      </w:r>
      <w:r w:rsidR="001E589B">
        <w:rPr>
          <w:rFonts w:hint="eastAsia"/>
          <w:rtl/>
        </w:rPr>
        <w:t>کند</w:t>
      </w:r>
      <w:r w:rsidR="007C0512" w:rsidRPr="007C0512">
        <w:rPr>
          <w:rtl/>
        </w:rPr>
        <w:t xml:space="preserve"> که در صورت شارژ کامل به مدت </w:t>
      </w:r>
      <w:r w:rsidR="001E589B">
        <w:rPr>
          <w:rtl/>
        </w:rPr>
        <w:t>۱۲</w:t>
      </w:r>
      <w:r w:rsidR="007C0512" w:rsidRPr="007C0512">
        <w:rPr>
          <w:rtl/>
        </w:rPr>
        <w:t xml:space="preserve"> ساعت به طور مداوم </w:t>
      </w:r>
      <w:r w:rsidR="001E589B">
        <w:rPr>
          <w:rtl/>
        </w:rPr>
        <w:t>قابل‌استفاده</w:t>
      </w:r>
      <w:r w:rsidR="007C0512" w:rsidRPr="007C0512">
        <w:rPr>
          <w:rtl/>
        </w:rPr>
        <w:t xml:space="preserve"> است. </w:t>
      </w:r>
      <w:r w:rsidR="007C0512">
        <w:rPr>
          <w:rFonts w:hint="cs"/>
          <w:rtl/>
        </w:rPr>
        <w:t xml:space="preserve">این </w:t>
      </w:r>
      <w:r w:rsidR="007C0512" w:rsidRPr="007C0512">
        <w:rPr>
          <w:rtl/>
        </w:rPr>
        <w:t>س</w:t>
      </w:r>
      <w:r w:rsidR="007C0512" w:rsidRPr="007C0512">
        <w:rPr>
          <w:rFonts w:hint="cs"/>
          <w:rtl/>
        </w:rPr>
        <w:t>ی</w:t>
      </w:r>
      <w:r w:rsidR="007C0512" w:rsidRPr="007C0512">
        <w:rPr>
          <w:rFonts w:hint="eastAsia"/>
          <w:rtl/>
        </w:rPr>
        <w:t>ستم</w:t>
      </w:r>
      <w:r w:rsidR="007C0512">
        <w:rPr>
          <w:rFonts w:hint="cs"/>
          <w:rtl/>
        </w:rPr>
        <w:t xml:space="preserve"> </w:t>
      </w:r>
      <w:r w:rsidR="007C0512" w:rsidRPr="007C0512">
        <w:rPr>
          <w:rtl/>
        </w:rPr>
        <w:t xml:space="preserve">با </w:t>
      </w:r>
      <w:r w:rsidR="007C0512" w:rsidRPr="007C0512">
        <w:rPr>
          <w:rFonts w:hint="cs"/>
          <w:rtl/>
        </w:rPr>
        <w:t>ی</w:t>
      </w:r>
      <w:r w:rsidR="007C0512" w:rsidRPr="007C0512">
        <w:rPr>
          <w:rFonts w:hint="eastAsia"/>
          <w:rtl/>
        </w:rPr>
        <w:t>ک</w:t>
      </w:r>
      <w:r w:rsidR="007C0512" w:rsidRPr="007C0512">
        <w:rPr>
          <w:rtl/>
        </w:rPr>
        <w:t xml:space="preserve"> دانگل </w:t>
      </w:r>
      <w:r w:rsidR="007C0512" w:rsidRPr="007C0512">
        <w:t>USB</w:t>
      </w:r>
      <w:r w:rsidR="007C0512" w:rsidRPr="007C0512">
        <w:rPr>
          <w:rtl/>
        </w:rPr>
        <w:t xml:space="preserve"> برا</w:t>
      </w:r>
      <w:r w:rsidR="007C0512" w:rsidRPr="007C0512">
        <w:rPr>
          <w:rFonts w:hint="cs"/>
          <w:rtl/>
        </w:rPr>
        <w:t>ی</w:t>
      </w:r>
      <w:r w:rsidR="007C0512" w:rsidRPr="007C0512">
        <w:rPr>
          <w:rtl/>
        </w:rPr>
        <w:t xml:space="preserve"> برقرار</w:t>
      </w:r>
      <w:r w:rsidR="007C0512" w:rsidRPr="007C0512">
        <w:rPr>
          <w:rFonts w:hint="cs"/>
          <w:rtl/>
        </w:rPr>
        <w:t>ی</w:t>
      </w:r>
      <w:r w:rsidR="007C0512" w:rsidRPr="007C0512">
        <w:rPr>
          <w:rtl/>
        </w:rPr>
        <w:t xml:space="preserve"> ارتباط با پنل کنترل</w:t>
      </w:r>
      <w:r w:rsidR="007C0512">
        <w:rPr>
          <w:rFonts w:hint="cs"/>
          <w:rtl/>
        </w:rPr>
        <w:t xml:space="preserve"> و </w:t>
      </w:r>
      <w:r w:rsidR="001E589B">
        <w:rPr>
          <w:rtl/>
        </w:rPr>
        <w:t>نرم‌افزار</w:t>
      </w:r>
      <w:r w:rsidR="007C0512" w:rsidRPr="007C0512">
        <w:rPr>
          <w:rtl/>
        </w:rPr>
        <w:t xml:space="preserve"> </w:t>
      </w:r>
      <w:r w:rsidR="00EA4F45">
        <w:rPr>
          <w:rFonts w:hint="cs"/>
          <w:rtl/>
        </w:rPr>
        <w:t>تست</w:t>
      </w:r>
      <w:r w:rsidR="00D577B4">
        <w:rPr>
          <w:rFonts w:hint="cs"/>
          <w:rtl/>
        </w:rPr>
        <w:t>‌ب</w:t>
      </w:r>
      <w:r w:rsidR="00EA4F45">
        <w:rPr>
          <w:rFonts w:hint="cs"/>
          <w:rtl/>
        </w:rPr>
        <w:t>نچ</w:t>
      </w:r>
      <w:r w:rsidR="00EA4F45">
        <w:rPr>
          <w:rStyle w:val="FootnoteReference"/>
          <w:rtl/>
        </w:rPr>
        <w:footnoteReference w:id="35"/>
      </w:r>
      <w:r w:rsidR="00EA4F45">
        <w:rPr>
          <w:rFonts w:hint="cs"/>
          <w:rtl/>
        </w:rPr>
        <w:t xml:space="preserve"> </w:t>
      </w:r>
      <w:r w:rsidR="007C0512" w:rsidRPr="007C0512">
        <w:rPr>
          <w:rtl/>
        </w:rPr>
        <w:t>برا</w:t>
      </w:r>
      <w:r w:rsidR="007C0512" w:rsidRPr="007C0512">
        <w:rPr>
          <w:rFonts w:hint="cs"/>
          <w:rtl/>
        </w:rPr>
        <w:t>ی</w:t>
      </w:r>
      <w:r w:rsidR="007C0512" w:rsidRPr="007C0512">
        <w:rPr>
          <w:rtl/>
        </w:rPr>
        <w:t xml:space="preserve"> </w:t>
      </w:r>
      <w:r w:rsidR="001E589B">
        <w:rPr>
          <w:rtl/>
        </w:rPr>
        <w:t>ذخ</w:t>
      </w:r>
      <w:r w:rsidR="001E589B">
        <w:rPr>
          <w:rFonts w:hint="cs"/>
          <w:rtl/>
        </w:rPr>
        <w:t>ی</w:t>
      </w:r>
      <w:r w:rsidR="001E589B">
        <w:rPr>
          <w:rFonts w:hint="eastAsia"/>
          <w:rtl/>
        </w:rPr>
        <w:t>ره‌ساز</w:t>
      </w:r>
      <w:r w:rsidR="001E589B">
        <w:rPr>
          <w:rFonts w:hint="cs"/>
          <w:rtl/>
        </w:rPr>
        <w:t>ی</w:t>
      </w:r>
      <w:r w:rsidR="007C0512" w:rsidRPr="007C0512">
        <w:rPr>
          <w:rtl/>
        </w:rPr>
        <w:t xml:space="preserve"> </w:t>
      </w:r>
      <w:r w:rsidR="001E589B">
        <w:rPr>
          <w:rtl/>
        </w:rPr>
        <w:t>داده‌ها</w:t>
      </w:r>
      <w:r w:rsidR="007C0512" w:rsidRPr="007C0512">
        <w:rPr>
          <w:rtl/>
        </w:rPr>
        <w:t xml:space="preserve"> و کنترل دستگاه کار </w:t>
      </w:r>
      <w:r w:rsidR="001E589B">
        <w:rPr>
          <w:rtl/>
        </w:rPr>
        <w:t>م</w:t>
      </w:r>
      <w:r w:rsidR="001E589B">
        <w:rPr>
          <w:rFonts w:hint="cs"/>
          <w:rtl/>
        </w:rPr>
        <w:t>ی‌</w:t>
      </w:r>
      <w:r w:rsidR="001E589B">
        <w:rPr>
          <w:rFonts w:hint="eastAsia"/>
          <w:rtl/>
        </w:rPr>
        <w:t>کند</w:t>
      </w:r>
      <w:r w:rsidR="00683989">
        <w:rPr>
          <w:rFonts w:hint="cs"/>
          <w:rtl/>
        </w:rPr>
        <w:t xml:space="preserve"> </w:t>
      </w:r>
      <w:r w:rsidR="00D70DF4">
        <w:rPr>
          <w:rtl/>
        </w:rPr>
        <w:fldChar w:fldCharType="begin"/>
      </w:r>
      <w:r w:rsidR="00DF103C">
        <w:rPr>
          <w:rFonts w:cs="Times New Roman"/>
          <w:rtl/>
        </w:rPr>
        <w:instrText xml:space="preserve"> </w:instrText>
      </w:r>
      <w:r w:rsidR="00DF103C">
        <w:rPr>
          <w:rFonts w:cs="Times New Roman"/>
        </w:rPr>
        <w:instrText>ADDIN ZOTERO_ITEM CSL_CITATION {"citationID":"RAnRoDfC","properties":{"formattedCitation":"[7]","plainCitation":"[7]","noteIndex":0},"citationItems":[{"id":555,"uris":["http://zotero.org/users/local/23Uy3QXV/items/PBHUMUBA"],"itemData":{"id":555,"type</w:instrText>
      </w:r>
      <w:r w:rsidR="00DF103C">
        <w:rPr>
          <w:rFonts w:cs="Times New Roman"/>
          <w:rtl/>
        </w:rPr>
        <w:instrText>":"</w:instrText>
      </w:r>
      <w:r w:rsidR="00DF103C">
        <w:rPr>
          <w:rFonts w:cs="Times New Roman"/>
        </w:rPr>
        <w:instrText>webpage","abstract":"Neurotech for the Global Community","container-title":"EMOTIV","language":"en-US","title":"Emotiv","URL":"https://www.emotiv.com/","accessed":{"date-parts":[["2022",5,31]]}}}],"schema":"https://github.com/citation-style-language/schema/raw/master/csl-citation.json</w:instrText>
      </w:r>
      <w:r w:rsidR="00DF103C">
        <w:rPr>
          <w:rFonts w:cs="Times New Roman"/>
          <w:rtl/>
        </w:rPr>
        <w:instrText xml:space="preserve">"} </w:instrText>
      </w:r>
      <w:r w:rsidR="00D70DF4">
        <w:rPr>
          <w:rtl/>
        </w:rPr>
        <w:fldChar w:fldCharType="separate"/>
      </w:r>
      <w:r w:rsidR="00DF103C">
        <w:rPr>
          <w:rFonts w:cs="Times New Roman"/>
          <w:noProof/>
          <w:rtl/>
        </w:rPr>
        <w:t>[7]</w:t>
      </w:r>
      <w:r w:rsidR="00D70DF4">
        <w:rPr>
          <w:rtl/>
        </w:rPr>
        <w:fldChar w:fldCharType="end"/>
      </w:r>
      <w:r w:rsidR="001E589B">
        <w:rPr>
          <w:rtl/>
        </w:rPr>
        <w:t xml:space="preserve">. </w:t>
      </w:r>
    </w:p>
    <w:p w14:paraId="7AC564F8" w14:textId="3F317D0E" w:rsidR="00210C0D" w:rsidRDefault="00210C0D" w:rsidP="00821968">
      <w:pPr>
        <w:pStyle w:val="ListParagraph"/>
        <w:numPr>
          <w:ilvl w:val="0"/>
          <w:numId w:val="8"/>
        </w:numPr>
      </w:pPr>
      <w:r>
        <w:rPr>
          <w:rFonts w:hint="cs"/>
          <w:rtl/>
        </w:rPr>
        <w:t>شرکت صنایع کادول</w:t>
      </w:r>
      <w:r>
        <w:rPr>
          <w:rStyle w:val="FootnoteReference"/>
          <w:rtl/>
        </w:rPr>
        <w:footnoteReference w:id="36"/>
      </w:r>
      <w:r w:rsidRPr="00210C0D">
        <w:rPr>
          <w:rtl/>
        </w:rPr>
        <w:t xml:space="preserve"> </w:t>
      </w:r>
      <w:r w:rsidR="001E589B">
        <w:rPr>
          <w:rtl/>
        </w:rPr>
        <w:t>دستگاه‌ها</w:t>
      </w:r>
      <w:r w:rsidR="001E589B">
        <w:rPr>
          <w:rFonts w:hint="cs"/>
          <w:rtl/>
        </w:rPr>
        <w:t>ی</w:t>
      </w:r>
      <w:r w:rsidRPr="00210C0D">
        <w:rPr>
          <w:rtl/>
        </w:rPr>
        <w:t xml:space="preserve"> پزشک</w:t>
      </w:r>
      <w:r w:rsidRPr="00210C0D">
        <w:rPr>
          <w:rFonts w:hint="cs"/>
          <w:rtl/>
        </w:rPr>
        <w:t>ی</w:t>
      </w:r>
      <w:r w:rsidRPr="00210C0D">
        <w:rPr>
          <w:rtl/>
        </w:rPr>
        <w:t xml:space="preserve"> از جمله س</w:t>
      </w:r>
      <w:r w:rsidRPr="00210C0D">
        <w:rPr>
          <w:rFonts w:hint="cs"/>
          <w:rtl/>
        </w:rPr>
        <w:t>ی</w:t>
      </w:r>
      <w:r w:rsidRPr="00210C0D">
        <w:rPr>
          <w:rFonts w:hint="eastAsia"/>
          <w:rtl/>
        </w:rPr>
        <w:t>ستم</w:t>
      </w:r>
      <w:r w:rsidRPr="00210C0D">
        <w:rPr>
          <w:rtl/>
        </w:rPr>
        <w:t xml:space="preserve"> </w:t>
      </w:r>
      <w:r>
        <w:rPr>
          <w:rFonts w:hint="cs"/>
          <w:rtl/>
        </w:rPr>
        <w:t>الکتروانسفالوگرام</w:t>
      </w:r>
      <w:r w:rsidRPr="00210C0D">
        <w:rPr>
          <w:rtl/>
        </w:rPr>
        <w:t xml:space="preserve"> به نام </w:t>
      </w:r>
      <w:r>
        <w:rPr>
          <w:rFonts w:hint="cs"/>
          <w:rtl/>
        </w:rPr>
        <w:t>آرک</w:t>
      </w:r>
      <w:ins w:id="1" w:author="Author">
        <w:r w:rsidR="00821968">
          <w:rPr>
            <w:rFonts w:hint="cs"/>
            <w:rtl/>
          </w:rPr>
          <w:t>‌ا</w:t>
        </w:r>
      </w:ins>
      <w:r>
        <w:rPr>
          <w:rFonts w:hint="cs"/>
          <w:rtl/>
        </w:rPr>
        <w:t>سنشیا</w:t>
      </w:r>
      <w:r>
        <w:rPr>
          <w:rStyle w:val="FootnoteReference"/>
          <w:rtl/>
        </w:rPr>
        <w:footnoteReference w:id="37"/>
      </w:r>
      <w:r w:rsidRPr="00210C0D">
        <w:rPr>
          <w:rtl/>
        </w:rPr>
        <w:t xml:space="preserve"> را تول</w:t>
      </w:r>
      <w:r w:rsidRPr="00210C0D">
        <w:rPr>
          <w:rFonts w:hint="cs"/>
          <w:rtl/>
        </w:rPr>
        <w:t>ی</w:t>
      </w:r>
      <w:r w:rsidRPr="00210C0D">
        <w:rPr>
          <w:rFonts w:hint="eastAsia"/>
          <w:rtl/>
        </w:rPr>
        <w:t>د</w:t>
      </w:r>
      <w:r w:rsidRPr="00210C0D">
        <w:rPr>
          <w:rtl/>
        </w:rPr>
        <w:t xml:space="preserve"> </w:t>
      </w:r>
      <w:r w:rsidR="001E589B">
        <w:rPr>
          <w:rtl/>
        </w:rPr>
        <w:t>م</w:t>
      </w:r>
      <w:r w:rsidR="001E589B">
        <w:rPr>
          <w:rFonts w:hint="cs"/>
          <w:rtl/>
        </w:rPr>
        <w:t>ی‌</w:t>
      </w:r>
      <w:r w:rsidR="001E589B">
        <w:rPr>
          <w:rFonts w:hint="eastAsia"/>
          <w:rtl/>
        </w:rPr>
        <w:t>کند</w:t>
      </w:r>
      <w:r w:rsidRPr="00210C0D">
        <w:rPr>
          <w:rtl/>
        </w:rPr>
        <w:t>. ا</w:t>
      </w:r>
      <w:r w:rsidRPr="00210C0D">
        <w:rPr>
          <w:rFonts w:hint="cs"/>
          <w:rtl/>
        </w:rPr>
        <w:t>ی</w:t>
      </w:r>
      <w:r w:rsidRPr="00210C0D">
        <w:rPr>
          <w:rFonts w:hint="eastAsia"/>
          <w:rtl/>
        </w:rPr>
        <w:t>ن</w:t>
      </w:r>
      <w:r w:rsidRPr="00210C0D">
        <w:rPr>
          <w:rtl/>
        </w:rPr>
        <w:t xml:space="preserve"> </w:t>
      </w:r>
      <w:r w:rsidRPr="00210C0D">
        <w:rPr>
          <w:rFonts w:hint="cs"/>
          <w:rtl/>
        </w:rPr>
        <w:t>ی</w:t>
      </w:r>
      <w:r w:rsidRPr="00210C0D">
        <w:rPr>
          <w:rFonts w:hint="eastAsia"/>
          <w:rtl/>
        </w:rPr>
        <w:t>ک</w:t>
      </w:r>
      <w:r w:rsidRPr="00210C0D">
        <w:rPr>
          <w:rtl/>
        </w:rPr>
        <w:t xml:space="preserve"> </w:t>
      </w:r>
      <w:r w:rsidR="00674CB0">
        <w:rPr>
          <w:rtl/>
        </w:rPr>
        <w:t>تقو</w:t>
      </w:r>
      <w:r w:rsidR="00674CB0">
        <w:rPr>
          <w:rFonts w:hint="cs"/>
          <w:rtl/>
        </w:rPr>
        <w:t>ی</w:t>
      </w:r>
      <w:r w:rsidR="00674CB0">
        <w:rPr>
          <w:rFonts w:hint="eastAsia"/>
          <w:rtl/>
        </w:rPr>
        <w:t>ت‌کننده</w:t>
      </w:r>
      <w:r w:rsidRPr="00210C0D">
        <w:rPr>
          <w:rtl/>
        </w:rPr>
        <w:t xml:space="preserve"> </w:t>
      </w:r>
      <w:r>
        <w:rPr>
          <w:rFonts w:hint="cs"/>
          <w:rtl/>
        </w:rPr>
        <w:t xml:space="preserve">32 </w:t>
      </w:r>
      <w:r w:rsidRPr="00210C0D">
        <w:rPr>
          <w:rtl/>
        </w:rPr>
        <w:t>کاناله با 7 جفت</w:t>
      </w:r>
      <w:r w:rsidR="00821968">
        <w:rPr>
          <w:rFonts w:hint="cs"/>
          <w:rtl/>
        </w:rPr>
        <w:t xml:space="preserve"> الکترود</w:t>
      </w:r>
      <w:r w:rsidRPr="00210C0D">
        <w:rPr>
          <w:rtl/>
        </w:rPr>
        <w:t xml:space="preserve"> فعال و مرجع با نرخ </w:t>
      </w:r>
      <w:r w:rsidR="00674CB0">
        <w:rPr>
          <w:rtl/>
        </w:rPr>
        <w:t>نمونه‌بردار</w:t>
      </w:r>
      <w:r w:rsidR="00674CB0">
        <w:rPr>
          <w:rFonts w:hint="cs"/>
          <w:rtl/>
        </w:rPr>
        <w:t>ی</w:t>
      </w:r>
      <w:r w:rsidRPr="00210C0D">
        <w:rPr>
          <w:rtl/>
        </w:rPr>
        <w:t xml:space="preserve"> </w:t>
      </w:r>
      <w:r w:rsidR="001317A6">
        <w:rPr>
          <w:rFonts w:hint="cs"/>
          <w:rtl/>
        </w:rPr>
        <w:t>250 تا 500</w:t>
      </w:r>
      <w:r w:rsidRPr="00210C0D">
        <w:rPr>
          <w:rtl/>
        </w:rPr>
        <w:t xml:space="preserve"> هرتز است. </w:t>
      </w:r>
      <w:r w:rsidR="00674CB0">
        <w:rPr>
          <w:rtl/>
        </w:rPr>
        <w:t>نرم‌افزار</w:t>
      </w:r>
      <w:r w:rsidRPr="00210C0D">
        <w:rPr>
          <w:rtl/>
        </w:rPr>
        <w:t xml:space="preserve"> </w:t>
      </w:r>
      <w:r w:rsidR="00674CB0">
        <w:rPr>
          <w:rtl/>
        </w:rPr>
        <w:t>جمع‌آور</w:t>
      </w:r>
      <w:r w:rsidR="00674CB0">
        <w:rPr>
          <w:rFonts w:hint="cs"/>
          <w:rtl/>
        </w:rPr>
        <w:t>ی</w:t>
      </w:r>
      <w:r w:rsidRPr="00210C0D">
        <w:rPr>
          <w:rtl/>
        </w:rPr>
        <w:t xml:space="preserve"> اطلاعات </w:t>
      </w:r>
      <w:r w:rsidR="001317A6">
        <w:rPr>
          <w:rFonts w:hint="cs"/>
          <w:rtl/>
        </w:rPr>
        <w:t xml:space="preserve">این دستگاه </w:t>
      </w:r>
      <w:r w:rsidRPr="00210C0D">
        <w:rPr>
          <w:rtl/>
        </w:rPr>
        <w:t>قابل</w:t>
      </w:r>
      <w:r w:rsidRPr="00210C0D">
        <w:rPr>
          <w:rFonts w:hint="cs"/>
          <w:rtl/>
        </w:rPr>
        <w:t>ی</w:t>
      </w:r>
      <w:r w:rsidRPr="00210C0D">
        <w:rPr>
          <w:rFonts w:hint="eastAsia"/>
          <w:rtl/>
        </w:rPr>
        <w:t>ت</w:t>
      </w:r>
      <w:r w:rsidRPr="00210C0D">
        <w:rPr>
          <w:rtl/>
        </w:rPr>
        <w:t xml:space="preserve"> ضبط و</w:t>
      </w:r>
      <w:r w:rsidRPr="00210C0D">
        <w:rPr>
          <w:rFonts w:hint="cs"/>
          <w:rtl/>
        </w:rPr>
        <w:t>ی</w:t>
      </w:r>
      <w:r w:rsidRPr="00210C0D">
        <w:rPr>
          <w:rFonts w:hint="eastAsia"/>
          <w:rtl/>
        </w:rPr>
        <w:t>دئو،</w:t>
      </w:r>
      <w:r w:rsidRPr="00210C0D">
        <w:rPr>
          <w:rtl/>
        </w:rPr>
        <w:t xml:space="preserve"> کنترل </w:t>
      </w:r>
      <w:r w:rsidR="002F0458">
        <w:rPr>
          <w:rFonts w:hint="cs"/>
          <w:rtl/>
        </w:rPr>
        <w:t>ثبت داده</w:t>
      </w:r>
      <w:r w:rsidR="00821968">
        <w:rPr>
          <w:rFonts w:hint="cs"/>
          <w:rtl/>
        </w:rPr>
        <w:t xml:space="preserve"> و</w:t>
      </w:r>
      <w:r w:rsidRPr="00210C0D">
        <w:rPr>
          <w:rtl/>
        </w:rPr>
        <w:t xml:space="preserve"> تشخ</w:t>
      </w:r>
      <w:r w:rsidRPr="00210C0D">
        <w:rPr>
          <w:rFonts w:hint="cs"/>
          <w:rtl/>
        </w:rPr>
        <w:t>ی</w:t>
      </w:r>
      <w:r w:rsidRPr="00210C0D">
        <w:rPr>
          <w:rFonts w:hint="eastAsia"/>
          <w:rtl/>
        </w:rPr>
        <w:t>ص</w:t>
      </w:r>
      <w:r w:rsidRPr="00210C0D">
        <w:rPr>
          <w:rtl/>
        </w:rPr>
        <w:t xml:space="preserve"> </w:t>
      </w:r>
      <w:r w:rsidR="002F0458" w:rsidRPr="003016AA">
        <w:rPr>
          <w:rFonts w:hint="cs"/>
          <w:rtl/>
        </w:rPr>
        <w:t>سنبله</w:t>
      </w:r>
      <w:r w:rsidR="00662D8C">
        <w:t xml:space="preserve"> </w:t>
      </w:r>
      <w:r w:rsidR="00662D8C">
        <w:rPr>
          <w:rFonts w:hint="cs"/>
          <w:rtl/>
        </w:rPr>
        <w:t>(اسپایک)</w:t>
      </w:r>
      <w:r w:rsidRPr="00210C0D">
        <w:rPr>
          <w:rtl/>
        </w:rPr>
        <w:t xml:space="preserve"> را دارد</w:t>
      </w:r>
      <w:r w:rsidR="00AC3909">
        <w:rPr>
          <w:rFonts w:hint="cs"/>
          <w:rtl/>
        </w:rPr>
        <w:t xml:space="preserve"> </w:t>
      </w:r>
      <w:r w:rsidR="00F0300A">
        <w:rPr>
          <w:rtl/>
        </w:rPr>
        <w:fldChar w:fldCharType="begin"/>
      </w:r>
      <w:r w:rsidR="00DF103C">
        <w:rPr>
          <w:rFonts w:cs="Times New Roman"/>
          <w:rtl/>
        </w:rPr>
        <w:instrText xml:space="preserve"> </w:instrText>
      </w:r>
      <w:r w:rsidR="00DF103C">
        <w:rPr>
          <w:rFonts w:cs="Times New Roman"/>
        </w:rPr>
        <w:instrText>ADDIN ZOTERO_ITEM CSL_CITATION {"citationID":"XpNEl2BM","properties":{"formattedCitation":"[8]","plainCitation":"[8]","noteIndex":0},"citationItems":[{"id":559,"uris":["http://zotero.org/users/local/23Uy3QXV/items/J9WGSKTY"],"itemData":{"id":559,"type</w:instrText>
      </w:r>
      <w:r w:rsidR="00DF103C">
        <w:rPr>
          <w:rFonts w:cs="Times New Roman"/>
          <w:rtl/>
        </w:rPr>
        <w:instrText>":"</w:instrText>
      </w:r>
      <w:r w:rsidR="00DF103C">
        <w:rPr>
          <w:rFonts w:cs="Times New Roman"/>
        </w:rPr>
        <w:instrText>webpage","abstract":"All accessories are in good condition. No PC is included. Includes everything in the pictures and nothing else. All international sales are final. Arc Essentia EEG Amplifier 190290-200. Arc Essentia Amplifier Arm Mount.","container-title":"eBay","language":"en-US","title":"Cadwell ARC Essentia EEG Amplifier Monitoring System w/ Remote Input Box &amp; Accs","URL":"https://www.ebay.com/itm/234507537072","accessed":{"date-parts":[["2022",5,31]]}}}],"schema":"https://github.com/citation-style</w:instrText>
      </w:r>
      <w:r w:rsidR="00DF103C">
        <w:rPr>
          <w:rFonts w:cs="Times New Roman"/>
          <w:rtl/>
        </w:rPr>
        <w:instrText>-</w:instrText>
      </w:r>
      <w:r w:rsidR="00DF103C">
        <w:rPr>
          <w:rFonts w:cs="Times New Roman"/>
        </w:rPr>
        <w:instrText>language/schema/raw/master/csl-citation.json</w:instrText>
      </w:r>
      <w:r w:rsidR="00DF103C">
        <w:rPr>
          <w:rFonts w:cs="Times New Roman"/>
          <w:rtl/>
        </w:rPr>
        <w:instrText xml:space="preserve">"} </w:instrText>
      </w:r>
      <w:r w:rsidR="00F0300A">
        <w:rPr>
          <w:rtl/>
        </w:rPr>
        <w:fldChar w:fldCharType="separate"/>
      </w:r>
      <w:r w:rsidR="00DF103C">
        <w:rPr>
          <w:rFonts w:cs="Times New Roman"/>
          <w:noProof/>
          <w:rtl/>
        </w:rPr>
        <w:t>[8]</w:t>
      </w:r>
      <w:r w:rsidR="00F0300A">
        <w:rPr>
          <w:rtl/>
        </w:rPr>
        <w:fldChar w:fldCharType="end"/>
      </w:r>
      <w:r w:rsidR="001E589B">
        <w:rPr>
          <w:rtl/>
        </w:rPr>
        <w:t xml:space="preserve">. </w:t>
      </w:r>
    </w:p>
    <w:p w14:paraId="64BA8532" w14:textId="23D692EC" w:rsidR="00EA4F45" w:rsidRDefault="00EA4F45" w:rsidP="00821968">
      <w:pPr>
        <w:pStyle w:val="ListParagraph"/>
        <w:numPr>
          <w:ilvl w:val="0"/>
          <w:numId w:val="8"/>
        </w:numPr>
      </w:pPr>
      <w:r>
        <w:rPr>
          <w:rFonts w:hint="cs"/>
          <w:rtl/>
        </w:rPr>
        <w:lastRenderedPageBreak/>
        <w:t>شرکت ای</w:t>
      </w:r>
      <w:r w:rsidR="00585D13">
        <w:rPr>
          <w:rFonts w:hint="cs"/>
          <w:rtl/>
        </w:rPr>
        <w:t>‌</w:t>
      </w:r>
      <w:r>
        <w:rPr>
          <w:rFonts w:hint="cs"/>
          <w:rtl/>
        </w:rPr>
        <w:t>ان</w:t>
      </w:r>
      <w:r w:rsidR="00585D13">
        <w:rPr>
          <w:rFonts w:hint="cs"/>
          <w:rtl/>
        </w:rPr>
        <w:t>‌</w:t>
      </w:r>
      <w:r>
        <w:rPr>
          <w:rFonts w:hint="cs"/>
          <w:rtl/>
        </w:rPr>
        <w:t>ت</w:t>
      </w:r>
      <w:r w:rsidR="00674CB0">
        <w:rPr>
          <w:rFonts w:hint="cs"/>
          <w:rtl/>
        </w:rPr>
        <w:t>ی</w:t>
      </w:r>
      <w:r w:rsidR="00674CB0">
        <w:rPr>
          <w:rtl/>
        </w:rPr>
        <w:t xml:space="preserve"> - ن</w:t>
      </w:r>
      <w:r>
        <w:rPr>
          <w:rFonts w:hint="cs"/>
          <w:rtl/>
        </w:rPr>
        <w:t>ورو</w:t>
      </w:r>
      <w:r>
        <w:rPr>
          <w:rStyle w:val="FootnoteReference"/>
          <w:rtl/>
        </w:rPr>
        <w:footnoteReference w:id="38"/>
      </w:r>
      <w:r>
        <w:rPr>
          <w:rFonts w:hint="cs"/>
          <w:rtl/>
        </w:rPr>
        <w:t xml:space="preserve"> </w:t>
      </w:r>
      <w:r w:rsidR="00674CB0">
        <w:rPr>
          <w:rtl/>
        </w:rPr>
        <w:t>تقو</w:t>
      </w:r>
      <w:r w:rsidR="00674CB0">
        <w:rPr>
          <w:rFonts w:hint="cs"/>
          <w:rtl/>
        </w:rPr>
        <w:t>ی</w:t>
      </w:r>
      <w:r w:rsidR="00674CB0">
        <w:rPr>
          <w:rFonts w:hint="eastAsia"/>
          <w:rtl/>
        </w:rPr>
        <w:t>ت‌کننده</w:t>
      </w:r>
      <w:r>
        <w:rPr>
          <w:rtl/>
        </w:rPr>
        <w:t xml:space="preserve"> 64 کاناله ورزش</w:t>
      </w:r>
      <w:r>
        <w:rPr>
          <w:rFonts w:hint="cs"/>
          <w:rtl/>
        </w:rPr>
        <w:t>ی</w:t>
      </w:r>
      <w:r>
        <w:rPr>
          <w:rtl/>
        </w:rPr>
        <w:t xml:space="preserve"> </w:t>
      </w:r>
      <w:r w:rsidR="00674CB0">
        <w:rPr>
          <w:rtl/>
        </w:rPr>
        <w:t>فشرده‌ا</w:t>
      </w:r>
      <w:r w:rsidR="00674CB0">
        <w:rPr>
          <w:rFonts w:hint="cs"/>
          <w:rtl/>
        </w:rPr>
        <w:t>ی</w:t>
      </w:r>
      <w:r>
        <w:rPr>
          <w:rtl/>
        </w:rPr>
        <w:t xml:space="preserve"> را با آزاد</w:t>
      </w:r>
      <w:r>
        <w:rPr>
          <w:rFonts w:hint="cs"/>
          <w:rtl/>
        </w:rPr>
        <w:t>ی</w:t>
      </w:r>
      <w:r>
        <w:rPr>
          <w:rtl/>
        </w:rPr>
        <w:t xml:space="preserve"> کامل برا</w:t>
      </w:r>
      <w:r>
        <w:rPr>
          <w:rFonts w:hint="cs"/>
          <w:rtl/>
        </w:rPr>
        <w:t>ی</w:t>
      </w:r>
      <w:r>
        <w:rPr>
          <w:rtl/>
        </w:rPr>
        <w:t xml:space="preserve"> جمع‌آور</w:t>
      </w:r>
      <w:r>
        <w:rPr>
          <w:rFonts w:hint="cs"/>
          <w:rtl/>
        </w:rPr>
        <w:t>ی</w:t>
      </w:r>
      <w:r>
        <w:rPr>
          <w:rtl/>
        </w:rPr>
        <w:t xml:space="preserve"> </w:t>
      </w:r>
      <w:r w:rsidR="003A2EE7">
        <w:rPr>
          <w:rFonts w:hint="cs"/>
          <w:rtl/>
        </w:rPr>
        <w:t>الکتروانسفالوگرام</w:t>
      </w:r>
      <w:r>
        <w:rPr>
          <w:rtl/>
        </w:rPr>
        <w:t xml:space="preserve"> با چگال</w:t>
      </w:r>
      <w:r>
        <w:rPr>
          <w:rFonts w:hint="cs"/>
          <w:rtl/>
        </w:rPr>
        <w:t>ی</w:t>
      </w:r>
      <w:r>
        <w:rPr>
          <w:rtl/>
        </w:rPr>
        <w:t xml:space="preserve"> بالا، س</w:t>
      </w:r>
      <w:r>
        <w:rPr>
          <w:rFonts w:hint="cs"/>
          <w:rtl/>
        </w:rPr>
        <w:t>ی</w:t>
      </w:r>
      <w:r>
        <w:rPr>
          <w:rFonts w:hint="eastAsia"/>
          <w:rtl/>
        </w:rPr>
        <w:t>گنال‌ها</w:t>
      </w:r>
      <w:r>
        <w:rPr>
          <w:rFonts w:hint="cs"/>
          <w:rtl/>
        </w:rPr>
        <w:t>ی</w:t>
      </w:r>
      <w:r>
        <w:rPr>
          <w:rtl/>
        </w:rPr>
        <w:t xml:space="preserve"> </w:t>
      </w:r>
      <w:r w:rsidR="000C04B0" w:rsidRPr="000C04B0">
        <w:rPr>
          <w:rtl/>
        </w:rPr>
        <w:t>الکتروم</w:t>
      </w:r>
      <w:r w:rsidR="000C04B0" w:rsidRPr="000C04B0">
        <w:rPr>
          <w:rFonts w:hint="cs"/>
          <w:rtl/>
        </w:rPr>
        <w:t>ی</w:t>
      </w:r>
      <w:r w:rsidR="000C04B0" w:rsidRPr="000C04B0">
        <w:rPr>
          <w:rFonts w:hint="eastAsia"/>
          <w:rtl/>
        </w:rPr>
        <w:t>وگراف</w:t>
      </w:r>
      <w:r w:rsidR="000C04B0" w:rsidRPr="000C04B0">
        <w:rPr>
          <w:rFonts w:hint="cs"/>
          <w:rtl/>
        </w:rPr>
        <w:t>ی</w:t>
      </w:r>
      <w:r w:rsidR="00287B80">
        <w:rPr>
          <w:rStyle w:val="FootnoteReference"/>
          <w:rtl/>
        </w:rPr>
        <w:footnoteReference w:id="39"/>
      </w:r>
      <w:r w:rsidR="000C04B0">
        <w:rPr>
          <w:rFonts w:hint="cs"/>
          <w:rtl/>
        </w:rPr>
        <w:t xml:space="preserve"> یا</w:t>
      </w:r>
      <w:r w:rsidR="000C04B0" w:rsidRPr="000C04B0">
        <w:rPr>
          <w:rtl/>
        </w:rPr>
        <w:t xml:space="preserve"> نوار عصب و عضله </w:t>
      </w:r>
      <w:r>
        <w:rPr>
          <w:rtl/>
        </w:rPr>
        <w:t>دوقطب</w:t>
      </w:r>
      <w:r>
        <w:rPr>
          <w:rFonts w:hint="cs"/>
          <w:rtl/>
        </w:rPr>
        <w:t>ی</w:t>
      </w:r>
      <w:r>
        <w:rPr>
          <w:rtl/>
        </w:rPr>
        <w:t xml:space="preserve"> و انواع داده‌ها</w:t>
      </w:r>
      <w:r>
        <w:rPr>
          <w:rFonts w:hint="cs"/>
          <w:rtl/>
        </w:rPr>
        <w:t>ی</w:t>
      </w:r>
      <w:r>
        <w:rPr>
          <w:rtl/>
        </w:rPr>
        <w:t xml:space="preserve"> حسگر ف</w:t>
      </w:r>
      <w:r>
        <w:rPr>
          <w:rFonts w:hint="cs"/>
          <w:rtl/>
        </w:rPr>
        <w:t>ی</w:t>
      </w:r>
      <w:r>
        <w:rPr>
          <w:rFonts w:hint="eastAsia"/>
          <w:rtl/>
        </w:rPr>
        <w:t>ز</w:t>
      </w:r>
      <w:r>
        <w:rPr>
          <w:rFonts w:hint="cs"/>
          <w:rtl/>
        </w:rPr>
        <w:t>ی</w:t>
      </w:r>
      <w:r>
        <w:rPr>
          <w:rFonts w:hint="eastAsia"/>
          <w:rtl/>
        </w:rPr>
        <w:t>ولوژ</w:t>
      </w:r>
      <w:r>
        <w:rPr>
          <w:rFonts w:hint="cs"/>
          <w:rtl/>
        </w:rPr>
        <w:t>ی</w:t>
      </w:r>
      <w:r>
        <w:rPr>
          <w:rFonts w:hint="eastAsia"/>
          <w:rtl/>
        </w:rPr>
        <w:t>ک</w:t>
      </w:r>
      <w:r>
        <w:rPr>
          <w:rFonts w:hint="cs"/>
          <w:rtl/>
        </w:rPr>
        <w:t>ی</w:t>
      </w:r>
      <w:r>
        <w:rPr>
          <w:rtl/>
        </w:rPr>
        <w:t xml:space="preserve"> طراح</w:t>
      </w:r>
      <w:r>
        <w:rPr>
          <w:rFonts w:hint="cs"/>
          <w:rtl/>
        </w:rPr>
        <w:t>ی</w:t>
      </w:r>
      <w:r>
        <w:rPr>
          <w:rtl/>
        </w:rPr>
        <w:t xml:space="preserve"> کرده است.</w:t>
      </w:r>
      <w:r>
        <w:rPr>
          <w:rFonts w:hint="cs"/>
          <w:rtl/>
        </w:rPr>
        <w:t xml:space="preserve"> </w:t>
      </w:r>
      <w:r w:rsidR="00821968">
        <w:rPr>
          <w:rFonts w:hint="cs"/>
          <w:rtl/>
        </w:rPr>
        <w:t>این سیستم</w:t>
      </w:r>
      <w:r w:rsidR="00821968">
        <w:rPr>
          <w:rtl/>
        </w:rPr>
        <w:t xml:space="preserve"> </w:t>
      </w:r>
      <w:r>
        <w:rPr>
          <w:rtl/>
        </w:rPr>
        <w:t>با باتر</w:t>
      </w:r>
      <w:r>
        <w:rPr>
          <w:rFonts w:hint="cs"/>
          <w:rtl/>
        </w:rPr>
        <w:t>ی</w:t>
      </w:r>
      <w:r>
        <w:rPr>
          <w:rtl/>
        </w:rPr>
        <w:t xml:space="preserve"> تا 6 ساعت ضبط کار </w:t>
      </w:r>
      <w:r w:rsidR="001E589B">
        <w:rPr>
          <w:rtl/>
        </w:rPr>
        <w:t>م</w:t>
      </w:r>
      <w:r w:rsidR="001E589B">
        <w:rPr>
          <w:rFonts w:hint="cs"/>
          <w:rtl/>
        </w:rPr>
        <w:t>ی‌</w:t>
      </w:r>
      <w:r w:rsidR="001E589B">
        <w:rPr>
          <w:rFonts w:hint="eastAsia"/>
          <w:rtl/>
        </w:rPr>
        <w:t>کند</w:t>
      </w:r>
      <w:r>
        <w:rPr>
          <w:rtl/>
        </w:rPr>
        <w:t xml:space="preserve">. </w:t>
      </w:r>
      <w:r w:rsidR="00674CB0">
        <w:rPr>
          <w:rtl/>
        </w:rPr>
        <w:t>تقو</w:t>
      </w:r>
      <w:r w:rsidR="00674CB0">
        <w:rPr>
          <w:rFonts w:hint="cs"/>
          <w:rtl/>
        </w:rPr>
        <w:t>ی</w:t>
      </w:r>
      <w:r w:rsidR="00674CB0">
        <w:rPr>
          <w:rFonts w:hint="eastAsia"/>
          <w:rtl/>
        </w:rPr>
        <w:t>ت‌کننده</w:t>
      </w:r>
      <w:r w:rsidR="00585D13" w:rsidRPr="00585D13">
        <w:rPr>
          <w:rtl/>
        </w:rPr>
        <w:t xml:space="preserve"> </w:t>
      </w:r>
      <w:r>
        <w:rPr>
          <w:rtl/>
        </w:rPr>
        <w:t>مستق</w:t>
      </w:r>
      <w:r>
        <w:rPr>
          <w:rFonts w:hint="cs"/>
          <w:rtl/>
        </w:rPr>
        <w:t>ی</w:t>
      </w:r>
      <w:r>
        <w:rPr>
          <w:rFonts w:hint="eastAsia"/>
          <w:rtl/>
        </w:rPr>
        <w:t>ماً</w:t>
      </w:r>
      <w:r>
        <w:rPr>
          <w:rtl/>
        </w:rPr>
        <w:t xml:space="preserve"> به تبلت متصل است و انتقال داده به ک</w:t>
      </w:r>
      <w:r>
        <w:rPr>
          <w:rFonts w:hint="cs"/>
          <w:rtl/>
        </w:rPr>
        <w:t>ی</w:t>
      </w:r>
      <w:r>
        <w:rPr>
          <w:rFonts w:hint="eastAsia"/>
          <w:rtl/>
        </w:rPr>
        <w:t>ف</w:t>
      </w:r>
      <w:r>
        <w:rPr>
          <w:rFonts w:hint="cs"/>
          <w:rtl/>
        </w:rPr>
        <w:t>ی</w:t>
      </w:r>
      <w:r>
        <w:rPr>
          <w:rFonts w:hint="eastAsia"/>
          <w:rtl/>
        </w:rPr>
        <w:t>ت</w:t>
      </w:r>
      <w:r>
        <w:rPr>
          <w:rtl/>
        </w:rPr>
        <w:t xml:space="preserve"> اتصال </w:t>
      </w:r>
      <w:r w:rsidR="00674CB0">
        <w:rPr>
          <w:rtl/>
        </w:rPr>
        <w:t>وا</w:t>
      </w:r>
      <w:r w:rsidR="00674CB0">
        <w:rPr>
          <w:rFonts w:hint="cs"/>
          <w:rtl/>
        </w:rPr>
        <w:t>ی‌</w:t>
      </w:r>
      <w:r w:rsidR="00674CB0">
        <w:rPr>
          <w:rFonts w:hint="eastAsia"/>
          <w:rtl/>
        </w:rPr>
        <w:t>فا</w:t>
      </w:r>
      <w:r w:rsidR="00674CB0">
        <w:rPr>
          <w:rFonts w:hint="cs"/>
          <w:rtl/>
        </w:rPr>
        <w:t>ی</w:t>
      </w:r>
      <w:r>
        <w:rPr>
          <w:rtl/>
        </w:rPr>
        <w:t xml:space="preserve"> </w:t>
      </w:r>
      <w:r>
        <w:rPr>
          <w:rFonts w:hint="cs"/>
          <w:rtl/>
        </w:rPr>
        <w:t>ی</w:t>
      </w:r>
      <w:r>
        <w:rPr>
          <w:rFonts w:hint="eastAsia"/>
          <w:rtl/>
        </w:rPr>
        <w:t>ا</w:t>
      </w:r>
      <w:r>
        <w:rPr>
          <w:rtl/>
        </w:rPr>
        <w:t xml:space="preserve"> بلوتوث بستگ</w:t>
      </w:r>
      <w:r>
        <w:rPr>
          <w:rFonts w:hint="cs"/>
          <w:rtl/>
        </w:rPr>
        <w:t>ی</w:t>
      </w:r>
      <w:r>
        <w:rPr>
          <w:rtl/>
        </w:rPr>
        <w:t xml:space="preserve"> ندارد. نرم‌افزار جمع‌آور</w:t>
      </w:r>
      <w:r>
        <w:rPr>
          <w:rFonts w:hint="cs"/>
          <w:rtl/>
        </w:rPr>
        <w:t>ی</w:t>
      </w:r>
      <w:r>
        <w:rPr>
          <w:rtl/>
        </w:rPr>
        <w:t xml:space="preserve"> داده (نرم‌افزار </w:t>
      </w:r>
      <w:r>
        <w:t>eego</w:t>
      </w:r>
      <w:r>
        <w:rPr>
          <w:rtl/>
        </w:rPr>
        <w:t xml:space="preserve">) </w:t>
      </w:r>
      <w:r>
        <w:rPr>
          <w:rFonts w:hint="cs"/>
          <w:rtl/>
        </w:rPr>
        <w:t>ی</w:t>
      </w:r>
      <w:r>
        <w:rPr>
          <w:rFonts w:hint="eastAsia"/>
          <w:rtl/>
        </w:rPr>
        <w:t>ک</w:t>
      </w:r>
      <w:r>
        <w:rPr>
          <w:rtl/>
        </w:rPr>
        <w:t xml:space="preserve"> رابط کاربر</w:t>
      </w:r>
      <w:r>
        <w:rPr>
          <w:rFonts w:hint="cs"/>
          <w:rtl/>
        </w:rPr>
        <w:t>ی</w:t>
      </w:r>
      <w:r>
        <w:rPr>
          <w:rtl/>
        </w:rPr>
        <w:t xml:space="preserve"> دوستانه را فراهم م</w:t>
      </w:r>
      <w:r>
        <w:rPr>
          <w:rFonts w:hint="cs"/>
          <w:rtl/>
        </w:rPr>
        <w:t>ی‌</w:t>
      </w:r>
      <w:r>
        <w:rPr>
          <w:rFonts w:hint="eastAsia"/>
          <w:rtl/>
        </w:rPr>
        <w:t>کند</w:t>
      </w:r>
      <w:r w:rsidR="00674CB0">
        <w:rPr>
          <w:rtl/>
        </w:rPr>
        <w:t xml:space="preserve"> که </w:t>
      </w:r>
      <w:r w:rsidR="001E589B">
        <w:rPr>
          <w:rtl/>
        </w:rPr>
        <w:t>داده‌ها</w:t>
      </w:r>
      <w:r w:rsidR="001E589B">
        <w:rPr>
          <w:rFonts w:hint="cs"/>
          <w:rtl/>
        </w:rPr>
        <w:t>ی</w:t>
      </w:r>
      <w:r w:rsidR="00FA6C0C">
        <w:rPr>
          <w:rFonts w:hint="cs"/>
          <w:rtl/>
        </w:rPr>
        <w:t xml:space="preserve"> </w:t>
      </w:r>
      <w:r w:rsidR="00674CB0">
        <w:rPr>
          <w:rtl/>
        </w:rPr>
        <w:t>شرکت‌کنندگان</w:t>
      </w:r>
      <w:r>
        <w:rPr>
          <w:rtl/>
        </w:rPr>
        <w:t xml:space="preserve"> جد</w:t>
      </w:r>
      <w:r>
        <w:rPr>
          <w:rFonts w:hint="cs"/>
          <w:rtl/>
        </w:rPr>
        <w:t>ی</w:t>
      </w:r>
      <w:r>
        <w:rPr>
          <w:rFonts w:hint="eastAsia"/>
          <w:rtl/>
        </w:rPr>
        <w:t>د</w:t>
      </w:r>
      <w:r>
        <w:rPr>
          <w:rtl/>
        </w:rPr>
        <w:t xml:space="preserve"> و موجود را مد</w:t>
      </w:r>
      <w:r>
        <w:rPr>
          <w:rFonts w:hint="cs"/>
          <w:rtl/>
        </w:rPr>
        <w:t>ی</w:t>
      </w:r>
      <w:r>
        <w:rPr>
          <w:rtl/>
        </w:rPr>
        <w:t>ر</w:t>
      </w:r>
      <w:r>
        <w:rPr>
          <w:rFonts w:hint="cs"/>
          <w:rtl/>
        </w:rPr>
        <w:t>ی</w:t>
      </w:r>
      <w:r>
        <w:rPr>
          <w:rFonts w:hint="eastAsia"/>
          <w:rtl/>
        </w:rPr>
        <w:t>ت</w:t>
      </w:r>
      <w:r>
        <w:rPr>
          <w:rtl/>
        </w:rPr>
        <w:t xml:space="preserve"> م</w:t>
      </w:r>
      <w:r>
        <w:rPr>
          <w:rFonts w:hint="cs"/>
          <w:rtl/>
        </w:rPr>
        <w:t>ی‌</w:t>
      </w:r>
      <w:r>
        <w:rPr>
          <w:rFonts w:hint="eastAsia"/>
          <w:rtl/>
        </w:rPr>
        <w:t>کند،</w:t>
      </w:r>
      <w:r>
        <w:rPr>
          <w:rtl/>
        </w:rPr>
        <w:t xml:space="preserve"> </w:t>
      </w:r>
      <w:r w:rsidR="00FA6C0C">
        <w:rPr>
          <w:rFonts w:hint="cs"/>
          <w:rtl/>
        </w:rPr>
        <w:t xml:space="preserve">و همچنین </w:t>
      </w:r>
      <w:r>
        <w:rPr>
          <w:rtl/>
        </w:rPr>
        <w:t xml:space="preserve">کاربران را </w:t>
      </w:r>
      <w:r w:rsidR="00FA6C0C">
        <w:rPr>
          <w:rFonts w:hint="cs"/>
          <w:rtl/>
        </w:rPr>
        <w:t>برای</w:t>
      </w:r>
      <w:r>
        <w:rPr>
          <w:rtl/>
        </w:rPr>
        <w:t xml:space="preserve"> تنظ</w:t>
      </w:r>
      <w:r>
        <w:rPr>
          <w:rFonts w:hint="cs"/>
          <w:rtl/>
        </w:rPr>
        <w:t>ی</w:t>
      </w:r>
      <w:r>
        <w:rPr>
          <w:rFonts w:hint="eastAsia"/>
          <w:rtl/>
        </w:rPr>
        <w:t>م</w:t>
      </w:r>
      <w:r>
        <w:rPr>
          <w:rtl/>
        </w:rPr>
        <w:t xml:space="preserve"> </w:t>
      </w:r>
      <w:r w:rsidR="001E589B">
        <w:rPr>
          <w:rtl/>
        </w:rPr>
        <w:t>ثبت‌ها</w:t>
      </w:r>
      <w:r w:rsidR="001E589B">
        <w:rPr>
          <w:rFonts w:hint="cs"/>
          <w:rtl/>
        </w:rPr>
        <w:t>ی</w:t>
      </w:r>
      <w:r>
        <w:rPr>
          <w:rtl/>
        </w:rPr>
        <w:t xml:space="preserve"> جد</w:t>
      </w:r>
      <w:r>
        <w:rPr>
          <w:rFonts w:hint="cs"/>
          <w:rtl/>
        </w:rPr>
        <w:t>ی</w:t>
      </w:r>
      <w:r>
        <w:rPr>
          <w:rFonts w:hint="eastAsia"/>
          <w:rtl/>
        </w:rPr>
        <w:t>د</w:t>
      </w:r>
      <w:r>
        <w:rPr>
          <w:rtl/>
        </w:rPr>
        <w:t xml:space="preserve"> و بررس</w:t>
      </w:r>
      <w:r>
        <w:rPr>
          <w:rFonts w:hint="cs"/>
          <w:rtl/>
        </w:rPr>
        <w:t>ی</w:t>
      </w:r>
      <w:r>
        <w:rPr>
          <w:rtl/>
        </w:rPr>
        <w:t xml:space="preserve"> فا</w:t>
      </w:r>
      <w:r>
        <w:rPr>
          <w:rFonts w:hint="cs"/>
          <w:rtl/>
        </w:rPr>
        <w:t>ی</w:t>
      </w:r>
      <w:r>
        <w:rPr>
          <w:rFonts w:hint="eastAsia"/>
          <w:rtl/>
        </w:rPr>
        <w:t>ل‌ها</w:t>
      </w:r>
      <w:r>
        <w:rPr>
          <w:rFonts w:hint="cs"/>
          <w:rtl/>
        </w:rPr>
        <w:t>ی</w:t>
      </w:r>
      <w:r>
        <w:rPr>
          <w:rtl/>
        </w:rPr>
        <w:t xml:space="preserve"> </w:t>
      </w:r>
      <w:r w:rsidR="00674CB0">
        <w:rPr>
          <w:rtl/>
        </w:rPr>
        <w:t>دادگان</w:t>
      </w:r>
      <w:r w:rsidR="00FA6C0C">
        <w:rPr>
          <w:rFonts w:hint="cs"/>
          <w:rtl/>
        </w:rPr>
        <w:t xml:space="preserve"> ثبت شده </w:t>
      </w:r>
      <w:r>
        <w:rPr>
          <w:rtl/>
        </w:rPr>
        <w:t>راهنما</w:t>
      </w:r>
      <w:r>
        <w:rPr>
          <w:rFonts w:hint="cs"/>
          <w:rtl/>
        </w:rPr>
        <w:t>یی</w:t>
      </w:r>
      <w:r>
        <w:rPr>
          <w:rtl/>
        </w:rPr>
        <w:t xml:space="preserve"> م</w:t>
      </w:r>
      <w:r>
        <w:rPr>
          <w:rFonts w:hint="cs"/>
          <w:rtl/>
        </w:rPr>
        <w:t>ی‌</w:t>
      </w:r>
      <w:r>
        <w:rPr>
          <w:rFonts w:hint="eastAsia"/>
          <w:rtl/>
        </w:rPr>
        <w:t>کند</w:t>
      </w:r>
      <w:r>
        <w:rPr>
          <w:rtl/>
        </w:rPr>
        <w:t xml:space="preserve">.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Pr>
          <w:rtl/>
        </w:rPr>
        <w:t xml:space="preserve"> د</w:t>
      </w:r>
      <w:r>
        <w:rPr>
          <w:rFonts w:hint="cs"/>
          <w:rtl/>
        </w:rPr>
        <w:t>ی</w:t>
      </w:r>
      <w:r>
        <w:rPr>
          <w:rFonts w:hint="eastAsia"/>
          <w:rtl/>
        </w:rPr>
        <w:t>گر</w:t>
      </w:r>
      <w:r>
        <w:rPr>
          <w:rtl/>
        </w:rPr>
        <w:t xml:space="preserve"> ف</w:t>
      </w:r>
      <w:r>
        <w:rPr>
          <w:rFonts w:hint="cs"/>
          <w:rtl/>
        </w:rPr>
        <w:t>ی</w:t>
      </w:r>
      <w:r>
        <w:rPr>
          <w:rFonts w:hint="eastAsia"/>
          <w:rtl/>
        </w:rPr>
        <w:t>لتر</w:t>
      </w:r>
      <w:r>
        <w:rPr>
          <w:rtl/>
        </w:rPr>
        <w:t xml:space="preserve"> اول</w:t>
      </w:r>
      <w:r>
        <w:rPr>
          <w:rFonts w:hint="cs"/>
          <w:rtl/>
        </w:rPr>
        <w:t>ی</w:t>
      </w:r>
      <w:r>
        <w:rPr>
          <w:rFonts w:hint="eastAsia"/>
          <w:rtl/>
        </w:rPr>
        <w:t>ه،</w:t>
      </w:r>
      <w:r>
        <w:rPr>
          <w:rtl/>
        </w:rPr>
        <w:t xml:space="preserve"> </w:t>
      </w:r>
      <w:r w:rsidR="004646DA" w:rsidRPr="004646DA">
        <w:rPr>
          <w:rtl/>
        </w:rPr>
        <w:t>کاهش آرت</w:t>
      </w:r>
      <w:r w:rsidR="004646DA" w:rsidRPr="004646DA">
        <w:rPr>
          <w:rFonts w:hint="cs"/>
          <w:rtl/>
        </w:rPr>
        <w:t>ی</w:t>
      </w:r>
      <w:r w:rsidR="004646DA" w:rsidRPr="004646DA">
        <w:rPr>
          <w:rFonts w:hint="eastAsia"/>
          <w:rtl/>
        </w:rPr>
        <w:t>فکت</w:t>
      </w:r>
      <w:r>
        <w:rPr>
          <w:rtl/>
        </w:rPr>
        <w:t xml:space="preserve">، </w:t>
      </w:r>
      <w:r w:rsidR="00674CB0">
        <w:rPr>
          <w:rtl/>
        </w:rPr>
        <w:t>م</w:t>
      </w:r>
      <w:r w:rsidR="00674CB0">
        <w:rPr>
          <w:rFonts w:hint="cs"/>
          <w:rtl/>
        </w:rPr>
        <w:t>ی</w:t>
      </w:r>
      <w:r w:rsidR="00674CB0">
        <w:rPr>
          <w:rFonts w:hint="eastAsia"/>
          <w:rtl/>
        </w:rPr>
        <w:t>انگ</w:t>
      </w:r>
      <w:r w:rsidR="00674CB0">
        <w:rPr>
          <w:rFonts w:hint="cs"/>
          <w:rtl/>
        </w:rPr>
        <w:t>ی</w:t>
      </w:r>
      <w:r w:rsidR="00674CB0">
        <w:rPr>
          <w:rFonts w:hint="eastAsia"/>
          <w:rtl/>
        </w:rPr>
        <w:t>ن‌گ</w:t>
      </w:r>
      <w:r w:rsidR="00674CB0">
        <w:rPr>
          <w:rFonts w:hint="cs"/>
          <w:rtl/>
        </w:rPr>
        <w:t>ی</w:t>
      </w:r>
      <w:r w:rsidR="00674CB0">
        <w:rPr>
          <w:rFonts w:hint="eastAsia"/>
          <w:rtl/>
        </w:rPr>
        <w:t>ر</w:t>
      </w:r>
      <w:r w:rsidR="00674CB0">
        <w:rPr>
          <w:rFonts w:hint="cs"/>
          <w:rtl/>
        </w:rPr>
        <w:t>ی</w:t>
      </w:r>
      <w:r>
        <w:rPr>
          <w:rtl/>
        </w:rPr>
        <w:t xml:space="preserve"> در حوزه زمان و فرکانس، و </w:t>
      </w:r>
      <w:r w:rsidR="001E589B">
        <w:rPr>
          <w:rtl/>
        </w:rPr>
        <w:t>روش‌های</w:t>
      </w:r>
      <w:r>
        <w:rPr>
          <w:rtl/>
        </w:rPr>
        <w:t xml:space="preserve"> پ</w:t>
      </w:r>
      <w:r>
        <w:rPr>
          <w:rFonts w:hint="cs"/>
          <w:rtl/>
        </w:rPr>
        <w:t>ی</w:t>
      </w:r>
      <w:r>
        <w:rPr>
          <w:rFonts w:hint="eastAsia"/>
          <w:rtl/>
        </w:rPr>
        <w:t>شرفته</w:t>
      </w:r>
      <w:r>
        <w:rPr>
          <w:rtl/>
        </w:rPr>
        <w:t xml:space="preserve"> پردازش س</w:t>
      </w:r>
      <w:r>
        <w:rPr>
          <w:rFonts w:hint="cs"/>
          <w:rtl/>
        </w:rPr>
        <w:t>ی</w:t>
      </w:r>
      <w:r>
        <w:rPr>
          <w:rFonts w:hint="eastAsia"/>
          <w:rtl/>
        </w:rPr>
        <w:t>گنال</w:t>
      </w:r>
      <w:r>
        <w:rPr>
          <w:rtl/>
        </w:rPr>
        <w:t xml:space="preserve"> مانند </w:t>
      </w:r>
      <w:r w:rsidR="00674CB0">
        <w:rPr>
          <w:rtl/>
        </w:rPr>
        <w:t>نقشه‌بردار</w:t>
      </w:r>
      <w:r w:rsidR="00674CB0">
        <w:rPr>
          <w:rFonts w:hint="cs"/>
          <w:rtl/>
        </w:rPr>
        <w:t>ی</w:t>
      </w:r>
      <w:r>
        <w:rPr>
          <w:rtl/>
        </w:rPr>
        <w:t xml:space="preserve"> </w:t>
      </w:r>
      <w:r w:rsidR="00674CB0">
        <w:rPr>
          <w:rtl/>
        </w:rPr>
        <w:t>سه‌بعد</w:t>
      </w:r>
      <w:r w:rsidR="00674CB0">
        <w:rPr>
          <w:rFonts w:hint="cs"/>
          <w:rtl/>
        </w:rPr>
        <w:t>ی</w:t>
      </w:r>
      <w:r>
        <w:rPr>
          <w:rtl/>
        </w:rPr>
        <w:t xml:space="preserve"> و بازساز</w:t>
      </w:r>
      <w:r>
        <w:rPr>
          <w:rFonts w:hint="cs"/>
          <w:rtl/>
        </w:rPr>
        <w:t>ی</w:t>
      </w:r>
      <w:r>
        <w:rPr>
          <w:rtl/>
        </w:rPr>
        <w:t xml:space="preserve"> منبع</w:t>
      </w:r>
      <w:r w:rsidR="004646DA">
        <w:rPr>
          <w:rStyle w:val="FootnoteReference"/>
          <w:rtl/>
        </w:rPr>
        <w:footnoteReference w:id="40"/>
      </w:r>
      <w:r>
        <w:rPr>
          <w:rtl/>
        </w:rPr>
        <w:t xml:space="preserve"> است</w:t>
      </w:r>
      <w:r w:rsidR="00821968">
        <w:rPr>
          <w:rFonts w:hint="cs"/>
          <w:rtl/>
        </w:rPr>
        <w:t xml:space="preserve"> </w:t>
      </w:r>
      <w:r w:rsidR="00EC507B">
        <w:rPr>
          <w:rtl/>
        </w:rPr>
        <w:fldChar w:fldCharType="begin"/>
      </w:r>
      <w:r w:rsidR="00EC507B">
        <w:rPr>
          <w:rFonts w:cs="Times New Roman"/>
          <w:rtl/>
        </w:rPr>
        <w:instrText xml:space="preserve"> </w:instrText>
      </w:r>
      <w:r w:rsidR="00EC507B">
        <w:rPr>
          <w:rFonts w:cs="Times New Roman"/>
        </w:rPr>
        <w:instrText>ADDIN ZOTERO_ITEM CSL_CITATION {"citationID":"UUWxDUHr","properties":{"formattedCitation":"[9]","plainCitation":"[9]","noteIndex":0},"citationItems":[{"id":565,"uris":["http://zotero.org/users/local/23Uy3QXV/items/2MQEC3WI"],"itemData":{"id":565,"type</w:instrText>
      </w:r>
      <w:r w:rsidR="00EC507B">
        <w:rPr>
          <w:rFonts w:cs="Times New Roman"/>
          <w:rtl/>
        </w:rPr>
        <w:instrText>":"</w:instrText>
      </w:r>
      <w:r w:rsidR="00EC507B">
        <w:rPr>
          <w:rFonts w:cs="Times New Roman"/>
        </w:rPr>
        <w:instrText>webpage","title":"eego™sports | ANT Neuro","URL":"https://www.ant-neuro.com/products/eego_sports","accessed":{"date-parts":[["2022",5,31]]}}}],"schema":"https://github.com/citation-style-language/schema/raw/master/csl-citation.json</w:instrText>
      </w:r>
      <w:r w:rsidR="00EC507B">
        <w:rPr>
          <w:rFonts w:cs="Times New Roman"/>
          <w:rtl/>
        </w:rPr>
        <w:instrText xml:space="preserve">"} </w:instrText>
      </w:r>
      <w:r w:rsidR="00EC507B">
        <w:rPr>
          <w:rtl/>
        </w:rPr>
        <w:fldChar w:fldCharType="separate"/>
      </w:r>
      <w:r w:rsidR="00EC507B">
        <w:rPr>
          <w:rFonts w:cs="Times New Roman"/>
          <w:noProof/>
          <w:rtl/>
        </w:rPr>
        <w:t>[9]</w:t>
      </w:r>
      <w:r w:rsidR="00EC507B">
        <w:rPr>
          <w:rtl/>
        </w:rPr>
        <w:fldChar w:fldCharType="end"/>
      </w:r>
      <w:r w:rsidR="001E589B">
        <w:rPr>
          <w:rtl/>
        </w:rPr>
        <w:t xml:space="preserve">. </w:t>
      </w:r>
    </w:p>
    <w:p w14:paraId="21263EF7" w14:textId="469CB0E9" w:rsidR="00802262" w:rsidRDefault="00650234" w:rsidP="008C7C19">
      <w:pPr>
        <w:pStyle w:val="ListParagraph"/>
        <w:numPr>
          <w:ilvl w:val="0"/>
          <w:numId w:val="8"/>
        </w:numPr>
      </w:pPr>
      <w:r>
        <w:rPr>
          <w:rFonts w:hint="cs"/>
          <w:rtl/>
        </w:rPr>
        <w:t>شرکت بیوسمی</w:t>
      </w:r>
      <w:r>
        <w:rPr>
          <w:rStyle w:val="FootnoteReference"/>
          <w:rtl/>
        </w:rPr>
        <w:footnoteReference w:id="41"/>
      </w:r>
      <w:r>
        <w:rPr>
          <w:rFonts w:hint="cs"/>
          <w:rtl/>
        </w:rPr>
        <w:t xml:space="preserve"> </w:t>
      </w:r>
      <w:r w:rsidRPr="00650234">
        <w:rPr>
          <w:rtl/>
        </w:rPr>
        <w:t>تجه</w:t>
      </w:r>
      <w:r w:rsidRPr="00650234">
        <w:rPr>
          <w:rFonts w:hint="cs"/>
          <w:rtl/>
        </w:rPr>
        <w:t>ی</w:t>
      </w:r>
      <w:r w:rsidRPr="00650234">
        <w:rPr>
          <w:rFonts w:hint="eastAsia"/>
          <w:rtl/>
        </w:rPr>
        <w:t>زات</w:t>
      </w:r>
      <w:r w:rsidRPr="00650234">
        <w:rPr>
          <w:rtl/>
        </w:rPr>
        <w:t xml:space="preserve"> پزشک</w:t>
      </w:r>
      <w:r w:rsidRPr="00650234">
        <w:rPr>
          <w:rFonts w:hint="cs"/>
          <w:rtl/>
        </w:rPr>
        <w:t>ی</w:t>
      </w:r>
      <w:r w:rsidRPr="00650234">
        <w:rPr>
          <w:rtl/>
        </w:rPr>
        <w:t xml:space="preserve"> مختلف</w:t>
      </w:r>
      <w:r w:rsidRPr="00650234">
        <w:rPr>
          <w:rFonts w:hint="cs"/>
          <w:rtl/>
        </w:rPr>
        <w:t>ی</w:t>
      </w:r>
      <w:r w:rsidRPr="00650234">
        <w:rPr>
          <w:rtl/>
        </w:rPr>
        <w:t xml:space="preserve"> از جمله </w:t>
      </w:r>
      <w:r w:rsidR="001E589B">
        <w:rPr>
          <w:rtl/>
        </w:rPr>
        <w:t>دستگاه‌ها</w:t>
      </w:r>
      <w:r w:rsidR="001E589B">
        <w:rPr>
          <w:rFonts w:hint="cs"/>
          <w:rtl/>
        </w:rPr>
        <w:t>ی</w:t>
      </w:r>
      <w:r w:rsidRPr="00650234">
        <w:rPr>
          <w:rtl/>
        </w:rPr>
        <w:t xml:space="preserve"> </w:t>
      </w:r>
      <w:r>
        <w:rPr>
          <w:rFonts w:hint="cs"/>
          <w:rtl/>
        </w:rPr>
        <w:t>الکتروانسفالوگرام</w:t>
      </w:r>
      <w:r w:rsidRPr="00650234">
        <w:rPr>
          <w:rtl/>
        </w:rPr>
        <w:t xml:space="preserve"> را ارائه </w:t>
      </w:r>
      <w:r w:rsidR="001E589B">
        <w:rPr>
          <w:rtl/>
        </w:rPr>
        <w:t>م</w:t>
      </w:r>
      <w:r w:rsidR="001E589B">
        <w:rPr>
          <w:rFonts w:hint="cs"/>
          <w:rtl/>
        </w:rPr>
        <w:t>ی‌</w:t>
      </w:r>
      <w:r w:rsidR="001E589B">
        <w:rPr>
          <w:rFonts w:hint="eastAsia"/>
          <w:rtl/>
        </w:rPr>
        <w:t>دهد</w:t>
      </w:r>
      <w:r w:rsidRPr="00650234">
        <w:rPr>
          <w:rtl/>
        </w:rPr>
        <w:t xml:space="preserve">. </w:t>
      </w:r>
      <w:r w:rsidR="006A22B7">
        <w:rPr>
          <w:rFonts w:hint="cs"/>
          <w:rtl/>
        </w:rPr>
        <w:t xml:space="preserve">این دستگاه از </w:t>
      </w:r>
      <w:r w:rsidRPr="00650234">
        <w:rPr>
          <w:rtl/>
        </w:rPr>
        <w:t xml:space="preserve">280 کانال فعال با </w:t>
      </w:r>
      <w:r w:rsidR="00674CB0">
        <w:rPr>
          <w:rtl/>
        </w:rPr>
        <w:t>تقو</w:t>
      </w:r>
      <w:r w:rsidR="00674CB0">
        <w:rPr>
          <w:rFonts w:hint="cs"/>
          <w:rtl/>
        </w:rPr>
        <w:t>ی</w:t>
      </w:r>
      <w:r w:rsidR="00674CB0">
        <w:rPr>
          <w:rFonts w:hint="eastAsia"/>
          <w:rtl/>
        </w:rPr>
        <w:t>ت‌کننده</w:t>
      </w:r>
      <w:r w:rsidRPr="00650234">
        <w:rPr>
          <w:rtl/>
        </w:rPr>
        <w:t xml:space="preserve"> </w:t>
      </w:r>
      <w:r w:rsidR="006A22B7">
        <w:rPr>
          <w:rFonts w:hint="cs"/>
          <w:rtl/>
        </w:rPr>
        <w:t>جریان مستقیم</w:t>
      </w:r>
      <w:r w:rsidRPr="00650234">
        <w:rPr>
          <w:rtl/>
        </w:rPr>
        <w:t xml:space="preserve"> و </w:t>
      </w:r>
      <w:r w:rsidR="00674CB0">
        <w:rPr>
          <w:rtl/>
        </w:rPr>
        <w:t>تفک</w:t>
      </w:r>
      <w:r w:rsidR="00674CB0">
        <w:rPr>
          <w:rFonts w:hint="cs"/>
          <w:rtl/>
        </w:rPr>
        <w:t>ی</w:t>
      </w:r>
      <w:r w:rsidR="00674CB0">
        <w:rPr>
          <w:rFonts w:hint="eastAsia"/>
          <w:rtl/>
        </w:rPr>
        <w:t>ک‌پذ</w:t>
      </w:r>
      <w:r w:rsidR="00674CB0">
        <w:rPr>
          <w:rFonts w:hint="cs"/>
          <w:rtl/>
        </w:rPr>
        <w:t>ی</w:t>
      </w:r>
      <w:r w:rsidR="00674CB0">
        <w:rPr>
          <w:rFonts w:hint="eastAsia"/>
          <w:rtl/>
        </w:rPr>
        <w:t>ر</w:t>
      </w:r>
      <w:r w:rsidR="00674CB0">
        <w:rPr>
          <w:rFonts w:hint="cs"/>
          <w:rtl/>
        </w:rPr>
        <w:t>ی</w:t>
      </w:r>
      <w:r w:rsidR="009233E4" w:rsidRPr="009233E4">
        <w:rPr>
          <w:rtl/>
        </w:rPr>
        <w:t xml:space="preserve"> </w:t>
      </w:r>
      <w:r w:rsidRPr="00650234">
        <w:rPr>
          <w:rtl/>
        </w:rPr>
        <w:t>24 ب</w:t>
      </w:r>
      <w:r w:rsidRPr="00650234">
        <w:rPr>
          <w:rFonts w:hint="cs"/>
          <w:rtl/>
        </w:rPr>
        <w:t>ی</w:t>
      </w:r>
      <w:r w:rsidRPr="00650234">
        <w:rPr>
          <w:rFonts w:hint="eastAsia"/>
          <w:rtl/>
        </w:rPr>
        <w:t>ت</w:t>
      </w:r>
      <w:r w:rsidR="009233E4">
        <w:rPr>
          <w:rFonts w:hint="cs"/>
          <w:rtl/>
        </w:rPr>
        <w:t>ی</w:t>
      </w:r>
      <w:r w:rsidRPr="00650234">
        <w:rPr>
          <w:rtl/>
        </w:rPr>
        <w:t xml:space="preserve"> برا</w:t>
      </w:r>
      <w:r w:rsidRPr="00650234">
        <w:rPr>
          <w:rFonts w:hint="cs"/>
          <w:rtl/>
        </w:rPr>
        <w:t>ی</w:t>
      </w:r>
      <w:r w:rsidRPr="00650234">
        <w:rPr>
          <w:rtl/>
        </w:rPr>
        <w:t xml:space="preserve"> کاربردها</w:t>
      </w:r>
      <w:r w:rsidRPr="00650234">
        <w:rPr>
          <w:rFonts w:hint="cs"/>
          <w:rtl/>
        </w:rPr>
        <w:t>ی</w:t>
      </w:r>
      <w:r w:rsidRPr="00650234">
        <w:rPr>
          <w:rtl/>
        </w:rPr>
        <w:t xml:space="preserve"> تحق</w:t>
      </w:r>
      <w:r w:rsidRPr="00650234">
        <w:rPr>
          <w:rFonts w:hint="cs"/>
          <w:rtl/>
        </w:rPr>
        <w:t>ی</w:t>
      </w:r>
      <w:r w:rsidRPr="00650234">
        <w:rPr>
          <w:rFonts w:hint="eastAsia"/>
          <w:rtl/>
        </w:rPr>
        <w:t>قات</w:t>
      </w:r>
      <w:r w:rsidRPr="00650234">
        <w:rPr>
          <w:rFonts w:hint="cs"/>
          <w:rtl/>
        </w:rPr>
        <w:t>ی</w:t>
      </w:r>
      <w:r w:rsidRPr="00650234">
        <w:rPr>
          <w:rtl/>
        </w:rPr>
        <w:t xml:space="preserve"> تشک</w:t>
      </w:r>
      <w:r w:rsidRPr="00650234">
        <w:rPr>
          <w:rFonts w:hint="cs"/>
          <w:rtl/>
        </w:rPr>
        <w:t>ی</w:t>
      </w:r>
      <w:r w:rsidRPr="00650234">
        <w:rPr>
          <w:rFonts w:hint="eastAsia"/>
          <w:rtl/>
        </w:rPr>
        <w:t>ل</w:t>
      </w:r>
      <w:r w:rsidRPr="00650234">
        <w:rPr>
          <w:rtl/>
        </w:rPr>
        <w:t xml:space="preserve"> شده است. نرخ </w:t>
      </w:r>
      <w:r w:rsidR="00674CB0">
        <w:rPr>
          <w:rtl/>
        </w:rPr>
        <w:t>نمونه‌بردار</w:t>
      </w:r>
      <w:r w:rsidR="00674CB0">
        <w:rPr>
          <w:rFonts w:hint="cs"/>
          <w:rtl/>
        </w:rPr>
        <w:t>ی</w:t>
      </w:r>
      <w:r w:rsidRPr="00650234">
        <w:rPr>
          <w:rtl/>
        </w:rPr>
        <w:t xml:space="preserve"> از 2 تا 16 ک</w:t>
      </w:r>
      <w:r w:rsidRPr="00650234">
        <w:rPr>
          <w:rFonts w:hint="cs"/>
          <w:rtl/>
        </w:rPr>
        <w:t>ی</w:t>
      </w:r>
      <w:r w:rsidRPr="00650234">
        <w:rPr>
          <w:rFonts w:hint="eastAsia"/>
          <w:rtl/>
        </w:rPr>
        <w:t>لوهرتز</w:t>
      </w:r>
      <w:r w:rsidRPr="00650234">
        <w:rPr>
          <w:rtl/>
        </w:rPr>
        <w:t xml:space="preserve">/کانال را ارائه </w:t>
      </w:r>
      <w:r w:rsidR="001E589B">
        <w:rPr>
          <w:rtl/>
        </w:rPr>
        <w:t>م</w:t>
      </w:r>
      <w:r w:rsidR="001E589B">
        <w:rPr>
          <w:rFonts w:hint="cs"/>
          <w:rtl/>
        </w:rPr>
        <w:t>ی‌</w:t>
      </w:r>
      <w:r w:rsidR="001E589B">
        <w:rPr>
          <w:rFonts w:hint="eastAsia"/>
          <w:rtl/>
        </w:rPr>
        <w:t>دهد</w:t>
      </w:r>
      <w:r w:rsidRPr="00650234">
        <w:rPr>
          <w:rtl/>
        </w:rPr>
        <w:t xml:space="preserve"> که قابل </w:t>
      </w:r>
      <w:r w:rsidRPr="00650234">
        <w:rPr>
          <w:rFonts w:hint="eastAsia"/>
          <w:rtl/>
        </w:rPr>
        <w:t>تنظ</w:t>
      </w:r>
      <w:r w:rsidRPr="00650234">
        <w:rPr>
          <w:rFonts w:hint="cs"/>
          <w:rtl/>
        </w:rPr>
        <w:t>ی</w:t>
      </w:r>
      <w:r w:rsidRPr="00650234">
        <w:rPr>
          <w:rFonts w:hint="eastAsia"/>
          <w:rtl/>
        </w:rPr>
        <w:t>م</w:t>
      </w:r>
      <w:r w:rsidRPr="00650234">
        <w:rPr>
          <w:rtl/>
        </w:rPr>
        <w:t xml:space="preserve"> است</w:t>
      </w:r>
      <w:r w:rsidR="001E589B">
        <w:rPr>
          <w:rtl/>
        </w:rPr>
        <w:t xml:space="preserve"> </w:t>
      </w:r>
      <w:r w:rsidR="00E33773">
        <w:rPr>
          <w:rtl/>
        </w:rPr>
        <w:fldChar w:fldCharType="begin"/>
      </w:r>
      <w:r w:rsidR="00E33773">
        <w:rPr>
          <w:rFonts w:cs="Times New Roman"/>
          <w:rtl/>
        </w:rPr>
        <w:instrText xml:space="preserve"> </w:instrText>
      </w:r>
      <w:r w:rsidR="00E33773">
        <w:rPr>
          <w:rFonts w:cs="Times New Roman"/>
        </w:rPr>
        <w:instrText>ADDIN ZOTERO_ITEM CSL_CITATION {"citationID":"9ursp1W2","properties":{"formattedCitation":"[10]","plainCitation":"[10]","noteIndex":0},"citationItems":[{"id":567,"uris":["http://zotero.org/users/local/23Uy3QXV/items/BUSJTAKC"],"itemData":{"id":567,"type</w:instrText>
      </w:r>
      <w:r w:rsidR="00E33773">
        <w:rPr>
          <w:rFonts w:cs="Times New Roman"/>
          <w:rtl/>
        </w:rPr>
        <w:instrText>":"</w:instrText>
      </w:r>
      <w:r w:rsidR="00E33773">
        <w:rPr>
          <w:rFonts w:cs="Times New Roman"/>
        </w:rPr>
        <w:instrText>webpage","title":"Biosemi EEG ECG EMG BSPM NEURO amplifier electrodes","URL":"https://www.biosemi.com/products.htm","accessed":{"date-parts":[["2022",5,31]]}}}],"schema":"https://github.com/citation-style-language/schema/raw/master/csl-citation.json</w:instrText>
      </w:r>
      <w:r w:rsidR="00E33773">
        <w:rPr>
          <w:rFonts w:cs="Times New Roman"/>
          <w:rtl/>
        </w:rPr>
        <w:instrText xml:space="preserve">"} </w:instrText>
      </w:r>
      <w:r w:rsidR="00E33773">
        <w:rPr>
          <w:rtl/>
        </w:rPr>
        <w:fldChar w:fldCharType="separate"/>
      </w:r>
      <w:r w:rsidR="00E33773">
        <w:rPr>
          <w:rFonts w:cs="Times New Roman"/>
          <w:noProof/>
          <w:rtl/>
        </w:rPr>
        <w:t>[10]</w:t>
      </w:r>
      <w:r w:rsidR="00E33773">
        <w:rPr>
          <w:rtl/>
        </w:rPr>
        <w:fldChar w:fldCharType="end"/>
      </w:r>
      <w:r w:rsidR="00821968">
        <w:rPr>
          <w:rFonts w:hint="cs"/>
          <w:rtl/>
        </w:rPr>
        <w:t>.</w:t>
      </w:r>
      <w:r w:rsidRPr="00650234">
        <w:rPr>
          <w:rtl/>
        </w:rPr>
        <w:t xml:space="preserve"> </w:t>
      </w:r>
      <w:r w:rsidR="00674CB0">
        <w:rPr>
          <w:rtl/>
        </w:rPr>
        <w:t>نرم‌افزار</w:t>
      </w:r>
      <w:r w:rsidRPr="00650234">
        <w:rPr>
          <w:rtl/>
        </w:rPr>
        <w:t xml:space="preserve"> </w:t>
      </w:r>
      <w:r w:rsidR="00674CB0">
        <w:rPr>
          <w:rtl/>
        </w:rPr>
        <w:t>جمع‌آور</w:t>
      </w:r>
      <w:r w:rsidR="00674CB0">
        <w:rPr>
          <w:rFonts w:hint="cs"/>
          <w:rtl/>
        </w:rPr>
        <w:t>ی</w:t>
      </w:r>
      <w:r w:rsidRPr="00650234">
        <w:rPr>
          <w:rtl/>
        </w:rPr>
        <w:t xml:space="preserve"> </w:t>
      </w:r>
      <w:r w:rsidR="001E589B">
        <w:rPr>
          <w:rtl/>
        </w:rPr>
        <w:t>داده‌ها</w:t>
      </w:r>
      <w:r w:rsidRPr="00650234">
        <w:rPr>
          <w:rtl/>
        </w:rPr>
        <w:t xml:space="preserve"> بر اساس زبان </w:t>
      </w:r>
      <w:r w:rsidR="00674CB0">
        <w:rPr>
          <w:rtl/>
        </w:rPr>
        <w:t>برنامه‌نو</w:t>
      </w:r>
      <w:r w:rsidR="00674CB0">
        <w:rPr>
          <w:rFonts w:hint="cs"/>
          <w:rtl/>
        </w:rPr>
        <w:t>ی</w:t>
      </w:r>
      <w:r w:rsidR="00674CB0">
        <w:rPr>
          <w:rFonts w:hint="eastAsia"/>
          <w:rtl/>
        </w:rPr>
        <w:t>س</w:t>
      </w:r>
      <w:r w:rsidR="00674CB0">
        <w:rPr>
          <w:rFonts w:hint="cs"/>
          <w:rtl/>
        </w:rPr>
        <w:t>ی</w:t>
      </w:r>
      <w:r w:rsidRPr="00650234">
        <w:rPr>
          <w:rtl/>
        </w:rPr>
        <w:t xml:space="preserve"> </w:t>
      </w:r>
      <w:r w:rsidRPr="00650234">
        <w:t>LabView</w:t>
      </w:r>
      <w:r w:rsidRPr="00650234">
        <w:rPr>
          <w:rtl/>
        </w:rPr>
        <w:t xml:space="preserve"> است. ا</w:t>
      </w:r>
      <w:r w:rsidRPr="00650234">
        <w:rPr>
          <w:rFonts w:hint="cs"/>
          <w:rtl/>
        </w:rPr>
        <w:t>ی</w:t>
      </w:r>
      <w:r w:rsidRPr="00650234">
        <w:rPr>
          <w:rFonts w:hint="eastAsia"/>
          <w:rtl/>
        </w:rPr>
        <w:t>ن</w:t>
      </w:r>
      <w:r w:rsidRPr="00650234">
        <w:rPr>
          <w:rtl/>
        </w:rPr>
        <w:t xml:space="preserve"> نرم‌افزار م</w:t>
      </w:r>
      <w:r w:rsidRPr="00650234">
        <w:rPr>
          <w:rFonts w:hint="cs"/>
          <w:rtl/>
        </w:rPr>
        <w:t>ی‌</w:t>
      </w:r>
      <w:r w:rsidRPr="00650234">
        <w:rPr>
          <w:rFonts w:hint="eastAsia"/>
          <w:rtl/>
        </w:rPr>
        <w:t>تواند</w:t>
      </w:r>
      <w:r w:rsidRPr="00650234">
        <w:rPr>
          <w:rtl/>
        </w:rPr>
        <w:t xml:space="preserve"> عملکردها</w:t>
      </w:r>
      <w:r w:rsidRPr="00650234">
        <w:rPr>
          <w:rFonts w:hint="cs"/>
          <w:rtl/>
        </w:rPr>
        <w:t>ی</w:t>
      </w:r>
      <w:r w:rsidRPr="00650234">
        <w:rPr>
          <w:rtl/>
        </w:rPr>
        <w:t xml:space="preserve"> اساس</w:t>
      </w:r>
      <w:r w:rsidRPr="00650234">
        <w:rPr>
          <w:rFonts w:hint="cs"/>
          <w:rtl/>
        </w:rPr>
        <w:t>ی</w:t>
      </w:r>
      <w:r w:rsidRPr="00650234">
        <w:rPr>
          <w:rtl/>
        </w:rPr>
        <w:t xml:space="preserve"> مانند جمع‌آور</w:t>
      </w:r>
      <w:r w:rsidRPr="00650234">
        <w:rPr>
          <w:rFonts w:hint="cs"/>
          <w:rtl/>
        </w:rPr>
        <w:t>ی</w:t>
      </w:r>
      <w:r w:rsidRPr="00650234">
        <w:rPr>
          <w:rtl/>
        </w:rPr>
        <w:t xml:space="preserve"> داده، نما</w:t>
      </w:r>
      <w:r w:rsidRPr="00650234">
        <w:rPr>
          <w:rFonts w:hint="cs"/>
          <w:rtl/>
        </w:rPr>
        <w:t>ی</w:t>
      </w:r>
      <w:r w:rsidRPr="00650234">
        <w:rPr>
          <w:rFonts w:hint="eastAsia"/>
          <w:rtl/>
        </w:rPr>
        <w:t>ش</w:t>
      </w:r>
      <w:r w:rsidRPr="00650234">
        <w:rPr>
          <w:rtl/>
        </w:rPr>
        <w:t xml:space="preserve"> داده‌ها رو</w:t>
      </w:r>
      <w:r w:rsidRPr="00650234">
        <w:rPr>
          <w:rFonts w:hint="cs"/>
          <w:rtl/>
        </w:rPr>
        <w:t>ی</w:t>
      </w:r>
      <w:r w:rsidRPr="00650234">
        <w:rPr>
          <w:rtl/>
        </w:rPr>
        <w:t xml:space="preserve"> صفحه </w:t>
      </w:r>
      <w:r w:rsidRPr="00650234">
        <w:rPr>
          <w:rFonts w:hint="eastAsia"/>
          <w:rtl/>
        </w:rPr>
        <w:t>با</w:t>
      </w:r>
      <w:r w:rsidRPr="00650234">
        <w:rPr>
          <w:rtl/>
        </w:rPr>
        <w:t xml:space="preserve"> گز</w:t>
      </w:r>
      <w:r w:rsidRPr="00650234">
        <w:rPr>
          <w:rFonts w:hint="cs"/>
          <w:rtl/>
        </w:rPr>
        <w:t>ی</w:t>
      </w:r>
      <w:r w:rsidRPr="00650234">
        <w:rPr>
          <w:rFonts w:hint="eastAsia"/>
          <w:rtl/>
        </w:rPr>
        <w:t>نه‌ها</w:t>
      </w:r>
      <w:r w:rsidRPr="00650234">
        <w:rPr>
          <w:rFonts w:hint="cs"/>
          <w:rtl/>
        </w:rPr>
        <w:t>ی</w:t>
      </w:r>
      <w:r w:rsidRPr="00650234">
        <w:rPr>
          <w:rtl/>
        </w:rPr>
        <w:t xml:space="preserve"> مق</w:t>
      </w:r>
      <w:r w:rsidRPr="00650234">
        <w:rPr>
          <w:rFonts w:hint="cs"/>
          <w:rtl/>
        </w:rPr>
        <w:t>ی</w:t>
      </w:r>
      <w:r w:rsidRPr="00650234">
        <w:rPr>
          <w:rFonts w:hint="eastAsia"/>
          <w:rtl/>
        </w:rPr>
        <w:t>اس‌گذار</w:t>
      </w:r>
      <w:r w:rsidRPr="00650234">
        <w:rPr>
          <w:rFonts w:hint="cs"/>
          <w:rtl/>
        </w:rPr>
        <w:t>ی</w:t>
      </w:r>
      <w:r w:rsidRPr="00650234">
        <w:rPr>
          <w:rtl/>
        </w:rPr>
        <w:t xml:space="preserve"> و ف</w:t>
      </w:r>
      <w:r w:rsidRPr="00650234">
        <w:rPr>
          <w:rFonts w:hint="cs"/>
          <w:rtl/>
        </w:rPr>
        <w:t>ی</w:t>
      </w:r>
      <w:r w:rsidRPr="00650234">
        <w:rPr>
          <w:rFonts w:hint="eastAsia"/>
          <w:rtl/>
        </w:rPr>
        <w:t>لتر،</w:t>
      </w:r>
      <w:r w:rsidRPr="00650234">
        <w:rPr>
          <w:rtl/>
        </w:rPr>
        <w:t xml:space="preserve"> اشتراک‌گذار</w:t>
      </w:r>
      <w:r w:rsidRPr="00650234">
        <w:rPr>
          <w:rFonts w:hint="cs"/>
          <w:rtl/>
        </w:rPr>
        <w:t>ی</w:t>
      </w:r>
      <w:r w:rsidRPr="00650234">
        <w:rPr>
          <w:rtl/>
        </w:rPr>
        <w:t xml:space="preserve"> شبکه، و ذخ</w:t>
      </w:r>
      <w:r w:rsidRPr="00650234">
        <w:rPr>
          <w:rFonts w:hint="cs"/>
          <w:rtl/>
        </w:rPr>
        <w:t>ی</w:t>
      </w:r>
      <w:r w:rsidRPr="00650234">
        <w:rPr>
          <w:rFonts w:hint="eastAsia"/>
          <w:rtl/>
        </w:rPr>
        <w:t>ره</w:t>
      </w:r>
      <w:r w:rsidRPr="00650234">
        <w:rPr>
          <w:rtl/>
        </w:rPr>
        <w:t xml:space="preserve"> داده‌ها در قالب فا</w:t>
      </w:r>
      <w:r w:rsidRPr="00650234">
        <w:rPr>
          <w:rFonts w:hint="cs"/>
          <w:rtl/>
        </w:rPr>
        <w:t>ی</w:t>
      </w:r>
      <w:r w:rsidRPr="00650234">
        <w:rPr>
          <w:rFonts w:hint="eastAsia"/>
          <w:rtl/>
        </w:rPr>
        <w:t>ل</w:t>
      </w:r>
      <w:r w:rsidRPr="00650234">
        <w:rPr>
          <w:rtl/>
        </w:rPr>
        <w:t xml:space="preserve"> </w:t>
      </w:r>
      <w:r w:rsidRPr="00650234">
        <w:t>BDF</w:t>
      </w:r>
      <w:r w:rsidRPr="00650234">
        <w:rPr>
          <w:rtl/>
        </w:rPr>
        <w:t xml:space="preserve"> را انجام دهد. علاوه بر ا</w:t>
      </w:r>
      <w:r w:rsidRPr="00650234">
        <w:rPr>
          <w:rFonts w:hint="cs"/>
          <w:rtl/>
        </w:rPr>
        <w:t>ی</w:t>
      </w:r>
      <w:r w:rsidRPr="00650234">
        <w:rPr>
          <w:rFonts w:hint="eastAsia"/>
          <w:rtl/>
        </w:rPr>
        <w:t>ن،</w:t>
      </w:r>
      <w:r w:rsidRPr="00650234">
        <w:rPr>
          <w:rtl/>
        </w:rPr>
        <w:t xml:space="preserve"> </w:t>
      </w:r>
      <w:r w:rsidR="001649B1">
        <w:rPr>
          <w:rFonts w:hint="cs"/>
          <w:rtl/>
        </w:rPr>
        <w:t xml:space="preserve">این </w:t>
      </w:r>
      <w:r w:rsidRPr="00650234">
        <w:rPr>
          <w:rtl/>
        </w:rPr>
        <w:t>س</w:t>
      </w:r>
      <w:r w:rsidRPr="00650234">
        <w:rPr>
          <w:rFonts w:hint="cs"/>
          <w:rtl/>
        </w:rPr>
        <w:t>ی</w:t>
      </w:r>
      <w:r w:rsidRPr="00650234">
        <w:rPr>
          <w:rFonts w:hint="eastAsia"/>
          <w:rtl/>
        </w:rPr>
        <w:t>ستم</w:t>
      </w:r>
      <w:r w:rsidRPr="00650234">
        <w:rPr>
          <w:rtl/>
        </w:rPr>
        <w:t xml:space="preserve"> </w:t>
      </w:r>
      <w:r w:rsidR="00674CB0">
        <w:rPr>
          <w:rtl/>
        </w:rPr>
        <w:t>سخت‌افزار</w:t>
      </w:r>
      <w:r w:rsidR="00674CB0">
        <w:rPr>
          <w:rFonts w:hint="cs"/>
          <w:rtl/>
        </w:rPr>
        <w:t>ی</w:t>
      </w:r>
      <w:r w:rsidRPr="00650234">
        <w:rPr>
          <w:rtl/>
        </w:rPr>
        <w:t xml:space="preserve"> </w:t>
      </w:r>
      <w:r w:rsidR="001E589B">
        <w:rPr>
          <w:rtl/>
        </w:rPr>
        <w:t>می‌توان</w:t>
      </w:r>
      <w:r w:rsidRPr="00650234">
        <w:rPr>
          <w:rtl/>
        </w:rPr>
        <w:t xml:space="preserve">د با </w:t>
      </w:r>
      <w:r w:rsidR="00674CB0">
        <w:rPr>
          <w:rtl/>
        </w:rPr>
        <w:t>نرم‌افزارها</w:t>
      </w:r>
      <w:r w:rsidR="00674CB0">
        <w:rPr>
          <w:rFonts w:hint="cs"/>
          <w:rtl/>
        </w:rPr>
        <w:t>ی</w:t>
      </w:r>
      <w:r w:rsidRPr="00650234">
        <w:rPr>
          <w:rtl/>
        </w:rPr>
        <w:t xml:space="preserve"> </w:t>
      </w:r>
      <w:r w:rsidR="001649B1">
        <w:rPr>
          <w:rFonts w:hint="cs"/>
          <w:rtl/>
        </w:rPr>
        <w:t xml:space="preserve">الکتروانسفالوگرام </w:t>
      </w:r>
      <w:r w:rsidRPr="00650234">
        <w:rPr>
          <w:rtl/>
        </w:rPr>
        <w:t xml:space="preserve">معروف مانند </w:t>
      </w:r>
      <w:r w:rsidR="00AA0ACB">
        <w:rPr>
          <w:rFonts w:hint="cs"/>
          <w:rtl/>
        </w:rPr>
        <w:t>بسا</w:t>
      </w:r>
      <w:r w:rsidR="00AA0ACB">
        <w:rPr>
          <w:rStyle w:val="FootnoteReference"/>
          <w:rtl/>
        </w:rPr>
        <w:footnoteReference w:id="42"/>
      </w:r>
      <w:r w:rsidR="00AA0ACB">
        <w:rPr>
          <w:rFonts w:hint="cs"/>
          <w:rtl/>
        </w:rPr>
        <w:t xml:space="preserve"> </w:t>
      </w:r>
      <w:r w:rsidRPr="00650234">
        <w:rPr>
          <w:rtl/>
        </w:rPr>
        <w:t xml:space="preserve">و </w:t>
      </w:r>
      <w:r w:rsidR="00AA0ACB">
        <w:rPr>
          <w:rFonts w:hint="cs"/>
          <w:rtl/>
        </w:rPr>
        <w:t>نوروگاید</w:t>
      </w:r>
      <w:r w:rsidR="00AA0ACB">
        <w:rPr>
          <w:rStyle w:val="FootnoteReference"/>
          <w:rtl/>
        </w:rPr>
        <w:footnoteReference w:id="43"/>
      </w:r>
      <w:r w:rsidR="00AA0ACB">
        <w:rPr>
          <w:rFonts w:hint="cs"/>
          <w:rtl/>
        </w:rPr>
        <w:t xml:space="preserve"> </w:t>
      </w:r>
      <w:r w:rsidRPr="00650234">
        <w:rPr>
          <w:rtl/>
        </w:rPr>
        <w:t>ارتباط برقرار کند.</w:t>
      </w:r>
    </w:p>
    <w:p w14:paraId="3511737A" w14:textId="1A5D1A00" w:rsidR="000E6816" w:rsidRDefault="00D85BCC" w:rsidP="000E6816">
      <w:pPr>
        <w:pStyle w:val="ListParagraph"/>
        <w:numPr>
          <w:ilvl w:val="0"/>
          <w:numId w:val="8"/>
        </w:numPr>
      </w:pPr>
      <w:r>
        <w:rPr>
          <w:rFonts w:hint="cs"/>
          <w:rtl/>
        </w:rPr>
        <w:t>شرکت نورواسکن</w:t>
      </w:r>
      <w:r>
        <w:rPr>
          <w:rStyle w:val="FootnoteReference"/>
          <w:rtl/>
        </w:rPr>
        <w:footnoteReference w:id="44"/>
      </w:r>
      <w:r>
        <w:rPr>
          <w:rFonts w:hint="cs"/>
          <w:rtl/>
        </w:rPr>
        <w:t xml:space="preserve"> </w:t>
      </w:r>
      <w:r w:rsidRPr="00D85BCC">
        <w:rPr>
          <w:rtl/>
        </w:rPr>
        <w:t xml:space="preserve">انواع </w:t>
      </w:r>
      <w:r w:rsidR="001E589B">
        <w:rPr>
          <w:rtl/>
        </w:rPr>
        <w:t>س</w:t>
      </w:r>
      <w:r w:rsidR="001E589B">
        <w:rPr>
          <w:rFonts w:hint="cs"/>
          <w:rtl/>
        </w:rPr>
        <w:t>ی</w:t>
      </w:r>
      <w:r w:rsidR="001E589B">
        <w:rPr>
          <w:rFonts w:hint="eastAsia"/>
          <w:rtl/>
        </w:rPr>
        <w:t>ستم‌ها</w:t>
      </w:r>
      <w:r w:rsidR="001E589B">
        <w:rPr>
          <w:rFonts w:hint="cs"/>
          <w:rtl/>
        </w:rPr>
        <w:t>ی</w:t>
      </w:r>
      <w:r w:rsidRPr="00D85BCC">
        <w:rPr>
          <w:rtl/>
        </w:rPr>
        <w:t xml:space="preserve"> </w:t>
      </w:r>
      <w:r>
        <w:rPr>
          <w:rFonts w:hint="cs"/>
          <w:rtl/>
        </w:rPr>
        <w:t>ثبت الکتروانسفالوگرام</w:t>
      </w:r>
      <w:r w:rsidRPr="00D85BCC">
        <w:rPr>
          <w:rtl/>
        </w:rPr>
        <w:t xml:space="preserve"> و </w:t>
      </w:r>
      <w:r w:rsidR="00674CB0">
        <w:rPr>
          <w:rtl/>
        </w:rPr>
        <w:t>تجز</w:t>
      </w:r>
      <w:r w:rsidR="00674CB0">
        <w:rPr>
          <w:rFonts w:hint="cs"/>
          <w:rtl/>
        </w:rPr>
        <w:t>ی</w:t>
      </w:r>
      <w:r w:rsidR="00674CB0">
        <w:rPr>
          <w:rFonts w:hint="eastAsia"/>
          <w:rtl/>
        </w:rPr>
        <w:t>ه‌وتحل</w:t>
      </w:r>
      <w:r w:rsidR="00674CB0">
        <w:rPr>
          <w:rFonts w:hint="cs"/>
          <w:rtl/>
        </w:rPr>
        <w:t>ی</w:t>
      </w:r>
      <w:r w:rsidR="00674CB0">
        <w:rPr>
          <w:rFonts w:hint="eastAsia"/>
          <w:rtl/>
        </w:rPr>
        <w:t>ل</w:t>
      </w:r>
      <w:r w:rsidRPr="00D85BCC">
        <w:rPr>
          <w:rtl/>
        </w:rPr>
        <w:t xml:space="preserve"> </w:t>
      </w:r>
      <w:r w:rsidR="001E589B">
        <w:rPr>
          <w:rtl/>
        </w:rPr>
        <w:t>داده‌ها</w:t>
      </w:r>
      <w:r w:rsidR="001E589B">
        <w:rPr>
          <w:rFonts w:hint="cs"/>
          <w:rtl/>
        </w:rPr>
        <w:t>ی</w:t>
      </w:r>
      <w:r w:rsidRPr="00D85BCC">
        <w:rPr>
          <w:rtl/>
        </w:rPr>
        <w:t xml:space="preserve"> </w:t>
      </w:r>
      <w:r w:rsidR="001E589B">
        <w:rPr>
          <w:rtl/>
        </w:rPr>
        <w:t>پتانس</w:t>
      </w:r>
      <w:r w:rsidR="001E589B">
        <w:rPr>
          <w:rFonts w:hint="cs"/>
          <w:rtl/>
        </w:rPr>
        <w:t>ی</w:t>
      </w:r>
      <w:r w:rsidR="001E589B">
        <w:rPr>
          <w:rFonts w:hint="eastAsia"/>
          <w:rtl/>
        </w:rPr>
        <w:t>ل‌ها</w:t>
      </w:r>
      <w:r w:rsidR="001E589B">
        <w:rPr>
          <w:rFonts w:hint="cs"/>
          <w:rtl/>
        </w:rPr>
        <w:t>ی</w:t>
      </w:r>
      <w:r w:rsidRPr="00D85BCC">
        <w:rPr>
          <w:rtl/>
        </w:rPr>
        <w:t xml:space="preserve"> مرتبط با ر</w:t>
      </w:r>
      <w:r w:rsidR="00821968">
        <w:rPr>
          <w:rFonts w:hint="cs"/>
          <w:rtl/>
        </w:rPr>
        <w:t>خ</w:t>
      </w:r>
      <w:r w:rsidRPr="00D85BCC">
        <w:rPr>
          <w:rFonts w:hint="eastAsia"/>
          <w:rtl/>
        </w:rPr>
        <w:t>داد</w:t>
      </w:r>
      <w:r w:rsidRPr="00D85BCC">
        <w:rPr>
          <w:rtl/>
        </w:rPr>
        <w:t xml:space="preserve"> </w:t>
      </w:r>
      <w:r>
        <w:rPr>
          <w:rFonts w:hint="cs"/>
          <w:rtl/>
        </w:rPr>
        <w:t>(</w:t>
      </w:r>
      <w:r w:rsidRPr="00D85BCC">
        <w:t>ERP</w:t>
      </w:r>
      <w:r>
        <w:rPr>
          <w:rFonts w:hint="cs"/>
          <w:rtl/>
        </w:rPr>
        <w:t>)</w:t>
      </w:r>
      <w:r w:rsidRPr="00D85BCC">
        <w:rPr>
          <w:rtl/>
        </w:rPr>
        <w:t xml:space="preserve"> را ارائه </w:t>
      </w:r>
      <w:r w:rsidR="001E589B">
        <w:rPr>
          <w:rtl/>
        </w:rPr>
        <w:t>م</w:t>
      </w:r>
      <w:r w:rsidR="001E589B">
        <w:rPr>
          <w:rFonts w:hint="cs"/>
          <w:rtl/>
        </w:rPr>
        <w:t>ی‌</w:t>
      </w:r>
      <w:r w:rsidR="001E589B">
        <w:rPr>
          <w:rFonts w:hint="eastAsia"/>
          <w:rtl/>
        </w:rPr>
        <w:t>دهد</w:t>
      </w:r>
      <w:r w:rsidRPr="00D85BCC">
        <w:rPr>
          <w:rtl/>
        </w:rPr>
        <w:t>. س</w:t>
      </w:r>
      <w:r w:rsidRPr="00D85BCC">
        <w:rPr>
          <w:rFonts w:hint="cs"/>
          <w:rtl/>
        </w:rPr>
        <w:t>ی</w:t>
      </w:r>
      <w:r w:rsidRPr="00D85BCC">
        <w:rPr>
          <w:rFonts w:hint="eastAsia"/>
          <w:rtl/>
        </w:rPr>
        <w:t>ستم</w:t>
      </w:r>
      <w:r w:rsidRPr="00D85BCC">
        <w:rPr>
          <w:rtl/>
        </w:rPr>
        <w:t xml:space="preserve"> </w:t>
      </w:r>
      <w:r w:rsidR="00697D34">
        <w:rPr>
          <w:rFonts w:hint="cs"/>
          <w:rtl/>
        </w:rPr>
        <w:t>سیناپس آرتی الکتروانسفالوگرام</w:t>
      </w:r>
      <w:r w:rsidR="00697D34">
        <w:rPr>
          <w:rStyle w:val="FootnoteReference"/>
          <w:rtl/>
        </w:rPr>
        <w:footnoteReference w:id="45"/>
      </w:r>
      <w:r w:rsidR="00697D34">
        <w:rPr>
          <w:rFonts w:hint="cs"/>
          <w:rtl/>
        </w:rPr>
        <w:t xml:space="preserve"> </w:t>
      </w:r>
      <w:r w:rsidR="00674CB0">
        <w:rPr>
          <w:rtl/>
        </w:rPr>
        <w:t>تقو</w:t>
      </w:r>
      <w:r w:rsidR="00674CB0">
        <w:rPr>
          <w:rFonts w:hint="cs"/>
          <w:rtl/>
        </w:rPr>
        <w:t>ی</w:t>
      </w:r>
      <w:r w:rsidR="00674CB0">
        <w:rPr>
          <w:rFonts w:hint="eastAsia"/>
          <w:rtl/>
        </w:rPr>
        <w:t>ت‌کننده‌ها</w:t>
      </w:r>
      <w:r w:rsidR="00674CB0">
        <w:rPr>
          <w:rFonts w:hint="cs"/>
          <w:rtl/>
        </w:rPr>
        <w:t>ی</w:t>
      </w:r>
      <w:r w:rsidRPr="00D85BCC">
        <w:rPr>
          <w:rtl/>
        </w:rPr>
        <w:t xml:space="preserve"> 64، 128 و 256 کانال</w:t>
      </w:r>
      <w:r w:rsidRPr="00D85BCC">
        <w:rPr>
          <w:rFonts w:hint="cs"/>
          <w:rtl/>
        </w:rPr>
        <w:t>ی</w:t>
      </w:r>
      <w:r w:rsidRPr="00D85BCC">
        <w:rPr>
          <w:rtl/>
        </w:rPr>
        <w:t xml:space="preserve"> شامل پ</w:t>
      </w:r>
      <w:r w:rsidRPr="00D85BCC">
        <w:rPr>
          <w:rFonts w:hint="cs"/>
          <w:rtl/>
        </w:rPr>
        <w:t>ی</w:t>
      </w:r>
      <w:r w:rsidRPr="00D85BCC">
        <w:rPr>
          <w:rFonts w:hint="eastAsia"/>
          <w:rtl/>
        </w:rPr>
        <w:t>کربند</w:t>
      </w:r>
      <w:r w:rsidRPr="00D85BCC">
        <w:rPr>
          <w:rFonts w:hint="cs"/>
          <w:rtl/>
        </w:rPr>
        <w:t>ی</w:t>
      </w:r>
      <w:r w:rsidRPr="00D85BCC">
        <w:rPr>
          <w:rtl/>
        </w:rPr>
        <w:t xml:space="preserve"> الکترودها</w:t>
      </w:r>
      <w:r w:rsidRPr="00D85BCC">
        <w:rPr>
          <w:rFonts w:hint="cs"/>
          <w:rtl/>
        </w:rPr>
        <w:t>ی</w:t>
      </w:r>
      <w:r w:rsidRPr="00D85BCC">
        <w:rPr>
          <w:rtl/>
        </w:rPr>
        <w:t xml:space="preserve"> </w:t>
      </w:r>
      <w:r w:rsidR="00674CB0">
        <w:rPr>
          <w:rtl/>
        </w:rPr>
        <w:t>تک‌قطب</w:t>
      </w:r>
      <w:r w:rsidR="00674CB0">
        <w:rPr>
          <w:rFonts w:hint="cs"/>
          <w:rtl/>
        </w:rPr>
        <w:t>ی</w:t>
      </w:r>
      <w:r w:rsidRPr="00D85BCC">
        <w:rPr>
          <w:rtl/>
        </w:rPr>
        <w:t xml:space="preserve"> و دوقطب</w:t>
      </w:r>
      <w:r w:rsidRPr="00D85BCC">
        <w:rPr>
          <w:rFonts w:hint="cs"/>
          <w:rtl/>
        </w:rPr>
        <w:t>ی</w:t>
      </w:r>
      <w:r w:rsidRPr="00D85BCC">
        <w:rPr>
          <w:rtl/>
        </w:rPr>
        <w:t xml:space="preserve"> را ارائه </w:t>
      </w:r>
      <w:r w:rsidR="001E589B">
        <w:rPr>
          <w:rtl/>
        </w:rPr>
        <w:t>م</w:t>
      </w:r>
      <w:r w:rsidR="001E589B">
        <w:rPr>
          <w:rFonts w:hint="cs"/>
          <w:rtl/>
        </w:rPr>
        <w:t>ی‌</w:t>
      </w:r>
      <w:r w:rsidR="001E589B">
        <w:rPr>
          <w:rFonts w:hint="eastAsia"/>
          <w:rtl/>
        </w:rPr>
        <w:t>دهد</w:t>
      </w:r>
      <w:r w:rsidRPr="00D85BCC">
        <w:rPr>
          <w:rtl/>
        </w:rPr>
        <w:t>. س</w:t>
      </w:r>
      <w:r w:rsidRPr="00D85BCC">
        <w:rPr>
          <w:rFonts w:hint="cs"/>
          <w:rtl/>
        </w:rPr>
        <w:t>ی</w:t>
      </w:r>
      <w:r w:rsidRPr="00D85BCC">
        <w:rPr>
          <w:rFonts w:hint="eastAsia"/>
          <w:rtl/>
        </w:rPr>
        <w:t>ستم</w:t>
      </w:r>
      <w:r w:rsidRPr="00D85BCC">
        <w:rPr>
          <w:rtl/>
        </w:rPr>
        <w:t xml:space="preserve"> </w:t>
      </w:r>
      <w:r w:rsidR="00697D34">
        <w:rPr>
          <w:rFonts w:hint="cs"/>
          <w:rtl/>
        </w:rPr>
        <w:t>گرائل</w:t>
      </w:r>
      <w:r w:rsidR="00697D34">
        <w:rPr>
          <w:rStyle w:val="FootnoteReference"/>
          <w:rtl/>
        </w:rPr>
        <w:footnoteReference w:id="46"/>
      </w:r>
      <w:r w:rsidR="00697D34">
        <w:rPr>
          <w:rFonts w:hint="cs"/>
          <w:rtl/>
        </w:rPr>
        <w:t xml:space="preserve"> </w:t>
      </w:r>
      <w:r w:rsidRPr="00D85BCC">
        <w:rPr>
          <w:rtl/>
        </w:rPr>
        <w:t>قادر به ضبط 32 کانال برا</w:t>
      </w:r>
      <w:r w:rsidRPr="00D85BCC">
        <w:rPr>
          <w:rFonts w:hint="cs"/>
          <w:rtl/>
        </w:rPr>
        <w:t>ی</w:t>
      </w:r>
      <w:r w:rsidRPr="00D85BCC">
        <w:rPr>
          <w:rtl/>
        </w:rPr>
        <w:t xml:space="preserve"> </w:t>
      </w:r>
      <w:r w:rsidRPr="00D85BCC">
        <w:t>EEG</w:t>
      </w:r>
      <w:r w:rsidRPr="00D85BCC">
        <w:rPr>
          <w:rtl/>
        </w:rPr>
        <w:t xml:space="preserve"> با 8 ورود</w:t>
      </w:r>
      <w:r w:rsidRPr="00D85BCC">
        <w:rPr>
          <w:rFonts w:hint="cs"/>
          <w:rtl/>
        </w:rPr>
        <w:t>ی</w:t>
      </w:r>
      <w:r w:rsidRPr="00D85BCC">
        <w:rPr>
          <w:rtl/>
        </w:rPr>
        <w:t xml:space="preserve"> دوقطب</w:t>
      </w:r>
      <w:r w:rsidRPr="00D85BCC">
        <w:rPr>
          <w:rFonts w:hint="cs"/>
          <w:rtl/>
        </w:rPr>
        <w:t>ی</w:t>
      </w:r>
      <w:r w:rsidRPr="00D85BCC">
        <w:rPr>
          <w:rtl/>
        </w:rPr>
        <w:t xml:space="preserve"> و 8 ورود</w:t>
      </w:r>
      <w:r w:rsidRPr="00D85BCC">
        <w:rPr>
          <w:rFonts w:hint="cs"/>
          <w:rtl/>
        </w:rPr>
        <w:t>ی</w:t>
      </w:r>
      <w:r w:rsidRPr="00D85BCC">
        <w:rPr>
          <w:rtl/>
        </w:rPr>
        <w:t xml:space="preserve"> سطح بالا</w:t>
      </w:r>
      <w:r w:rsidR="00754902">
        <w:rPr>
          <w:rStyle w:val="FootnoteReference"/>
          <w:rtl/>
        </w:rPr>
        <w:footnoteReference w:id="47"/>
      </w:r>
      <w:r w:rsidRPr="00D85BCC">
        <w:rPr>
          <w:rtl/>
        </w:rPr>
        <w:t xml:space="preserve"> است. </w:t>
      </w:r>
      <w:r w:rsidRPr="00D85BCC">
        <w:t>NuAmps</w:t>
      </w:r>
      <w:r w:rsidRPr="00D85BCC">
        <w:rPr>
          <w:rtl/>
        </w:rPr>
        <w:t xml:space="preserve"> </w:t>
      </w:r>
      <w:r w:rsidRPr="00D85BCC">
        <w:rPr>
          <w:rFonts w:hint="cs"/>
          <w:rtl/>
        </w:rPr>
        <w:t>ی</w:t>
      </w:r>
      <w:r w:rsidRPr="00D85BCC">
        <w:rPr>
          <w:rFonts w:hint="eastAsia"/>
          <w:rtl/>
        </w:rPr>
        <w:t>ک</w:t>
      </w:r>
      <w:r w:rsidRPr="00D85BCC">
        <w:rPr>
          <w:rtl/>
        </w:rPr>
        <w:t xml:space="preserve"> </w:t>
      </w:r>
      <w:r w:rsidR="00674CB0">
        <w:rPr>
          <w:rtl/>
        </w:rPr>
        <w:t>تقو</w:t>
      </w:r>
      <w:r w:rsidR="00674CB0">
        <w:rPr>
          <w:rFonts w:hint="cs"/>
          <w:rtl/>
        </w:rPr>
        <w:t>ی</w:t>
      </w:r>
      <w:r w:rsidR="00674CB0">
        <w:rPr>
          <w:rFonts w:hint="eastAsia"/>
          <w:rtl/>
        </w:rPr>
        <w:t>ت‌کننده</w:t>
      </w:r>
      <w:r w:rsidR="00435739">
        <w:rPr>
          <w:rFonts w:hint="cs"/>
          <w:rtl/>
        </w:rPr>
        <w:t xml:space="preserve"> الکتروانسفالوگرام 40</w:t>
      </w:r>
      <w:r w:rsidRPr="00D85BCC">
        <w:rPr>
          <w:rtl/>
        </w:rPr>
        <w:t xml:space="preserve"> کاناله </w:t>
      </w:r>
      <w:r w:rsidR="00674CB0">
        <w:rPr>
          <w:rtl/>
        </w:rPr>
        <w:t>باک</w:t>
      </w:r>
      <w:r w:rsidR="00674CB0">
        <w:rPr>
          <w:rFonts w:hint="cs"/>
          <w:rtl/>
        </w:rPr>
        <w:t>ی</w:t>
      </w:r>
      <w:r w:rsidR="00674CB0">
        <w:rPr>
          <w:rFonts w:hint="eastAsia"/>
          <w:rtl/>
        </w:rPr>
        <w:t>ف</w:t>
      </w:r>
      <w:r w:rsidR="00674CB0">
        <w:rPr>
          <w:rFonts w:hint="cs"/>
          <w:rtl/>
        </w:rPr>
        <w:t>ی</w:t>
      </w:r>
      <w:r w:rsidR="00674CB0">
        <w:rPr>
          <w:rFonts w:hint="eastAsia"/>
          <w:rtl/>
        </w:rPr>
        <w:t>ت</w:t>
      </w:r>
      <w:r w:rsidRPr="00D85BCC">
        <w:rPr>
          <w:rtl/>
        </w:rPr>
        <w:t xml:space="preserve"> بالا و </w:t>
      </w:r>
      <w:r w:rsidR="00674CB0">
        <w:rPr>
          <w:rtl/>
        </w:rPr>
        <w:t>کم‌هز</w:t>
      </w:r>
      <w:r w:rsidR="00674CB0">
        <w:rPr>
          <w:rFonts w:hint="cs"/>
          <w:rtl/>
        </w:rPr>
        <w:t>ی</w:t>
      </w:r>
      <w:r w:rsidR="00674CB0">
        <w:rPr>
          <w:rFonts w:hint="eastAsia"/>
          <w:rtl/>
        </w:rPr>
        <w:t>نه</w:t>
      </w:r>
      <w:r w:rsidRPr="00D85BCC">
        <w:rPr>
          <w:rtl/>
        </w:rPr>
        <w:t xml:space="preserve"> است که قادر به </w:t>
      </w:r>
      <w:r w:rsidR="00674CB0">
        <w:rPr>
          <w:rtl/>
        </w:rPr>
        <w:lastRenderedPageBreak/>
        <w:t>نمونه‌بردار</w:t>
      </w:r>
      <w:r w:rsidR="00674CB0">
        <w:rPr>
          <w:rFonts w:hint="cs"/>
          <w:rtl/>
        </w:rPr>
        <w:t>ی</w:t>
      </w:r>
      <w:r w:rsidRPr="00D85BCC">
        <w:rPr>
          <w:rtl/>
        </w:rPr>
        <w:t xml:space="preserve"> 22 ب</w:t>
      </w:r>
      <w:r w:rsidRPr="00D85BCC">
        <w:rPr>
          <w:rFonts w:hint="cs"/>
          <w:rtl/>
        </w:rPr>
        <w:t>ی</w:t>
      </w:r>
      <w:r w:rsidRPr="00D85BCC">
        <w:rPr>
          <w:rFonts w:hint="eastAsia"/>
          <w:rtl/>
        </w:rPr>
        <w:t>ت</w:t>
      </w:r>
      <w:r w:rsidRPr="00D85BCC">
        <w:rPr>
          <w:rFonts w:hint="cs"/>
          <w:rtl/>
        </w:rPr>
        <w:t>ی</w:t>
      </w:r>
      <w:r w:rsidRPr="00D85BCC">
        <w:rPr>
          <w:rtl/>
        </w:rPr>
        <w:t xml:space="preserve"> در 1000 هرتز است. </w:t>
      </w:r>
      <w:r w:rsidR="00435739">
        <w:rPr>
          <w:rFonts w:hint="cs"/>
          <w:rtl/>
        </w:rPr>
        <w:t>سی</w:t>
      </w:r>
      <w:r w:rsidR="00CC3D14">
        <w:rPr>
          <w:rFonts w:hint="cs"/>
          <w:rtl/>
        </w:rPr>
        <w:t>‌ا</w:t>
      </w:r>
      <w:r w:rsidR="00435739">
        <w:rPr>
          <w:rFonts w:hint="cs"/>
          <w:rtl/>
        </w:rPr>
        <w:t>ستا</w:t>
      </w:r>
      <w:r w:rsidR="00435739">
        <w:rPr>
          <w:rStyle w:val="FootnoteReference"/>
          <w:rtl/>
        </w:rPr>
        <w:footnoteReference w:id="48"/>
      </w:r>
      <w:r w:rsidR="00435739">
        <w:rPr>
          <w:rFonts w:hint="cs"/>
          <w:rtl/>
        </w:rPr>
        <w:t xml:space="preserve"> </w:t>
      </w:r>
      <w:r w:rsidRPr="00D85BCC">
        <w:rPr>
          <w:rFonts w:hint="cs"/>
          <w:rtl/>
        </w:rPr>
        <w:t>ی</w:t>
      </w:r>
      <w:r w:rsidRPr="00D85BCC">
        <w:rPr>
          <w:rFonts w:hint="eastAsia"/>
          <w:rtl/>
        </w:rPr>
        <w:t>ک</w:t>
      </w:r>
      <w:r w:rsidRPr="00D85BCC">
        <w:rPr>
          <w:rtl/>
        </w:rPr>
        <w:t xml:space="preserve"> </w:t>
      </w:r>
      <w:r w:rsidR="00674CB0">
        <w:rPr>
          <w:rtl/>
        </w:rPr>
        <w:t>تقو</w:t>
      </w:r>
      <w:r w:rsidR="00674CB0">
        <w:rPr>
          <w:rFonts w:hint="cs"/>
          <w:rtl/>
        </w:rPr>
        <w:t>ی</w:t>
      </w:r>
      <w:r w:rsidR="00674CB0">
        <w:rPr>
          <w:rFonts w:hint="eastAsia"/>
          <w:rtl/>
        </w:rPr>
        <w:t>ت‌کننده</w:t>
      </w:r>
      <w:r w:rsidRPr="00D85BCC">
        <w:rPr>
          <w:rtl/>
        </w:rPr>
        <w:t xml:space="preserve"> </w:t>
      </w:r>
      <w:r w:rsidRPr="00D85BCC">
        <w:t>EEG</w:t>
      </w:r>
      <w:r w:rsidRPr="00D85BCC">
        <w:rPr>
          <w:rtl/>
        </w:rPr>
        <w:t xml:space="preserve"> </w:t>
      </w:r>
      <w:r w:rsidR="00674CB0">
        <w:rPr>
          <w:rtl/>
        </w:rPr>
        <w:t>ب</w:t>
      </w:r>
      <w:r w:rsidR="00674CB0">
        <w:rPr>
          <w:rFonts w:hint="cs"/>
          <w:rtl/>
        </w:rPr>
        <w:t>ی‌</w:t>
      </w:r>
      <w:r w:rsidR="00674CB0">
        <w:rPr>
          <w:rFonts w:hint="eastAsia"/>
          <w:rtl/>
        </w:rPr>
        <w:t>س</w:t>
      </w:r>
      <w:r w:rsidR="00674CB0">
        <w:rPr>
          <w:rFonts w:hint="cs"/>
          <w:rtl/>
        </w:rPr>
        <w:t>ی</w:t>
      </w:r>
      <w:r w:rsidR="00674CB0">
        <w:rPr>
          <w:rFonts w:hint="eastAsia"/>
          <w:rtl/>
        </w:rPr>
        <w:t>م</w:t>
      </w:r>
      <w:r w:rsidRPr="00D85BCC">
        <w:rPr>
          <w:rtl/>
        </w:rPr>
        <w:t xml:space="preserve"> 32 کاناله است. </w:t>
      </w:r>
      <w:r w:rsidR="00C44DBE">
        <w:rPr>
          <w:rFonts w:hint="cs"/>
          <w:rtl/>
        </w:rPr>
        <w:t xml:space="preserve">این </w:t>
      </w:r>
      <w:r w:rsidR="00674CB0">
        <w:rPr>
          <w:rtl/>
        </w:rPr>
        <w:t>تقو</w:t>
      </w:r>
      <w:r w:rsidR="00674CB0">
        <w:rPr>
          <w:rFonts w:hint="cs"/>
          <w:rtl/>
        </w:rPr>
        <w:t>ی</w:t>
      </w:r>
      <w:r w:rsidR="00674CB0">
        <w:rPr>
          <w:rFonts w:hint="eastAsia"/>
          <w:rtl/>
        </w:rPr>
        <w:t>ت‌کننده</w:t>
      </w:r>
      <w:r w:rsidR="00C44DBE">
        <w:rPr>
          <w:rFonts w:hint="cs"/>
          <w:rtl/>
        </w:rPr>
        <w:t xml:space="preserve"> ا</w:t>
      </w:r>
      <w:r w:rsidRPr="00D85BCC">
        <w:rPr>
          <w:rFonts w:hint="cs"/>
          <w:rtl/>
        </w:rPr>
        <w:t>ی</w:t>
      </w:r>
      <w:r w:rsidRPr="00D85BCC">
        <w:rPr>
          <w:rFonts w:hint="eastAsia"/>
          <w:rtl/>
        </w:rPr>
        <w:t>ن</w:t>
      </w:r>
      <w:r w:rsidR="00C44DBE">
        <w:rPr>
          <w:rFonts w:hint="cs"/>
          <w:rtl/>
        </w:rPr>
        <w:t xml:space="preserve"> امکان را </w:t>
      </w:r>
      <w:r w:rsidR="001E589B">
        <w:rPr>
          <w:rtl/>
        </w:rPr>
        <w:t>م</w:t>
      </w:r>
      <w:r w:rsidR="001E589B">
        <w:rPr>
          <w:rFonts w:hint="cs"/>
          <w:rtl/>
        </w:rPr>
        <w:t>ی‌</w:t>
      </w:r>
      <w:r w:rsidR="001E589B">
        <w:rPr>
          <w:rFonts w:hint="eastAsia"/>
          <w:rtl/>
        </w:rPr>
        <w:t>دهد</w:t>
      </w:r>
      <w:r w:rsidRPr="00D85BCC">
        <w:rPr>
          <w:rtl/>
        </w:rPr>
        <w:t xml:space="preserve"> تا </w:t>
      </w:r>
      <w:r w:rsidR="00674CB0">
        <w:rPr>
          <w:rtl/>
        </w:rPr>
        <w:t>شرکت‌کننده</w:t>
      </w:r>
      <w:r w:rsidR="00C44DBE">
        <w:rPr>
          <w:rFonts w:hint="cs"/>
          <w:rtl/>
        </w:rPr>
        <w:t xml:space="preserve"> </w:t>
      </w:r>
      <w:r w:rsidRPr="00D85BCC">
        <w:rPr>
          <w:rtl/>
        </w:rPr>
        <w:t>در ح</w:t>
      </w:r>
      <w:r w:rsidRPr="00D85BCC">
        <w:rPr>
          <w:rFonts w:hint="cs"/>
          <w:rtl/>
        </w:rPr>
        <w:t>ی</w:t>
      </w:r>
      <w:r w:rsidRPr="00D85BCC">
        <w:rPr>
          <w:rFonts w:hint="eastAsia"/>
          <w:rtl/>
        </w:rPr>
        <w:t>ن</w:t>
      </w:r>
      <w:r w:rsidRPr="00D85BCC">
        <w:rPr>
          <w:rtl/>
        </w:rPr>
        <w:t xml:space="preserve"> </w:t>
      </w:r>
      <w:r w:rsidR="00C44DBE">
        <w:rPr>
          <w:rFonts w:hint="cs"/>
          <w:rtl/>
        </w:rPr>
        <w:t>ثبت</w:t>
      </w:r>
      <w:r w:rsidRPr="00D85BCC">
        <w:rPr>
          <w:rtl/>
        </w:rPr>
        <w:t xml:space="preserve"> حرکت کند و </w:t>
      </w:r>
      <w:r w:rsidR="001E589B">
        <w:rPr>
          <w:rtl/>
        </w:rPr>
        <w:t>می‌توان</w:t>
      </w:r>
      <w:r w:rsidRPr="00D85BCC">
        <w:rPr>
          <w:rtl/>
        </w:rPr>
        <w:t xml:space="preserve">د </w:t>
      </w:r>
      <w:r w:rsidR="001E589B">
        <w:rPr>
          <w:rtl/>
        </w:rPr>
        <w:t>داده‌ها</w:t>
      </w:r>
      <w:r w:rsidR="001E589B">
        <w:rPr>
          <w:rFonts w:hint="cs"/>
          <w:rtl/>
        </w:rPr>
        <w:t>ی</w:t>
      </w:r>
      <w:r w:rsidRPr="00D85BCC">
        <w:rPr>
          <w:rtl/>
        </w:rPr>
        <w:t xml:space="preserve"> </w:t>
      </w:r>
      <w:r w:rsidR="00C44DBE">
        <w:rPr>
          <w:rFonts w:hint="cs"/>
          <w:rtl/>
        </w:rPr>
        <w:t xml:space="preserve">الکتروانسفالوگرام </w:t>
      </w:r>
      <w:r w:rsidRPr="00D85BCC">
        <w:rPr>
          <w:rtl/>
        </w:rPr>
        <w:t xml:space="preserve">را </w:t>
      </w:r>
      <w:r w:rsidR="00C44DBE">
        <w:rPr>
          <w:rFonts w:hint="cs"/>
          <w:rtl/>
        </w:rPr>
        <w:t xml:space="preserve">ثبت </w:t>
      </w:r>
      <w:r w:rsidRPr="00D85BCC">
        <w:rPr>
          <w:rtl/>
        </w:rPr>
        <w:t xml:space="preserve">کند. نرخ </w:t>
      </w:r>
      <w:r w:rsidR="00674CB0">
        <w:rPr>
          <w:rtl/>
        </w:rPr>
        <w:t>نمونه‌بردار</w:t>
      </w:r>
      <w:r w:rsidR="00674CB0">
        <w:rPr>
          <w:rFonts w:hint="cs"/>
          <w:rtl/>
        </w:rPr>
        <w:t>ی</w:t>
      </w:r>
      <w:r w:rsidRPr="00D85BCC">
        <w:rPr>
          <w:rtl/>
        </w:rPr>
        <w:t xml:space="preserve"> 1024 و وضوح ب</w:t>
      </w:r>
      <w:r w:rsidRPr="00D85BCC">
        <w:rPr>
          <w:rFonts w:hint="cs"/>
          <w:rtl/>
        </w:rPr>
        <w:t>ی</w:t>
      </w:r>
      <w:r w:rsidRPr="00D85BCC">
        <w:rPr>
          <w:rFonts w:hint="eastAsia"/>
          <w:rtl/>
        </w:rPr>
        <w:t>ت</w:t>
      </w:r>
      <w:r w:rsidRPr="00D85BCC">
        <w:rPr>
          <w:rtl/>
        </w:rPr>
        <w:t xml:space="preserve"> 16 است. </w:t>
      </w:r>
      <w:r w:rsidR="00674CB0">
        <w:rPr>
          <w:rtl/>
        </w:rPr>
        <w:t>سوئ</w:t>
      </w:r>
      <w:r w:rsidR="00674CB0">
        <w:rPr>
          <w:rFonts w:hint="cs"/>
          <w:rtl/>
        </w:rPr>
        <w:t>ی</w:t>
      </w:r>
      <w:r w:rsidR="00674CB0">
        <w:rPr>
          <w:rFonts w:hint="eastAsia"/>
          <w:rtl/>
        </w:rPr>
        <w:t>ت</w:t>
      </w:r>
      <w:r w:rsidR="00674CB0">
        <w:rPr>
          <w:rtl/>
        </w:rPr>
        <w:t xml:space="preserve"> 7 کار</w:t>
      </w:r>
      <w:r w:rsidR="00674CB0">
        <w:rPr>
          <w:rFonts w:hint="cs"/>
          <w:rtl/>
        </w:rPr>
        <w:t>ی</w:t>
      </w:r>
      <w:r w:rsidR="00C44DBE">
        <w:rPr>
          <w:rStyle w:val="FootnoteReference"/>
          <w:rtl/>
        </w:rPr>
        <w:footnoteReference w:id="49"/>
      </w:r>
      <w:r w:rsidR="00C44DBE" w:rsidRPr="00C44DBE">
        <w:rPr>
          <w:rtl/>
        </w:rPr>
        <w:t xml:space="preserve"> </w:t>
      </w:r>
      <w:r w:rsidR="00674CB0">
        <w:rPr>
          <w:rtl/>
        </w:rPr>
        <w:t>نرم‌افزار</w:t>
      </w:r>
      <w:r w:rsidRPr="00D85BCC">
        <w:rPr>
          <w:rtl/>
        </w:rPr>
        <w:t xml:space="preserve"> </w:t>
      </w:r>
      <w:r w:rsidR="00674CB0">
        <w:rPr>
          <w:rtl/>
        </w:rPr>
        <w:t>جمع‌آور</w:t>
      </w:r>
      <w:r w:rsidR="00674CB0">
        <w:rPr>
          <w:rFonts w:hint="cs"/>
          <w:rtl/>
        </w:rPr>
        <w:t>ی</w:t>
      </w:r>
      <w:r w:rsidRPr="00D85BCC">
        <w:rPr>
          <w:rtl/>
        </w:rPr>
        <w:t xml:space="preserve"> داده است و قادر به </w:t>
      </w:r>
      <w:r w:rsidRPr="00C44DBE">
        <w:rPr>
          <w:b/>
          <w:bCs/>
          <w:rtl/>
        </w:rPr>
        <w:t>پردازش آنلا</w:t>
      </w:r>
      <w:r w:rsidRPr="00C44DBE">
        <w:rPr>
          <w:rFonts w:hint="cs"/>
          <w:b/>
          <w:bCs/>
          <w:rtl/>
        </w:rPr>
        <w:t>ی</w:t>
      </w:r>
      <w:r w:rsidRPr="00C44DBE">
        <w:rPr>
          <w:rFonts w:hint="eastAsia"/>
          <w:b/>
          <w:bCs/>
          <w:rtl/>
        </w:rPr>
        <w:t>ن</w:t>
      </w:r>
      <w:r w:rsidRPr="00C44DBE">
        <w:rPr>
          <w:b/>
          <w:bCs/>
          <w:rtl/>
        </w:rPr>
        <w:t xml:space="preserve"> </w:t>
      </w:r>
      <w:r w:rsidR="001E589B">
        <w:rPr>
          <w:b/>
          <w:bCs/>
          <w:rtl/>
        </w:rPr>
        <w:t>داده‌ها</w:t>
      </w:r>
      <w:r w:rsidR="001E589B">
        <w:rPr>
          <w:rFonts w:hint="cs"/>
          <w:b/>
          <w:bCs/>
          <w:rtl/>
        </w:rPr>
        <w:t>ی</w:t>
      </w:r>
      <w:r w:rsidRPr="00C44DBE">
        <w:rPr>
          <w:b/>
          <w:bCs/>
          <w:rtl/>
        </w:rPr>
        <w:t xml:space="preserve"> </w:t>
      </w:r>
      <w:r w:rsidR="00C44DBE" w:rsidRPr="00C44DBE">
        <w:rPr>
          <w:rFonts w:hint="cs"/>
          <w:b/>
          <w:bCs/>
          <w:rtl/>
        </w:rPr>
        <w:t xml:space="preserve">الکتروانسفالوگرام و </w:t>
      </w:r>
      <w:r w:rsidR="001E589B">
        <w:rPr>
          <w:b/>
          <w:bCs/>
          <w:rtl/>
        </w:rPr>
        <w:t>پتانس</w:t>
      </w:r>
      <w:r w:rsidR="001E589B">
        <w:rPr>
          <w:rFonts w:hint="cs"/>
          <w:b/>
          <w:bCs/>
          <w:rtl/>
        </w:rPr>
        <w:t>ی</w:t>
      </w:r>
      <w:r w:rsidR="001E589B">
        <w:rPr>
          <w:rFonts w:hint="eastAsia"/>
          <w:b/>
          <w:bCs/>
          <w:rtl/>
        </w:rPr>
        <w:t>ل‌ها</w:t>
      </w:r>
      <w:r w:rsidR="001E589B">
        <w:rPr>
          <w:rFonts w:hint="cs"/>
          <w:b/>
          <w:bCs/>
          <w:rtl/>
        </w:rPr>
        <w:t>ی</w:t>
      </w:r>
      <w:r w:rsidR="00C44DBE" w:rsidRPr="00C44DBE">
        <w:rPr>
          <w:b/>
          <w:bCs/>
          <w:rtl/>
        </w:rPr>
        <w:t xml:space="preserve"> مرتبط با ر</w:t>
      </w:r>
      <w:r w:rsidR="00821968">
        <w:rPr>
          <w:rFonts w:hint="cs"/>
          <w:b/>
          <w:bCs/>
          <w:rtl/>
        </w:rPr>
        <w:t>خ</w:t>
      </w:r>
      <w:r w:rsidR="00C44DBE" w:rsidRPr="00C44DBE">
        <w:rPr>
          <w:rFonts w:hint="eastAsia"/>
          <w:b/>
          <w:bCs/>
          <w:rtl/>
        </w:rPr>
        <w:t>داد</w:t>
      </w:r>
      <w:r w:rsidRPr="00D85BCC">
        <w:rPr>
          <w:rtl/>
        </w:rPr>
        <w:t xml:space="preserve"> از جمله پردازش س</w:t>
      </w:r>
      <w:r w:rsidRPr="00D85BCC">
        <w:rPr>
          <w:rFonts w:hint="cs"/>
          <w:rtl/>
        </w:rPr>
        <w:t>ی</w:t>
      </w:r>
      <w:r w:rsidRPr="00D85BCC">
        <w:rPr>
          <w:rFonts w:hint="eastAsia"/>
          <w:rtl/>
        </w:rPr>
        <w:t>گنال</w:t>
      </w:r>
      <w:r w:rsidRPr="00D85BCC">
        <w:rPr>
          <w:rtl/>
        </w:rPr>
        <w:t xml:space="preserve"> و </w:t>
      </w:r>
      <w:r w:rsidR="00674CB0">
        <w:rPr>
          <w:rtl/>
        </w:rPr>
        <w:t>تجز</w:t>
      </w:r>
      <w:r w:rsidR="00674CB0">
        <w:rPr>
          <w:rFonts w:hint="cs"/>
          <w:rtl/>
        </w:rPr>
        <w:t>ی</w:t>
      </w:r>
      <w:r w:rsidR="00674CB0">
        <w:rPr>
          <w:rFonts w:hint="eastAsia"/>
          <w:rtl/>
        </w:rPr>
        <w:t>ه‌وتحل</w:t>
      </w:r>
      <w:r w:rsidR="00674CB0">
        <w:rPr>
          <w:rFonts w:hint="cs"/>
          <w:rtl/>
        </w:rPr>
        <w:t>ی</w:t>
      </w:r>
      <w:r w:rsidR="00674CB0">
        <w:rPr>
          <w:rFonts w:hint="eastAsia"/>
          <w:rtl/>
        </w:rPr>
        <w:t>ل</w:t>
      </w:r>
      <w:r w:rsidRPr="00D85BCC">
        <w:rPr>
          <w:rtl/>
        </w:rPr>
        <w:t xml:space="preserve"> منبع اول</w:t>
      </w:r>
      <w:r w:rsidRPr="00D85BCC">
        <w:rPr>
          <w:rFonts w:hint="cs"/>
          <w:rtl/>
        </w:rPr>
        <w:t>ی</w:t>
      </w:r>
      <w:r w:rsidRPr="00D85BCC">
        <w:rPr>
          <w:rFonts w:hint="eastAsia"/>
          <w:rtl/>
        </w:rPr>
        <w:t>ه</w:t>
      </w:r>
      <w:r w:rsidRPr="00D85BCC">
        <w:rPr>
          <w:rtl/>
        </w:rPr>
        <w:t xml:space="preserve"> است</w:t>
      </w:r>
      <w:r w:rsidR="001E589B">
        <w:rPr>
          <w:rtl/>
        </w:rPr>
        <w:t xml:space="preserve"> </w:t>
      </w:r>
      <w:r w:rsidR="004920E2">
        <w:rPr>
          <w:rtl/>
        </w:rPr>
        <w:fldChar w:fldCharType="begin"/>
      </w:r>
      <w:r w:rsidR="004920E2">
        <w:rPr>
          <w:rFonts w:cs="Times New Roman"/>
          <w:rtl/>
        </w:rPr>
        <w:instrText xml:space="preserve"> </w:instrText>
      </w:r>
      <w:r w:rsidR="004920E2">
        <w:rPr>
          <w:rFonts w:cs="Times New Roman"/>
        </w:rPr>
        <w:instrText>ADDIN ZOTERO_ITEM CSL_CITATION {"citationID":"50HMcpf8","properties":{"formattedCitation":"[11]","plainCitation":"[11]","noteIndex":0},"citationItems":[{"id":569,"uris":["http://zotero.org/users/local/23Uy3QXV/items/5RH5M9YZ"],"itemData":{"id":569,"type</w:instrText>
      </w:r>
      <w:r w:rsidR="004920E2">
        <w:rPr>
          <w:rFonts w:cs="Times New Roman"/>
          <w:rtl/>
        </w:rPr>
        <w:instrText>":"</w:instrText>
      </w:r>
      <w:r w:rsidR="004920E2">
        <w:rPr>
          <w:rFonts w:cs="Times New Roman"/>
        </w:rPr>
        <w:instrText>webpage","title":"Compumedics Neuroscan – World Leader in Functional Neuro-imaging","URL":"https://compumedicsneuroscan.com/","accessed":{"date-parts":[["2022",5,31]]}}}],"schema":"https://github.com/citation-style-language/schema/raw/master/csl-citation.json</w:instrText>
      </w:r>
      <w:r w:rsidR="004920E2">
        <w:rPr>
          <w:rFonts w:cs="Times New Roman"/>
          <w:rtl/>
        </w:rPr>
        <w:instrText xml:space="preserve">"} </w:instrText>
      </w:r>
      <w:r w:rsidR="004920E2">
        <w:rPr>
          <w:rtl/>
        </w:rPr>
        <w:fldChar w:fldCharType="separate"/>
      </w:r>
      <w:r w:rsidR="004920E2">
        <w:rPr>
          <w:rFonts w:cs="Times New Roman"/>
          <w:noProof/>
          <w:rtl/>
        </w:rPr>
        <w:t>[11]</w:t>
      </w:r>
      <w:r w:rsidR="004920E2">
        <w:rPr>
          <w:rtl/>
        </w:rPr>
        <w:fldChar w:fldCharType="end"/>
      </w:r>
      <w:r w:rsidR="00821968">
        <w:rPr>
          <w:rFonts w:hint="cs"/>
          <w:rtl/>
        </w:rPr>
        <w:t>.</w:t>
      </w:r>
    </w:p>
    <w:p w14:paraId="677BAF14" w14:textId="0C8EE4CD" w:rsidR="00A06770" w:rsidRDefault="00887E54" w:rsidP="004B6BA2">
      <w:pPr>
        <w:pStyle w:val="ListParagraph"/>
        <w:numPr>
          <w:ilvl w:val="0"/>
          <w:numId w:val="8"/>
        </w:numPr>
        <w:ind w:left="701"/>
        <w:rPr>
          <w:rtl/>
        </w:rPr>
      </w:pPr>
      <w:r>
        <w:rPr>
          <w:rFonts w:hint="cs"/>
          <w:rtl/>
        </w:rPr>
        <w:t xml:space="preserve"> بیوپک سیستمز</w:t>
      </w:r>
      <w:r>
        <w:rPr>
          <w:rStyle w:val="FootnoteReference"/>
          <w:rtl/>
        </w:rPr>
        <w:footnoteReference w:id="50"/>
      </w:r>
      <w:r w:rsidRPr="00887E54">
        <w:rPr>
          <w:rtl/>
        </w:rPr>
        <w:t xml:space="preserve"> </w:t>
      </w:r>
      <w:r w:rsidRPr="00887E54">
        <w:rPr>
          <w:rFonts w:hint="cs"/>
          <w:rtl/>
        </w:rPr>
        <w:t>ی</w:t>
      </w:r>
      <w:r w:rsidRPr="00887E54">
        <w:rPr>
          <w:rFonts w:hint="eastAsia"/>
          <w:rtl/>
        </w:rPr>
        <w:t>ک</w:t>
      </w:r>
      <w:r w:rsidRPr="00887E54">
        <w:rPr>
          <w:rtl/>
        </w:rPr>
        <w:t xml:space="preserve"> تقو</w:t>
      </w:r>
      <w:r w:rsidRPr="00887E54">
        <w:rPr>
          <w:rFonts w:hint="cs"/>
          <w:rtl/>
        </w:rPr>
        <w:t>ی</w:t>
      </w:r>
      <w:r w:rsidRPr="00887E54">
        <w:rPr>
          <w:rFonts w:hint="eastAsia"/>
          <w:rtl/>
        </w:rPr>
        <w:t>ت‌کننده</w:t>
      </w:r>
      <w:r w:rsidRPr="00887E54">
        <w:rPr>
          <w:rtl/>
        </w:rPr>
        <w:t xml:space="preserve"> </w:t>
      </w:r>
      <w:r w:rsidRPr="00887E54">
        <w:t>EEG</w:t>
      </w:r>
      <w:r w:rsidRPr="00887E54">
        <w:rPr>
          <w:rtl/>
        </w:rPr>
        <w:t xml:space="preserve"> ب</w:t>
      </w:r>
      <w:r w:rsidRPr="00887E54">
        <w:rPr>
          <w:rFonts w:hint="cs"/>
          <w:rtl/>
        </w:rPr>
        <w:t>ی‌</w:t>
      </w:r>
      <w:r w:rsidRPr="00887E54">
        <w:rPr>
          <w:rFonts w:hint="eastAsia"/>
          <w:rtl/>
        </w:rPr>
        <w:t>س</w:t>
      </w:r>
      <w:r w:rsidRPr="00887E54">
        <w:rPr>
          <w:rFonts w:hint="cs"/>
          <w:rtl/>
        </w:rPr>
        <w:t>ی</w:t>
      </w:r>
      <w:r w:rsidRPr="00887E54">
        <w:rPr>
          <w:rFonts w:hint="eastAsia"/>
          <w:rtl/>
        </w:rPr>
        <w:t>م</w:t>
      </w:r>
      <w:r w:rsidRPr="00887E54">
        <w:rPr>
          <w:rtl/>
        </w:rPr>
        <w:t xml:space="preserve"> </w:t>
      </w:r>
      <w:r w:rsidR="00674CB0">
        <w:rPr>
          <w:rtl/>
        </w:rPr>
        <w:t>قابل‌حمل</w:t>
      </w:r>
      <w:r w:rsidRPr="00887E54">
        <w:rPr>
          <w:rtl/>
        </w:rPr>
        <w:t xml:space="preserve"> 32 کانال</w:t>
      </w:r>
      <w:r w:rsidR="00F87EA1">
        <w:rPr>
          <w:rFonts w:hint="cs"/>
          <w:rtl/>
        </w:rPr>
        <w:t>ه</w:t>
      </w:r>
      <w:r w:rsidRPr="00887E54">
        <w:rPr>
          <w:rtl/>
        </w:rPr>
        <w:t xml:space="preserve"> با داده‌ها</w:t>
      </w:r>
      <w:r w:rsidRPr="00887E54">
        <w:rPr>
          <w:rFonts w:hint="cs"/>
          <w:rtl/>
        </w:rPr>
        <w:t>ی</w:t>
      </w:r>
      <w:r w:rsidRPr="00887E54">
        <w:rPr>
          <w:rtl/>
        </w:rPr>
        <w:t xml:space="preserve"> </w:t>
      </w:r>
      <w:r w:rsidRPr="00887E54">
        <w:t>EEG</w:t>
      </w:r>
      <w:r w:rsidRPr="00887E54">
        <w:rPr>
          <w:rtl/>
        </w:rPr>
        <w:t xml:space="preserve"> ب</w:t>
      </w:r>
      <w:r w:rsidRPr="00887E54">
        <w:rPr>
          <w:rFonts w:hint="cs"/>
          <w:rtl/>
        </w:rPr>
        <w:t>ی‌</w:t>
      </w:r>
      <w:r w:rsidRPr="00887E54">
        <w:rPr>
          <w:rFonts w:hint="eastAsia"/>
          <w:rtl/>
        </w:rPr>
        <w:t>س</w:t>
      </w:r>
      <w:r w:rsidRPr="00887E54">
        <w:rPr>
          <w:rFonts w:hint="cs"/>
          <w:rtl/>
        </w:rPr>
        <w:t>ی</w:t>
      </w:r>
      <w:r w:rsidRPr="00887E54">
        <w:rPr>
          <w:rFonts w:hint="eastAsia"/>
          <w:rtl/>
        </w:rPr>
        <w:t>م</w:t>
      </w:r>
      <w:r w:rsidRPr="00887E54">
        <w:rPr>
          <w:rtl/>
        </w:rPr>
        <w:t xml:space="preserve"> </w:t>
      </w:r>
      <w:r w:rsidR="00674CB0">
        <w:rPr>
          <w:rtl/>
        </w:rPr>
        <w:t>بادقت</w:t>
      </w:r>
      <w:r w:rsidRPr="00887E54">
        <w:rPr>
          <w:rtl/>
        </w:rPr>
        <w:t xml:space="preserve"> بالا با </w:t>
      </w:r>
      <w:r w:rsidR="00F87EA1" w:rsidRPr="00F87EA1">
        <w:rPr>
          <w:rtl/>
        </w:rPr>
        <w:t>الکترودها</w:t>
      </w:r>
      <w:r w:rsidR="00F87EA1" w:rsidRPr="00F87EA1">
        <w:rPr>
          <w:rFonts w:hint="cs"/>
          <w:rtl/>
        </w:rPr>
        <w:t>ی</w:t>
      </w:r>
      <w:r w:rsidR="00F87EA1" w:rsidRPr="00F87EA1">
        <w:rPr>
          <w:rtl/>
        </w:rPr>
        <w:t xml:space="preserve"> مرطوب</w:t>
      </w:r>
      <w:r w:rsidR="002D0C96">
        <w:rPr>
          <w:rStyle w:val="FootnoteReference"/>
          <w:rtl/>
        </w:rPr>
        <w:footnoteReference w:id="51"/>
      </w:r>
      <w:r w:rsidR="00F87EA1" w:rsidRPr="00F87EA1">
        <w:rPr>
          <w:rtl/>
        </w:rPr>
        <w:t xml:space="preserve"> </w:t>
      </w:r>
      <w:r w:rsidRPr="00887E54">
        <w:rPr>
          <w:rtl/>
        </w:rPr>
        <w:t>ارائه م</w:t>
      </w:r>
      <w:r w:rsidRPr="00887E54">
        <w:rPr>
          <w:rFonts w:hint="cs"/>
          <w:rtl/>
        </w:rPr>
        <w:t>ی‌</w:t>
      </w:r>
      <w:r w:rsidRPr="00887E54">
        <w:rPr>
          <w:rFonts w:hint="eastAsia"/>
          <w:rtl/>
        </w:rPr>
        <w:t>کند</w:t>
      </w:r>
      <w:r w:rsidRPr="00887E54">
        <w:rPr>
          <w:rtl/>
        </w:rPr>
        <w:t xml:space="preserve">. </w:t>
      </w:r>
      <w:r w:rsidR="00674CB0">
        <w:rPr>
          <w:rtl/>
        </w:rPr>
        <w:t>تفک</w:t>
      </w:r>
      <w:r w:rsidR="00674CB0">
        <w:rPr>
          <w:rFonts w:hint="cs"/>
          <w:rtl/>
        </w:rPr>
        <w:t>ی</w:t>
      </w:r>
      <w:r w:rsidR="00674CB0">
        <w:rPr>
          <w:rFonts w:hint="eastAsia"/>
          <w:rtl/>
        </w:rPr>
        <w:t>ک‌پذ</w:t>
      </w:r>
      <w:r w:rsidR="00674CB0">
        <w:rPr>
          <w:rFonts w:hint="cs"/>
          <w:rtl/>
        </w:rPr>
        <w:t>ی</w:t>
      </w:r>
      <w:r w:rsidR="00674CB0">
        <w:rPr>
          <w:rFonts w:hint="eastAsia"/>
          <w:rtl/>
        </w:rPr>
        <w:t>ر</w:t>
      </w:r>
      <w:r w:rsidR="00674CB0">
        <w:rPr>
          <w:rFonts w:hint="cs"/>
          <w:rtl/>
        </w:rPr>
        <w:t>ی</w:t>
      </w:r>
      <w:r w:rsidRPr="00887E54">
        <w:rPr>
          <w:rtl/>
        </w:rPr>
        <w:t xml:space="preserve"> </w:t>
      </w:r>
      <w:r w:rsidR="00CF0D42">
        <w:rPr>
          <w:rFonts w:hint="cs"/>
          <w:rtl/>
        </w:rPr>
        <w:t xml:space="preserve">24 </w:t>
      </w:r>
      <w:r w:rsidRPr="00887E54">
        <w:rPr>
          <w:rtl/>
        </w:rPr>
        <w:t>ب</w:t>
      </w:r>
      <w:r w:rsidRPr="00887E54">
        <w:rPr>
          <w:rFonts w:hint="cs"/>
          <w:rtl/>
        </w:rPr>
        <w:t>ی</w:t>
      </w:r>
      <w:r w:rsidRPr="00887E54">
        <w:rPr>
          <w:rFonts w:hint="eastAsia"/>
          <w:rtl/>
        </w:rPr>
        <w:t>ت</w:t>
      </w:r>
      <w:r w:rsidR="00821968">
        <w:rPr>
          <w:rFonts w:hint="cs"/>
          <w:rtl/>
        </w:rPr>
        <w:t xml:space="preserve"> بوده</w:t>
      </w:r>
      <w:r w:rsidRPr="00887E54">
        <w:rPr>
          <w:rtl/>
        </w:rPr>
        <w:t xml:space="preserve"> و برد ضبط </w:t>
      </w:r>
      <w:r w:rsidR="00674CB0">
        <w:rPr>
          <w:rtl/>
        </w:rPr>
        <w:t>ب</w:t>
      </w:r>
      <w:r w:rsidR="00674CB0">
        <w:rPr>
          <w:rFonts w:hint="cs"/>
          <w:rtl/>
        </w:rPr>
        <w:t>ی‌</w:t>
      </w:r>
      <w:r w:rsidR="00674CB0">
        <w:rPr>
          <w:rFonts w:hint="eastAsia"/>
          <w:rtl/>
        </w:rPr>
        <w:t>س</w:t>
      </w:r>
      <w:r w:rsidR="00674CB0">
        <w:rPr>
          <w:rFonts w:hint="cs"/>
          <w:rtl/>
        </w:rPr>
        <w:t>ی</w:t>
      </w:r>
      <w:r w:rsidR="00674CB0">
        <w:rPr>
          <w:rFonts w:hint="eastAsia"/>
          <w:rtl/>
        </w:rPr>
        <w:t>م</w:t>
      </w:r>
      <w:r w:rsidR="00CF0D42">
        <w:rPr>
          <w:rFonts w:hint="cs"/>
          <w:rtl/>
        </w:rPr>
        <w:t xml:space="preserve"> تا فاصله</w:t>
      </w:r>
      <w:r w:rsidRPr="00887E54">
        <w:rPr>
          <w:rtl/>
        </w:rPr>
        <w:t xml:space="preserve"> 10 متر در </w:t>
      </w:r>
      <w:r w:rsidR="00CF0D42">
        <w:rPr>
          <w:rFonts w:hint="cs"/>
          <w:rtl/>
        </w:rPr>
        <w:t xml:space="preserve">محیط </w:t>
      </w:r>
      <w:r w:rsidRPr="00887E54">
        <w:rPr>
          <w:rtl/>
        </w:rPr>
        <w:t>داخل</w:t>
      </w:r>
      <w:r w:rsidR="00CF0D42">
        <w:rPr>
          <w:rFonts w:hint="cs"/>
          <w:rtl/>
        </w:rPr>
        <w:t>ی</w:t>
      </w:r>
      <w:r w:rsidRPr="00887E54">
        <w:rPr>
          <w:rtl/>
        </w:rPr>
        <w:t xml:space="preserve"> خانه است. </w:t>
      </w:r>
      <w:r w:rsidR="001E589B">
        <w:rPr>
          <w:rtl/>
        </w:rPr>
        <w:t>کانال‌ها</w:t>
      </w:r>
      <w:r w:rsidRPr="00887E54">
        <w:rPr>
          <w:rtl/>
        </w:rPr>
        <w:t xml:space="preserve"> </w:t>
      </w:r>
      <w:r w:rsidR="00674CB0">
        <w:rPr>
          <w:rtl/>
        </w:rPr>
        <w:t>تک‌قطب</w:t>
      </w:r>
      <w:r w:rsidR="00674CB0">
        <w:rPr>
          <w:rFonts w:hint="cs"/>
          <w:rtl/>
        </w:rPr>
        <w:t>ی</w:t>
      </w:r>
      <w:r w:rsidRPr="00887E54">
        <w:rPr>
          <w:rtl/>
        </w:rPr>
        <w:t xml:space="preserve"> هستند و </w:t>
      </w:r>
      <w:r w:rsidR="00674CB0">
        <w:rPr>
          <w:rtl/>
        </w:rPr>
        <w:t>نرم‌افزار</w:t>
      </w:r>
      <w:r w:rsidRPr="00887E54">
        <w:rPr>
          <w:rtl/>
        </w:rPr>
        <w:t xml:space="preserve"> اکتساب داده </w:t>
      </w:r>
      <w:r w:rsidR="00CF0D42">
        <w:rPr>
          <w:rFonts w:hint="cs"/>
          <w:rtl/>
        </w:rPr>
        <w:t>اک‌نالج</w:t>
      </w:r>
      <w:r w:rsidR="00CF0D42">
        <w:rPr>
          <w:rStyle w:val="FootnoteReference"/>
          <w:rtl/>
        </w:rPr>
        <w:footnoteReference w:id="52"/>
      </w:r>
      <w:r w:rsidR="00CF0D42">
        <w:rPr>
          <w:rFonts w:hint="cs"/>
          <w:rtl/>
        </w:rPr>
        <w:t xml:space="preserve"> </w:t>
      </w:r>
      <w:r w:rsidR="00674CB0">
        <w:rPr>
          <w:rtl/>
        </w:rPr>
        <w:t>به‌راحت</w:t>
      </w:r>
      <w:r w:rsidR="00674CB0">
        <w:rPr>
          <w:rFonts w:hint="cs"/>
          <w:rtl/>
        </w:rPr>
        <w:t>ی</w:t>
      </w:r>
      <w:r w:rsidRPr="00887E54">
        <w:rPr>
          <w:rtl/>
        </w:rPr>
        <w:t xml:space="preserve"> برا</w:t>
      </w:r>
      <w:r w:rsidRPr="00887E54">
        <w:rPr>
          <w:rFonts w:hint="cs"/>
          <w:rtl/>
        </w:rPr>
        <w:t>ی</w:t>
      </w:r>
      <w:r w:rsidRPr="00887E54">
        <w:rPr>
          <w:rtl/>
        </w:rPr>
        <w:t xml:space="preserve"> ا</w:t>
      </w:r>
      <w:r w:rsidRPr="00887E54">
        <w:rPr>
          <w:rFonts w:hint="cs"/>
          <w:rtl/>
        </w:rPr>
        <w:t>ی</w:t>
      </w:r>
      <w:r w:rsidRPr="00887E54">
        <w:rPr>
          <w:rFonts w:hint="eastAsia"/>
          <w:rtl/>
        </w:rPr>
        <w:t>جاد</w:t>
      </w:r>
      <w:r w:rsidRPr="00887E54">
        <w:rPr>
          <w:rtl/>
        </w:rPr>
        <w:t xml:space="preserve"> مونتاژها و ترک</w:t>
      </w:r>
      <w:r w:rsidRPr="00887E54">
        <w:rPr>
          <w:rFonts w:hint="cs"/>
          <w:rtl/>
        </w:rPr>
        <w:t>ی</w:t>
      </w:r>
      <w:r w:rsidRPr="00887E54">
        <w:rPr>
          <w:rFonts w:hint="eastAsia"/>
          <w:rtl/>
        </w:rPr>
        <w:t>ب</w:t>
      </w:r>
      <w:r w:rsidRPr="00887E54">
        <w:rPr>
          <w:rFonts w:hint="cs"/>
          <w:rtl/>
        </w:rPr>
        <w:t>ی</w:t>
      </w:r>
      <w:r w:rsidRPr="00887E54">
        <w:rPr>
          <w:rtl/>
        </w:rPr>
        <w:t xml:space="preserve"> از </w:t>
      </w:r>
      <w:r w:rsidR="001E589B">
        <w:rPr>
          <w:rtl/>
        </w:rPr>
        <w:t>سیگنال‌های</w:t>
      </w:r>
      <w:r w:rsidRPr="00887E54">
        <w:rPr>
          <w:rtl/>
        </w:rPr>
        <w:t xml:space="preserve"> </w:t>
      </w:r>
      <w:r w:rsidR="00674CB0">
        <w:rPr>
          <w:rtl/>
        </w:rPr>
        <w:t>منحصربه‌فرد</w:t>
      </w:r>
      <w:r w:rsidRPr="00887E54">
        <w:rPr>
          <w:rtl/>
        </w:rPr>
        <w:t xml:space="preserve"> پ</w:t>
      </w:r>
      <w:r w:rsidRPr="00887E54">
        <w:rPr>
          <w:rFonts w:hint="cs"/>
          <w:rtl/>
        </w:rPr>
        <w:t>ی</w:t>
      </w:r>
      <w:r w:rsidRPr="00887E54">
        <w:rPr>
          <w:rFonts w:hint="eastAsia"/>
          <w:rtl/>
        </w:rPr>
        <w:t>کربند</w:t>
      </w:r>
      <w:r w:rsidRPr="00887E54">
        <w:rPr>
          <w:rFonts w:hint="cs"/>
          <w:rtl/>
        </w:rPr>
        <w:t>ی</w:t>
      </w:r>
      <w:r w:rsidRPr="00887E54">
        <w:rPr>
          <w:rtl/>
        </w:rPr>
        <w:t xml:space="preserve"> </w:t>
      </w:r>
      <w:r w:rsidR="001E589B">
        <w:rPr>
          <w:rtl/>
        </w:rPr>
        <w:t>م</w:t>
      </w:r>
      <w:r w:rsidR="001E589B">
        <w:rPr>
          <w:rFonts w:hint="cs"/>
          <w:rtl/>
        </w:rPr>
        <w:t>ی‌</w:t>
      </w:r>
      <w:r w:rsidR="001E589B">
        <w:rPr>
          <w:rFonts w:hint="eastAsia"/>
          <w:rtl/>
        </w:rPr>
        <w:t>شود</w:t>
      </w:r>
      <w:r w:rsidRPr="00887E54">
        <w:rPr>
          <w:rtl/>
        </w:rPr>
        <w:t>. ا</w:t>
      </w:r>
      <w:r w:rsidRPr="00887E54">
        <w:rPr>
          <w:rFonts w:hint="cs"/>
          <w:rtl/>
        </w:rPr>
        <w:t>ی</w:t>
      </w:r>
      <w:r w:rsidRPr="00887E54">
        <w:rPr>
          <w:rFonts w:hint="eastAsia"/>
          <w:rtl/>
        </w:rPr>
        <w:t>ن</w:t>
      </w:r>
      <w:r w:rsidRPr="00887E54">
        <w:rPr>
          <w:rtl/>
        </w:rPr>
        <w:t xml:space="preserve"> دستگاه حاو</w:t>
      </w:r>
      <w:r w:rsidRPr="00887E54">
        <w:rPr>
          <w:rFonts w:hint="cs"/>
          <w:rtl/>
        </w:rPr>
        <w:t>ی</w:t>
      </w:r>
      <w:r w:rsidRPr="00887E54">
        <w:rPr>
          <w:rtl/>
        </w:rPr>
        <w:t xml:space="preserve"> </w:t>
      </w:r>
      <w:r w:rsidRPr="00887E54">
        <w:rPr>
          <w:rFonts w:hint="cs"/>
          <w:rtl/>
        </w:rPr>
        <w:t>ی</w:t>
      </w:r>
      <w:r w:rsidRPr="00887E54">
        <w:rPr>
          <w:rFonts w:hint="eastAsia"/>
          <w:rtl/>
        </w:rPr>
        <w:t>ک</w:t>
      </w:r>
      <w:r w:rsidRPr="00887E54">
        <w:rPr>
          <w:rtl/>
        </w:rPr>
        <w:t xml:space="preserve"> کانال </w:t>
      </w:r>
      <w:r w:rsidR="00821968">
        <w:rPr>
          <w:rFonts w:hint="cs"/>
          <w:rtl/>
        </w:rPr>
        <w:t>تحریک</w:t>
      </w:r>
      <w:r w:rsidR="00CF0D42">
        <w:rPr>
          <w:rStyle w:val="FootnoteReference"/>
          <w:rtl/>
        </w:rPr>
        <w:footnoteReference w:id="53"/>
      </w:r>
      <w:r w:rsidRPr="00887E54">
        <w:rPr>
          <w:rtl/>
        </w:rPr>
        <w:t xml:space="preserve"> است که </w:t>
      </w:r>
      <w:r w:rsidR="001E589B">
        <w:rPr>
          <w:rtl/>
        </w:rPr>
        <w:t>می‌توان</w:t>
      </w:r>
      <w:r w:rsidRPr="00887E54">
        <w:rPr>
          <w:rtl/>
        </w:rPr>
        <w:t>د برا</w:t>
      </w:r>
      <w:r w:rsidRPr="00887E54">
        <w:rPr>
          <w:rFonts w:hint="cs"/>
          <w:rtl/>
        </w:rPr>
        <w:t>ی</w:t>
      </w:r>
      <w:r w:rsidRPr="00887E54">
        <w:rPr>
          <w:rtl/>
        </w:rPr>
        <w:t xml:space="preserve"> </w:t>
      </w:r>
      <w:r w:rsidR="00674CB0">
        <w:rPr>
          <w:rtl/>
        </w:rPr>
        <w:t>همگام‌ساز</w:t>
      </w:r>
      <w:r w:rsidR="00674CB0">
        <w:rPr>
          <w:rFonts w:hint="cs"/>
          <w:rtl/>
        </w:rPr>
        <w:t>ی</w:t>
      </w:r>
      <w:r w:rsidRPr="00887E54">
        <w:rPr>
          <w:rtl/>
        </w:rPr>
        <w:t xml:space="preserve"> </w:t>
      </w:r>
      <w:r w:rsidRPr="00887E54">
        <w:t>EEG</w:t>
      </w:r>
      <w:r w:rsidRPr="00887E54">
        <w:rPr>
          <w:rtl/>
        </w:rPr>
        <w:t xml:space="preserve"> با پاسخ </w:t>
      </w:r>
      <w:r w:rsidR="00674CB0">
        <w:rPr>
          <w:rtl/>
        </w:rPr>
        <w:t>شرکت‌کننده</w:t>
      </w:r>
      <w:r w:rsidR="00B27493">
        <w:rPr>
          <w:rFonts w:hint="cs"/>
          <w:rtl/>
        </w:rPr>
        <w:t xml:space="preserve"> </w:t>
      </w:r>
      <w:r w:rsidRPr="00887E54">
        <w:rPr>
          <w:rtl/>
        </w:rPr>
        <w:t xml:space="preserve">در برابر </w:t>
      </w:r>
      <w:r w:rsidR="001E589B">
        <w:rPr>
          <w:rtl/>
        </w:rPr>
        <w:t>محرک‌ها</w:t>
      </w:r>
      <w:r w:rsidRPr="00887E54">
        <w:rPr>
          <w:rtl/>
        </w:rPr>
        <w:t xml:space="preserve"> در </w:t>
      </w:r>
      <w:r w:rsidR="001E589B">
        <w:rPr>
          <w:rtl/>
        </w:rPr>
        <w:t>آزما</w:t>
      </w:r>
      <w:r w:rsidR="001E589B">
        <w:rPr>
          <w:rFonts w:hint="cs"/>
          <w:rtl/>
        </w:rPr>
        <w:t>ی</w:t>
      </w:r>
      <w:r w:rsidR="001E589B">
        <w:rPr>
          <w:rFonts w:hint="eastAsia"/>
          <w:rtl/>
        </w:rPr>
        <w:t>ش‌ها</w:t>
      </w:r>
      <w:r w:rsidRPr="00887E54">
        <w:rPr>
          <w:rtl/>
        </w:rPr>
        <w:t xml:space="preserve"> استفاده شود</w:t>
      </w:r>
      <w:r w:rsidR="00070278">
        <w:rPr>
          <w:rFonts w:hint="cs"/>
          <w:rtl/>
        </w:rPr>
        <w:t xml:space="preserve"> </w:t>
      </w:r>
      <w:r w:rsidR="008036FF">
        <w:rPr>
          <w:rtl/>
        </w:rPr>
        <w:fldChar w:fldCharType="begin"/>
      </w:r>
      <w:r w:rsidR="008036FF">
        <w:rPr>
          <w:rFonts w:cs="Times New Roman"/>
          <w:rtl/>
        </w:rPr>
        <w:instrText xml:space="preserve"> </w:instrText>
      </w:r>
      <w:r w:rsidR="008036FF">
        <w:rPr>
          <w:rFonts w:cs="Times New Roman"/>
        </w:rPr>
        <w:instrText>ADDIN ZOTERO_ITEM CSL_CITATION {"citationID":"eOcy0JD1","properties":{"formattedCitation":"[12]","plainCitation":"[12]","noteIndex":0},"citationItems":[{"id":573,"uris":["http://zotero.org/users/local/23Uy3QXV/items/93U49NQ5"],"itemData":{"id":573,"type</w:instrText>
      </w:r>
      <w:r w:rsidR="008036FF">
        <w:rPr>
          <w:rFonts w:cs="Times New Roman"/>
          <w:rtl/>
        </w:rPr>
        <w:instrText>":"</w:instrText>
      </w:r>
      <w:r w:rsidR="008036FF">
        <w:rPr>
          <w:rFonts w:cs="Times New Roman"/>
        </w:rPr>
        <w:instrText>webpage","title":"Data Acquisition, Loggers, Amplifiers, Transducers, Electrodes | BIOPAC","URL":"https://www.biopac.com/","accessed":{"date-parts":[["2022",5,31]]}}}],"schema":"https://github.com/citation-style-language/schema/raw/master/csl-citation.json</w:instrText>
      </w:r>
      <w:r w:rsidR="008036FF">
        <w:rPr>
          <w:rFonts w:cs="Times New Roman"/>
          <w:rtl/>
        </w:rPr>
        <w:instrText xml:space="preserve">"} </w:instrText>
      </w:r>
      <w:r w:rsidR="008036FF">
        <w:rPr>
          <w:rtl/>
        </w:rPr>
        <w:fldChar w:fldCharType="separate"/>
      </w:r>
      <w:r w:rsidR="008036FF">
        <w:rPr>
          <w:rFonts w:cs="Times New Roman"/>
          <w:noProof/>
          <w:rtl/>
        </w:rPr>
        <w:t>[12]</w:t>
      </w:r>
      <w:r w:rsidR="008036FF">
        <w:rPr>
          <w:rtl/>
        </w:rPr>
        <w:fldChar w:fldCharType="end"/>
      </w:r>
      <w:r w:rsidR="00821968">
        <w:rPr>
          <w:rFonts w:hint="cs"/>
          <w:rtl/>
        </w:rPr>
        <w:t>.</w:t>
      </w:r>
    </w:p>
    <w:p w14:paraId="1FE922BE" w14:textId="696BCCC0" w:rsidR="00A06770" w:rsidRDefault="00A06770" w:rsidP="00A06770">
      <w:pPr>
        <w:rPr>
          <w:rtl/>
        </w:rPr>
      </w:pPr>
      <w:r>
        <w:rPr>
          <w:rFonts w:hint="cs"/>
          <w:rtl/>
        </w:rPr>
        <w:t xml:space="preserve">با وجود انواع </w:t>
      </w:r>
      <w:r w:rsidR="00674CB0">
        <w:rPr>
          <w:rtl/>
        </w:rPr>
        <w:t>قابل‌توجه</w:t>
      </w:r>
      <w:r>
        <w:rPr>
          <w:rFonts w:hint="cs"/>
          <w:rtl/>
        </w:rPr>
        <w:t xml:space="preserve"> فناوری ثبت الکتروانسفالوگرام موجود، تعداد محدودی از آ</w:t>
      </w:r>
      <w:r w:rsidR="005D28C9">
        <w:rPr>
          <w:rFonts w:hint="cs"/>
          <w:rtl/>
        </w:rPr>
        <w:t>ن‌</w:t>
      </w:r>
      <w:r>
        <w:rPr>
          <w:rFonts w:hint="cs"/>
          <w:rtl/>
        </w:rPr>
        <w:t xml:space="preserve">ها را </w:t>
      </w:r>
      <w:r w:rsidR="001E589B">
        <w:rPr>
          <w:rtl/>
        </w:rPr>
        <w:t>م</w:t>
      </w:r>
      <w:r w:rsidR="001E589B">
        <w:rPr>
          <w:rFonts w:hint="cs"/>
          <w:rtl/>
        </w:rPr>
        <w:t>ی‌</w:t>
      </w:r>
      <w:r w:rsidR="001E589B">
        <w:rPr>
          <w:rFonts w:hint="eastAsia"/>
          <w:rtl/>
        </w:rPr>
        <w:t>توان</w:t>
      </w:r>
      <w:r>
        <w:rPr>
          <w:rFonts w:hint="cs"/>
          <w:rtl/>
        </w:rPr>
        <w:t xml:space="preserve"> </w:t>
      </w:r>
      <w:r w:rsidR="00674CB0">
        <w:rPr>
          <w:rtl/>
        </w:rPr>
        <w:t>به‌منظور</w:t>
      </w:r>
      <w:r>
        <w:rPr>
          <w:rFonts w:hint="cs"/>
          <w:rtl/>
        </w:rPr>
        <w:t xml:space="preserve"> ثبت سیگنال مغزی در حین خواب استفاده کرد. به این دلیل که </w:t>
      </w:r>
      <w:r w:rsidR="001E589B">
        <w:rPr>
          <w:rtl/>
        </w:rPr>
        <w:t>دستگاه‌ها</w:t>
      </w:r>
      <w:r w:rsidR="001E589B">
        <w:rPr>
          <w:rFonts w:hint="cs"/>
          <w:rtl/>
        </w:rPr>
        <w:t>ی</w:t>
      </w:r>
      <w:r>
        <w:rPr>
          <w:rFonts w:hint="cs"/>
          <w:rtl/>
        </w:rPr>
        <w:t xml:space="preserve"> </w:t>
      </w:r>
      <w:r>
        <w:t>EEG</w:t>
      </w:r>
      <w:r>
        <w:rPr>
          <w:rFonts w:hint="cs"/>
          <w:rtl/>
        </w:rPr>
        <w:t xml:space="preserve"> خواب باید </w:t>
      </w:r>
      <w:r w:rsidR="004B6BA2">
        <w:rPr>
          <w:rFonts w:hint="cs"/>
          <w:rtl/>
        </w:rPr>
        <w:t xml:space="preserve">سبک بود و امکان استفاده از آن در حین خواب بدون مختل کردن خواب فرد وجود داشته باشد. در این راستا، </w:t>
      </w:r>
      <w:r w:rsidR="001E589B">
        <w:rPr>
          <w:rtl/>
        </w:rPr>
        <w:t>تکنولوژ</w:t>
      </w:r>
      <w:r w:rsidR="001E589B">
        <w:rPr>
          <w:rFonts w:hint="cs"/>
          <w:rtl/>
        </w:rPr>
        <w:t>ی‌</w:t>
      </w:r>
      <w:r w:rsidR="001E589B">
        <w:rPr>
          <w:rFonts w:hint="eastAsia"/>
          <w:rtl/>
        </w:rPr>
        <w:t>ها</w:t>
      </w:r>
      <w:r w:rsidR="001E589B">
        <w:rPr>
          <w:rFonts w:hint="cs"/>
          <w:rtl/>
        </w:rPr>
        <w:t>ی</w:t>
      </w:r>
      <w:r w:rsidR="004B6BA2">
        <w:rPr>
          <w:rFonts w:hint="cs"/>
          <w:rtl/>
        </w:rPr>
        <w:t xml:space="preserve"> الکتروانسفالوگرا</w:t>
      </w:r>
      <w:r w:rsidR="005D28C9">
        <w:rPr>
          <w:rFonts w:hint="cs"/>
          <w:rtl/>
        </w:rPr>
        <w:t>فی</w:t>
      </w:r>
      <w:r w:rsidR="004B6BA2">
        <w:rPr>
          <w:rFonts w:hint="cs"/>
          <w:rtl/>
        </w:rPr>
        <w:t xml:space="preserve"> مختلفی برای ثبت سیگنال مغزی در حین خواب تولید </w:t>
      </w:r>
      <w:r w:rsidR="00674CB0">
        <w:rPr>
          <w:rtl/>
        </w:rPr>
        <w:t>شده‌اند</w:t>
      </w:r>
      <w:r w:rsidR="004B6BA2">
        <w:rPr>
          <w:rFonts w:hint="cs"/>
          <w:rtl/>
        </w:rPr>
        <w:t xml:space="preserve">. در ادامه </w:t>
      </w:r>
      <w:r w:rsidR="00D47588">
        <w:rPr>
          <w:rFonts w:hint="cs"/>
          <w:rtl/>
        </w:rPr>
        <w:t>دو</w:t>
      </w:r>
      <w:r w:rsidR="004B6BA2">
        <w:rPr>
          <w:rFonts w:hint="cs"/>
          <w:rtl/>
        </w:rPr>
        <w:t xml:space="preserve"> دستگاه که هم اکنون موجود هستند از نظر </w:t>
      </w:r>
      <w:r w:rsidR="00674CB0">
        <w:rPr>
          <w:rtl/>
        </w:rPr>
        <w:t>نرم‌افزار</w:t>
      </w:r>
      <w:r w:rsidR="004B6BA2">
        <w:rPr>
          <w:rFonts w:hint="cs"/>
          <w:rtl/>
        </w:rPr>
        <w:t xml:space="preserve"> و </w:t>
      </w:r>
      <w:r w:rsidR="00674CB0">
        <w:rPr>
          <w:rtl/>
        </w:rPr>
        <w:t>سخت‌افزار</w:t>
      </w:r>
      <w:r w:rsidR="004B6BA2">
        <w:rPr>
          <w:rFonts w:hint="cs"/>
          <w:rtl/>
        </w:rPr>
        <w:t xml:space="preserve"> برسی خواه</w:t>
      </w:r>
      <w:r w:rsidR="005D28C9">
        <w:rPr>
          <w:rFonts w:hint="cs"/>
          <w:rtl/>
        </w:rPr>
        <w:t>د شد.</w:t>
      </w:r>
    </w:p>
    <w:p w14:paraId="4C6AE8E0" w14:textId="458297B4" w:rsidR="00A06770" w:rsidRDefault="003859CD" w:rsidP="005D28C9">
      <w:pPr>
        <w:pStyle w:val="ListParagraph"/>
        <w:numPr>
          <w:ilvl w:val="0"/>
          <w:numId w:val="13"/>
        </w:numPr>
      </w:pPr>
      <w:r>
        <w:rPr>
          <w:rFonts w:hint="cs"/>
          <w:rtl/>
        </w:rPr>
        <w:t>فن</w:t>
      </w:r>
      <w:r w:rsidR="005D28C9">
        <w:rPr>
          <w:rFonts w:hint="cs"/>
          <w:rtl/>
        </w:rPr>
        <w:t>‌آ</w:t>
      </w:r>
      <w:r>
        <w:rPr>
          <w:rFonts w:hint="cs"/>
          <w:rtl/>
        </w:rPr>
        <w:t>وری الکتروانسفالوگرا</w:t>
      </w:r>
      <w:r w:rsidR="005D28C9">
        <w:rPr>
          <w:rFonts w:hint="cs"/>
          <w:rtl/>
        </w:rPr>
        <w:t>فی</w:t>
      </w:r>
      <w:r>
        <w:rPr>
          <w:rFonts w:hint="cs"/>
          <w:rtl/>
        </w:rPr>
        <w:t xml:space="preserve"> </w:t>
      </w:r>
      <w:r w:rsidR="004B6BA2">
        <w:rPr>
          <w:rFonts w:hint="cs"/>
          <w:rtl/>
        </w:rPr>
        <w:t>آوروا</w:t>
      </w:r>
      <w:r w:rsidR="004B6BA2">
        <w:rPr>
          <w:rStyle w:val="FootnoteReference"/>
          <w:rtl/>
        </w:rPr>
        <w:footnoteReference w:id="54"/>
      </w:r>
      <w:r w:rsidR="004B6BA2" w:rsidRPr="004B6BA2">
        <w:rPr>
          <w:rtl/>
        </w:rPr>
        <w:t xml:space="preserve"> </w:t>
      </w:r>
      <w:r>
        <w:rPr>
          <w:rFonts w:hint="cs"/>
          <w:rtl/>
        </w:rPr>
        <w:t xml:space="preserve">دارای </w:t>
      </w:r>
      <w:r w:rsidR="004B6BA2" w:rsidRPr="004B6BA2">
        <w:rPr>
          <w:rtl/>
        </w:rPr>
        <w:t>الکترودها</w:t>
      </w:r>
      <w:r w:rsidR="004B6BA2" w:rsidRPr="004B6BA2">
        <w:rPr>
          <w:rFonts w:hint="cs"/>
          <w:rtl/>
        </w:rPr>
        <w:t>یی</w:t>
      </w:r>
      <w:r w:rsidR="004B6BA2" w:rsidRPr="004B6BA2">
        <w:rPr>
          <w:rtl/>
        </w:rPr>
        <w:t xml:space="preserve"> برا</w:t>
      </w:r>
      <w:r w:rsidR="004B6BA2" w:rsidRPr="004B6BA2">
        <w:rPr>
          <w:rFonts w:hint="cs"/>
          <w:rtl/>
        </w:rPr>
        <w:t>ی</w:t>
      </w:r>
      <w:r w:rsidR="004B6BA2" w:rsidRPr="004B6BA2">
        <w:rPr>
          <w:rtl/>
        </w:rPr>
        <w:t xml:space="preserve"> </w:t>
      </w:r>
      <w:r>
        <w:rPr>
          <w:rFonts w:hint="cs"/>
          <w:rtl/>
        </w:rPr>
        <w:t xml:space="preserve">ثبت </w:t>
      </w:r>
      <w:r w:rsidR="001E589B">
        <w:rPr>
          <w:rFonts w:hint="cs"/>
          <w:rtl/>
        </w:rPr>
        <w:t>سیگنال‌های</w:t>
      </w:r>
      <w:r>
        <w:rPr>
          <w:rFonts w:hint="cs"/>
          <w:rtl/>
        </w:rPr>
        <w:t xml:space="preserve"> </w:t>
      </w:r>
      <w:r>
        <w:t>EEG</w:t>
      </w:r>
      <w:r w:rsidR="004B6BA2" w:rsidRPr="004B6BA2">
        <w:rPr>
          <w:rtl/>
        </w:rPr>
        <w:t xml:space="preserve"> و </w:t>
      </w:r>
      <w:r w:rsidR="00674CB0">
        <w:rPr>
          <w:rtl/>
        </w:rPr>
        <w:t>شتاب‌سنج‌ها</w:t>
      </w:r>
      <w:r w:rsidR="00674CB0">
        <w:rPr>
          <w:rFonts w:hint="cs"/>
          <w:rtl/>
        </w:rPr>
        <w:t>یی</w:t>
      </w:r>
      <w:r w:rsidR="004B6BA2" w:rsidRPr="004B6BA2">
        <w:rPr>
          <w:rtl/>
        </w:rPr>
        <w:t xml:space="preserve"> </w:t>
      </w:r>
      <w:r w:rsidR="005D28C9">
        <w:rPr>
          <w:rFonts w:hint="cs"/>
          <w:rtl/>
        </w:rPr>
        <w:t>برای ردیابی</w:t>
      </w:r>
      <w:r w:rsidR="004B6BA2" w:rsidRPr="004B6BA2">
        <w:rPr>
          <w:rtl/>
        </w:rPr>
        <w:t xml:space="preserve"> </w:t>
      </w:r>
      <w:r w:rsidR="004B6BA2" w:rsidRPr="004B6BA2">
        <w:rPr>
          <w:rFonts w:hint="eastAsia"/>
          <w:rtl/>
        </w:rPr>
        <w:t>حرکات</w:t>
      </w:r>
      <w:r w:rsidR="004B6BA2" w:rsidRPr="004B6BA2">
        <w:rPr>
          <w:rtl/>
        </w:rPr>
        <w:t xml:space="preserve"> بدن </w:t>
      </w:r>
      <w:r w:rsidR="005D28C9">
        <w:rPr>
          <w:rFonts w:hint="cs"/>
          <w:rtl/>
        </w:rPr>
        <w:t>است</w:t>
      </w:r>
      <w:r w:rsidR="004B6BA2" w:rsidRPr="004B6BA2">
        <w:rPr>
          <w:rtl/>
        </w:rPr>
        <w:t xml:space="preserve">. </w:t>
      </w:r>
      <w:r w:rsidR="005D28C9">
        <w:rPr>
          <w:rFonts w:hint="cs"/>
          <w:rtl/>
        </w:rPr>
        <w:t>تیم پژوهشی ارائه‌دهنده‌ی این فن‌آوری اذعان کرده‌اند که</w:t>
      </w:r>
      <w:r w:rsidR="004B6BA2" w:rsidRPr="004B6BA2">
        <w:rPr>
          <w:rtl/>
        </w:rPr>
        <w:t xml:space="preserve"> آزما</w:t>
      </w:r>
      <w:r w:rsidR="004B6BA2" w:rsidRPr="004B6BA2">
        <w:rPr>
          <w:rFonts w:hint="cs"/>
          <w:rtl/>
        </w:rPr>
        <w:t>ی</w:t>
      </w:r>
      <w:r w:rsidR="004B6BA2" w:rsidRPr="004B6BA2">
        <w:rPr>
          <w:rFonts w:hint="eastAsia"/>
          <w:rtl/>
        </w:rPr>
        <w:t>ش‌ها</w:t>
      </w:r>
      <w:r w:rsidR="004B6BA2" w:rsidRPr="004B6BA2">
        <w:rPr>
          <w:rFonts w:hint="cs"/>
          <w:rtl/>
        </w:rPr>
        <w:t>ی</w:t>
      </w:r>
      <w:r w:rsidR="004B6BA2" w:rsidRPr="004B6BA2">
        <w:rPr>
          <w:rtl/>
        </w:rPr>
        <w:t xml:space="preserve"> </w:t>
      </w:r>
      <w:r w:rsidR="005D28C9">
        <w:rPr>
          <w:rFonts w:hint="cs"/>
          <w:rtl/>
        </w:rPr>
        <w:t>آن‌ها</w:t>
      </w:r>
      <w:r w:rsidR="004B6BA2" w:rsidRPr="004B6BA2">
        <w:rPr>
          <w:rtl/>
        </w:rPr>
        <w:t xml:space="preserve"> </w:t>
      </w:r>
      <w:r w:rsidR="00674CB0">
        <w:rPr>
          <w:rtl/>
        </w:rPr>
        <w:t>به‌منظور</w:t>
      </w:r>
      <w:r w:rsidR="004B6BA2" w:rsidRPr="004B6BA2">
        <w:rPr>
          <w:rtl/>
        </w:rPr>
        <w:t xml:space="preserve"> تشخ</w:t>
      </w:r>
      <w:r w:rsidR="004B6BA2" w:rsidRPr="004B6BA2">
        <w:rPr>
          <w:rFonts w:hint="cs"/>
          <w:rtl/>
        </w:rPr>
        <w:t>ی</w:t>
      </w:r>
      <w:r w:rsidR="004B6BA2" w:rsidRPr="004B6BA2">
        <w:rPr>
          <w:rFonts w:hint="eastAsia"/>
          <w:rtl/>
        </w:rPr>
        <w:t>ص</w:t>
      </w:r>
      <w:r w:rsidR="004B6BA2" w:rsidRPr="004B6BA2">
        <w:rPr>
          <w:rtl/>
        </w:rPr>
        <w:t xml:space="preserve"> مرحله خواب </w:t>
      </w:r>
      <w:r w:rsidR="00674CB0">
        <w:rPr>
          <w:rtl/>
        </w:rPr>
        <w:t>به‌صورت</w:t>
      </w:r>
      <w:r w:rsidR="004B6BA2" w:rsidRPr="004B6BA2">
        <w:rPr>
          <w:rtl/>
        </w:rPr>
        <w:t xml:space="preserve"> زمان </w:t>
      </w:r>
      <w:r>
        <w:rPr>
          <w:rFonts w:hint="cs"/>
          <w:rtl/>
        </w:rPr>
        <w:t>مستقیم</w:t>
      </w:r>
      <w:r w:rsidR="004B6BA2" w:rsidRPr="004B6BA2">
        <w:rPr>
          <w:rtl/>
        </w:rPr>
        <w:t xml:space="preserve"> ب</w:t>
      </w:r>
      <w:r>
        <w:rPr>
          <w:rFonts w:hint="cs"/>
          <w:rtl/>
        </w:rPr>
        <w:t>ر</w:t>
      </w:r>
      <w:r w:rsidR="004B6BA2" w:rsidRPr="004B6BA2">
        <w:rPr>
          <w:rtl/>
        </w:rPr>
        <w:t>ا</w:t>
      </w:r>
      <w:r>
        <w:rPr>
          <w:rFonts w:hint="cs"/>
          <w:rtl/>
        </w:rPr>
        <w:t>ی 90%</w:t>
      </w:r>
      <w:r w:rsidR="004B6BA2" w:rsidRPr="004B6BA2">
        <w:rPr>
          <w:rtl/>
        </w:rPr>
        <w:t xml:space="preserve"> </w:t>
      </w:r>
      <w:r w:rsidR="004B6BA2" w:rsidRPr="004B6BA2">
        <w:rPr>
          <w:rFonts w:hint="cs"/>
          <w:rtl/>
        </w:rPr>
        <w:t>از</w:t>
      </w:r>
      <w:r w:rsidR="004B6BA2" w:rsidRPr="004B6BA2">
        <w:rPr>
          <w:rtl/>
        </w:rPr>
        <w:t xml:space="preserve"> </w:t>
      </w:r>
      <w:r w:rsidR="00674CB0">
        <w:rPr>
          <w:rtl/>
        </w:rPr>
        <w:t>شرکت‌کنندگان</w:t>
      </w:r>
      <w:r w:rsidR="004B6BA2" w:rsidRPr="004B6BA2">
        <w:rPr>
          <w:rtl/>
        </w:rPr>
        <w:t xml:space="preserve"> دق</w:t>
      </w:r>
      <w:r w:rsidR="00354923">
        <w:rPr>
          <w:rFonts w:hint="cs"/>
          <w:rtl/>
        </w:rPr>
        <w:t>ت</w:t>
      </w:r>
      <w:r>
        <w:rPr>
          <w:rFonts w:hint="cs"/>
          <w:rtl/>
        </w:rPr>
        <w:t xml:space="preserve"> بالایی داشته است</w:t>
      </w:r>
      <w:r w:rsidR="004B6BA2" w:rsidRPr="004B6BA2">
        <w:rPr>
          <w:rtl/>
        </w:rPr>
        <w:t xml:space="preserve">. </w:t>
      </w:r>
      <w:r w:rsidR="00674CB0">
        <w:rPr>
          <w:rtl/>
        </w:rPr>
        <w:t>باا</w:t>
      </w:r>
      <w:r w:rsidR="00674CB0">
        <w:rPr>
          <w:rFonts w:hint="cs"/>
          <w:rtl/>
        </w:rPr>
        <w:t>ی</w:t>
      </w:r>
      <w:r w:rsidR="00674CB0">
        <w:rPr>
          <w:rFonts w:hint="eastAsia"/>
          <w:rtl/>
        </w:rPr>
        <w:t>ن‌حال</w:t>
      </w:r>
      <w:r w:rsidR="004B6BA2" w:rsidRPr="004B6BA2">
        <w:rPr>
          <w:rtl/>
        </w:rPr>
        <w:t xml:space="preserve">، </w:t>
      </w:r>
      <w:r>
        <w:rPr>
          <w:rFonts w:hint="cs"/>
          <w:rtl/>
        </w:rPr>
        <w:t xml:space="preserve">این </w:t>
      </w:r>
      <w:r w:rsidR="004B6BA2" w:rsidRPr="004B6BA2">
        <w:rPr>
          <w:rtl/>
        </w:rPr>
        <w:t>توسعه</w:t>
      </w:r>
      <w:r w:rsidR="005D28C9">
        <w:rPr>
          <w:rFonts w:hint="cs"/>
          <w:rtl/>
        </w:rPr>
        <w:t>‌د</w:t>
      </w:r>
      <w:r w:rsidR="004B6BA2" w:rsidRPr="004B6BA2">
        <w:rPr>
          <w:rtl/>
        </w:rPr>
        <w:t>هندگان اطلاعات علم</w:t>
      </w:r>
      <w:r w:rsidR="004B6BA2" w:rsidRPr="004B6BA2">
        <w:rPr>
          <w:rFonts w:hint="cs"/>
          <w:rtl/>
        </w:rPr>
        <w:t>ی</w:t>
      </w:r>
      <w:r w:rsidR="004B6BA2" w:rsidRPr="004B6BA2">
        <w:rPr>
          <w:rtl/>
        </w:rPr>
        <w:t xml:space="preserve"> کاف</w:t>
      </w:r>
      <w:r w:rsidR="004B6BA2" w:rsidRPr="004B6BA2">
        <w:rPr>
          <w:rFonts w:hint="cs"/>
          <w:rtl/>
        </w:rPr>
        <w:t>ی</w:t>
      </w:r>
      <w:r w:rsidR="004B6BA2" w:rsidRPr="004B6BA2">
        <w:rPr>
          <w:rtl/>
        </w:rPr>
        <w:t xml:space="preserve"> در مورد نحوه محاسبه دقت الگور</w:t>
      </w:r>
      <w:r w:rsidR="004B6BA2" w:rsidRPr="004B6BA2">
        <w:rPr>
          <w:rFonts w:hint="cs"/>
          <w:rtl/>
        </w:rPr>
        <w:t>ی</w:t>
      </w:r>
      <w:r w:rsidR="004B6BA2" w:rsidRPr="004B6BA2">
        <w:rPr>
          <w:rFonts w:hint="eastAsia"/>
          <w:rtl/>
        </w:rPr>
        <w:t>تم</w:t>
      </w:r>
      <w:r w:rsidR="004B6BA2" w:rsidRPr="004B6BA2">
        <w:rPr>
          <w:rtl/>
        </w:rPr>
        <w:t xml:space="preserve"> خود ارائه </w:t>
      </w:r>
      <w:r w:rsidR="001E589B">
        <w:rPr>
          <w:rtl/>
        </w:rPr>
        <w:t>ن</w:t>
      </w:r>
      <w:r w:rsidR="005D28C9">
        <w:rPr>
          <w:rFonts w:hint="cs"/>
          <w:rtl/>
        </w:rPr>
        <w:t>داده</w:t>
      </w:r>
      <w:r w:rsidR="004B6BA2" w:rsidRPr="004B6BA2">
        <w:rPr>
          <w:rtl/>
        </w:rPr>
        <w:t xml:space="preserve"> و همچن</w:t>
      </w:r>
      <w:r w:rsidR="004B6BA2" w:rsidRPr="004B6BA2">
        <w:rPr>
          <w:rFonts w:hint="cs"/>
          <w:rtl/>
        </w:rPr>
        <w:t>ی</w:t>
      </w:r>
      <w:r w:rsidR="004B6BA2" w:rsidRPr="004B6BA2">
        <w:rPr>
          <w:rFonts w:hint="eastAsia"/>
          <w:rtl/>
        </w:rPr>
        <w:t>ن</w:t>
      </w:r>
      <w:r w:rsidR="004B6BA2" w:rsidRPr="004B6BA2">
        <w:rPr>
          <w:rtl/>
        </w:rPr>
        <w:t xml:space="preserve"> </w:t>
      </w:r>
      <w:r w:rsidR="001E589B">
        <w:rPr>
          <w:rtl/>
        </w:rPr>
        <w:t>داده‌ها</w:t>
      </w:r>
      <w:r w:rsidR="001E589B">
        <w:rPr>
          <w:rFonts w:hint="cs"/>
          <w:rtl/>
        </w:rPr>
        <w:t>ی</w:t>
      </w:r>
      <w:r w:rsidR="004B6BA2" w:rsidRPr="004B6BA2">
        <w:rPr>
          <w:rtl/>
        </w:rPr>
        <w:t xml:space="preserve"> </w:t>
      </w:r>
      <w:r w:rsidR="00674CB0">
        <w:rPr>
          <w:rtl/>
        </w:rPr>
        <w:t>حما</w:t>
      </w:r>
      <w:r w:rsidR="00674CB0">
        <w:rPr>
          <w:rFonts w:hint="cs"/>
          <w:rtl/>
        </w:rPr>
        <w:t>ی</w:t>
      </w:r>
      <w:r w:rsidR="00674CB0">
        <w:rPr>
          <w:rFonts w:hint="eastAsia"/>
          <w:rtl/>
        </w:rPr>
        <w:t>ت‌کننده</w:t>
      </w:r>
      <w:r w:rsidR="004B6BA2" w:rsidRPr="004B6BA2">
        <w:rPr>
          <w:rtl/>
        </w:rPr>
        <w:t xml:space="preserve"> از ا</w:t>
      </w:r>
      <w:r w:rsidR="004B6BA2" w:rsidRPr="004B6BA2">
        <w:rPr>
          <w:rFonts w:hint="cs"/>
          <w:rtl/>
        </w:rPr>
        <w:t>ی</w:t>
      </w:r>
      <w:r w:rsidR="004B6BA2" w:rsidRPr="004B6BA2">
        <w:rPr>
          <w:rFonts w:hint="eastAsia"/>
          <w:rtl/>
        </w:rPr>
        <w:t>ن</w:t>
      </w:r>
      <w:r w:rsidR="004B6BA2" w:rsidRPr="004B6BA2">
        <w:rPr>
          <w:rtl/>
        </w:rPr>
        <w:t xml:space="preserve"> ادعا را در دسترس قرار </w:t>
      </w:r>
      <w:r w:rsidR="001E589B">
        <w:rPr>
          <w:rtl/>
        </w:rPr>
        <w:t>نم</w:t>
      </w:r>
      <w:r w:rsidR="001E589B">
        <w:rPr>
          <w:rFonts w:hint="cs"/>
          <w:rtl/>
        </w:rPr>
        <w:t>ی‌</w:t>
      </w:r>
      <w:r w:rsidR="001E589B">
        <w:rPr>
          <w:rFonts w:hint="eastAsia"/>
          <w:rtl/>
        </w:rPr>
        <w:t>دهند</w:t>
      </w:r>
      <w:r w:rsidR="004B6BA2" w:rsidRPr="004B6BA2">
        <w:rPr>
          <w:rtl/>
        </w:rPr>
        <w:t xml:space="preserve">. </w:t>
      </w:r>
      <w:r w:rsidR="005D28C9">
        <w:rPr>
          <w:rFonts w:hint="cs"/>
          <w:rtl/>
        </w:rPr>
        <w:t>علاوه بر این، آن‌ها</w:t>
      </w:r>
      <w:r w:rsidR="004B6BA2" w:rsidRPr="004B6BA2">
        <w:rPr>
          <w:rtl/>
        </w:rPr>
        <w:t xml:space="preserve"> برخ</w:t>
      </w:r>
      <w:r w:rsidR="004B6BA2" w:rsidRPr="004B6BA2">
        <w:rPr>
          <w:rFonts w:hint="cs"/>
          <w:rtl/>
        </w:rPr>
        <w:t>ی</w:t>
      </w:r>
      <w:r w:rsidR="004B6BA2" w:rsidRPr="004B6BA2">
        <w:rPr>
          <w:rtl/>
        </w:rPr>
        <w:t xml:space="preserve"> از محدود</w:t>
      </w:r>
      <w:r w:rsidR="004B6BA2" w:rsidRPr="004B6BA2">
        <w:rPr>
          <w:rFonts w:hint="cs"/>
          <w:rtl/>
        </w:rPr>
        <w:t>ی</w:t>
      </w:r>
      <w:r w:rsidR="004B6BA2" w:rsidRPr="004B6BA2">
        <w:rPr>
          <w:rFonts w:hint="eastAsia"/>
          <w:rtl/>
        </w:rPr>
        <w:t>ت‌ها</w:t>
      </w:r>
      <w:r w:rsidR="004B6BA2" w:rsidRPr="004B6BA2">
        <w:rPr>
          <w:rFonts w:hint="cs"/>
          <w:rtl/>
        </w:rPr>
        <w:t>ی</w:t>
      </w:r>
      <w:r w:rsidR="004B6BA2" w:rsidRPr="004B6BA2">
        <w:rPr>
          <w:rtl/>
        </w:rPr>
        <w:t xml:space="preserve"> روش را پذ</w:t>
      </w:r>
      <w:r w:rsidR="004B6BA2" w:rsidRPr="004B6BA2">
        <w:rPr>
          <w:rFonts w:hint="cs"/>
          <w:rtl/>
        </w:rPr>
        <w:t>ی</w:t>
      </w:r>
      <w:r w:rsidR="004B6BA2" w:rsidRPr="004B6BA2">
        <w:rPr>
          <w:rFonts w:hint="eastAsia"/>
          <w:rtl/>
        </w:rPr>
        <w:t>رفته</w:t>
      </w:r>
      <w:r w:rsidR="004B6BA2" w:rsidRPr="004B6BA2">
        <w:rPr>
          <w:rtl/>
        </w:rPr>
        <w:t xml:space="preserve"> و </w:t>
      </w:r>
      <w:r w:rsidR="00674CB0">
        <w:rPr>
          <w:rtl/>
        </w:rPr>
        <w:t>به‌عنوان</w:t>
      </w:r>
      <w:r w:rsidR="004B6BA2" w:rsidRPr="004B6BA2">
        <w:rPr>
          <w:rtl/>
        </w:rPr>
        <w:t xml:space="preserve"> سلب مسئول</w:t>
      </w:r>
      <w:r w:rsidR="004B6BA2" w:rsidRPr="004B6BA2">
        <w:rPr>
          <w:rFonts w:hint="cs"/>
          <w:rtl/>
        </w:rPr>
        <w:t>ی</w:t>
      </w:r>
      <w:r w:rsidR="004B6BA2" w:rsidRPr="004B6BA2">
        <w:rPr>
          <w:rFonts w:hint="eastAsia"/>
          <w:rtl/>
        </w:rPr>
        <w:t>ت</w:t>
      </w:r>
      <w:r w:rsidR="004B6BA2" w:rsidRPr="004B6BA2">
        <w:rPr>
          <w:rtl/>
        </w:rPr>
        <w:t xml:space="preserve"> اعلام کردند که «الگور</w:t>
      </w:r>
      <w:r w:rsidR="004B6BA2" w:rsidRPr="004B6BA2">
        <w:rPr>
          <w:rFonts w:hint="cs"/>
          <w:rtl/>
        </w:rPr>
        <w:t>ی</w:t>
      </w:r>
      <w:r w:rsidR="004B6BA2" w:rsidRPr="004B6BA2">
        <w:rPr>
          <w:rFonts w:hint="eastAsia"/>
          <w:rtl/>
        </w:rPr>
        <w:t>تم</w:t>
      </w:r>
      <w:r w:rsidR="004B6BA2" w:rsidRPr="004B6BA2">
        <w:rPr>
          <w:rtl/>
        </w:rPr>
        <w:t xml:space="preserve"> تشخ</w:t>
      </w:r>
      <w:r w:rsidR="004B6BA2" w:rsidRPr="004B6BA2">
        <w:rPr>
          <w:rFonts w:hint="cs"/>
          <w:rtl/>
        </w:rPr>
        <w:t>ی</w:t>
      </w:r>
      <w:r w:rsidR="004B6BA2" w:rsidRPr="004B6BA2">
        <w:rPr>
          <w:rFonts w:hint="eastAsia"/>
          <w:rtl/>
        </w:rPr>
        <w:t>ص</w:t>
      </w:r>
      <w:r w:rsidR="004B6BA2" w:rsidRPr="004B6BA2">
        <w:rPr>
          <w:rtl/>
        </w:rPr>
        <w:t xml:space="preserve"> </w:t>
      </w:r>
      <w:r>
        <w:rPr>
          <w:rFonts w:hint="cs"/>
          <w:rtl/>
        </w:rPr>
        <w:t>حرکت سریع چشم</w:t>
      </w:r>
      <w:r>
        <w:rPr>
          <w:rStyle w:val="FootnoteReference"/>
          <w:rtl/>
        </w:rPr>
        <w:footnoteReference w:id="55"/>
      </w:r>
      <w:r w:rsidR="004B6BA2" w:rsidRPr="004B6BA2">
        <w:rPr>
          <w:rtl/>
        </w:rPr>
        <w:t xml:space="preserve"> هنوز کامل ن</w:t>
      </w:r>
      <w:r w:rsidR="004B6BA2" w:rsidRPr="004B6BA2">
        <w:rPr>
          <w:rFonts w:hint="cs"/>
          <w:rtl/>
        </w:rPr>
        <w:t>ی</w:t>
      </w:r>
      <w:r w:rsidR="004B6BA2" w:rsidRPr="004B6BA2">
        <w:rPr>
          <w:rFonts w:hint="eastAsia"/>
          <w:rtl/>
        </w:rPr>
        <w:t>ست»</w:t>
      </w:r>
      <w:r w:rsidR="004B6BA2" w:rsidRPr="004B6BA2">
        <w:rPr>
          <w:rtl/>
        </w:rPr>
        <w:t xml:space="preserve">. تا به </w:t>
      </w:r>
      <w:r w:rsidR="004B6BA2" w:rsidRPr="004B6BA2">
        <w:rPr>
          <w:rtl/>
        </w:rPr>
        <w:lastRenderedPageBreak/>
        <w:t>امروز، ا</w:t>
      </w:r>
      <w:r w:rsidR="004B6BA2" w:rsidRPr="004B6BA2">
        <w:rPr>
          <w:rFonts w:hint="cs"/>
          <w:rtl/>
        </w:rPr>
        <w:t>ی</w:t>
      </w:r>
      <w:r w:rsidR="004B6BA2" w:rsidRPr="004B6BA2">
        <w:rPr>
          <w:rFonts w:hint="eastAsia"/>
          <w:rtl/>
        </w:rPr>
        <w:t>ن</w:t>
      </w:r>
      <w:r w:rsidR="004B6BA2" w:rsidRPr="004B6BA2">
        <w:rPr>
          <w:rtl/>
        </w:rPr>
        <w:t xml:space="preserve"> س</w:t>
      </w:r>
      <w:r w:rsidR="004B6BA2" w:rsidRPr="004B6BA2">
        <w:rPr>
          <w:rFonts w:hint="cs"/>
          <w:rtl/>
        </w:rPr>
        <w:t>ی</w:t>
      </w:r>
      <w:r w:rsidR="004B6BA2" w:rsidRPr="004B6BA2">
        <w:rPr>
          <w:rFonts w:hint="eastAsia"/>
          <w:rtl/>
        </w:rPr>
        <w:t>ستم</w:t>
      </w:r>
      <w:r w:rsidR="004B6BA2" w:rsidRPr="004B6BA2">
        <w:rPr>
          <w:rtl/>
        </w:rPr>
        <w:t xml:space="preserve"> برا</w:t>
      </w:r>
      <w:r w:rsidR="004B6BA2" w:rsidRPr="004B6BA2">
        <w:rPr>
          <w:rFonts w:hint="cs"/>
          <w:rtl/>
        </w:rPr>
        <w:t>ی</w:t>
      </w:r>
      <w:r w:rsidR="004B6BA2" w:rsidRPr="004B6BA2">
        <w:rPr>
          <w:rtl/>
        </w:rPr>
        <w:t xml:space="preserve"> خر</w:t>
      </w:r>
      <w:r w:rsidR="004B6BA2" w:rsidRPr="004B6BA2">
        <w:rPr>
          <w:rFonts w:hint="cs"/>
          <w:rtl/>
        </w:rPr>
        <w:t>ی</w:t>
      </w:r>
      <w:r w:rsidR="004B6BA2" w:rsidRPr="004B6BA2">
        <w:rPr>
          <w:rFonts w:hint="eastAsia"/>
          <w:rtl/>
        </w:rPr>
        <w:t>د</w:t>
      </w:r>
      <w:r w:rsidR="004B6BA2" w:rsidRPr="004B6BA2">
        <w:rPr>
          <w:rtl/>
        </w:rPr>
        <w:t xml:space="preserve"> فور</w:t>
      </w:r>
      <w:r w:rsidR="004B6BA2" w:rsidRPr="004B6BA2">
        <w:rPr>
          <w:rFonts w:hint="cs"/>
          <w:rtl/>
        </w:rPr>
        <w:t>ی</w:t>
      </w:r>
      <w:r w:rsidR="004B6BA2" w:rsidRPr="004B6BA2">
        <w:rPr>
          <w:rtl/>
        </w:rPr>
        <w:t xml:space="preserve"> در دسترس ن</w:t>
      </w:r>
      <w:r w:rsidR="004B6BA2" w:rsidRPr="004B6BA2">
        <w:rPr>
          <w:rFonts w:hint="cs"/>
          <w:rtl/>
        </w:rPr>
        <w:t>ی</w:t>
      </w:r>
      <w:r w:rsidR="004B6BA2" w:rsidRPr="004B6BA2">
        <w:rPr>
          <w:rFonts w:hint="eastAsia"/>
          <w:rtl/>
        </w:rPr>
        <w:t>ست،</w:t>
      </w:r>
      <w:r w:rsidR="004B6BA2" w:rsidRPr="004B6BA2">
        <w:rPr>
          <w:rtl/>
        </w:rPr>
        <w:t xml:space="preserve"> اما </w:t>
      </w:r>
      <w:r w:rsidR="001E589B">
        <w:rPr>
          <w:rtl/>
        </w:rPr>
        <w:t>می‌توان</w:t>
      </w:r>
      <w:r w:rsidR="004B6BA2" w:rsidRPr="004B6BA2">
        <w:rPr>
          <w:rtl/>
        </w:rPr>
        <w:t xml:space="preserve"> آن را سفارش داد. </w:t>
      </w:r>
      <w:r w:rsidR="00793F5D">
        <w:rPr>
          <w:rFonts w:hint="cs"/>
          <w:rtl/>
        </w:rPr>
        <w:t xml:space="preserve">توسعه این فناوری </w:t>
      </w:r>
      <w:r w:rsidR="00674CB0">
        <w:rPr>
          <w:rtl/>
        </w:rPr>
        <w:t>به‌صورت</w:t>
      </w:r>
      <w:r w:rsidR="004B6BA2" w:rsidRPr="004B6BA2">
        <w:rPr>
          <w:rtl/>
        </w:rPr>
        <w:t xml:space="preserve"> </w:t>
      </w:r>
      <w:r w:rsidR="00674CB0">
        <w:rPr>
          <w:rtl/>
        </w:rPr>
        <w:t>منبع‌باز</w:t>
      </w:r>
      <w:r w:rsidR="004B6BA2" w:rsidRPr="004B6BA2">
        <w:rPr>
          <w:rtl/>
        </w:rPr>
        <w:t xml:space="preserve"> است</w:t>
      </w:r>
      <w:r w:rsidR="005D28C9">
        <w:rPr>
          <w:rFonts w:hint="cs"/>
          <w:rtl/>
        </w:rPr>
        <w:t>؛</w:t>
      </w:r>
      <w:r w:rsidR="004B6BA2" w:rsidRPr="004B6BA2">
        <w:rPr>
          <w:rtl/>
        </w:rPr>
        <w:t xml:space="preserve"> بنابرا</w:t>
      </w:r>
      <w:r w:rsidR="004B6BA2" w:rsidRPr="004B6BA2">
        <w:rPr>
          <w:rFonts w:hint="cs"/>
          <w:rtl/>
        </w:rPr>
        <w:t>ی</w:t>
      </w:r>
      <w:r w:rsidR="004B6BA2" w:rsidRPr="004B6BA2">
        <w:rPr>
          <w:rFonts w:hint="eastAsia"/>
          <w:rtl/>
        </w:rPr>
        <w:t>ن</w:t>
      </w:r>
      <w:r w:rsidR="004B6BA2" w:rsidRPr="004B6BA2">
        <w:rPr>
          <w:rtl/>
        </w:rPr>
        <w:t xml:space="preserve"> به کاربران اجازه </w:t>
      </w:r>
      <w:r w:rsidR="001E589B">
        <w:rPr>
          <w:rtl/>
        </w:rPr>
        <w:t>م</w:t>
      </w:r>
      <w:r w:rsidR="001E589B">
        <w:rPr>
          <w:rFonts w:hint="cs"/>
          <w:rtl/>
        </w:rPr>
        <w:t>ی‌</w:t>
      </w:r>
      <w:r w:rsidR="001E589B">
        <w:rPr>
          <w:rFonts w:hint="eastAsia"/>
          <w:rtl/>
        </w:rPr>
        <w:t>دهد</w:t>
      </w:r>
      <w:r w:rsidR="004B6BA2" w:rsidRPr="004B6BA2">
        <w:rPr>
          <w:rtl/>
        </w:rPr>
        <w:t xml:space="preserve"> تا در توسعه س</w:t>
      </w:r>
      <w:r w:rsidR="004B6BA2" w:rsidRPr="004B6BA2">
        <w:rPr>
          <w:rFonts w:hint="cs"/>
          <w:rtl/>
        </w:rPr>
        <w:t>ی</w:t>
      </w:r>
      <w:r w:rsidR="004B6BA2" w:rsidRPr="004B6BA2">
        <w:rPr>
          <w:rFonts w:hint="eastAsia"/>
          <w:rtl/>
        </w:rPr>
        <w:t>ستم</w:t>
      </w:r>
      <w:r w:rsidR="004B6BA2" w:rsidRPr="004B6BA2">
        <w:rPr>
          <w:rtl/>
        </w:rPr>
        <w:t xml:space="preserve"> مشارکت کنند.</w:t>
      </w:r>
      <w:r w:rsidR="00E34ABE">
        <w:rPr>
          <w:rFonts w:hint="cs"/>
          <w:rtl/>
        </w:rPr>
        <w:t xml:space="preserve"> این دستگاه شامل </w:t>
      </w:r>
      <w:r w:rsidR="00E34ABE" w:rsidRPr="00E34ABE">
        <w:rPr>
          <w:rtl/>
        </w:rPr>
        <w:t>برنامه تلفن</w:t>
      </w:r>
      <w:r w:rsidR="00E34ABE">
        <w:rPr>
          <w:rFonts w:hint="cs"/>
          <w:rtl/>
        </w:rPr>
        <w:t xml:space="preserve"> همراه است که</w:t>
      </w:r>
      <w:r w:rsidR="00E34ABE" w:rsidRPr="00E34ABE">
        <w:rPr>
          <w:rtl/>
        </w:rPr>
        <w:t xml:space="preserve"> </w:t>
      </w:r>
      <w:r w:rsidR="001E589B">
        <w:rPr>
          <w:rtl/>
        </w:rPr>
        <w:t>می‌توان</w:t>
      </w:r>
      <w:r w:rsidR="00E34ABE" w:rsidRPr="00E34ABE">
        <w:rPr>
          <w:rtl/>
        </w:rPr>
        <w:t>د برا</w:t>
      </w:r>
      <w:r w:rsidR="00E34ABE" w:rsidRPr="00E34ABE">
        <w:rPr>
          <w:rFonts w:hint="cs"/>
          <w:rtl/>
        </w:rPr>
        <w:t>ی</w:t>
      </w:r>
      <w:r w:rsidR="00E34ABE" w:rsidRPr="00E34ABE">
        <w:rPr>
          <w:rtl/>
        </w:rPr>
        <w:t xml:space="preserve"> ذخ</w:t>
      </w:r>
      <w:r w:rsidR="00E34ABE" w:rsidRPr="00E34ABE">
        <w:rPr>
          <w:rFonts w:hint="cs"/>
          <w:rtl/>
        </w:rPr>
        <w:t>ی</w:t>
      </w:r>
      <w:r w:rsidR="00E34ABE" w:rsidRPr="00E34ABE">
        <w:rPr>
          <w:rFonts w:hint="eastAsia"/>
          <w:rtl/>
        </w:rPr>
        <w:t>ره</w:t>
      </w:r>
      <w:r w:rsidR="00E34ABE" w:rsidRPr="00E34ABE">
        <w:rPr>
          <w:rtl/>
        </w:rPr>
        <w:t xml:space="preserve"> و مد</w:t>
      </w:r>
      <w:r w:rsidR="00E34ABE" w:rsidRPr="00E34ABE">
        <w:rPr>
          <w:rFonts w:hint="cs"/>
          <w:rtl/>
        </w:rPr>
        <w:t>ی</w:t>
      </w:r>
      <w:r w:rsidR="00E34ABE" w:rsidRPr="00E34ABE">
        <w:rPr>
          <w:rFonts w:hint="eastAsia"/>
          <w:rtl/>
        </w:rPr>
        <w:t>ر</w:t>
      </w:r>
      <w:r w:rsidR="00E34ABE" w:rsidRPr="00E34ABE">
        <w:rPr>
          <w:rFonts w:hint="cs"/>
          <w:rtl/>
        </w:rPr>
        <w:t>ی</w:t>
      </w:r>
      <w:r w:rsidR="00E34ABE" w:rsidRPr="00E34ABE">
        <w:rPr>
          <w:rFonts w:hint="eastAsia"/>
          <w:rtl/>
        </w:rPr>
        <w:t>ت</w:t>
      </w:r>
      <w:r w:rsidR="00E34ABE" w:rsidRPr="00E34ABE">
        <w:rPr>
          <w:rtl/>
        </w:rPr>
        <w:t xml:space="preserve"> </w:t>
      </w:r>
      <w:r w:rsidR="001E589B">
        <w:rPr>
          <w:rtl/>
        </w:rPr>
        <w:t>داده‌ها</w:t>
      </w:r>
      <w:r w:rsidR="001E589B">
        <w:rPr>
          <w:rFonts w:hint="cs"/>
          <w:rtl/>
        </w:rPr>
        <w:t>ی</w:t>
      </w:r>
      <w:r w:rsidR="00E34ABE" w:rsidRPr="00E34ABE">
        <w:rPr>
          <w:rtl/>
        </w:rPr>
        <w:t xml:space="preserve"> </w:t>
      </w:r>
      <w:r w:rsidR="00E34ABE">
        <w:rPr>
          <w:rFonts w:hint="cs"/>
          <w:rtl/>
        </w:rPr>
        <w:t>الکتروانسفالوگرام</w:t>
      </w:r>
      <w:r w:rsidR="00E34ABE" w:rsidRPr="00E34ABE">
        <w:rPr>
          <w:rtl/>
        </w:rPr>
        <w:t xml:space="preserve"> استفاده شود</w:t>
      </w:r>
      <w:r w:rsidR="008816B8">
        <w:rPr>
          <w:rFonts w:hint="cs"/>
          <w:rtl/>
        </w:rPr>
        <w:t xml:space="preserve"> </w:t>
      </w:r>
      <w:r w:rsidR="0061413F">
        <w:rPr>
          <w:rtl/>
        </w:rPr>
        <w:fldChar w:fldCharType="begin"/>
      </w:r>
      <w:r w:rsidR="0061413F">
        <w:rPr>
          <w:rFonts w:cs="Times New Roman"/>
          <w:rtl/>
        </w:rPr>
        <w:instrText xml:space="preserve"> </w:instrText>
      </w:r>
      <w:r w:rsidR="0061413F">
        <w:rPr>
          <w:rFonts w:cs="Times New Roman"/>
        </w:rPr>
        <w:instrText>ADDIN ZOTERO_ITEM CSL_CITATION {"citationID":"5aTyKBDh","properties":{"formattedCitation":"[13]","plainCitation":"[13]","noteIndex":0},"citationItems":[{"id":575,"uris":["http://zotero.org/users/local/23Uy3QXV/items/7JIY2GLZ"],"itemData":{"id":575,"type</w:instrText>
      </w:r>
      <w:r w:rsidR="0061413F">
        <w:rPr>
          <w:rFonts w:cs="Times New Roman"/>
          <w:rtl/>
        </w:rPr>
        <w:instrText>":"</w:instrText>
      </w:r>
      <w:r w:rsidR="0061413F">
        <w:rPr>
          <w:rFonts w:cs="Times New Roman"/>
        </w:rPr>
        <w:instrText>webpage","abstract":"Lucid dreaming is believed by many to aid in practicing skills, improving creativity, or just exploring adventurous new worlds, but requires practice and awareness to master. Aurora is an EEG-based headband aiming to enhance dreams</w:instrText>
      </w:r>
      <w:r w:rsidR="0061413F">
        <w:rPr>
          <w:rFonts w:cs="Times New Roman"/>
          <w:rtl/>
        </w:rPr>
        <w:instrText xml:space="preserve"> </w:instrText>
      </w:r>
      <w:r w:rsidR="0061413F">
        <w:rPr>
          <w:rFonts w:cs="Times New Roman"/>
        </w:rPr>
        <w:instrText>and lower the barrier to lucid dreaming. With apps for multiple…","container-title":"New Atlas","language":"en-US","note":"section: Wearables","title":"Lucid dreaming made easier with the Aurora EEG headband","URL":"https://newatlas.com/lucid-dreaming-aurora-eeg-headband/31121/","accessed":{"date-parts":[["2022",5,31]]},"issued":{"date-parts":[["2014",3,7]]}}}],"schema":"https://github.com/citation-style-language/schema/raw/master/csl-citation.json</w:instrText>
      </w:r>
      <w:r w:rsidR="0061413F">
        <w:rPr>
          <w:rFonts w:cs="Times New Roman"/>
          <w:rtl/>
        </w:rPr>
        <w:instrText xml:space="preserve">"} </w:instrText>
      </w:r>
      <w:r w:rsidR="0061413F">
        <w:rPr>
          <w:rtl/>
        </w:rPr>
        <w:fldChar w:fldCharType="separate"/>
      </w:r>
      <w:r w:rsidR="0061413F">
        <w:rPr>
          <w:rFonts w:cs="Times New Roman"/>
          <w:noProof/>
          <w:rtl/>
        </w:rPr>
        <w:t>[13]</w:t>
      </w:r>
      <w:r w:rsidR="0061413F">
        <w:rPr>
          <w:rtl/>
        </w:rPr>
        <w:fldChar w:fldCharType="end"/>
      </w:r>
      <w:r w:rsidR="00E34ABE" w:rsidRPr="00E34ABE">
        <w:rPr>
          <w:rtl/>
        </w:rPr>
        <w:t xml:space="preserve">. </w:t>
      </w:r>
    </w:p>
    <w:p w14:paraId="7E2544BA" w14:textId="52905423" w:rsidR="000A1459" w:rsidRDefault="00E07843" w:rsidP="005D28C9">
      <w:pPr>
        <w:pStyle w:val="ListParagraph"/>
        <w:numPr>
          <w:ilvl w:val="0"/>
          <w:numId w:val="13"/>
        </w:numPr>
      </w:pPr>
      <w:r>
        <w:rPr>
          <w:rFonts w:hint="cs"/>
          <w:rtl/>
        </w:rPr>
        <w:t xml:space="preserve">هدبند الکتروانسفالوگرام زی‌مکس شرکت هیپنوداین از دو کانال پیشانی تشکیل </w:t>
      </w:r>
      <w:r w:rsidR="001E589B">
        <w:rPr>
          <w:rtl/>
        </w:rPr>
        <w:t>م</w:t>
      </w:r>
      <w:r w:rsidR="001E589B">
        <w:rPr>
          <w:rFonts w:hint="cs"/>
          <w:rtl/>
        </w:rPr>
        <w:t>ی‌</w:t>
      </w:r>
      <w:r w:rsidR="001E589B">
        <w:rPr>
          <w:rFonts w:hint="eastAsia"/>
          <w:rtl/>
        </w:rPr>
        <w:t>شود</w:t>
      </w:r>
      <w:r w:rsidR="0061413F">
        <w:rPr>
          <w:rFonts w:hint="cs"/>
          <w:rtl/>
        </w:rPr>
        <w:t xml:space="preserve"> که </w:t>
      </w:r>
      <w:r>
        <w:rPr>
          <w:rFonts w:hint="cs"/>
          <w:rtl/>
        </w:rPr>
        <w:t>مجموع</w:t>
      </w:r>
      <w:r w:rsidR="0061413F">
        <w:rPr>
          <w:rFonts w:hint="cs"/>
          <w:rtl/>
        </w:rPr>
        <w:t>ه</w:t>
      </w:r>
      <w:r>
        <w:rPr>
          <w:rFonts w:hint="cs"/>
          <w:rtl/>
        </w:rPr>
        <w:t xml:space="preserve"> چهار الکترود مرطوب تشکیل شده که دو الکترود مرجع در میانه پیشانی و دو </w:t>
      </w:r>
      <w:r w:rsidR="00674CB0">
        <w:rPr>
          <w:rtl/>
        </w:rPr>
        <w:t>الکترود</w:t>
      </w:r>
      <w:r>
        <w:rPr>
          <w:rFonts w:hint="cs"/>
          <w:rtl/>
        </w:rPr>
        <w:t xml:space="preserve"> راست و چپ در طرفین پیشانی قرار داده </w:t>
      </w:r>
      <w:r w:rsidR="001E589B">
        <w:rPr>
          <w:rtl/>
        </w:rPr>
        <w:t>م</w:t>
      </w:r>
      <w:r w:rsidR="001E589B">
        <w:rPr>
          <w:rFonts w:hint="cs"/>
          <w:rtl/>
        </w:rPr>
        <w:t>ی‌</w:t>
      </w:r>
      <w:r w:rsidR="001E589B">
        <w:rPr>
          <w:rFonts w:hint="eastAsia"/>
          <w:rtl/>
        </w:rPr>
        <w:t>شوند</w:t>
      </w:r>
      <w:r>
        <w:rPr>
          <w:rFonts w:hint="cs"/>
          <w:rtl/>
        </w:rPr>
        <w:t xml:space="preserve">. </w:t>
      </w:r>
      <w:r w:rsidR="00E36DE7">
        <w:rPr>
          <w:rFonts w:hint="cs"/>
          <w:rtl/>
        </w:rPr>
        <w:t xml:space="preserve">این دستگاه دارای مبدل آنالوگ به دیجیتال با </w:t>
      </w:r>
      <w:r w:rsidR="00674CB0">
        <w:rPr>
          <w:rtl/>
        </w:rPr>
        <w:t>تفک</w:t>
      </w:r>
      <w:r w:rsidR="00674CB0">
        <w:rPr>
          <w:rFonts w:hint="cs"/>
          <w:rtl/>
        </w:rPr>
        <w:t>ی</w:t>
      </w:r>
      <w:r w:rsidR="00674CB0">
        <w:rPr>
          <w:rFonts w:hint="eastAsia"/>
          <w:rtl/>
        </w:rPr>
        <w:t>ک‌پذ</w:t>
      </w:r>
      <w:r w:rsidR="00674CB0">
        <w:rPr>
          <w:rFonts w:hint="cs"/>
          <w:rtl/>
        </w:rPr>
        <w:t>ی</w:t>
      </w:r>
      <w:r w:rsidR="00674CB0">
        <w:rPr>
          <w:rFonts w:hint="eastAsia"/>
          <w:rtl/>
        </w:rPr>
        <w:t>ر</w:t>
      </w:r>
      <w:r w:rsidR="00674CB0">
        <w:rPr>
          <w:rFonts w:hint="cs"/>
          <w:rtl/>
        </w:rPr>
        <w:t>ی</w:t>
      </w:r>
      <w:r w:rsidR="00E36DE7">
        <w:rPr>
          <w:rFonts w:hint="cs"/>
          <w:rtl/>
        </w:rPr>
        <w:t xml:space="preserve"> 16 بیتی و نرخ </w:t>
      </w:r>
      <w:r w:rsidR="00674CB0">
        <w:rPr>
          <w:rtl/>
        </w:rPr>
        <w:t>نمونه‌بردار</w:t>
      </w:r>
      <w:r w:rsidR="00674CB0">
        <w:rPr>
          <w:rFonts w:hint="cs"/>
          <w:rtl/>
        </w:rPr>
        <w:t>ی</w:t>
      </w:r>
      <w:r w:rsidR="00E36DE7">
        <w:rPr>
          <w:rFonts w:hint="cs"/>
          <w:rtl/>
        </w:rPr>
        <w:t xml:space="preserve"> 256 هرتز </w:t>
      </w:r>
      <w:r w:rsidR="00674CB0">
        <w:rPr>
          <w:rtl/>
        </w:rPr>
        <w:t>است</w:t>
      </w:r>
      <w:r w:rsidR="00E36DE7">
        <w:rPr>
          <w:rFonts w:hint="cs"/>
          <w:rtl/>
        </w:rPr>
        <w:t xml:space="preserve">. همچنین عمر باتری آن 11 ساعت است. این دستگاه با یک دانگل </w:t>
      </w:r>
      <w:r w:rsidR="00E36DE7">
        <w:t>USB</w:t>
      </w:r>
      <w:r w:rsidR="00E36DE7">
        <w:rPr>
          <w:rFonts w:hint="cs"/>
          <w:rtl/>
        </w:rPr>
        <w:t xml:space="preserve"> به ر</w:t>
      </w:r>
      <w:r w:rsidR="005D28C9">
        <w:rPr>
          <w:rFonts w:hint="cs"/>
          <w:rtl/>
        </w:rPr>
        <w:t>ایانه</w:t>
      </w:r>
      <w:r w:rsidR="00E36DE7">
        <w:rPr>
          <w:rFonts w:hint="cs"/>
          <w:rtl/>
        </w:rPr>
        <w:t xml:space="preserve"> متصل </w:t>
      </w:r>
      <w:r w:rsidR="001E589B">
        <w:rPr>
          <w:rtl/>
        </w:rPr>
        <w:t>م</w:t>
      </w:r>
      <w:r w:rsidR="001E589B">
        <w:rPr>
          <w:rFonts w:hint="cs"/>
          <w:rtl/>
        </w:rPr>
        <w:t>ی‌</w:t>
      </w:r>
      <w:r w:rsidR="001E589B">
        <w:rPr>
          <w:rFonts w:hint="eastAsia"/>
          <w:rtl/>
        </w:rPr>
        <w:t>شود</w:t>
      </w:r>
      <w:r w:rsidR="00E36DE7">
        <w:rPr>
          <w:rFonts w:hint="cs"/>
          <w:rtl/>
        </w:rPr>
        <w:t xml:space="preserve"> و </w:t>
      </w:r>
      <w:r w:rsidR="001E589B">
        <w:rPr>
          <w:rtl/>
        </w:rPr>
        <w:t>داده‌ها</w:t>
      </w:r>
      <w:r w:rsidR="001E589B">
        <w:rPr>
          <w:rFonts w:hint="cs"/>
          <w:rtl/>
        </w:rPr>
        <w:t>ی</w:t>
      </w:r>
      <w:r w:rsidR="00E36DE7">
        <w:rPr>
          <w:rFonts w:hint="cs"/>
          <w:rtl/>
        </w:rPr>
        <w:t xml:space="preserve"> الکتروانسفالوگرام را در بازه 1976- تا 1976+ میکرو</w:t>
      </w:r>
      <w:r w:rsidR="005D28C9">
        <w:rPr>
          <w:rFonts w:hint="cs"/>
          <w:rtl/>
        </w:rPr>
        <w:t>و</w:t>
      </w:r>
      <w:r w:rsidR="00E36DE7">
        <w:rPr>
          <w:rFonts w:hint="cs"/>
          <w:rtl/>
        </w:rPr>
        <w:t xml:space="preserve">لت با </w:t>
      </w:r>
      <w:r w:rsidR="00674CB0">
        <w:rPr>
          <w:rtl/>
        </w:rPr>
        <w:t>پهنا</w:t>
      </w:r>
      <w:r w:rsidR="00674CB0">
        <w:rPr>
          <w:rFonts w:hint="cs"/>
          <w:rtl/>
        </w:rPr>
        <w:t>ی</w:t>
      </w:r>
      <w:r w:rsidR="00E36DE7">
        <w:rPr>
          <w:rFonts w:hint="cs"/>
          <w:rtl/>
        </w:rPr>
        <w:t xml:space="preserve"> باند 0.1 تا 128 هرتز به </w:t>
      </w:r>
      <w:r w:rsidR="005D28C9">
        <w:rPr>
          <w:rFonts w:hint="cs"/>
          <w:rtl/>
        </w:rPr>
        <w:t xml:space="preserve">رایانه </w:t>
      </w:r>
      <w:r w:rsidR="00E36DE7">
        <w:rPr>
          <w:rFonts w:hint="cs"/>
          <w:rtl/>
        </w:rPr>
        <w:t xml:space="preserve">ارسال </w:t>
      </w:r>
      <w:r w:rsidR="001E589B">
        <w:rPr>
          <w:rtl/>
        </w:rPr>
        <w:t>م</w:t>
      </w:r>
      <w:r w:rsidR="001E589B">
        <w:rPr>
          <w:rFonts w:hint="cs"/>
          <w:rtl/>
        </w:rPr>
        <w:t>ی‌</w:t>
      </w:r>
      <w:r w:rsidR="001E589B">
        <w:rPr>
          <w:rFonts w:hint="eastAsia"/>
          <w:rtl/>
        </w:rPr>
        <w:t>کند</w:t>
      </w:r>
      <w:r w:rsidR="00E36DE7">
        <w:rPr>
          <w:rFonts w:hint="cs"/>
          <w:rtl/>
        </w:rPr>
        <w:t>.</w:t>
      </w:r>
      <w:r w:rsidR="00465376" w:rsidRPr="00465376">
        <w:rPr>
          <w:rtl/>
        </w:rPr>
        <w:t xml:space="preserve"> انتقال ب</w:t>
      </w:r>
      <w:r w:rsidR="00465376" w:rsidRPr="00465376">
        <w:rPr>
          <w:rFonts w:hint="cs"/>
          <w:rtl/>
        </w:rPr>
        <w:t>ی‌</w:t>
      </w:r>
      <w:r w:rsidR="00465376" w:rsidRPr="00465376">
        <w:rPr>
          <w:rFonts w:hint="eastAsia"/>
          <w:rtl/>
        </w:rPr>
        <w:t>س</w:t>
      </w:r>
      <w:r w:rsidR="00465376" w:rsidRPr="00465376">
        <w:rPr>
          <w:rFonts w:hint="cs"/>
          <w:rtl/>
        </w:rPr>
        <w:t>ی</w:t>
      </w:r>
      <w:r w:rsidR="00465376" w:rsidRPr="00465376">
        <w:rPr>
          <w:rFonts w:hint="eastAsia"/>
          <w:rtl/>
        </w:rPr>
        <w:t>م</w:t>
      </w:r>
      <w:r w:rsidR="00465376" w:rsidRPr="00465376">
        <w:rPr>
          <w:rtl/>
        </w:rPr>
        <w:t xml:space="preserve"> از </w:t>
      </w:r>
      <w:r w:rsidR="00465376" w:rsidRPr="00465376">
        <w:rPr>
          <w:rFonts w:hint="cs"/>
          <w:rtl/>
        </w:rPr>
        <w:t>ی</w:t>
      </w:r>
      <w:r w:rsidR="00465376" w:rsidRPr="00465376">
        <w:rPr>
          <w:rFonts w:hint="eastAsia"/>
          <w:rtl/>
        </w:rPr>
        <w:t>ک</w:t>
      </w:r>
      <w:r w:rsidR="00465376" w:rsidRPr="00465376">
        <w:rPr>
          <w:rtl/>
        </w:rPr>
        <w:t xml:space="preserve"> پروتکل اختصاص</w:t>
      </w:r>
      <w:r w:rsidR="00465376" w:rsidRPr="00465376">
        <w:rPr>
          <w:rFonts w:hint="cs"/>
          <w:rtl/>
        </w:rPr>
        <w:t>ی</w:t>
      </w:r>
      <w:r w:rsidR="00465376" w:rsidRPr="00465376">
        <w:rPr>
          <w:rtl/>
        </w:rPr>
        <w:t xml:space="preserve"> (</w:t>
      </w:r>
      <w:r w:rsidR="00465376">
        <w:rPr>
          <w:rFonts w:hint="cs"/>
          <w:rtl/>
        </w:rPr>
        <w:t>غیر</w:t>
      </w:r>
      <w:r w:rsidR="00465376" w:rsidRPr="00465376">
        <w:rPr>
          <w:rtl/>
        </w:rPr>
        <w:t xml:space="preserve"> بلوتوث</w:t>
      </w:r>
      <w:r w:rsidR="00465376">
        <w:rPr>
          <w:rFonts w:hint="cs"/>
          <w:rtl/>
        </w:rPr>
        <w:t>ی</w:t>
      </w:r>
      <w:r w:rsidR="00465376" w:rsidRPr="00465376">
        <w:rPr>
          <w:rtl/>
        </w:rPr>
        <w:t>) برا</w:t>
      </w:r>
      <w:r w:rsidR="00465376" w:rsidRPr="00465376">
        <w:rPr>
          <w:rFonts w:hint="cs"/>
          <w:rtl/>
        </w:rPr>
        <w:t>ی</w:t>
      </w:r>
      <w:r w:rsidR="00465376" w:rsidRPr="00465376">
        <w:rPr>
          <w:rtl/>
        </w:rPr>
        <w:t xml:space="preserve"> دست</w:t>
      </w:r>
      <w:r w:rsidR="00465376" w:rsidRPr="00465376">
        <w:rPr>
          <w:rFonts w:hint="cs"/>
          <w:rtl/>
        </w:rPr>
        <w:t>ی</w:t>
      </w:r>
      <w:r w:rsidR="00465376" w:rsidRPr="00465376">
        <w:rPr>
          <w:rFonts w:hint="eastAsia"/>
          <w:rtl/>
        </w:rPr>
        <w:t>اب</w:t>
      </w:r>
      <w:r w:rsidR="00465376" w:rsidRPr="00465376">
        <w:rPr>
          <w:rFonts w:hint="cs"/>
          <w:rtl/>
        </w:rPr>
        <w:t>ی</w:t>
      </w:r>
      <w:r w:rsidR="00465376" w:rsidRPr="00465376">
        <w:rPr>
          <w:rtl/>
        </w:rPr>
        <w:t xml:space="preserve"> به تأخ</w:t>
      </w:r>
      <w:r w:rsidR="00465376" w:rsidRPr="00465376">
        <w:rPr>
          <w:rFonts w:hint="cs"/>
          <w:rtl/>
        </w:rPr>
        <w:t>ی</w:t>
      </w:r>
      <w:r w:rsidR="00465376" w:rsidRPr="00465376">
        <w:rPr>
          <w:rFonts w:hint="eastAsia"/>
          <w:rtl/>
        </w:rPr>
        <w:t>ر</w:t>
      </w:r>
      <w:r w:rsidR="00465376" w:rsidRPr="00465376">
        <w:rPr>
          <w:rtl/>
        </w:rPr>
        <w:t xml:space="preserve"> بس</w:t>
      </w:r>
      <w:r w:rsidR="00465376" w:rsidRPr="00465376">
        <w:rPr>
          <w:rFonts w:hint="cs"/>
          <w:rtl/>
        </w:rPr>
        <w:t>ی</w:t>
      </w:r>
      <w:r w:rsidR="00465376" w:rsidRPr="00465376">
        <w:rPr>
          <w:rFonts w:hint="eastAsia"/>
          <w:rtl/>
        </w:rPr>
        <w:t>ار</w:t>
      </w:r>
      <w:r w:rsidR="00465376" w:rsidRPr="00465376">
        <w:rPr>
          <w:rtl/>
        </w:rPr>
        <w:t xml:space="preserve"> کم 3.5 م</w:t>
      </w:r>
      <w:r w:rsidR="00465376" w:rsidRPr="00465376">
        <w:rPr>
          <w:rFonts w:hint="cs"/>
          <w:rtl/>
        </w:rPr>
        <w:t>ی</w:t>
      </w:r>
      <w:r w:rsidR="00465376" w:rsidRPr="00465376">
        <w:rPr>
          <w:rFonts w:hint="eastAsia"/>
          <w:rtl/>
        </w:rPr>
        <w:t>ل</w:t>
      </w:r>
      <w:r w:rsidR="00465376" w:rsidRPr="00465376">
        <w:rPr>
          <w:rFonts w:hint="cs"/>
          <w:rtl/>
        </w:rPr>
        <w:t>ی‌</w:t>
      </w:r>
      <w:r w:rsidR="00465376" w:rsidRPr="00465376">
        <w:rPr>
          <w:rFonts w:hint="eastAsia"/>
          <w:rtl/>
        </w:rPr>
        <w:t>ثان</w:t>
      </w:r>
      <w:r w:rsidR="00465376" w:rsidRPr="00465376">
        <w:rPr>
          <w:rFonts w:hint="cs"/>
          <w:rtl/>
        </w:rPr>
        <w:t>ی</w:t>
      </w:r>
      <w:r w:rsidR="00465376" w:rsidRPr="00465376">
        <w:rPr>
          <w:rFonts w:hint="eastAsia"/>
          <w:rtl/>
        </w:rPr>
        <w:t>ه</w:t>
      </w:r>
      <w:r w:rsidR="00465376" w:rsidRPr="00465376">
        <w:rPr>
          <w:rtl/>
        </w:rPr>
        <w:t xml:space="preserve"> استفاده م</w:t>
      </w:r>
      <w:r w:rsidR="00465376" w:rsidRPr="00465376">
        <w:rPr>
          <w:rFonts w:hint="cs"/>
          <w:rtl/>
        </w:rPr>
        <w:t>ی‌</w:t>
      </w:r>
      <w:r w:rsidR="00465376" w:rsidRPr="00465376">
        <w:rPr>
          <w:rFonts w:hint="eastAsia"/>
          <w:rtl/>
        </w:rPr>
        <w:t>کند</w:t>
      </w:r>
      <w:r w:rsidR="00465376" w:rsidRPr="00465376">
        <w:rPr>
          <w:rtl/>
        </w:rPr>
        <w:t>. ا</w:t>
      </w:r>
      <w:r w:rsidR="00465376" w:rsidRPr="00465376">
        <w:rPr>
          <w:rFonts w:hint="cs"/>
          <w:rtl/>
        </w:rPr>
        <w:t>ی</w:t>
      </w:r>
      <w:r w:rsidR="00465376" w:rsidRPr="00465376">
        <w:rPr>
          <w:rFonts w:hint="eastAsia"/>
          <w:rtl/>
        </w:rPr>
        <w:t>ن</w:t>
      </w:r>
      <w:r w:rsidR="00465376" w:rsidRPr="00465376">
        <w:rPr>
          <w:rtl/>
        </w:rPr>
        <w:t xml:space="preserve"> </w:t>
      </w:r>
      <w:r w:rsidR="00465376">
        <w:rPr>
          <w:rFonts w:hint="cs"/>
          <w:rtl/>
        </w:rPr>
        <w:t>ویژگی</w:t>
      </w:r>
      <w:r w:rsidR="0061413F">
        <w:rPr>
          <w:rFonts w:hint="cs"/>
          <w:rtl/>
        </w:rPr>
        <w:t xml:space="preserve"> زمانی</w:t>
      </w:r>
      <w:r w:rsidR="00465376">
        <w:rPr>
          <w:rFonts w:hint="cs"/>
          <w:rtl/>
        </w:rPr>
        <w:t xml:space="preserve"> بسیار </w:t>
      </w:r>
      <w:r w:rsidR="00465376" w:rsidRPr="00465376">
        <w:rPr>
          <w:rtl/>
        </w:rPr>
        <w:t xml:space="preserve">مهم است </w:t>
      </w:r>
      <w:r w:rsidR="00465376">
        <w:rPr>
          <w:rFonts w:hint="cs"/>
          <w:rtl/>
        </w:rPr>
        <w:t xml:space="preserve">که محققین </w:t>
      </w:r>
      <w:r w:rsidR="001E589B">
        <w:rPr>
          <w:rtl/>
        </w:rPr>
        <w:t>م</w:t>
      </w:r>
      <w:r w:rsidR="001E589B">
        <w:rPr>
          <w:rFonts w:hint="cs"/>
          <w:rtl/>
        </w:rPr>
        <w:t>ی‌</w:t>
      </w:r>
      <w:r w:rsidR="001E589B">
        <w:rPr>
          <w:rFonts w:hint="eastAsia"/>
          <w:rtl/>
        </w:rPr>
        <w:t>خواهند</w:t>
      </w:r>
      <w:r w:rsidR="00465376" w:rsidRPr="00465376">
        <w:rPr>
          <w:rtl/>
        </w:rPr>
        <w:t xml:space="preserve"> </w:t>
      </w:r>
      <w:r w:rsidR="0061413F">
        <w:rPr>
          <w:rFonts w:hint="cs"/>
          <w:rtl/>
        </w:rPr>
        <w:t>بصورت بلادرنگ محرکی را اعمال کنند و همزمان داده های مغزی را به سرعت پردازش کنند</w:t>
      </w:r>
      <w:r w:rsidR="00465376" w:rsidRPr="00465376">
        <w:rPr>
          <w:rtl/>
        </w:rPr>
        <w:t xml:space="preserve"> (مثلاً </w:t>
      </w:r>
      <w:r w:rsidR="0061413F">
        <w:rPr>
          <w:rFonts w:hint="cs"/>
          <w:rtl/>
        </w:rPr>
        <w:t xml:space="preserve">هنگام </w:t>
      </w:r>
      <w:r w:rsidR="00465376" w:rsidRPr="00465376">
        <w:rPr>
          <w:rtl/>
        </w:rPr>
        <w:t>تقو</w:t>
      </w:r>
      <w:r w:rsidR="00465376" w:rsidRPr="00465376">
        <w:rPr>
          <w:rFonts w:hint="cs"/>
          <w:rtl/>
        </w:rPr>
        <w:t>ی</w:t>
      </w:r>
      <w:r w:rsidR="00465376" w:rsidRPr="00465376">
        <w:rPr>
          <w:rFonts w:hint="eastAsia"/>
          <w:rtl/>
        </w:rPr>
        <w:t>ت</w:t>
      </w:r>
      <w:r w:rsidR="00465376" w:rsidRPr="00465376">
        <w:rPr>
          <w:rtl/>
        </w:rPr>
        <w:t xml:space="preserve"> امواج دلتا).</w:t>
      </w:r>
      <w:r w:rsidR="00E36DE7">
        <w:rPr>
          <w:rFonts w:hint="cs"/>
          <w:rtl/>
        </w:rPr>
        <w:t xml:space="preserve"> </w:t>
      </w:r>
      <w:r w:rsidR="00E36DE7" w:rsidRPr="00E36DE7">
        <w:rPr>
          <w:rtl/>
        </w:rPr>
        <w:t>امپدانس ورود</w:t>
      </w:r>
      <w:r w:rsidR="00E36DE7" w:rsidRPr="00E36DE7">
        <w:rPr>
          <w:rFonts w:hint="cs"/>
          <w:rtl/>
        </w:rPr>
        <w:t>ی</w:t>
      </w:r>
      <w:r w:rsidR="00E36DE7" w:rsidRPr="00E36DE7">
        <w:rPr>
          <w:rtl/>
        </w:rPr>
        <w:t xml:space="preserve"> (د</w:t>
      </w:r>
      <w:r w:rsidR="00E36DE7" w:rsidRPr="00E36DE7">
        <w:rPr>
          <w:rFonts w:hint="cs"/>
          <w:rtl/>
        </w:rPr>
        <w:t>ی</w:t>
      </w:r>
      <w:r w:rsidR="00E36DE7" w:rsidRPr="00E36DE7">
        <w:rPr>
          <w:rFonts w:hint="eastAsia"/>
          <w:rtl/>
        </w:rPr>
        <w:t>فرانس</w:t>
      </w:r>
      <w:r w:rsidR="00E36DE7" w:rsidRPr="00E36DE7">
        <w:rPr>
          <w:rFonts w:hint="cs"/>
          <w:rtl/>
        </w:rPr>
        <w:t>ی</w:t>
      </w:r>
      <w:r w:rsidR="00E36DE7" w:rsidRPr="00E36DE7">
        <w:rPr>
          <w:rFonts w:hint="eastAsia"/>
          <w:rtl/>
        </w:rPr>
        <w:t>ل</w:t>
      </w:r>
      <w:r w:rsidR="00E36DE7">
        <w:rPr>
          <w:rFonts w:hint="cs"/>
          <w:rtl/>
        </w:rPr>
        <w:t xml:space="preserve"> و </w:t>
      </w:r>
      <w:r w:rsidR="00674CB0">
        <w:rPr>
          <w:rtl/>
        </w:rPr>
        <w:t>مد مشترک</w:t>
      </w:r>
      <w:r w:rsidR="00E36DE7" w:rsidRPr="00E36DE7">
        <w:rPr>
          <w:rtl/>
        </w:rPr>
        <w:t>)</w:t>
      </w:r>
      <w:r w:rsidR="00E36DE7">
        <w:rPr>
          <w:rFonts w:hint="cs"/>
          <w:rtl/>
        </w:rPr>
        <w:t xml:space="preserve"> بین 0.8 تا 2 </w:t>
      </w:r>
      <w:r w:rsidR="00674CB0">
        <w:rPr>
          <w:rtl/>
        </w:rPr>
        <w:t>گ</w:t>
      </w:r>
      <w:r w:rsidR="00674CB0">
        <w:rPr>
          <w:rFonts w:hint="cs"/>
          <w:rtl/>
        </w:rPr>
        <w:t>ی</w:t>
      </w:r>
      <w:r w:rsidR="00674CB0">
        <w:rPr>
          <w:rFonts w:hint="eastAsia"/>
          <w:rtl/>
        </w:rPr>
        <w:t>گا</w:t>
      </w:r>
      <w:r w:rsidR="00674CB0">
        <w:rPr>
          <w:rtl/>
        </w:rPr>
        <w:t xml:space="preserve"> اهم</w:t>
      </w:r>
      <w:r w:rsidR="00E36DE7">
        <w:rPr>
          <w:rFonts w:hint="cs"/>
          <w:rtl/>
        </w:rPr>
        <w:t xml:space="preserve"> </w:t>
      </w:r>
      <w:r w:rsidR="00050486">
        <w:rPr>
          <w:rFonts w:hint="cs"/>
          <w:rtl/>
        </w:rPr>
        <w:t>است.</w:t>
      </w:r>
      <w:r w:rsidR="008563D3">
        <w:rPr>
          <w:rFonts w:hint="cs"/>
          <w:rtl/>
        </w:rPr>
        <w:t xml:space="preserve"> </w:t>
      </w:r>
      <w:r w:rsidR="00674CB0">
        <w:rPr>
          <w:rtl/>
        </w:rPr>
        <w:t>نرم‌افزار</w:t>
      </w:r>
      <w:r w:rsidR="008563D3">
        <w:rPr>
          <w:rFonts w:hint="cs"/>
          <w:rtl/>
        </w:rPr>
        <w:t xml:space="preserve"> </w:t>
      </w:r>
      <w:r w:rsidR="00CC2F48">
        <w:rPr>
          <w:rFonts w:hint="cs"/>
          <w:rtl/>
        </w:rPr>
        <w:t xml:space="preserve">ثبت داده این شرکت پس از اتصال به هدبند، </w:t>
      </w:r>
      <w:r w:rsidR="001E589B">
        <w:rPr>
          <w:rFonts w:hint="cs"/>
          <w:rtl/>
        </w:rPr>
        <w:t>سیگنال‌های</w:t>
      </w:r>
      <w:r w:rsidR="00CC2F48">
        <w:rPr>
          <w:rFonts w:hint="cs"/>
          <w:rtl/>
        </w:rPr>
        <w:t xml:space="preserve"> دریافتی را نمایش </w:t>
      </w:r>
      <w:r w:rsidR="001E589B">
        <w:rPr>
          <w:rtl/>
        </w:rPr>
        <w:t>م</w:t>
      </w:r>
      <w:r w:rsidR="001E589B">
        <w:rPr>
          <w:rFonts w:hint="cs"/>
          <w:rtl/>
        </w:rPr>
        <w:t>ی‌</w:t>
      </w:r>
      <w:r w:rsidR="001E589B">
        <w:rPr>
          <w:rFonts w:hint="eastAsia"/>
          <w:rtl/>
        </w:rPr>
        <w:t>دهد</w:t>
      </w:r>
      <w:r w:rsidR="00CC2F48">
        <w:rPr>
          <w:rFonts w:hint="cs"/>
          <w:rtl/>
        </w:rPr>
        <w:t xml:space="preserve"> و قابلیت تحریک صوتی یا نوری را فراهم </w:t>
      </w:r>
      <w:r w:rsidR="001E589B">
        <w:rPr>
          <w:rtl/>
        </w:rPr>
        <w:t>م</w:t>
      </w:r>
      <w:r w:rsidR="001E589B">
        <w:rPr>
          <w:rFonts w:hint="cs"/>
          <w:rtl/>
        </w:rPr>
        <w:t>ی‌</w:t>
      </w:r>
      <w:r w:rsidR="001E589B">
        <w:rPr>
          <w:rFonts w:hint="eastAsia"/>
          <w:rtl/>
        </w:rPr>
        <w:t>کند</w:t>
      </w:r>
      <w:r w:rsidR="00CC2F48">
        <w:rPr>
          <w:rFonts w:hint="cs"/>
          <w:rtl/>
        </w:rPr>
        <w:t xml:space="preserve">. سپس پس از پایان ثبت دادگان، </w:t>
      </w:r>
      <w:r w:rsidR="001E589B">
        <w:rPr>
          <w:rtl/>
        </w:rPr>
        <w:t>آن‌ها</w:t>
      </w:r>
      <w:r w:rsidR="00CC2F48">
        <w:rPr>
          <w:rFonts w:hint="cs"/>
          <w:rtl/>
        </w:rPr>
        <w:t xml:space="preserve"> را در فایلی با فرمت </w:t>
      </w:r>
      <w:r w:rsidR="00CC2F48">
        <w:t>EDF</w:t>
      </w:r>
      <w:r w:rsidR="00CC2F48">
        <w:rPr>
          <w:rFonts w:hint="cs"/>
          <w:rtl/>
        </w:rPr>
        <w:t xml:space="preserve"> ذخیره </w:t>
      </w:r>
      <w:r w:rsidR="001E589B">
        <w:rPr>
          <w:rtl/>
        </w:rPr>
        <w:t>م</w:t>
      </w:r>
      <w:r w:rsidR="001E589B">
        <w:rPr>
          <w:rFonts w:hint="cs"/>
          <w:rtl/>
        </w:rPr>
        <w:t>ی‌</w:t>
      </w:r>
      <w:r w:rsidR="001E589B">
        <w:rPr>
          <w:rFonts w:hint="eastAsia"/>
          <w:rtl/>
        </w:rPr>
        <w:t>کند</w:t>
      </w:r>
      <w:r w:rsidR="00CC2F48">
        <w:rPr>
          <w:rFonts w:hint="cs"/>
          <w:rtl/>
        </w:rPr>
        <w:t>.</w:t>
      </w:r>
      <w:r w:rsidR="00F72062">
        <w:rPr>
          <w:rFonts w:hint="cs"/>
          <w:rtl/>
        </w:rPr>
        <w:t xml:space="preserve"> یکی از </w:t>
      </w:r>
      <w:r w:rsidR="001E589B">
        <w:rPr>
          <w:rtl/>
        </w:rPr>
        <w:t>محدود</w:t>
      </w:r>
      <w:r w:rsidR="001E589B">
        <w:rPr>
          <w:rFonts w:hint="cs"/>
          <w:rtl/>
        </w:rPr>
        <w:t>ی</w:t>
      </w:r>
      <w:r w:rsidR="001E589B">
        <w:rPr>
          <w:rFonts w:hint="eastAsia"/>
          <w:rtl/>
        </w:rPr>
        <w:t>ت‌ها</w:t>
      </w:r>
      <w:r w:rsidR="001E589B">
        <w:rPr>
          <w:rFonts w:hint="cs"/>
          <w:rtl/>
        </w:rPr>
        <w:t>ی</w:t>
      </w:r>
      <w:r w:rsidR="00461140">
        <w:rPr>
          <w:rFonts w:hint="cs"/>
          <w:rtl/>
        </w:rPr>
        <w:t xml:space="preserve"> این </w:t>
      </w:r>
      <w:r w:rsidR="00674CB0">
        <w:rPr>
          <w:rtl/>
        </w:rPr>
        <w:t>نرم‌افزار</w:t>
      </w:r>
      <w:r w:rsidR="00461140">
        <w:rPr>
          <w:rFonts w:hint="cs"/>
          <w:rtl/>
        </w:rPr>
        <w:t xml:space="preserve">، عدم دسترسی محقق به سری زمانی </w:t>
      </w:r>
      <w:r w:rsidR="001E589B">
        <w:rPr>
          <w:rtl/>
        </w:rPr>
        <w:t>داده‌ها</w:t>
      </w:r>
      <w:r w:rsidR="001E589B">
        <w:rPr>
          <w:rFonts w:hint="cs"/>
          <w:rtl/>
        </w:rPr>
        <w:t>ی</w:t>
      </w:r>
      <w:r w:rsidR="00461140">
        <w:rPr>
          <w:rFonts w:hint="cs"/>
          <w:rtl/>
        </w:rPr>
        <w:t xml:space="preserve"> الکتروانسفالوگرام </w:t>
      </w:r>
      <w:r w:rsidR="00674CB0">
        <w:rPr>
          <w:rtl/>
        </w:rPr>
        <w:t>به‌صورت</w:t>
      </w:r>
      <w:r w:rsidR="00461140">
        <w:rPr>
          <w:rFonts w:hint="cs"/>
          <w:rtl/>
        </w:rPr>
        <w:t xml:space="preserve"> زمان مستقیم و بلادرنگ است</w:t>
      </w:r>
      <w:r w:rsidR="00FB18BC">
        <w:rPr>
          <w:rFonts w:hint="cs"/>
          <w:rtl/>
        </w:rPr>
        <w:t xml:space="preserve"> </w:t>
      </w:r>
      <w:r w:rsidR="00FB18BC">
        <w:rPr>
          <w:rtl/>
        </w:rPr>
        <w:fldChar w:fldCharType="begin"/>
      </w:r>
      <w:r w:rsidR="00FB18BC">
        <w:rPr>
          <w:rFonts w:cs="Times New Roman"/>
          <w:rtl/>
        </w:rPr>
        <w:instrText xml:space="preserve"> </w:instrText>
      </w:r>
      <w:r w:rsidR="00FB18BC">
        <w:rPr>
          <w:rFonts w:cs="Times New Roman"/>
        </w:rPr>
        <w:instrText>ADDIN ZOTERO_ITEM CSL_CITATION {"citationID":"MEgoIrfG","properties":{"formattedCitation":"[14]","plainCitation":"[14]","noteIndex":0},"citationItems":[{"id":577,"uris":["http://zotero.org/users/local/23Uy3QXV/items/Q4DZCHAJ"],"itemData":{"id":577,"type</w:instrText>
      </w:r>
      <w:r w:rsidR="00FB18BC">
        <w:rPr>
          <w:rFonts w:cs="Times New Roman"/>
          <w:rtl/>
        </w:rPr>
        <w:instrText>":"</w:instrText>
      </w:r>
      <w:r w:rsidR="00FB18BC">
        <w:rPr>
          <w:rFonts w:cs="Times New Roman"/>
        </w:rPr>
        <w:instrText>webpage","abstract":"Hypnodyne ZMax is an advanced and simple to use EEG home sleep monitor used by researchers but available to everyone","title":"Hypnodyne ZMax","URL":"http://hypnodynecorp.com/","accessed":{"date-parts":[["2022",5,31]]}}}],"schema</w:instrText>
      </w:r>
      <w:r w:rsidR="00FB18BC">
        <w:rPr>
          <w:rFonts w:cs="Times New Roman"/>
          <w:rtl/>
        </w:rPr>
        <w:instrText>":"</w:instrText>
      </w:r>
      <w:r w:rsidR="00FB18BC">
        <w:rPr>
          <w:rFonts w:cs="Times New Roman"/>
        </w:rPr>
        <w:instrText>https://github.com/citation-style-language/schema/raw/master/csl-citation.json</w:instrText>
      </w:r>
      <w:r w:rsidR="00FB18BC">
        <w:rPr>
          <w:rFonts w:cs="Times New Roman"/>
          <w:rtl/>
        </w:rPr>
        <w:instrText xml:space="preserve">"} </w:instrText>
      </w:r>
      <w:r w:rsidR="00FB18BC">
        <w:rPr>
          <w:rtl/>
        </w:rPr>
        <w:fldChar w:fldCharType="separate"/>
      </w:r>
      <w:r w:rsidR="00FB18BC">
        <w:rPr>
          <w:rFonts w:cs="Times New Roman"/>
          <w:noProof/>
          <w:rtl/>
        </w:rPr>
        <w:t>[14]</w:t>
      </w:r>
      <w:r w:rsidR="00FB18BC">
        <w:rPr>
          <w:rtl/>
        </w:rPr>
        <w:fldChar w:fldCharType="end"/>
      </w:r>
      <w:r w:rsidR="00461140">
        <w:rPr>
          <w:rFonts w:hint="cs"/>
          <w:rtl/>
        </w:rPr>
        <w:t xml:space="preserve">. </w:t>
      </w:r>
      <w:r w:rsidR="0023068A">
        <w:rPr>
          <w:rFonts w:hint="cs"/>
          <w:rtl/>
        </w:rPr>
        <w:t xml:space="preserve">حضور </w:t>
      </w:r>
      <w:r w:rsidR="00461140">
        <w:rPr>
          <w:rFonts w:hint="cs"/>
          <w:rtl/>
        </w:rPr>
        <w:t xml:space="preserve">این </w:t>
      </w:r>
      <w:r w:rsidR="005D28C9">
        <w:rPr>
          <w:rFonts w:hint="cs"/>
          <w:rtl/>
        </w:rPr>
        <w:t xml:space="preserve">ویژگی </w:t>
      </w:r>
      <w:r w:rsidR="00461140">
        <w:rPr>
          <w:rFonts w:hint="cs"/>
          <w:rtl/>
        </w:rPr>
        <w:t xml:space="preserve">از این نظر حائز اهمیت است که </w:t>
      </w:r>
      <w:r w:rsidR="009B6768">
        <w:rPr>
          <w:rFonts w:hint="cs"/>
          <w:rtl/>
        </w:rPr>
        <w:t xml:space="preserve">به </w:t>
      </w:r>
      <w:r w:rsidR="00461140">
        <w:rPr>
          <w:rFonts w:hint="cs"/>
          <w:rtl/>
        </w:rPr>
        <w:t xml:space="preserve">محقق </w:t>
      </w:r>
      <w:r w:rsidR="009B6768">
        <w:rPr>
          <w:rFonts w:hint="cs"/>
          <w:rtl/>
        </w:rPr>
        <w:t xml:space="preserve">توانایی پردازش زمان مستقیم، استخراج ویژگی </w:t>
      </w:r>
      <w:r w:rsidR="00674CB0">
        <w:rPr>
          <w:rtl/>
        </w:rPr>
        <w:t>به‌صورت</w:t>
      </w:r>
      <w:r w:rsidR="009B6768">
        <w:rPr>
          <w:rFonts w:hint="cs"/>
          <w:rtl/>
        </w:rPr>
        <w:t xml:space="preserve"> بلادرنگ و نوروفیدبک را </w:t>
      </w:r>
      <w:r w:rsidR="001E589B">
        <w:rPr>
          <w:rtl/>
        </w:rPr>
        <w:t>م</w:t>
      </w:r>
      <w:r w:rsidR="001E589B">
        <w:rPr>
          <w:rFonts w:hint="cs"/>
          <w:rtl/>
        </w:rPr>
        <w:t>ی‌</w:t>
      </w:r>
      <w:r w:rsidR="001E589B">
        <w:rPr>
          <w:rFonts w:hint="eastAsia"/>
          <w:rtl/>
        </w:rPr>
        <w:t>دهد</w:t>
      </w:r>
      <w:r w:rsidR="0023068A">
        <w:rPr>
          <w:rFonts w:hint="cs"/>
          <w:rtl/>
        </w:rPr>
        <w:t>. لذا راه اندازی آن، باعث</w:t>
      </w:r>
      <w:r w:rsidR="009B6768">
        <w:rPr>
          <w:rFonts w:hint="cs"/>
          <w:rtl/>
        </w:rPr>
        <w:t xml:space="preserve"> برتری این دستگاه نسبت به سایر </w:t>
      </w:r>
      <w:r w:rsidR="001E589B">
        <w:rPr>
          <w:rtl/>
        </w:rPr>
        <w:t>دستگاه‌ها</w:t>
      </w:r>
      <w:r w:rsidR="001E589B">
        <w:rPr>
          <w:rFonts w:hint="cs"/>
          <w:rtl/>
        </w:rPr>
        <w:t>ی</w:t>
      </w:r>
      <w:r w:rsidR="009B6768">
        <w:rPr>
          <w:rFonts w:hint="cs"/>
          <w:rtl/>
        </w:rPr>
        <w:t xml:space="preserve"> موجود در بازار </w:t>
      </w:r>
      <w:r w:rsidR="0023068A">
        <w:rPr>
          <w:rFonts w:hint="cs"/>
          <w:rtl/>
        </w:rPr>
        <w:t>می شود</w:t>
      </w:r>
      <w:r w:rsidR="009B6768">
        <w:rPr>
          <w:rFonts w:hint="cs"/>
          <w:rtl/>
        </w:rPr>
        <w:t>.</w:t>
      </w:r>
    </w:p>
    <w:p w14:paraId="191D94B2" w14:textId="5F355EA4" w:rsidR="00A06770" w:rsidRDefault="007065C8" w:rsidP="00841996">
      <w:pPr>
        <w:ind w:left="341"/>
      </w:pPr>
      <w:r w:rsidRPr="007065C8">
        <w:rPr>
          <w:rtl/>
        </w:rPr>
        <w:t>بس</w:t>
      </w:r>
      <w:r w:rsidRPr="007065C8">
        <w:rPr>
          <w:rFonts w:hint="cs"/>
          <w:rtl/>
        </w:rPr>
        <w:t>ی</w:t>
      </w:r>
      <w:r w:rsidRPr="007065C8">
        <w:rPr>
          <w:rFonts w:hint="eastAsia"/>
          <w:rtl/>
        </w:rPr>
        <w:t>ار</w:t>
      </w:r>
      <w:r w:rsidRPr="007065C8">
        <w:rPr>
          <w:rFonts w:hint="cs"/>
          <w:rtl/>
        </w:rPr>
        <w:t>ی</w:t>
      </w:r>
      <w:r w:rsidRPr="007065C8">
        <w:rPr>
          <w:rtl/>
        </w:rPr>
        <w:t xml:space="preserve"> از </w:t>
      </w:r>
      <w:r>
        <w:rPr>
          <w:rFonts w:hint="cs"/>
          <w:rtl/>
        </w:rPr>
        <w:t>محققین و پزشکان</w:t>
      </w:r>
      <w:r w:rsidRPr="007065C8">
        <w:rPr>
          <w:rtl/>
        </w:rPr>
        <w:t xml:space="preserve"> به آنچه آموزش نوروف</w:t>
      </w:r>
      <w:r w:rsidRPr="007065C8">
        <w:rPr>
          <w:rFonts w:hint="cs"/>
          <w:rtl/>
        </w:rPr>
        <w:t>ی</w:t>
      </w:r>
      <w:r w:rsidRPr="007065C8">
        <w:rPr>
          <w:rFonts w:hint="eastAsia"/>
          <w:rtl/>
        </w:rPr>
        <w:t>دبک</w:t>
      </w:r>
      <w:r w:rsidRPr="007065C8">
        <w:rPr>
          <w:rtl/>
        </w:rPr>
        <w:t xml:space="preserve"> </w:t>
      </w:r>
      <w:r w:rsidRPr="007065C8">
        <w:rPr>
          <w:rFonts w:hint="cs"/>
          <w:rtl/>
        </w:rPr>
        <w:t>ی</w:t>
      </w:r>
      <w:r w:rsidRPr="007065C8">
        <w:rPr>
          <w:rFonts w:hint="eastAsia"/>
          <w:rtl/>
        </w:rPr>
        <w:t>ا</w:t>
      </w:r>
      <w:r w:rsidRPr="007065C8">
        <w:rPr>
          <w:rtl/>
        </w:rPr>
        <w:t xml:space="preserve"> ب</w:t>
      </w:r>
      <w:r w:rsidRPr="007065C8">
        <w:rPr>
          <w:rFonts w:hint="cs"/>
          <w:rtl/>
        </w:rPr>
        <w:t>ی</w:t>
      </w:r>
      <w:r w:rsidRPr="007065C8">
        <w:rPr>
          <w:rFonts w:hint="eastAsia"/>
          <w:rtl/>
        </w:rPr>
        <w:t>وف</w:t>
      </w:r>
      <w:r w:rsidRPr="007065C8">
        <w:rPr>
          <w:rFonts w:hint="cs"/>
          <w:rtl/>
        </w:rPr>
        <w:t>ی</w:t>
      </w:r>
      <w:r w:rsidRPr="007065C8">
        <w:rPr>
          <w:rFonts w:hint="eastAsia"/>
          <w:rtl/>
        </w:rPr>
        <w:t>دبک</w:t>
      </w:r>
      <w:r w:rsidRPr="007065C8">
        <w:rPr>
          <w:rtl/>
        </w:rPr>
        <w:t xml:space="preserve"> نام</w:t>
      </w:r>
      <w:r w:rsidRPr="007065C8">
        <w:rPr>
          <w:rFonts w:hint="cs"/>
          <w:rtl/>
        </w:rPr>
        <w:t>ی</w:t>
      </w:r>
      <w:r w:rsidRPr="007065C8">
        <w:rPr>
          <w:rFonts w:hint="eastAsia"/>
          <w:rtl/>
        </w:rPr>
        <w:t>ده</w:t>
      </w:r>
      <w:r w:rsidRPr="007065C8">
        <w:rPr>
          <w:rtl/>
        </w:rPr>
        <w:t xml:space="preserve"> </w:t>
      </w:r>
      <w:r w:rsidR="001E589B">
        <w:rPr>
          <w:rtl/>
        </w:rPr>
        <w:t>م</w:t>
      </w:r>
      <w:r w:rsidR="001E589B">
        <w:rPr>
          <w:rFonts w:hint="cs"/>
          <w:rtl/>
        </w:rPr>
        <w:t>ی‌</w:t>
      </w:r>
      <w:r w:rsidR="001E589B">
        <w:rPr>
          <w:rFonts w:hint="eastAsia"/>
          <w:rtl/>
        </w:rPr>
        <w:t>شود</w:t>
      </w:r>
      <w:r w:rsidRPr="007065C8">
        <w:rPr>
          <w:rtl/>
        </w:rPr>
        <w:t xml:space="preserve">، </w:t>
      </w:r>
      <w:r w:rsidR="00674CB0">
        <w:rPr>
          <w:rtl/>
        </w:rPr>
        <w:t>علاقه‌مند</w:t>
      </w:r>
      <w:r w:rsidRPr="007065C8">
        <w:rPr>
          <w:rtl/>
        </w:rPr>
        <w:t xml:space="preserve"> هستند</w:t>
      </w:r>
      <w:r w:rsidR="00674CB0">
        <w:rPr>
          <w:rtl/>
        </w:rPr>
        <w:t xml:space="preserve"> که </w:t>
      </w:r>
      <w:r w:rsidRPr="007065C8">
        <w:rPr>
          <w:rFonts w:hint="cs"/>
          <w:rtl/>
        </w:rPr>
        <w:t>ی</w:t>
      </w:r>
      <w:r w:rsidRPr="007065C8">
        <w:rPr>
          <w:rFonts w:hint="eastAsia"/>
          <w:rtl/>
        </w:rPr>
        <w:t>ک</w:t>
      </w:r>
      <w:r w:rsidRPr="007065C8">
        <w:rPr>
          <w:rtl/>
        </w:rPr>
        <w:t xml:space="preserve"> روش آموزش</w:t>
      </w:r>
      <w:r w:rsidRPr="007065C8">
        <w:rPr>
          <w:rFonts w:hint="cs"/>
          <w:rtl/>
        </w:rPr>
        <w:t>ی</w:t>
      </w:r>
      <w:r w:rsidRPr="007065C8">
        <w:rPr>
          <w:rtl/>
        </w:rPr>
        <w:t xml:space="preserve"> عموم</w:t>
      </w:r>
      <w:r w:rsidRPr="007065C8">
        <w:rPr>
          <w:rFonts w:hint="cs"/>
          <w:rtl/>
        </w:rPr>
        <w:t>ی</w:t>
      </w:r>
      <w:r w:rsidRPr="007065C8">
        <w:rPr>
          <w:rtl/>
        </w:rPr>
        <w:t xml:space="preserve"> ذهن</w:t>
      </w:r>
      <w:r w:rsidRPr="007065C8">
        <w:rPr>
          <w:rFonts w:hint="cs"/>
          <w:rtl/>
        </w:rPr>
        <w:t>ی</w:t>
      </w:r>
      <w:r w:rsidR="00E942F0">
        <w:rPr>
          <w:rFonts w:hint="cs"/>
          <w:rtl/>
        </w:rPr>
        <w:t xml:space="preserve"> است</w:t>
      </w:r>
      <w:r w:rsidRPr="007065C8">
        <w:rPr>
          <w:rtl/>
        </w:rPr>
        <w:t xml:space="preserve"> که </w:t>
      </w:r>
      <w:r w:rsidR="00E942F0">
        <w:rPr>
          <w:rFonts w:hint="cs"/>
          <w:rtl/>
        </w:rPr>
        <w:t xml:space="preserve">شخص </w:t>
      </w:r>
      <w:r w:rsidRPr="007065C8">
        <w:rPr>
          <w:rtl/>
        </w:rPr>
        <w:t>را از فعال</w:t>
      </w:r>
      <w:r w:rsidRPr="007065C8">
        <w:rPr>
          <w:rFonts w:hint="cs"/>
          <w:rtl/>
        </w:rPr>
        <w:t>ی</w:t>
      </w:r>
      <w:r w:rsidRPr="007065C8">
        <w:rPr>
          <w:rFonts w:hint="eastAsia"/>
          <w:rtl/>
        </w:rPr>
        <w:t>ت</w:t>
      </w:r>
      <w:r w:rsidRPr="007065C8">
        <w:rPr>
          <w:rtl/>
        </w:rPr>
        <w:t xml:space="preserve"> کل</w:t>
      </w:r>
      <w:r w:rsidRPr="007065C8">
        <w:rPr>
          <w:rFonts w:hint="cs"/>
          <w:rtl/>
        </w:rPr>
        <w:t>ی</w:t>
      </w:r>
      <w:r w:rsidRPr="007065C8">
        <w:rPr>
          <w:rtl/>
        </w:rPr>
        <w:t xml:space="preserve"> در مغز آگاه </w:t>
      </w:r>
      <w:r w:rsidR="001E589B">
        <w:rPr>
          <w:rtl/>
        </w:rPr>
        <w:t>م</w:t>
      </w:r>
      <w:r w:rsidR="001E589B">
        <w:rPr>
          <w:rFonts w:hint="cs"/>
          <w:rtl/>
        </w:rPr>
        <w:t>ی‌</w:t>
      </w:r>
      <w:r w:rsidR="001E589B">
        <w:rPr>
          <w:rFonts w:hint="eastAsia"/>
          <w:rtl/>
        </w:rPr>
        <w:t>کند</w:t>
      </w:r>
      <w:r w:rsidRPr="007065C8">
        <w:rPr>
          <w:rtl/>
        </w:rPr>
        <w:t xml:space="preserve">. </w:t>
      </w:r>
      <w:r>
        <w:rPr>
          <w:rFonts w:hint="cs"/>
          <w:rtl/>
        </w:rPr>
        <w:t>همچنین</w:t>
      </w:r>
      <w:r w:rsidR="00E942F0">
        <w:rPr>
          <w:rFonts w:hint="cs"/>
          <w:rtl/>
        </w:rPr>
        <w:t xml:space="preserve"> تحقیقات نشان </w:t>
      </w:r>
      <w:r w:rsidR="001E589B">
        <w:rPr>
          <w:rtl/>
        </w:rPr>
        <w:t>م</w:t>
      </w:r>
      <w:r w:rsidR="001E589B">
        <w:rPr>
          <w:rFonts w:hint="cs"/>
          <w:rtl/>
        </w:rPr>
        <w:t>ی‌</w:t>
      </w:r>
      <w:r w:rsidR="001E589B">
        <w:rPr>
          <w:rFonts w:hint="eastAsia"/>
          <w:rtl/>
        </w:rPr>
        <w:t>دهند</w:t>
      </w:r>
      <w:r w:rsidR="00E942F0">
        <w:rPr>
          <w:rFonts w:hint="cs"/>
          <w:rtl/>
        </w:rPr>
        <w:t xml:space="preserve"> که</w:t>
      </w:r>
      <w:r>
        <w:rPr>
          <w:rFonts w:hint="cs"/>
          <w:rtl/>
        </w:rPr>
        <w:t xml:space="preserve"> استفاده از نوروفیدبک در حین خواب به درمان </w:t>
      </w:r>
      <w:r w:rsidR="001E589B">
        <w:rPr>
          <w:rFonts w:hint="cs"/>
          <w:rtl/>
        </w:rPr>
        <w:t>بیماری‌های</w:t>
      </w:r>
      <w:r>
        <w:rPr>
          <w:rFonts w:hint="cs"/>
          <w:rtl/>
        </w:rPr>
        <w:t xml:space="preserve">ی مانند افسردگی یا </w:t>
      </w:r>
      <w:r>
        <w:t>PTSD</w:t>
      </w:r>
      <w:r>
        <w:rPr>
          <w:rFonts w:hint="cs"/>
          <w:rtl/>
        </w:rPr>
        <w:t xml:space="preserve"> کمک </w:t>
      </w:r>
      <w:r w:rsidR="001E589B">
        <w:rPr>
          <w:rtl/>
        </w:rPr>
        <w:t>م</w:t>
      </w:r>
      <w:r w:rsidR="001E589B">
        <w:rPr>
          <w:rFonts w:hint="cs"/>
          <w:rtl/>
        </w:rPr>
        <w:t>ی‌</w:t>
      </w:r>
      <w:r w:rsidR="001E589B">
        <w:rPr>
          <w:rFonts w:hint="eastAsia"/>
          <w:rtl/>
        </w:rPr>
        <w:t>کند</w:t>
      </w:r>
      <w:r>
        <w:rPr>
          <w:rFonts w:hint="cs"/>
          <w:rtl/>
        </w:rPr>
        <w:t xml:space="preserve">. از طرفی </w:t>
      </w:r>
      <w:r w:rsidRPr="007065C8">
        <w:rPr>
          <w:rtl/>
        </w:rPr>
        <w:t>ا</w:t>
      </w:r>
      <w:r w:rsidRPr="007065C8">
        <w:rPr>
          <w:rFonts w:hint="cs"/>
          <w:rtl/>
        </w:rPr>
        <w:t>ی</w:t>
      </w:r>
      <w:r w:rsidRPr="007065C8">
        <w:rPr>
          <w:rFonts w:hint="eastAsia"/>
          <w:rtl/>
        </w:rPr>
        <w:t>ن</w:t>
      </w:r>
      <w:r w:rsidRPr="007065C8">
        <w:rPr>
          <w:rtl/>
        </w:rPr>
        <w:t xml:space="preserve"> روش پتانس</w:t>
      </w:r>
      <w:r w:rsidRPr="007065C8">
        <w:rPr>
          <w:rFonts w:hint="cs"/>
          <w:rtl/>
        </w:rPr>
        <w:t>ی</w:t>
      </w:r>
      <w:r w:rsidRPr="007065C8">
        <w:rPr>
          <w:rFonts w:hint="eastAsia"/>
          <w:rtl/>
        </w:rPr>
        <w:t>ل</w:t>
      </w:r>
      <w:r w:rsidRPr="007065C8">
        <w:rPr>
          <w:rtl/>
        </w:rPr>
        <w:t xml:space="preserve"> بالا</w:t>
      </w:r>
      <w:r w:rsidRPr="007065C8">
        <w:rPr>
          <w:rFonts w:hint="cs"/>
          <w:rtl/>
        </w:rPr>
        <w:t>یی</w:t>
      </w:r>
      <w:r w:rsidRPr="007065C8">
        <w:rPr>
          <w:rtl/>
        </w:rPr>
        <w:t xml:space="preserve"> برا</w:t>
      </w:r>
      <w:r w:rsidRPr="007065C8">
        <w:rPr>
          <w:rFonts w:hint="cs"/>
          <w:rtl/>
        </w:rPr>
        <w:t>ی</w:t>
      </w:r>
      <w:r w:rsidRPr="007065C8">
        <w:rPr>
          <w:rtl/>
        </w:rPr>
        <w:t xml:space="preserve"> بهبود بس</w:t>
      </w:r>
      <w:r w:rsidRPr="007065C8">
        <w:rPr>
          <w:rFonts w:hint="cs"/>
          <w:rtl/>
        </w:rPr>
        <w:t>ی</w:t>
      </w:r>
      <w:r w:rsidRPr="007065C8">
        <w:rPr>
          <w:rFonts w:hint="eastAsia"/>
          <w:rtl/>
        </w:rPr>
        <w:t>ار</w:t>
      </w:r>
      <w:r w:rsidRPr="007065C8">
        <w:rPr>
          <w:rFonts w:hint="cs"/>
          <w:rtl/>
        </w:rPr>
        <w:t>ی</w:t>
      </w:r>
      <w:r w:rsidRPr="007065C8">
        <w:rPr>
          <w:rtl/>
        </w:rPr>
        <w:t xml:space="preserve"> از </w:t>
      </w:r>
      <w:r w:rsidR="001E589B">
        <w:rPr>
          <w:rtl/>
        </w:rPr>
        <w:t>قابل</w:t>
      </w:r>
      <w:r w:rsidR="001E589B">
        <w:rPr>
          <w:rFonts w:hint="cs"/>
          <w:rtl/>
        </w:rPr>
        <w:t>ی</w:t>
      </w:r>
      <w:r w:rsidR="001E589B">
        <w:rPr>
          <w:rFonts w:hint="eastAsia"/>
          <w:rtl/>
        </w:rPr>
        <w:t>ت‌ها</w:t>
      </w:r>
      <w:r w:rsidR="001E589B">
        <w:rPr>
          <w:rFonts w:hint="cs"/>
          <w:rtl/>
        </w:rPr>
        <w:t>ی</w:t>
      </w:r>
      <w:r w:rsidRPr="007065C8">
        <w:rPr>
          <w:rtl/>
        </w:rPr>
        <w:t xml:space="preserve"> ذهن</w:t>
      </w:r>
      <w:r w:rsidRPr="007065C8">
        <w:rPr>
          <w:rFonts w:hint="cs"/>
          <w:rtl/>
        </w:rPr>
        <w:t>ی</w:t>
      </w:r>
      <w:r w:rsidRPr="007065C8">
        <w:rPr>
          <w:rtl/>
        </w:rPr>
        <w:t xml:space="preserve"> نشان </w:t>
      </w:r>
      <w:r w:rsidR="001E589B">
        <w:rPr>
          <w:rtl/>
        </w:rPr>
        <w:t>م</w:t>
      </w:r>
      <w:r w:rsidR="001E589B">
        <w:rPr>
          <w:rFonts w:hint="cs"/>
          <w:rtl/>
        </w:rPr>
        <w:t>ی‌</w:t>
      </w:r>
      <w:r w:rsidR="001E589B">
        <w:rPr>
          <w:rFonts w:hint="eastAsia"/>
          <w:rtl/>
        </w:rPr>
        <w:t>دهد</w:t>
      </w:r>
      <w:ins w:id="2" w:author="Author">
        <w:r w:rsidR="00841996">
          <w:rPr>
            <w:rFonts w:hint="cs"/>
            <w:rtl/>
          </w:rPr>
          <w:t>.</w:t>
        </w:r>
      </w:ins>
      <w:r w:rsidRPr="007065C8">
        <w:rPr>
          <w:rFonts w:hint="cs"/>
          <w:rtl/>
        </w:rPr>
        <w:t xml:space="preserve"> </w:t>
      </w:r>
      <w:r w:rsidR="00674CB0">
        <w:rPr>
          <w:rtl/>
        </w:rPr>
        <w:t>همان‌طور</w:t>
      </w:r>
      <w:r w:rsidR="005A6E58">
        <w:rPr>
          <w:rFonts w:hint="cs"/>
          <w:rtl/>
        </w:rPr>
        <w:t xml:space="preserve"> که بر</w:t>
      </w:r>
      <w:r w:rsidR="00841996">
        <w:rPr>
          <w:rFonts w:hint="cs"/>
          <w:rtl/>
        </w:rPr>
        <w:t>ر</w:t>
      </w:r>
      <w:r w:rsidR="005A6E58">
        <w:rPr>
          <w:rFonts w:hint="cs"/>
          <w:rtl/>
        </w:rPr>
        <w:t xml:space="preserve">سی شد، </w:t>
      </w:r>
      <w:r w:rsidR="00674CB0">
        <w:rPr>
          <w:rtl/>
        </w:rPr>
        <w:t>نرم‌افزارها</w:t>
      </w:r>
      <w:r w:rsidR="00674CB0">
        <w:rPr>
          <w:rFonts w:hint="cs"/>
          <w:rtl/>
        </w:rPr>
        <w:t>ی</w:t>
      </w:r>
      <w:r w:rsidR="005A6E58">
        <w:rPr>
          <w:rFonts w:hint="cs"/>
          <w:rtl/>
        </w:rPr>
        <w:t xml:space="preserve"> موجود </w:t>
      </w:r>
      <w:r w:rsidR="00674CB0">
        <w:rPr>
          <w:rtl/>
        </w:rPr>
        <w:t>به دل</w:t>
      </w:r>
      <w:r w:rsidR="00674CB0">
        <w:rPr>
          <w:rFonts w:hint="cs"/>
          <w:rtl/>
        </w:rPr>
        <w:t>ی</w:t>
      </w:r>
      <w:r w:rsidR="00674CB0">
        <w:rPr>
          <w:rFonts w:hint="eastAsia"/>
          <w:rtl/>
        </w:rPr>
        <w:t>ل</w:t>
      </w:r>
      <w:r w:rsidR="005A6E58">
        <w:rPr>
          <w:rFonts w:hint="cs"/>
          <w:rtl/>
        </w:rPr>
        <w:t xml:space="preserve"> انحصاری بودن به شرکت سازنده و رعایت حقوق </w:t>
      </w:r>
      <w:r w:rsidR="00674CB0">
        <w:rPr>
          <w:rtl/>
        </w:rPr>
        <w:t>کپ</w:t>
      </w:r>
      <w:r w:rsidR="00674CB0">
        <w:rPr>
          <w:rFonts w:hint="cs"/>
          <w:rtl/>
        </w:rPr>
        <w:t>ی‌</w:t>
      </w:r>
      <w:r w:rsidR="00674CB0">
        <w:rPr>
          <w:rFonts w:hint="eastAsia"/>
          <w:rtl/>
        </w:rPr>
        <w:t>را</w:t>
      </w:r>
      <w:r w:rsidR="00674CB0">
        <w:rPr>
          <w:rFonts w:hint="cs"/>
          <w:rtl/>
        </w:rPr>
        <w:t>ی</w:t>
      </w:r>
      <w:r w:rsidR="00674CB0">
        <w:rPr>
          <w:rFonts w:hint="eastAsia"/>
          <w:rtl/>
        </w:rPr>
        <w:t>ت</w:t>
      </w:r>
      <w:r w:rsidR="005A6E58">
        <w:rPr>
          <w:rFonts w:hint="cs"/>
          <w:rtl/>
        </w:rPr>
        <w:t xml:space="preserve">، </w:t>
      </w:r>
      <w:r w:rsidR="00674CB0">
        <w:rPr>
          <w:rtl/>
        </w:rPr>
        <w:t>به‌صورت</w:t>
      </w:r>
      <w:r w:rsidR="005A6E58">
        <w:rPr>
          <w:rFonts w:hint="cs"/>
          <w:rtl/>
        </w:rPr>
        <w:t xml:space="preserve"> متن بسته به همراه </w:t>
      </w:r>
      <w:r w:rsidR="00674CB0">
        <w:rPr>
          <w:rtl/>
        </w:rPr>
        <w:t>سخت‌افزار</w:t>
      </w:r>
      <w:r w:rsidR="005A6E58">
        <w:rPr>
          <w:rFonts w:hint="cs"/>
          <w:rtl/>
        </w:rPr>
        <w:t xml:space="preserve"> مربوطه ارائه </w:t>
      </w:r>
      <w:r w:rsidR="001E589B">
        <w:rPr>
          <w:rtl/>
        </w:rPr>
        <w:t>م</w:t>
      </w:r>
      <w:r w:rsidR="001E589B">
        <w:rPr>
          <w:rFonts w:hint="cs"/>
          <w:rtl/>
        </w:rPr>
        <w:t>ی‌</w:t>
      </w:r>
      <w:r w:rsidR="001E589B">
        <w:rPr>
          <w:rFonts w:hint="eastAsia"/>
          <w:rtl/>
        </w:rPr>
        <w:t>شوند</w:t>
      </w:r>
      <w:r>
        <w:rPr>
          <w:rFonts w:hint="cs"/>
          <w:rtl/>
        </w:rPr>
        <w:t xml:space="preserve"> و </w:t>
      </w:r>
      <w:r w:rsidR="00FA2A04" w:rsidRPr="00FA2A04">
        <w:rPr>
          <w:rtl/>
        </w:rPr>
        <w:t>متأسفانه، دستگاه‌ها</w:t>
      </w:r>
      <w:r w:rsidR="00FA2A04" w:rsidRPr="00FA2A04">
        <w:rPr>
          <w:rFonts w:hint="cs"/>
          <w:rtl/>
        </w:rPr>
        <w:t>ی</w:t>
      </w:r>
      <w:r w:rsidR="00FA2A04" w:rsidRPr="00FA2A04">
        <w:rPr>
          <w:rtl/>
        </w:rPr>
        <w:t xml:space="preserve"> </w:t>
      </w:r>
      <w:r w:rsidR="00FA2A04">
        <w:rPr>
          <w:rFonts w:hint="cs"/>
          <w:rtl/>
        </w:rPr>
        <w:t>الکتروانسفالوگرام</w:t>
      </w:r>
      <w:r w:rsidR="00FA2A04" w:rsidRPr="00FA2A04">
        <w:rPr>
          <w:rtl/>
        </w:rPr>
        <w:t xml:space="preserve"> تجار</w:t>
      </w:r>
      <w:r w:rsidR="00FA2A04" w:rsidRPr="00FA2A04">
        <w:rPr>
          <w:rFonts w:hint="cs"/>
          <w:rtl/>
        </w:rPr>
        <w:t>ی</w:t>
      </w:r>
      <w:r w:rsidR="00FA2A04" w:rsidRPr="00FA2A04">
        <w:rPr>
          <w:rtl/>
        </w:rPr>
        <w:t xml:space="preserve"> معمولاً برا</w:t>
      </w:r>
      <w:r w:rsidR="00FA2A04" w:rsidRPr="00FA2A04">
        <w:rPr>
          <w:rFonts w:hint="cs"/>
          <w:rtl/>
        </w:rPr>
        <w:t>ی</w:t>
      </w:r>
      <w:r w:rsidR="00FA2A04" w:rsidRPr="00FA2A04">
        <w:rPr>
          <w:rtl/>
        </w:rPr>
        <w:t xml:space="preserve"> </w:t>
      </w:r>
      <w:r w:rsidR="00674CB0">
        <w:rPr>
          <w:rtl/>
        </w:rPr>
        <w:t>تبد</w:t>
      </w:r>
      <w:r w:rsidR="00674CB0">
        <w:rPr>
          <w:rFonts w:hint="cs"/>
          <w:rtl/>
        </w:rPr>
        <w:t>ی</w:t>
      </w:r>
      <w:r w:rsidR="00674CB0">
        <w:rPr>
          <w:rFonts w:hint="eastAsia"/>
          <w:rtl/>
        </w:rPr>
        <w:t>ل‌شدن</w:t>
      </w:r>
      <w:r w:rsidR="00FA2A04" w:rsidRPr="00FA2A04">
        <w:rPr>
          <w:rtl/>
        </w:rPr>
        <w:t xml:space="preserve"> به </w:t>
      </w:r>
      <w:r w:rsidR="00FA2A04" w:rsidRPr="00FA2A04">
        <w:rPr>
          <w:rFonts w:hint="cs"/>
          <w:rtl/>
        </w:rPr>
        <w:t>ی</w:t>
      </w:r>
      <w:r w:rsidR="00FA2A04" w:rsidRPr="00FA2A04">
        <w:rPr>
          <w:rFonts w:hint="eastAsia"/>
          <w:rtl/>
        </w:rPr>
        <w:t>ک</w:t>
      </w:r>
      <w:r w:rsidR="00FA2A04" w:rsidRPr="00FA2A04">
        <w:rPr>
          <w:rtl/>
        </w:rPr>
        <w:t xml:space="preserve"> ابزار </w:t>
      </w:r>
      <w:r w:rsidR="00A464DF">
        <w:rPr>
          <w:rFonts w:hint="cs"/>
          <w:rtl/>
        </w:rPr>
        <w:t xml:space="preserve">تحقیقاتی که متناسب با </w:t>
      </w:r>
      <w:r w:rsidR="001E589B">
        <w:rPr>
          <w:rtl/>
        </w:rPr>
        <w:t>ن</w:t>
      </w:r>
      <w:r w:rsidR="001E589B">
        <w:rPr>
          <w:rFonts w:hint="cs"/>
          <w:rtl/>
        </w:rPr>
        <w:t>ی</w:t>
      </w:r>
      <w:r w:rsidR="001E589B">
        <w:rPr>
          <w:rFonts w:hint="eastAsia"/>
          <w:rtl/>
        </w:rPr>
        <w:t>ازها</w:t>
      </w:r>
      <w:r w:rsidR="001E589B">
        <w:rPr>
          <w:rFonts w:hint="cs"/>
          <w:rtl/>
        </w:rPr>
        <w:t>ی</w:t>
      </w:r>
      <w:r w:rsidR="00A464DF">
        <w:rPr>
          <w:rFonts w:hint="cs"/>
          <w:rtl/>
        </w:rPr>
        <w:t xml:space="preserve"> محقق یا پزشک </w:t>
      </w:r>
      <w:r w:rsidR="00C750FB">
        <w:rPr>
          <w:rFonts w:hint="cs"/>
          <w:rtl/>
        </w:rPr>
        <w:t>عمل</w:t>
      </w:r>
      <w:r w:rsidR="00A464DF">
        <w:rPr>
          <w:rFonts w:hint="cs"/>
          <w:rtl/>
        </w:rPr>
        <w:t xml:space="preserve"> کند </w:t>
      </w:r>
      <w:r w:rsidR="00FA2A04" w:rsidRPr="00FA2A04">
        <w:rPr>
          <w:rtl/>
        </w:rPr>
        <w:t>بس</w:t>
      </w:r>
      <w:r w:rsidR="00FA2A04" w:rsidRPr="00FA2A04">
        <w:rPr>
          <w:rFonts w:hint="cs"/>
          <w:rtl/>
        </w:rPr>
        <w:t>ی</w:t>
      </w:r>
      <w:r w:rsidR="00FA2A04" w:rsidRPr="00FA2A04">
        <w:rPr>
          <w:rFonts w:hint="eastAsia"/>
          <w:rtl/>
        </w:rPr>
        <w:t>ار</w:t>
      </w:r>
      <w:r w:rsidR="00FA2A04" w:rsidRPr="00FA2A04">
        <w:rPr>
          <w:rtl/>
        </w:rPr>
        <w:t xml:space="preserve"> گران هستند.</w:t>
      </w:r>
      <w:r w:rsidR="003C6417">
        <w:rPr>
          <w:rFonts w:hint="cs"/>
          <w:rtl/>
        </w:rPr>
        <w:t xml:space="preserve"> برای مثال </w:t>
      </w:r>
      <w:r w:rsidR="00674CB0">
        <w:rPr>
          <w:rtl/>
        </w:rPr>
        <w:t>نرم‌افزار</w:t>
      </w:r>
      <w:r w:rsidR="00EC4C64" w:rsidRPr="00EC4C64">
        <w:rPr>
          <w:rtl/>
        </w:rPr>
        <w:t xml:space="preserve"> ارائه شده از </w:t>
      </w:r>
      <w:r w:rsidR="00EC4C64">
        <w:rPr>
          <w:rFonts w:hint="cs"/>
          <w:rtl/>
        </w:rPr>
        <w:t>شرکت اموتیو (مورد شماره 5)</w:t>
      </w:r>
      <w:r w:rsidR="00EC4C64" w:rsidRPr="00EC4C64">
        <w:rPr>
          <w:rtl/>
        </w:rPr>
        <w:t xml:space="preserve"> </w:t>
      </w:r>
      <w:r w:rsidR="00674CB0">
        <w:rPr>
          <w:rtl/>
        </w:rPr>
        <w:t>منبع‌باز</w:t>
      </w:r>
      <w:r w:rsidR="00EC4C64" w:rsidRPr="00EC4C64">
        <w:rPr>
          <w:rtl/>
        </w:rPr>
        <w:t xml:space="preserve"> ن</w:t>
      </w:r>
      <w:r w:rsidR="00EC4C64" w:rsidRPr="00EC4C64">
        <w:rPr>
          <w:rFonts w:hint="cs"/>
          <w:rtl/>
        </w:rPr>
        <w:t>ی</w:t>
      </w:r>
      <w:r w:rsidR="00EC4C64" w:rsidRPr="00EC4C64">
        <w:rPr>
          <w:rFonts w:hint="eastAsia"/>
          <w:rtl/>
        </w:rPr>
        <w:t>ست</w:t>
      </w:r>
      <w:r w:rsidR="00EC4C64" w:rsidRPr="00EC4C64">
        <w:rPr>
          <w:rtl/>
        </w:rPr>
        <w:t xml:space="preserve"> و </w:t>
      </w:r>
      <w:r w:rsidR="001E589B">
        <w:rPr>
          <w:rtl/>
        </w:rPr>
        <w:t>داده‌ها</w:t>
      </w:r>
      <w:r w:rsidR="001E589B">
        <w:rPr>
          <w:rFonts w:hint="cs"/>
          <w:rtl/>
        </w:rPr>
        <w:t>ی</w:t>
      </w:r>
      <w:r w:rsidR="00EC4C64" w:rsidRPr="00EC4C64">
        <w:rPr>
          <w:rtl/>
        </w:rPr>
        <w:t xml:space="preserve"> خام هر سنسور در دسترس </w:t>
      </w:r>
      <w:r w:rsidR="00EC4C64">
        <w:rPr>
          <w:rFonts w:hint="cs"/>
          <w:rtl/>
        </w:rPr>
        <w:t xml:space="preserve">دیگران قرار داده </w:t>
      </w:r>
      <w:r w:rsidR="001E589B">
        <w:rPr>
          <w:rtl/>
        </w:rPr>
        <w:t>نم</w:t>
      </w:r>
      <w:r w:rsidR="001E589B">
        <w:rPr>
          <w:rFonts w:hint="cs"/>
          <w:rtl/>
        </w:rPr>
        <w:t>ی‌</w:t>
      </w:r>
      <w:r w:rsidR="001E589B">
        <w:rPr>
          <w:rFonts w:hint="eastAsia"/>
          <w:rtl/>
        </w:rPr>
        <w:t>شود</w:t>
      </w:r>
      <w:r w:rsidR="00EC4C64" w:rsidRPr="00EC4C64">
        <w:rPr>
          <w:rtl/>
        </w:rPr>
        <w:t xml:space="preserve">. </w:t>
      </w:r>
      <w:r w:rsidR="00FE2013" w:rsidRPr="00FE2013">
        <w:rPr>
          <w:rtl/>
        </w:rPr>
        <w:t>واسط برنامه‌نو</w:t>
      </w:r>
      <w:r w:rsidR="00FE2013" w:rsidRPr="00FE2013">
        <w:rPr>
          <w:rFonts w:hint="cs"/>
          <w:rtl/>
        </w:rPr>
        <w:t>ی</w:t>
      </w:r>
      <w:r w:rsidR="00FE2013" w:rsidRPr="00FE2013">
        <w:rPr>
          <w:rFonts w:hint="eastAsia"/>
          <w:rtl/>
        </w:rPr>
        <w:t>س</w:t>
      </w:r>
      <w:r w:rsidR="00FE2013" w:rsidRPr="00FE2013">
        <w:rPr>
          <w:rFonts w:hint="cs"/>
          <w:rtl/>
        </w:rPr>
        <w:t>ی</w:t>
      </w:r>
      <w:r w:rsidR="00FE2013" w:rsidRPr="00FE2013">
        <w:rPr>
          <w:rtl/>
        </w:rPr>
        <w:t xml:space="preserve"> </w:t>
      </w:r>
      <w:r w:rsidR="00FE2013" w:rsidRPr="00FE2013">
        <w:rPr>
          <w:rtl/>
        </w:rPr>
        <w:lastRenderedPageBreak/>
        <w:t>کاربرد</w:t>
      </w:r>
      <w:r w:rsidR="00FE2013" w:rsidRPr="00FE2013">
        <w:rPr>
          <w:rFonts w:hint="cs"/>
          <w:rtl/>
        </w:rPr>
        <w:t>ی</w:t>
      </w:r>
      <w:r w:rsidR="00FE2013">
        <w:rPr>
          <w:rStyle w:val="FootnoteReference"/>
          <w:rtl/>
        </w:rPr>
        <w:footnoteReference w:id="56"/>
      </w:r>
      <w:r w:rsidR="00FE2013" w:rsidRPr="00FE2013">
        <w:rPr>
          <w:rtl/>
        </w:rPr>
        <w:t xml:space="preserve"> </w:t>
      </w:r>
      <w:r w:rsidR="00FE2013">
        <w:rPr>
          <w:rFonts w:hint="cs"/>
          <w:rtl/>
        </w:rPr>
        <w:t>(</w:t>
      </w:r>
      <w:r w:rsidR="00FE2013">
        <w:t>API</w:t>
      </w:r>
      <w:r w:rsidR="00FE2013">
        <w:rPr>
          <w:rFonts w:hint="cs"/>
          <w:rtl/>
        </w:rPr>
        <w:t xml:space="preserve">) </w:t>
      </w:r>
      <w:r w:rsidR="00EC4C64" w:rsidRPr="00EC4C64">
        <w:rPr>
          <w:rtl/>
        </w:rPr>
        <w:t>آ</w:t>
      </w:r>
      <w:r w:rsidR="00841996">
        <w:rPr>
          <w:rFonts w:hint="cs"/>
          <w:rtl/>
        </w:rPr>
        <w:t>ن‌</w:t>
      </w:r>
      <w:r w:rsidR="00EC4C64" w:rsidRPr="00EC4C64">
        <w:rPr>
          <w:rtl/>
        </w:rPr>
        <w:t>ها امکان دسترس</w:t>
      </w:r>
      <w:r w:rsidR="00EC4C64" w:rsidRPr="00EC4C64">
        <w:rPr>
          <w:rFonts w:hint="cs"/>
          <w:rtl/>
        </w:rPr>
        <w:t>ی</w:t>
      </w:r>
      <w:r w:rsidR="00EC4C64" w:rsidRPr="00EC4C64">
        <w:rPr>
          <w:rtl/>
        </w:rPr>
        <w:t xml:space="preserve"> به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یی</w:t>
      </w:r>
      <w:r w:rsidR="00EC4C64" w:rsidRPr="00EC4C64">
        <w:rPr>
          <w:rtl/>
        </w:rPr>
        <w:t xml:space="preserve"> مانند </w:t>
      </w:r>
      <w:r w:rsidR="00674CB0">
        <w:rPr>
          <w:rtl/>
        </w:rPr>
        <w:t>شتاب‌سنج</w:t>
      </w:r>
      <w:r w:rsidR="00EC4C64" w:rsidRPr="00EC4C64">
        <w:rPr>
          <w:rtl/>
        </w:rPr>
        <w:t xml:space="preserve"> و ژ</w:t>
      </w:r>
      <w:r w:rsidR="00EC4C64" w:rsidRPr="00EC4C64">
        <w:rPr>
          <w:rFonts w:hint="cs"/>
          <w:rtl/>
        </w:rPr>
        <w:t>ی</w:t>
      </w:r>
      <w:r w:rsidR="00EC4C64" w:rsidRPr="00EC4C64">
        <w:rPr>
          <w:rFonts w:hint="eastAsia"/>
          <w:rtl/>
        </w:rPr>
        <w:t>روسکوپ،</w:t>
      </w:r>
      <w:r w:rsidR="00EC4C64" w:rsidRPr="00EC4C64">
        <w:rPr>
          <w:rtl/>
        </w:rPr>
        <w:t xml:space="preserve"> عملکرد</w:t>
      </w:r>
      <w:r w:rsidR="00021B8C">
        <w:rPr>
          <w:rFonts w:hint="cs"/>
          <w:rtl/>
        </w:rPr>
        <w:t xml:space="preserve"> </w:t>
      </w:r>
      <w:r w:rsidR="00674CB0">
        <w:rPr>
          <w:rtl/>
        </w:rPr>
        <w:t>شرکت‌کننده</w:t>
      </w:r>
      <w:r w:rsidR="00EC4C64" w:rsidRPr="00EC4C64">
        <w:rPr>
          <w:rtl/>
        </w:rPr>
        <w:t xml:space="preserve"> (ه</w:t>
      </w:r>
      <w:r w:rsidR="00EC4C64" w:rsidRPr="00EC4C64">
        <w:rPr>
          <w:rFonts w:hint="cs"/>
          <w:rtl/>
        </w:rPr>
        <w:t>ی</w:t>
      </w:r>
      <w:r w:rsidR="00EC4C64" w:rsidRPr="00EC4C64">
        <w:rPr>
          <w:rFonts w:hint="eastAsia"/>
          <w:rtl/>
        </w:rPr>
        <w:t>جان،</w:t>
      </w:r>
      <w:r w:rsidR="00EC4C64" w:rsidRPr="00EC4C64">
        <w:rPr>
          <w:rtl/>
        </w:rPr>
        <w:t xml:space="preserve"> آرامش، و غ</w:t>
      </w:r>
      <w:r w:rsidR="00EC4C64" w:rsidRPr="00EC4C64">
        <w:rPr>
          <w:rFonts w:hint="cs"/>
          <w:rtl/>
        </w:rPr>
        <w:t>ی</w:t>
      </w:r>
      <w:r w:rsidR="00EC4C64" w:rsidRPr="00EC4C64">
        <w:rPr>
          <w:rFonts w:hint="eastAsia"/>
          <w:rtl/>
        </w:rPr>
        <w:t>ره</w:t>
      </w:r>
      <w:r w:rsidR="00EC4C64" w:rsidRPr="00EC4C64">
        <w:rPr>
          <w:rtl/>
        </w:rPr>
        <w:t xml:space="preserve">) و </w:t>
      </w:r>
      <w:r w:rsidR="00021B8C">
        <w:rPr>
          <w:rFonts w:hint="cs"/>
          <w:rtl/>
        </w:rPr>
        <w:t xml:space="preserve">حالت </w:t>
      </w:r>
      <w:r w:rsidR="00674CB0">
        <w:rPr>
          <w:rtl/>
        </w:rPr>
        <w:t>شرکت‌کننده</w:t>
      </w:r>
      <w:r w:rsidR="00021B8C">
        <w:rPr>
          <w:rFonts w:hint="cs"/>
          <w:rtl/>
        </w:rPr>
        <w:t xml:space="preserve"> </w:t>
      </w:r>
      <w:r w:rsidR="00EC4C64" w:rsidRPr="00EC4C64">
        <w:rPr>
          <w:rtl/>
        </w:rPr>
        <w:t>(</w:t>
      </w:r>
      <w:r w:rsidR="00841996">
        <w:rPr>
          <w:rFonts w:hint="cs"/>
          <w:rtl/>
        </w:rPr>
        <w:t>پلک‌زدن</w:t>
      </w:r>
      <w:r w:rsidR="00EC4C64" w:rsidRPr="00EC4C64">
        <w:rPr>
          <w:rtl/>
        </w:rPr>
        <w:t>، اخم، لبخند و غ</w:t>
      </w:r>
      <w:r w:rsidR="00EC4C64" w:rsidRPr="00EC4C64">
        <w:rPr>
          <w:rFonts w:hint="cs"/>
          <w:rtl/>
        </w:rPr>
        <w:t>ی</w:t>
      </w:r>
      <w:r w:rsidR="00EC4C64" w:rsidRPr="00EC4C64">
        <w:rPr>
          <w:rFonts w:hint="eastAsia"/>
          <w:rtl/>
        </w:rPr>
        <w:t>ره</w:t>
      </w:r>
      <w:r w:rsidR="00EC4C64" w:rsidRPr="00EC4C64">
        <w:rPr>
          <w:rtl/>
        </w:rPr>
        <w:t>)، دستورات ذهن</w:t>
      </w:r>
      <w:r w:rsidR="00EC4C64" w:rsidRPr="00EC4C64">
        <w:rPr>
          <w:rFonts w:hint="cs"/>
          <w:rtl/>
        </w:rPr>
        <w:t>ی</w:t>
      </w:r>
      <w:r w:rsidR="00EC4C64" w:rsidRPr="00EC4C64">
        <w:rPr>
          <w:rtl/>
        </w:rPr>
        <w:t xml:space="preserve"> (فشار، کش</w:t>
      </w:r>
      <w:r w:rsidR="00EC4C64" w:rsidRPr="00EC4C64">
        <w:rPr>
          <w:rFonts w:hint="cs"/>
          <w:rtl/>
        </w:rPr>
        <w:t>ی</w:t>
      </w:r>
      <w:r w:rsidR="00EC4C64" w:rsidRPr="00EC4C64">
        <w:rPr>
          <w:rFonts w:hint="eastAsia"/>
          <w:rtl/>
        </w:rPr>
        <w:t>دن،</w:t>
      </w:r>
      <w:r w:rsidR="00EC4C64" w:rsidRPr="00EC4C64">
        <w:rPr>
          <w:rtl/>
        </w:rPr>
        <w:t xml:space="preserve"> </w:t>
      </w:r>
      <w:r w:rsidR="00674CB0">
        <w:rPr>
          <w:rtl/>
        </w:rPr>
        <w:t>بلندکردن</w:t>
      </w:r>
      <w:r w:rsidR="00EC4C64" w:rsidRPr="00EC4C64">
        <w:rPr>
          <w:rtl/>
        </w:rPr>
        <w:t xml:space="preserve"> و غ</w:t>
      </w:r>
      <w:r w:rsidR="00EC4C64" w:rsidRPr="00EC4C64">
        <w:rPr>
          <w:rFonts w:hint="cs"/>
          <w:rtl/>
        </w:rPr>
        <w:t>ی</w:t>
      </w:r>
      <w:r w:rsidR="00EC4C64" w:rsidRPr="00EC4C64">
        <w:rPr>
          <w:rFonts w:hint="eastAsia"/>
          <w:rtl/>
        </w:rPr>
        <w:t>ره</w:t>
      </w:r>
      <w:r w:rsidR="00EC4C64" w:rsidRPr="00EC4C64">
        <w:rPr>
          <w:rtl/>
        </w:rPr>
        <w:t xml:space="preserve">) را </w:t>
      </w:r>
      <w:r w:rsidR="001E589B">
        <w:rPr>
          <w:rtl/>
        </w:rPr>
        <w:t>م</w:t>
      </w:r>
      <w:r w:rsidR="001E589B">
        <w:rPr>
          <w:rFonts w:hint="cs"/>
          <w:rtl/>
        </w:rPr>
        <w:t>ی‌</w:t>
      </w:r>
      <w:r w:rsidR="001E589B">
        <w:rPr>
          <w:rFonts w:hint="eastAsia"/>
          <w:rtl/>
        </w:rPr>
        <w:t>دهد</w:t>
      </w:r>
      <w:r w:rsidR="00EC4C64" w:rsidRPr="00EC4C64">
        <w:rPr>
          <w:rtl/>
        </w:rPr>
        <w:t>.</w:t>
      </w:r>
      <w:r w:rsidR="001F7D5F">
        <w:rPr>
          <w:rFonts w:hint="cs"/>
          <w:rtl/>
        </w:rPr>
        <w:t xml:space="preserve"> </w:t>
      </w:r>
      <w:r w:rsidR="00674CB0">
        <w:rPr>
          <w:rtl/>
        </w:rPr>
        <w:t>درع</w:t>
      </w:r>
      <w:r w:rsidR="00674CB0">
        <w:rPr>
          <w:rFonts w:hint="cs"/>
          <w:rtl/>
        </w:rPr>
        <w:t>ی</w:t>
      </w:r>
      <w:r w:rsidR="00674CB0">
        <w:rPr>
          <w:rFonts w:hint="eastAsia"/>
          <w:rtl/>
        </w:rPr>
        <w:t>ن‌حال</w:t>
      </w:r>
      <w:r w:rsidR="001F7D5F">
        <w:rPr>
          <w:rFonts w:hint="cs"/>
          <w:rtl/>
        </w:rPr>
        <w:t xml:space="preserve">، تمام </w:t>
      </w:r>
      <w:r w:rsidR="001E589B">
        <w:rPr>
          <w:rtl/>
        </w:rPr>
        <w:t>پردازش‌ها</w:t>
      </w:r>
      <w:r w:rsidR="001F7D5F">
        <w:rPr>
          <w:rFonts w:hint="cs"/>
          <w:rtl/>
        </w:rPr>
        <w:t xml:space="preserve"> در </w:t>
      </w:r>
      <w:r w:rsidR="00674CB0">
        <w:rPr>
          <w:rtl/>
        </w:rPr>
        <w:t>نرم‌افزار</w:t>
      </w:r>
      <w:r w:rsidR="001F7D5F">
        <w:rPr>
          <w:rFonts w:hint="cs"/>
          <w:rtl/>
        </w:rPr>
        <w:t xml:space="preserve"> انجام شده و محقق اختیار و کنترلی </w:t>
      </w:r>
      <w:r w:rsidR="00674CB0">
        <w:rPr>
          <w:rtl/>
        </w:rPr>
        <w:t>به‌صورت</w:t>
      </w:r>
      <w:r w:rsidR="006639B8">
        <w:rPr>
          <w:rFonts w:hint="cs"/>
          <w:rtl/>
        </w:rPr>
        <w:t xml:space="preserve"> بلادرنگ </w:t>
      </w:r>
      <w:r w:rsidR="001F7D5F">
        <w:rPr>
          <w:rFonts w:hint="cs"/>
          <w:rtl/>
        </w:rPr>
        <w:t xml:space="preserve">بر روی </w:t>
      </w:r>
      <w:r w:rsidR="001E589B">
        <w:rPr>
          <w:rtl/>
        </w:rPr>
        <w:t>آن‌ها</w:t>
      </w:r>
      <w:r w:rsidR="001F7D5F">
        <w:rPr>
          <w:rFonts w:hint="cs"/>
          <w:rtl/>
        </w:rPr>
        <w:t xml:space="preserve"> ندارد. </w:t>
      </w:r>
    </w:p>
    <w:p w14:paraId="75E37B9D" w14:textId="3BE1243D" w:rsidR="0043605B" w:rsidRPr="0043605B" w:rsidRDefault="006E3EAA" w:rsidP="00BD3B26">
      <w:pPr>
        <w:pStyle w:val="Heading3"/>
        <w:rPr>
          <w:rtl/>
        </w:rPr>
      </w:pPr>
      <w:r>
        <w:rPr>
          <w:rFonts w:hint="cs"/>
          <w:rtl/>
        </w:rPr>
        <w:t xml:space="preserve">مروری بر </w:t>
      </w:r>
      <w:r w:rsidR="00C750FB" w:rsidRPr="00C750FB">
        <w:rPr>
          <w:rtl/>
        </w:rPr>
        <w:t>پژوهش‌ها</w:t>
      </w:r>
      <w:r w:rsidR="00C750FB" w:rsidRPr="00C750FB">
        <w:rPr>
          <w:rFonts w:hint="cs"/>
          <w:rtl/>
        </w:rPr>
        <w:t>ی</w:t>
      </w:r>
      <w:r w:rsidR="00C750FB" w:rsidRPr="00C750FB">
        <w:rPr>
          <w:rtl/>
        </w:rPr>
        <w:t xml:space="preserve"> صورت‌گرفته در زم</w:t>
      </w:r>
      <w:r w:rsidR="00C750FB" w:rsidRPr="00C750FB">
        <w:rPr>
          <w:rFonts w:hint="cs"/>
          <w:rtl/>
        </w:rPr>
        <w:t>ی</w:t>
      </w:r>
      <w:r w:rsidR="00C750FB" w:rsidRPr="00C750FB">
        <w:rPr>
          <w:rFonts w:hint="eastAsia"/>
          <w:rtl/>
        </w:rPr>
        <w:t>نة</w:t>
      </w:r>
      <w:r w:rsidR="00C750FB" w:rsidRPr="00C750FB">
        <w:rPr>
          <w:rtl/>
        </w:rPr>
        <w:t xml:space="preserve"> طبقه‌بند</w:t>
      </w:r>
      <w:r w:rsidR="00C750FB" w:rsidRPr="00C750FB">
        <w:rPr>
          <w:rFonts w:hint="cs"/>
          <w:rtl/>
        </w:rPr>
        <w:t>ی</w:t>
      </w:r>
      <w:r w:rsidR="00C750FB" w:rsidRPr="00C750FB">
        <w:rPr>
          <w:rtl/>
        </w:rPr>
        <w:t xml:space="preserve"> خودکار </w:t>
      </w:r>
      <w:r w:rsidR="00841996">
        <w:rPr>
          <w:rFonts w:hint="cs"/>
          <w:rtl/>
        </w:rPr>
        <w:t xml:space="preserve">مراحل </w:t>
      </w:r>
      <w:r w:rsidR="00C750FB" w:rsidRPr="00C750FB">
        <w:rPr>
          <w:rtl/>
        </w:rPr>
        <w:t>خواب</w:t>
      </w:r>
      <w:r w:rsidR="00B60497">
        <w:rPr>
          <w:rFonts w:hint="cs"/>
          <w:rtl/>
        </w:rPr>
        <w:t xml:space="preserve"> </w:t>
      </w:r>
    </w:p>
    <w:p w14:paraId="1E4EC134" w14:textId="2BAB7A81" w:rsidR="00323B0F" w:rsidRDefault="00323B0F" w:rsidP="00841996">
      <w:pPr>
        <w:rPr>
          <w:rtl/>
        </w:rPr>
      </w:pPr>
      <w:r>
        <w:rPr>
          <w:rFonts w:hint="cs"/>
          <w:rtl/>
        </w:rPr>
        <w:t xml:space="preserve">در این </w:t>
      </w:r>
      <w:r w:rsidR="00674CB0">
        <w:rPr>
          <w:rtl/>
        </w:rPr>
        <w:t>ز</w:t>
      </w:r>
      <w:r w:rsidR="00674CB0">
        <w:rPr>
          <w:rFonts w:hint="cs"/>
          <w:rtl/>
        </w:rPr>
        <w:t>ی</w:t>
      </w:r>
      <w:r w:rsidR="00674CB0">
        <w:rPr>
          <w:rFonts w:hint="eastAsia"/>
          <w:rtl/>
        </w:rPr>
        <w:t>رفصل</w:t>
      </w:r>
      <w:r>
        <w:rPr>
          <w:rFonts w:hint="cs"/>
          <w:rtl/>
        </w:rPr>
        <w:t xml:space="preserve"> به بر</w:t>
      </w:r>
      <w:r w:rsidR="00841996">
        <w:rPr>
          <w:rFonts w:hint="cs"/>
          <w:rtl/>
        </w:rPr>
        <w:t>ر</w:t>
      </w:r>
      <w:r>
        <w:rPr>
          <w:rFonts w:hint="cs"/>
          <w:rtl/>
        </w:rPr>
        <w:t xml:space="preserve">سی </w:t>
      </w:r>
      <w:r w:rsidR="006619DA">
        <w:rPr>
          <w:rFonts w:hint="cs"/>
          <w:rtl/>
        </w:rPr>
        <w:t>تعدادی</w:t>
      </w:r>
      <w:r>
        <w:rPr>
          <w:rFonts w:hint="cs"/>
          <w:rtl/>
        </w:rPr>
        <w:t xml:space="preserve"> </w:t>
      </w:r>
      <w:r w:rsidR="00841996">
        <w:rPr>
          <w:rFonts w:hint="cs"/>
          <w:rtl/>
        </w:rPr>
        <w:t xml:space="preserve">از مطالعات </w:t>
      </w:r>
      <w:r>
        <w:rPr>
          <w:rFonts w:hint="cs"/>
          <w:rtl/>
        </w:rPr>
        <w:t xml:space="preserve">مرتبط با موضوع آنالیز و استخراج ویژگی از </w:t>
      </w:r>
      <w:r w:rsidR="001E589B">
        <w:rPr>
          <w:rtl/>
        </w:rPr>
        <w:t>داده‌ها</w:t>
      </w:r>
      <w:r w:rsidR="001E589B">
        <w:rPr>
          <w:rFonts w:hint="cs"/>
          <w:rtl/>
        </w:rPr>
        <w:t>ی</w:t>
      </w:r>
      <w:r>
        <w:rPr>
          <w:rFonts w:hint="cs"/>
          <w:rtl/>
        </w:rPr>
        <w:t xml:space="preserve"> خواب </w:t>
      </w:r>
      <w:r w:rsidR="00674CB0">
        <w:rPr>
          <w:rtl/>
        </w:rPr>
        <w:t>به‌منظور</w:t>
      </w:r>
      <w:r>
        <w:rPr>
          <w:rFonts w:hint="cs"/>
          <w:rtl/>
        </w:rPr>
        <w:t xml:space="preserve"> </w:t>
      </w:r>
      <w:r w:rsidR="00674CB0">
        <w:rPr>
          <w:rtl/>
        </w:rPr>
        <w:t>طبقه‌بند</w:t>
      </w:r>
      <w:r w:rsidR="00674CB0">
        <w:rPr>
          <w:rFonts w:hint="cs"/>
          <w:rtl/>
        </w:rPr>
        <w:t>ی</w:t>
      </w:r>
      <w:r>
        <w:rPr>
          <w:rFonts w:hint="cs"/>
          <w:rtl/>
        </w:rPr>
        <w:t xml:space="preserve"> خودکار </w:t>
      </w:r>
      <w:r w:rsidR="00841996">
        <w:rPr>
          <w:rFonts w:hint="cs"/>
          <w:rtl/>
        </w:rPr>
        <w:t xml:space="preserve">مراحل </w:t>
      </w:r>
      <w:r>
        <w:rPr>
          <w:rFonts w:hint="cs"/>
          <w:rtl/>
        </w:rPr>
        <w:t xml:space="preserve">خواب پرداخته شده است و </w:t>
      </w:r>
      <w:r w:rsidR="00674CB0">
        <w:rPr>
          <w:rtl/>
        </w:rPr>
        <w:t>به‌صورت</w:t>
      </w:r>
      <w:r>
        <w:rPr>
          <w:rFonts w:hint="cs"/>
          <w:rtl/>
        </w:rPr>
        <w:t xml:space="preserve"> خلاصه اهداف، مواد و </w:t>
      </w:r>
      <w:r w:rsidR="001E589B">
        <w:rPr>
          <w:rtl/>
        </w:rPr>
        <w:t>روش‌ها</w:t>
      </w:r>
      <w:r>
        <w:rPr>
          <w:rFonts w:hint="cs"/>
          <w:rtl/>
        </w:rPr>
        <w:t xml:space="preserve">، و نتایج هر یک شرح داده </w:t>
      </w:r>
      <w:r w:rsidR="001E589B">
        <w:rPr>
          <w:rtl/>
        </w:rPr>
        <w:t>م</w:t>
      </w:r>
      <w:r w:rsidR="001E589B">
        <w:rPr>
          <w:rFonts w:hint="cs"/>
          <w:rtl/>
        </w:rPr>
        <w:t>ی‌</w:t>
      </w:r>
      <w:r w:rsidR="001E589B">
        <w:rPr>
          <w:rFonts w:hint="eastAsia"/>
          <w:rtl/>
        </w:rPr>
        <w:t>شود</w:t>
      </w:r>
      <w:r>
        <w:rPr>
          <w:rFonts w:hint="cs"/>
          <w:rtl/>
        </w:rPr>
        <w:t>.</w:t>
      </w:r>
    </w:p>
    <w:p w14:paraId="5E3F6C9A" w14:textId="5F885E51" w:rsidR="00323B0F" w:rsidRPr="00323B0F" w:rsidRDefault="00323B0F" w:rsidP="00323B0F">
      <w:pPr>
        <w:rPr>
          <w:rtl/>
        </w:rPr>
      </w:pPr>
      <w:r w:rsidRPr="00323B0F">
        <w:rPr>
          <w:rFonts w:hint="cs"/>
          <w:rtl/>
        </w:rPr>
        <w:t xml:space="preserve">تا کنون </w:t>
      </w:r>
      <w:r w:rsidRPr="00323B0F">
        <w:rPr>
          <w:rtl/>
        </w:rPr>
        <w:t>محقق</w:t>
      </w:r>
      <w:r w:rsidRPr="00323B0F">
        <w:rPr>
          <w:rFonts w:hint="cs"/>
          <w:rtl/>
        </w:rPr>
        <w:t>ی</w:t>
      </w:r>
      <w:r w:rsidRPr="00323B0F">
        <w:rPr>
          <w:rFonts w:hint="eastAsia"/>
          <w:rtl/>
        </w:rPr>
        <w:t>ن</w:t>
      </w:r>
      <w:r w:rsidRPr="00323B0F">
        <w:rPr>
          <w:rtl/>
        </w:rPr>
        <w:t xml:space="preserve"> خواب و پژوهشگران </w:t>
      </w:r>
      <w:r w:rsidR="00674CB0">
        <w:rPr>
          <w:rtl/>
        </w:rPr>
        <w:t>حوزة</w:t>
      </w:r>
      <w:r w:rsidRPr="00323B0F">
        <w:rPr>
          <w:rtl/>
        </w:rPr>
        <w:t xml:space="preserve"> هوش مصنوع</w:t>
      </w:r>
      <w:r w:rsidRPr="00323B0F">
        <w:rPr>
          <w:rFonts w:hint="cs"/>
          <w:rtl/>
        </w:rPr>
        <w:t>ی</w:t>
      </w:r>
      <w:r w:rsidRPr="00323B0F">
        <w:rPr>
          <w:rtl/>
        </w:rPr>
        <w:t xml:space="preserve"> تلاش</w:t>
      </w:r>
      <w:r w:rsidRPr="00323B0F">
        <w:rPr>
          <w:rFonts w:hint="cs"/>
          <w:rtl/>
        </w:rPr>
        <w:t>‌ه</w:t>
      </w:r>
      <w:r w:rsidRPr="00323B0F">
        <w:rPr>
          <w:rtl/>
        </w:rPr>
        <w:t>ا</w:t>
      </w:r>
      <w:r w:rsidRPr="00323B0F">
        <w:rPr>
          <w:rFonts w:hint="cs"/>
          <w:rtl/>
        </w:rPr>
        <w:t>یی</w:t>
      </w:r>
      <w:r w:rsidRPr="00323B0F">
        <w:rPr>
          <w:rtl/>
        </w:rPr>
        <w:t xml:space="preserve"> برا</w:t>
      </w:r>
      <w:r w:rsidRPr="00323B0F">
        <w:rPr>
          <w:rFonts w:hint="cs"/>
          <w:rtl/>
        </w:rPr>
        <w:t>ی</w:t>
      </w:r>
      <w:r w:rsidRPr="00323B0F">
        <w:rPr>
          <w:rtl/>
        </w:rPr>
        <w:t xml:space="preserve"> طبقه</w:t>
      </w:r>
      <w:r w:rsidRPr="00323B0F">
        <w:rPr>
          <w:rFonts w:hint="cs"/>
          <w:rtl/>
        </w:rPr>
        <w:t>‌ب</w:t>
      </w:r>
      <w:r w:rsidRPr="00323B0F">
        <w:rPr>
          <w:rtl/>
        </w:rPr>
        <w:t>ند</w:t>
      </w:r>
      <w:r w:rsidRPr="00323B0F">
        <w:rPr>
          <w:rFonts w:hint="cs"/>
          <w:rtl/>
        </w:rPr>
        <w:t>ی</w:t>
      </w:r>
      <w:r w:rsidRPr="00323B0F">
        <w:rPr>
          <w:rtl/>
        </w:rPr>
        <w:t xml:space="preserve"> خواب با </w:t>
      </w:r>
      <w:r w:rsidRPr="00323B0F">
        <w:rPr>
          <w:rFonts w:hint="cs"/>
          <w:rtl/>
        </w:rPr>
        <w:t xml:space="preserve">استفاده از </w:t>
      </w:r>
      <w:r w:rsidRPr="00323B0F">
        <w:rPr>
          <w:rtl/>
        </w:rPr>
        <w:t>الگور</w:t>
      </w:r>
      <w:r w:rsidRPr="00323B0F">
        <w:rPr>
          <w:rFonts w:hint="cs"/>
          <w:rtl/>
        </w:rPr>
        <w:t>ی</w:t>
      </w:r>
      <w:r w:rsidRPr="00323B0F">
        <w:rPr>
          <w:rFonts w:hint="eastAsia"/>
          <w:rtl/>
        </w:rPr>
        <w:t>تم</w:t>
      </w:r>
      <w:r w:rsidRPr="00323B0F">
        <w:rPr>
          <w:rFonts w:hint="cs"/>
          <w:rtl/>
        </w:rPr>
        <w:t>‌ه</w:t>
      </w:r>
      <w:r w:rsidRPr="00323B0F">
        <w:rPr>
          <w:rtl/>
        </w:rPr>
        <w:t>ا</w:t>
      </w:r>
      <w:r w:rsidRPr="00323B0F">
        <w:rPr>
          <w:rFonts w:hint="cs"/>
          <w:rtl/>
        </w:rPr>
        <w:t>ی</w:t>
      </w:r>
      <w:r w:rsidRPr="00323B0F">
        <w:rPr>
          <w:rtl/>
        </w:rPr>
        <w:t xml:space="preserve"> </w:t>
      </w:r>
      <w:r w:rsidRPr="00323B0F">
        <w:rPr>
          <w:rFonts w:hint="cs"/>
          <w:rtl/>
        </w:rPr>
        <w:t>ی</w:t>
      </w:r>
      <w:r w:rsidRPr="00323B0F">
        <w:rPr>
          <w:rFonts w:hint="eastAsia"/>
          <w:rtl/>
        </w:rPr>
        <w:t>ادگ</w:t>
      </w:r>
      <w:r w:rsidRPr="00323B0F">
        <w:rPr>
          <w:rFonts w:hint="cs"/>
          <w:rtl/>
        </w:rPr>
        <w:t>ی</w:t>
      </w:r>
      <w:r w:rsidRPr="00323B0F">
        <w:rPr>
          <w:rFonts w:hint="eastAsia"/>
          <w:rtl/>
        </w:rPr>
        <w:t>ر</w:t>
      </w:r>
      <w:r w:rsidRPr="00323B0F">
        <w:rPr>
          <w:rFonts w:hint="cs"/>
          <w:rtl/>
        </w:rPr>
        <w:t>ی</w:t>
      </w:r>
      <w:r w:rsidRPr="00323B0F">
        <w:rPr>
          <w:rtl/>
        </w:rPr>
        <w:t xml:space="preserve"> ماش</w:t>
      </w:r>
      <w:r w:rsidRPr="00323B0F">
        <w:rPr>
          <w:rFonts w:hint="cs"/>
          <w:rtl/>
        </w:rPr>
        <w:t>ی</w:t>
      </w:r>
      <w:r w:rsidRPr="00323B0F">
        <w:rPr>
          <w:rFonts w:hint="eastAsia"/>
          <w:rtl/>
        </w:rPr>
        <w:t>ن</w:t>
      </w:r>
      <w:r w:rsidRPr="00323B0F">
        <w:rPr>
          <w:rtl/>
        </w:rPr>
        <w:t xml:space="preserve"> کلاس</w:t>
      </w:r>
      <w:r w:rsidRPr="00323B0F">
        <w:rPr>
          <w:rFonts w:hint="cs"/>
          <w:rtl/>
        </w:rPr>
        <w:t>ی</w:t>
      </w:r>
      <w:r w:rsidRPr="00323B0F">
        <w:rPr>
          <w:rFonts w:hint="eastAsia"/>
          <w:rtl/>
        </w:rPr>
        <w:t>ک</w:t>
      </w:r>
      <w:r w:rsidRPr="00323B0F">
        <w:rPr>
          <w:rtl/>
        </w:rPr>
        <w:t xml:space="preserve"> مانند </w:t>
      </w:r>
      <w:r w:rsidRPr="00323B0F">
        <w:t>SVM</w:t>
      </w:r>
      <w:r w:rsidRPr="00323B0F">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{"citationID":"Su9npBeI","properties":{"formattedCitation":"[15], [16]","plainCitation":"[15], [16]","noteIndex":0},"citationItems":[{"id":"DVPxAlT6/kgL1hEoK","uris":["http://zotero.org/users/local/hBoklM0l/items/JXNTRYT3</w:instrText>
      </w:r>
      <w:r w:rsidR="00FB18BC">
        <w:rPr>
          <w:rFonts w:cs="Times New Roman"/>
          <w:rtl/>
        </w:rPr>
        <w:instrText>"],"</w:instrText>
      </w:r>
      <w:r w:rsidR="00FB18BC">
        <w:rPr>
          <w:rFonts w:cs="Times New Roman"/>
        </w:rPr>
        <w:instrText>itemData":{"id":36,"type":"article-journal","abstract":"Sleep electroencephalogram (EEG) is an important index in diagnosing sleep disorders and related diseases. Manual sleep staging is time-consuming and often influenced by subjective factors. Existing automatic sleep staging methods have high complexity and a low accuracy rate. A sleep staging method based on support vector machines (SVM) and feature selection using single channel EEG single is proposed in this paper. Thirty-eight features were extracted from the single channel EEG signal. Then based on the feature selection method F-Score's definition, it was extended to multiclass with an added eliminate factor in order to find proper features, which were used as SVM classifier inputs. The eliminate factor was adopted to reduce the negative interaction of features to the result. Research on the F-Score with an added eliminate factor was further accomplished with the data from a standard open source database and the results were compared with none feature selection and standard F-Score feature selection. The results showed that the present method could effectively improve the sleep staging accuracy and reduce the computation time.","container-title":"Sheng Wu Yi Xue Gong Cheng Xue Za Zhi = Journal of Biomedical Engineering = Shengwu Yixue Gongchengxue Zazhi","ISSN":"1001-5515","issue":"3","journalAbbreviation":"Sheng Wu Yi Xue Gong Cheng Xue Za Zhi","language":"chi","note":"PMID: 26485968","page":"503-507, 513","source":"PubMed","title":"[Study on Sleep Staging Based on Support Vector Machines and Feature Selection in Single Channel Electroencephalogram]","volume":"32","author":[{"family":"Lin","given":"Xiujing"},{"family":"Xia","given":"Yongming"},{"family":"Qian","given":"Songrong"}],"issued":{"date-parts":[["2015",6]]}}},{"id":"DVPxAlT6/Bbyt82NR","uris":["http://zotero.org/users/local/hBoklM0l/items/B2TQGKC6"],"itemData":{"id":52,"type":"paper-conference","abstract":"In this paper, we propose a system to perform automatic sleep stage classification based on physiological signals acquired by Dreem Headband. These signals contain 4 EEG (FpZ-O1, FpZ-O2, FpZ-F7, F8-F7), 2 Pulse oximeter (Red &amp; Infra-red), and 3 accelerometer channels (X, Y, Z). The dataset used in this study belongs to a challenge competition, namely as Challenge Data and is publicly available on their website. In this work, sleep stages have been scored according to the AASM standard. Features were extracted from the physiological signals after applying a preprocessing step. Each of</w:instrText>
      </w:r>
      <w:r w:rsidR="00FB18BC">
        <w:rPr>
          <w:rFonts w:cs="Times New Roman"/>
          <w:rtl/>
        </w:rPr>
        <w:instrText xml:space="preserve"> </w:instrText>
      </w:r>
      <w:r w:rsidR="00FB18BC">
        <w:rPr>
          <w:rFonts w:cs="Times New Roman"/>
        </w:rPr>
        <w:instrText>the EEG and PPG's features is falling into one of the three categories time, frequency, or entropy. Moreover, ancillary features were also extracted from the accelerometer signal. Extracted features were classified by using support vector machine (SVM</w:instrText>
      </w:r>
      <w:r w:rsidR="00FB18BC">
        <w:rPr>
          <w:rFonts w:cs="Times New Roman"/>
          <w:rtl/>
        </w:rPr>
        <w:instrText xml:space="preserve">), </w:instrText>
      </w:r>
      <w:r w:rsidR="00FB18BC">
        <w:rPr>
          <w:rFonts w:cs="Times New Roman"/>
        </w:rPr>
        <w:instrText>K-nearest neighbor and Random forest classifiers. Due to the class imbalance problem, stratified 5-fold cross-validation was performed in order to tune systems parameters. Results show that among the three models as mentioned above, Random Forest has the</w:instrText>
      </w:r>
      <w:r w:rsidR="00FB18BC">
        <w:rPr>
          <w:rFonts w:cs="Times New Roman"/>
          <w:rtl/>
        </w:rPr>
        <w:instrText xml:space="preserve"> </w:instrText>
      </w:r>
      <w:r w:rsidR="00FB18BC">
        <w:rPr>
          <w:rFonts w:cs="Times New Roman"/>
        </w:rPr>
        <w:instrText>best performance for the 5-class classification with accuracy: 79.98± 0.70 and kappa 0.7234±0.0095. The proposed model shows promising results, thus the model can be implemented in Dreem headband to differentiate sleep stages efficiently and be used in clinical applications.","container-title":"2020 27th National and 5th International Iranian Conference on Biomedical Engineering (ICBME)","DOI":"10.1109/ICBME51989.2020.9319415","event":"2020 27th National and 5th International Iranian Conference on Biomedical Engineering (ICBME)","page":"259-263","source":"IEEE Xplore","title":"Automatic sleep stage classification based on Dreem headband’s signals","author":[{"family":"Bakian Dogaheh","given":"Shahla"},{"family":"Moradi","given":"Mohammad Hassan"}],"issued</w:instrText>
      </w:r>
      <w:r w:rsidR="00FB18BC">
        <w:rPr>
          <w:rFonts w:cs="Times New Roman"/>
          <w:rtl/>
        </w:rPr>
        <w:instrText>":{"</w:instrText>
      </w:r>
      <w:r w:rsidR="00FB18BC">
        <w:rPr>
          <w:rFonts w:cs="Times New Roman"/>
        </w:rPr>
        <w:instrText>date-parts":[["2020",11]]}}}],"schema":"https://github.com/citation-style-language/schema/raw/master/csl-citation.json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[15], [16]</w:t>
      </w:r>
      <w:r w:rsidRPr="00323B0F">
        <w:rPr>
          <w:rtl/>
        </w:rPr>
        <w:fldChar w:fldCharType="end"/>
      </w:r>
      <w:r w:rsidRPr="00323B0F">
        <w:rPr>
          <w:rtl/>
        </w:rPr>
        <w:t>،</w:t>
      </w:r>
      <w:r w:rsidRPr="00323B0F">
        <w:t>LightGBM</w:t>
      </w:r>
      <w:r w:rsidRPr="00323B0F">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{"citationID":"bjNsEIv9","properties":{"formattedCitation":"[17]","plainCitation":"[17]","noteIndex":0},"citationItems":[{"id":"DVPxAlT6/O18fsPYi","uris":["http://zotero.org/users/local/hBoklM0l/items/3AAHVRD6"],"itemData</w:instrText>
      </w:r>
      <w:r w:rsidR="00FB18BC">
        <w:rPr>
          <w:rFonts w:cs="Times New Roman"/>
          <w:rtl/>
        </w:rPr>
        <w:instrText>":{"</w:instrText>
      </w:r>
      <w:r w:rsidR="00FB18BC">
        <w:rPr>
          <w:rFonts w:cs="Times New Roman"/>
        </w:rPr>
        <w:instrText>id":38,"type":"article-journal","abstract":"Automatic sleep staging with only one channel is a challenging problem in sleep-related research. In this paper, a simple and efficient method named PPG-based multi-class automatic sleep staging (PMSS) is proposed using only a photoplethysmography (PPG) signal. Single-channel PPG data were obtained from four categories of subjects in the CAP sleep database. After the preprocessing of PPG data, feature extraction was performed from the time domain, frequency domain, and nonlinear domain, and a total of 21 features were extracted. Finally, the Light Gradient Boosting Machine (LightGBM) classifier was used for multi-class sleep staging. The accuracy of the multi-class automatic sleep staging was over 70%, and the</w:instrText>
      </w:r>
      <w:r w:rsidR="00FB18BC">
        <w:rPr>
          <w:rFonts w:cs="Times New Roman"/>
          <w:rtl/>
        </w:rPr>
        <w:instrText xml:space="preserve"> </w:instrText>
      </w:r>
      <w:r w:rsidR="00FB18BC">
        <w:rPr>
          <w:rFonts w:cs="Times New Roman"/>
        </w:rPr>
        <w:instrText>Cohen's kappa statistic k was over 0.6. This also showed that the PMSS method can also be applied to stage the sleep state for patients with sleep disorders.","container-title":"Entropy (Basel, Switzerland)","DOI":"10.3390/e23010116","ISSN":"1099-4300</w:instrText>
      </w:r>
      <w:r w:rsidR="00FB18BC">
        <w:rPr>
          <w:rFonts w:cs="Times New Roman"/>
          <w:rtl/>
        </w:rPr>
        <w:instrText>","</w:instrText>
      </w:r>
      <w:r w:rsidR="00FB18BC">
        <w:rPr>
          <w:rFonts w:cs="Times New Roman"/>
        </w:rPr>
        <w:instrText>issue":"1","journalAbbreviation":"Entropy (Basel)","language":"eng","note":"PMID: 33477468\nPMCID: PMC7830686","page":"E116","source":"PubMed","title":"A Multi-Class Automatic Sleep Staging Method Based on Photoplethysmography Signals","volume":"23","author":[{"family":"Zhao","given":"Xiangfa"},{"family":"Sun","given":"Guobing"}],"issued":{"date-parts":[["2021",1,18]]}}}],"schema":"https://github.com/citation-style-language/schema/raw/master/csl-citation.json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[17]</w:t>
      </w:r>
      <w:r w:rsidRPr="00323B0F">
        <w:rPr>
          <w:rtl/>
        </w:rPr>
        <w:fldChar w:fldCharType="end"/>
      </w:r>
      <w:r w:rsidRPr="00323B0F">
        <w:rPr>
          <w:rtl/>
        </w:rPr>
        <w:t xml:space="preserve">، </w:t>
      </w:r>
      <w:r w:rsidRPr="00323B0F">
        <w:t>XGBoost</w:t>
      </w:r>
      <w:r w:rsidRPr="00323B0F">
        <w:rPr>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{"citationID":"WwLzoHsb","properties":{"formattedCitation":"[18]","plainCitation":"[18]","noteIndex":0},"citationItems":[{"id":"DVPxAlT6/fq4H17y9","uris":["http://zotero.org/users/local/hBoklM0l/items/YDJ7BFB3"],"itemData</w:instrText>
      </w:r>
      <w:r w:rsidR="00FB18BC">
        <w:rPr>
          <w:rFonts w:cs="Times New Roman"/>
          <w:rtl/>
        </w:rPr>
        <w:instrText>":{"</w:instrText>
      </w:r>
      <w:r w:rsidR="00FB18BC">
        <w:rPr>
          <w:rFonts w:cs="Times New Roman"/>
        </w:rPr>
        <w:instrText>id":41,"type":"article-journal","abstract":"The aim of this study is to propose a high-accuracy and high-efficiency sleep staging algorithm using single-channel electroencephalograms (EEGs). The process consists four parts: signal preprocessing, feature</w:instrText>
      </w:r>
      <w:r w:rsidR="00FB18BC">
        <w:rPr>
          <w:rFonts w:cs="Times New Roman"/>
          <w:rtl/>
        </w:rPr>
        <w:instrText xml:space="preserve"> </w:instrText>
      </w:r>
      <w:r w:rsidR="00FB18BC">
        <w:rPr>
          <w:rFonts w:cs="Times New Roman"/>
        </w:rPr>
        <w:instrText>extraction, feature selection, and classification algorithms. In the preconditioning of EEG, wavelet function and IIR filter are used for noise reduction. In feature selection, 15 feature algorithms in time domain, time-frequency domain, and nonlinearity</w:instrText>
      </w:r>
      <w:r w:rsidR="00FB18BC">
        <w:rPr>
          <w:rFonts w:cs="Times New Roman"/>
          <w:rtl/>
        </w:rPr>
        <w:instrText xml:space="preserve"> </w:instrText>
      </w:r>
      <w:r w:rsidR="00FB18BC">
        <w:rPr>
          <w:rFonts w:cs="Times New Roman"/>
        </w:rPr>
        <w:instrText>are selected to obtain 30 feature parameters. Feature selection is very important for eliminating irrelevant and redundant features. Feature selection algorithms as Fisher score, Sequential Forward Selection (SFS), Sequential Floating Forward Selection</w:instrText>
      </w:r>
      <w:r w:rsidR="00FB18BC">
        <w:rPr>
          <w:rFonts w:cs="Times New Roman"/>
          <w:rtl/>
        </w:rPr>
        <w:instrText xml:space="preserve"> (</w:instrText>
      </w:r>
      <w:r w:rsidR="00FB18BC">
        <w:rPr>
          <w:rFonts w:cs="Times New Roman"/>
        </w:rPr>
        <w:instrText>SFFS), and Fast Correlation-Based Filter Solution (FCBF) were used. The paper establishes a new ensemble learning algorithm based on stacking model. The basic layers are k-Nearest Neighbor (KNN), Random Forest (RF), Extremely Randomized Trees (ERT), Multi</w:instrText>
      </w:r>
      <w:r w:rsidR="00FB18BC">
        <w:rPr>
          <w:rFonts w:cs="Times New Roman"/>
          <w:rtl/>
        </w:rPr>
        <w:instrText>-</w:instrText>
      </w:r>
      <w:r w:rsidR="00FB18BC">
        <w:rPr>
          <w:rFonts w:cs="Times New Roman"/>
        </w:rPr>
        <w:instrText>layer Perceptron (MLP), and Extreme Gradient Boosting (XGBoost) and the second layer is a Logistic regression. Comparing classification of RF, Gradient Boosting Decision Tree (GBDT), and XGBoost, the accuracies and kappa coefficients are 96.67% and 0.96</w:instrText>
      </w:r>
      <w:r w:rsidR="00FB18BC">
        <w:rPr>
          <w:rFonts w:cs="Times New Roman"/>
          <w:rtl/>
        </w:rPr>
        <w:instrText xml:space="preserve"> </w:instrText>
      </w:r>
      <w:r w:rsidR="00FB18BC">
        <w:rPr>
          <w:rFonts w:cs="Times New Roman"/>
        </w:rPr>
        <w:instrText>using the proposed method. It is higher than other classification algorithms.The results show that the proposed method can accurately sleep staging using single-channel EEG and has a high ability to predict sleep staging. Graphical abstract.","container-title":"Medical &amp; Biological Engineering &amp; Computing","DOI":"10.1007/s11517-019-01978-z","ISSN":"1741-0444","issue":"8","journalAbbreviation":"Med Biol Eng Comput","language":"eng","note":"PMID: 31104274","page":"1693-1707","source":"PubMed","title":"Ensemble learning algorithm based on multi-parameters for sleep staging","volume":"57","author":[{"family":"Wang","given":"Qiangqiang"},{"family":"Zhao","given":"Dechun"},{"family":"Wang","given":"Yi"},{"family":"Hou","given":"Xiaorong"}],"issued":{"date-parts</w:instrText>
      </w:r>
      <w:r w:rsidR="00FB18BC">
        <w:rPr>
          <w:rFonts w:cs="Times New Roman"/>
          <w:rtl/>
        </w:rPr>
        <w:instrText>":[["2019",8]]}}}],"</w:instrText>
      </w:r>
      <w:r w:rsidR="00FB18BC">
        <w:rPr>
          <w:rFonts w:cs="Times New Roman"/>
        </w:rPr>
        <w:instrText>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[18]</w:t>
      </w:r>
      <w:r w:rsidRPr="00323B0F">
        <w:rPr>
          <w:rtl/>
        </w:rPr>
        <w:fldChar w:fldCharType="end"/>
      </w:r>
      <w:r w:rsidRPr="00323B0F">
        <w:rPr>
          <w:rFonts w:hint="cs"/>
          <w:rtl/>
        </w:rPr>
        <w:t xml:space="preserve"> </w:t>
      </w:r>
      <w:r w:rsidRPr="00323B0F">
        <w:rPr>
          <w:rtl/>
        </w:rPr>
        <w:t xml:space="preserve">و </w:t>
      </w:r>
      <w:r w:rsidRPr="00323B0F">
        <w:t>GLM</w:t>
      </w:r>
      <w:r w:rsidRPr="00323B0F">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{"citationID":"eRmTKes6","properties":{"formattedCitation":"[19]","plainCitation":"[19]","noteIndex":0},"citationItems":[{"id":"DVPxAlT6/33RyxRfs","uris":["http://zotero.org/users/local/hBoklM0l/items/E3N7FS2X"],"itemData</w:instrText>
      </w:r>
      <w:r w:rsidR="00FB18BC">
        <w:rPr>
          <w:rFonts w:cs="Times New Roman"/>
          <w:rtl/>
        </w:rPr>
        <w:instrText>":{"</w:instrText>
      </w:r>
      <w:r w:rsidR="00FB18BC">
        <w:rPr>
          <w:rFonts w:cs="Times New Roman"/>
        </w:rPr>
        <w:instrText>id":45,"type":"article-journal","abstract":"In this study, we aim to automate the sleep stage scoring process of overnight polysomnography (PSG) data while adhering to expert-based rules. We developed a sleep stage scoring algorithm utilizing the generalized linear modelling (GLM) framework and extracted features from electroencephalogram (EEG), electromyography (EMG) and electrooculogram (EOG) signals based on predefined rules of the American Academy of Sleep Medicine (AASM) Manual for Scoring Sleep. Specifically, features were computed in 30-s epochs in the time and frequency domains of the signals and were then used to model the probability of an epoch being in each of five sleep stages: N3, N2, N1, REM or Wake. Finally, each epoch was assigned to a</w:instrText>
      </w:r>
      <w:r w:rsidR="00FB18BC">
        <w:rPr>
          <w:rFonts w:cs="Times New Roman"/>
          <w:rtl/>
        </w:rPr>
        <w:instrText xml:space="preserve"> </w:instrText>
      </w:r>
      <w:r w:rsidR="00FB18BC">
        <w:rPr>
          <w:rFonts w:cs="Times New Roman"/>
        </w:rPr>
        <w:instrText>sleep stage based on model predictions. The algorithm was trained and tested on PSG data from 38 healthy individuals with no reported sleep disturbances. The overall scoring accuracy reached on the test set was 81.50 ± 1.14% (Cohen's kappa, ). The test set results were highly comparable to the training set, indicating robustness of the algorithm. Furthermore, our algorithm was compared to three well-known commercialized sleep-staging tools and achieved higher accuracies than all of them. Our results suggest that automatic classification is highly consistent with visual scoring. We conclude that our algorithm can reproduce the judgement of a scoring expert and is also highly interpretable. This tool can assist visual scorers to speed up their process (from</w:instrText>
      </w:r>
      <w:r w:rsidR="00FB18BC">
        <w:rPr>
          <w:rFonts w:cs="Times New Roman"/>
          <w:rtl/>
        </w:rPr>
        <w:instrText xml:space="preserve"> </w:instrText>
      </w:r>
      <w:r w:rsidR="00FB18BC">
        <w:rPr>
          <w:rFonts w:cs="Times New Roman"/>
        </w:rPr>
        <w:instrText>hours to minutes) and provides a method for a more robust, quantitative, reproducible and cost-effective PSG evaluation, supporting assessment of sleep and sleep disorders.","container-title":"Journal of Sleep Research","DOI":"10.1111/jsr.12991","ISSN</w:instrText>
      </w:r>
      <w:r w:rsidR="00FB18BC">
        <w:rPr>
          <w:rFonts w:cs="Times New Roman"/>
          <w:rtl/>
        </w:rPr>
        <w:instrText>":"1365-2869","</w:instrText>
      </w:r>
      <w:r w:rsidR="00FB18BC">
        <w:rPr>
          <w:rFonts w:cs="Times New Roman"/>
        </w:rPr>
        <w:instrText>issue":"5","language":"en","note":"_eprint: https://onlinelibrary.wiley.com/doi/pdf/10.1111/jsr.12991","page":"e12991","source":"Wiley Online Library","title":"A novel sleep stage scoring system: Combining expert-based features with the generalized linear model","title-short":"A novel sleep stage scoring system","volume":"29","author":[{"family":"Gunnarsdottir","given":"Kristin M."},{"family":"Gamaldo","given":"Charlene"},{"family":"Salas","given":"Rachel Marie"},{"family":"Ewen","given":"Joshua B."},{"family":"Allen","given":"Richard P."},{"family":"Hu","given":"Katherine"},{"family":"Sarma","given":"Sridevi V."}],"issued":{"date-parts":[["2020"]]}}}],"schema":"https://github.com/citation-style-language/schema/raw/master/csl-citation.json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[19]</w:t>
      </w:r>
      <w:r w:rsidRPr="00323B0F">
        <w:rPr>
          <w:rtl/>
        </w:rPr>
        <w:fldChar w:fldCharType="end"/>
      </w:r>
      <w:r w:rsidRPr="00323B0F">
        <w:rPr>
          <w:rFonts w:hint="cs"/>
          <w:rtl/>
        </w:rPr>
        <w:t xml:space="preserve"> و همچنین </w:t>
      </w:r>
      <w:r w:rsidRPr="00323B0F">
        <w:rPr>
          <w:rtl/>
        </w:rPr>
        <w:t>الگور</w:t>
      </w:r>
      <w:r w:rsidRPr="00323B0F">
        <w:rPr>
          <w:rFonts w:hint="cs"/>
          <w:rtl/>
        </w:rPr>
        <w:t>ی</w:t>
      </w:r>
      <w:r w:rsidRPr="00323B0F">
        <w:rPr>
          <w:rFonts w:hint="eastAsia"/>
          <w:rtl/>
        </w:rPr>
        <w:t>تم</w:t>
      </w:r>
      <w:r w:rsidRPr="00323B0F">
        <w:rPr>
          <w:rFonts w:hint="cs"/>
          <w:rtl/>
        </w:rPr>
        <w:t>‌ه</w:t>
      </w:r>
      <w:r w:rsidRPr="00323B0F">
        <w:rPr>
          <w:rtl/>
        </w:rPr>
        <w:t>ا</w:t>
      </w:r>
      <w:r w:rsidRPr="00323B0F">
        <w:rPr>
          <w:rFonts w:hint="cs"/>
          <w:rtl/>
        </w:rPr>
        <w:t>ی</w:t>
      </w:r>
      <w:r w:rsidRPr="00323B0F">
        <w:rPr>
          <w:rtl/>
        </w:rPr>
        <w:t xml:space="preserve"> </w:t>
      </w:r>
      <w:r w:rsidRPr="00323B0F">
        <w:rPr>
          <w:rFonts w:hint="cs"/>
          <w:rtl/>
        </w:rPr>
        <w:t>ی</w:t>
      </w:r>
      <w:r w:rsidRPr="00323B0F">
        <w:rPr>
          <w:rFonts w:hint="eastAsia"/>
          <w:rtl/>
        </w:rPr>
        <w:t>ادگ</w:t>
      </w:r>
      <w:r w:rsidRPr="00323B0F">
        <w:rPr>
          <w:rFonts w:hint="cs"/>
          <w:rtl/>
        </w:rPr>
        <w:t>ی</w:t>
      </w:r>
      <w:r w:rsidRPr="00323B0F">
        <w:rPr>
          <w:rFonts w:hint="eastAsia"/>
          <w:rtl/>
        </w:rPr>
        <w:t>ر</w:t>
      </w:r>
      <w:r w:rsidRPr="00323B0F">
        <w:rPr>
          <w:rFonts w:hint="cs"/>
          <w:rtl/>
        </w:rPr>
        <w:t>ی</w:t>
      </w:r>
      <w:r w:rsidRPr="00323B0F">
        <w:rPr>
          <w:rtl/>
        </w:rPr>
        <w:t xml:space="preserve"> ماش</w:t>
      </w:r>
      <w:r w:rsidRPr="00323B0F">
        <w:rPr>
          <w:rFonts w:hint="cs"/>
          <w:rtl/>
        </w:rPr>
        <w:t>ی</w:t>
      </w:r>
      <w:r w:rsidRPr="00323B0F">
        <w:rPr>
          <w:rFonts w:hint="eastAsia"/>
          <w:rtl/>
        </w:rPr>
        <w:t>ن</w:t>
      </w:r>
      <w:r w:rsidRPr="00323B0F">
        <w:rPr>
          <w:rtl/>
        </w:rPr>
        <w:t xml:space="preserve"> مدرن مانند شبکه</w:t>
      </w:r>
      <w:r w:rsidRPr="00323B0F">
        <w:rPr>
          <w:rFonts w:hint="cs"/>
          <w:rtl/>
        </w:rPr>
        <w:t>‌ه</w:t>
      </w:r>
      <w:r w:rsidRPr="00323B0F">
        <w:rPr>
          <w:rtl/>
        </w:rPr>
        <w:t>ا</w:t>
      </w:r>
      <w:r w:rsidRPr="00323B0F">
        <w:rPr>
          <w:rFonts w:hint="cs"/>
          <w:rtl/>
        </w:rPr>
        <w:t>ی</w:t>
      </w:r>
      <w:r w:rsidRPr="00323B0F">
        <w:rPr>
          <w:rtl/>
        </w:rPr>
        <w:t xml:space="preserve"> عصب</w:t>
      </w:r>
      <w:r w:rsidRPr="00323B0F">
        <w:rPr>
          <w:rFonts w:hint="cs"/>
          <w:rtl/>
        </w:rPr>
        <w:t>ی مصنوعی</w:t>
      </w:r>
      <w:r w:rsidRPr="00323B0F">
        <w:rPr>
          <w:rtl/>
        </w:rPr>
        <w:t xml:space="preserve"> عم</w:t>
      </w:r>
      <w:r w:rsidRPr="00323B0F">
        <w:rPr>
          <w:rFonts w:hint="cs"/>
          <w:rtl/>
        </w:rPr>
        <w:t xml:space="preserve">یق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{"citationID":"5is5e2kL","properties":{"formattedCitation":"[20]","plainCitation":"[20]","noteIndex":0},"citationItems":[{"id":"DVPxAlT6/ZwlOfbHc","uris":["http://zotero.org/users/local/hBoklM0l/items/LF6JUXCI"],"itemData</w:instrText>
      </w:r>
      <w:r w:rsidR="00FB18BC">
        <w:rPr>
          <w:rFonts w:cs="Times New Roman"/>
          <w:rtl/>
        </w:rPr>
        <w:instrText>":{"</w:instrText>
      </w:r>
      <w:r w:rsidR="00FB18BC">
        <w:rPr>
          <w:rFonts w:cs="Times New Roman"/>
        </w:rPr>
        <w:instrText>id":47,"type":"article-journal","abstract":"This study centers on automatic sleep staging with a single channel electroencephalography (EEG), with some significant findings for sleep staging. In this study, we proposed a deep learning-based network by integrating attention mechanism and bidirectional long short-term memory neural network (AT-BiLSTM) to classify wakefulness, rapid eye movement (REM) sleep and non-REM (NREM) sleep stages N1, N2 and N3. The AT-BiLSTM network outperformed five other networks and achieved an accuracy of 83.78%, a Cohen’s kappa coefficient of 0.766 and a macro F1-score of 82.14% on the PhysioNet Sleep-EDF Expanded dataset, and an accuracy of 81.72%, a Cohen’s kappa coefficient of 0.751 and a macro F1-score of 80.74% on the DREAMS Subjects dataset. The proposed AT-BiLSTM network even achieved a higher accuracy than the existing methods based on traditional feature extraction. Moreover, better performance was obtained by the AT-BiLSTM network with the frontal EEG derivations than with EEG channels located at the central, occipital or parietal lobe. As EEG signal can be easily acquired using dry electrodes on the forehead, our findings might provide a promising solution for automatic sleep scoring without feature extraction and</w:instrText>
      </w:r>
      <w:r w:rsidR="00FB18BC">
        <w:rPr>
          <w:rFonts w:cs="Times New Roman"/>
          <w:rtl/>
        </w:rPr>
        <w:instrText xml:space="preserve"> </w:instrText>
      </w:r>
      <w:r w:rsidR="00FB18BC">
        <w:rPr>
          <w:rFonts w:cs="Times New Roman"/>
        </w:rPr>
        <w:instrText>may prove very useful for the screening of sleep disorders.","container-title":"Frontiers in Physiology","DOI":"10.3389/fphys.2021.628502","ISSN":"1664-042X","journalAbbreviation":"Front Physiol","note":"PMID: 33746774\nPMCID: PMC7965953","page":"628502</w:instrText>
      </w:r>
      <w:r w:rsidR="00FB18BC">
        <w:rPr>
          <w:rFonts w:cs="Times New Roman"/>
          <w:rtl/>
        </w:rPr>
        <w:instrText>","</w:instrText>
      </w:r>
      <w:r w:rsidR="00FB18BC">
        <w:rPr>
          <w:rFonts w:cs="Times New Roman"/>
        </w:rPr>
        <w:instrText>source":"PubMed Central","title":"Deep Learning in Automatic Sleep Staging With a Single Channel Electroencephalography","volume":"12","author":[{"family":"Fu","given":"Mingyu"},{"family":"Wang","given":"Yitian"},{"family":"Chen","given":"Zixin"},{"family":"Li","given":"Jin"},{"family":"Xu","given":"Fengguo"},{"family":"Liu","given":"Xinyu"},{"family":"Hou","given":"Fengzhen"}],"issued":{"date-parts":[["2021",3,3]]}}}],"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[20]</w:t>
      </w:r>
      <w:r w:rsidRPr="00323B0F">
        <w:rPr>
          <w:rtl/>
        </w:rPr>
        <w:fldChar w:fldCharType="end"/>
      </w:r>
      <w:r w:rsidRPr="00323B0F">
        <w:rPr>
          <w:rtl/>
        </w:rPr>
        <w:t xml:space="preserve"> کرده</w:t>
      </w:r>
      <w:r w:rsidRPr="00323B0F">
        <w:rPr>
          <w:rFonts w:hint="cs"/>
          <w:rtl/>
        </w:rPr>
        <w:t>‌ا</w:t>
      </w:r>
      <w:r w:rsidRPr="00323B0F">
        <w:rPr>
          <w:rtl/>
        </w:rPr>
        <w:t>ند</w:t>
      </w:r>
      <w:r w:rsidRPr="00323B0F">
        <w:rPr>
          <w:rFonts w:hint="cs"/>
          <w:rtl/>
        </w:rPr>
        <w:t xml:space="preserve"> و توانسته‌اند </w:t>
      </w:r>
      <w:r w:rsidRPr="00323B0F">
        <w:rPr>
          <w:rtl/>
        </w:rPr>
        <w:t>نتا</w:t>
      </w:r>
      <w:r w:rsidRPr="00323B0F">
        <w:rPr>
          <w:rFonts w:hint="cs"/>
          <w:rtl/>
        </w:rPr>
        <w:t>ی</w:t>
      </w:r>
      <w:r w:rsidRPr="00323B0F">
        <w:rPr>
          <w:rFonts w:hint="eastAsia"/>
          <w:rtl/>
        </w:rPr>
        <w:t>ج</w:t>
      </w:r>
      <w:r w:rsidRPr="00323B0F">
        <w:rPr>
          <w:rtl/>
        </w:rPr>
        <w:t xml:space="preserve"> قابل توجه</w:t>
      </w:r>
      <w:r w:rsidRPr="00323B0F">
        <w:rPr>
          <w:rFonts w:hint="cs"/>
          <w:rtl/>
        </w:rPr>
        <w:t>ی</w:t>
      </w:r>
      <w:r w:rsidRPr="00323B0F">
        <w:rPr>
          <w:rtl/>
        </w:rPr>
        <w:t xml:space="preserve"> را در طبق</w:t>
      </w:r>
      <w:r w:rsidRPr="00323B0F">
        <w:rPr>
          <w:rFonts w:hint="eastAsia"/>
          <w:rtl/>
        </w:rPr>
        <w:t>ه</w:t>
      </w:r>
      <w:r w:rsidRPr="00323B0F">
        <w:rPr>
          <w:rFonts w:hint="cs"/>
          <w:rtl/>
        </w:rPr>
        <w:t>‌ب</w:t>
      </w:r>
      <w:r w:rsidRPr="00323B0F">
        <w:rPr>
          <w:rtl/>
        </w:rPr>
        <w:t>ند</w:t>
      </w:r>
      <w:r w:rsidRPr="00323B0F">
        <w:rPr>
          <w:rFonts w:hint="cs"/>
          <w:rtl/>
        </w:rPr>
        <w:t>ی</w:t>
      </w:r>
      <w:r w:rsidRPr="00323B0F">
        <w:rPr>
          <w:rtl/>
        </w:rPr>
        <w:t xml:space="preserve"> خودکار </w:t>
      </w:r>
      <w:r w:rsidR="00841996">
        <w:rPr>
          <w:rFonts w:hint="cs"/>
          <w:rtl/>
        </w:rPr>
        <w:t xml:space="preserve">مراحل </w:t>
      </w:r>
      <w:r w:rsidRPr="00323B0F">
        <w:rPr>
          <w:rtl/>
        </w:rPr>
        <w:t xml:space="preserve">خواب کسب کنند. </w:t>
      </w:r>
    </w:p>
    <w:p w14:paraId="42363F5D" w14:textId="77777777" w:rsidR="00323B0F" w:rsidRPr="00323B0F" w:rsidRDefault="00323B0F" w:rsidP="00323B0F">
      <w:pPr>
        <w:rPr>
          <w:rtl/>
        </w:rPr>
      </w:pPr>
      <w:r w:rsidRPr="00323B0F">
        <w:rPr>
          <w:rFonts w:hint="cs"/>
          <w:rtl/>
        </w:rPr>
        <w:t xml:space="preserve">هر الگوریتم هوش مصنوعی را </w:t>
      </w:r>
      <w:r w:rsidRPr="00323B0F">
        <w:rPr>
          <w:rtl/>
        </w:rPr>
        <w:t>م</w:t>
      </w:r>
      <w:r w:rsidRPr="00323B0F">
        <w:rPr>
          <w:rFonts w:hint="cs"/>
          <w:rtl/>
        </w:rPr>
        <w:t>ی‌</w:t>
      </w:r>
      <w:r w:rsidRPr="00323B0F">
        <w:rPr>
          <w:rFonts w:hint="eastAsia"/>
          <w:rtl/>
        </w:rPr>
        <w:t>توان</w:t>
      </w:r>
      <w:r w:rsidRPr="00323B0F">
        <w:rPr>
          <w:rFonts w:hint="cs"/>
          <w:rtl/>
        </w:rPr>
        <w:t xml:space="preserve"> یک تابع در نظر گرفت. این تابع </w:t>
      </w:r>
      <w:r w:rsidRPr="00323B0F">
        <w:rPr>
          <w:rtl/>
        </w:rPr>
        <w:t>به‌ازا</w:t>
      </w:r>
      <w:r w:rsidRPr="00323B0F">
        <w:rPr>
          <w:rFonts w:hint="cs"/>
          <w:rtl/>
        </w:rPr>
        <w:t xml:space="preserve">ی </w:t>
      </w:r>
      <w:r w:rsidRPr="00323B0F">
        <w:rPr>
          <w:rtl/>
        </w:rPr>
        <w:t>ورود</w:t>
      </w:r>
      <w:r w:rsidRPr="00323B0F">
        <w:rPr>
          <w:rFonts w:hint="cs"/>
          <w:rtl/>
        </w:rPr>
        <w:t>ی‌</w:t>
      </w:r>
      <w:r w:rsidRPr="00323B0F">
        <w:rPr>
          <w:rFonts w:hint="eastAsia"/>
          <w:rtl/>
        </w:rPr>
        <w:t>ها</w:t>
      </w:r>
      <w:r w:rsidRPr="00323B0F">
        <w:rPr>
          <w:rFonts w:hint="cs"/>
          <w:rtl/>
        </w:rPr>
        <w:t xml:space="preserve">ی </w:t>
      </w:r>
      <w:r w:rsidRPr="00323B0F">
        <w:rPr>
          <w:rtl/>
        </w:rPr>
        <w:t>نمونه‌بردار</w:t>
      </w:r>
      <w:r w:rsidRPr="00323B0F">
        <w:rPr>
          <w:rFonts w:hint="cs"/>
          <w:rtl/>
        </w:rPr>
        <w:t xml:space="preserve">ی شده از فضای ورودی، خروجی مطلوب را </w:t>
      </w:r>
      <w:r w:rsidRPr="00323B0F">
        <w:rPr>
          <w:rtl/>
        </w:rPr>
        <w:t>به‌صورت</w:t>
      </w:r>
      <w:r w:rsidRPr="00323B0F">
        <w:rPr>
          <w:rFonts w:hint="cs"/>
          <w:rtl/>
        </w:rPr>
        <w:t xml:space="preserve"> احتمالاتی نتیجه </w:t>
      </w:r>
      <w:r w:rsidRPr="00323B0F">
        <w:rPr>
          <w:rtl/>
        </w:rPr>
        <w:t>م</w:t>
      </w:r>
      <w:r w:rsidRPr="00323B0F">
        <w:rPr>
          <w:rFonts w:hint="cs"/>
          <w:rtl/>
        </w:rPr>
        <w:t>ی‌</w:t>
      </w:r>
      <w:r w:rsidRPr="00323B0F">
        <w:rPr>
          <w:rFonts w:hint="eastAsia"/>
          <w:rtl/>
        </w:rPr>
        <w:t>دهد</w:t>
      </w:r>
      <w:r w:rsidRPr="00323B0F">
        <w:rPr>
          <w:rFonts w:hint="cs"/>
          <w:rtl/>
        </w:rPr>
        <w:t xml:space="preserve">. هدف این تابع بهینه و کمینه کردن خطا است. این خطا </w:t>
      </w:r>
      <w:r w:rsidRPr="00323B0F">
        <w:rPr>
          <w:rtl/>
        </w:rPr>
        <w:t>باتوجه‌به</w:t>
      </w:r>
      <w:r w:rsidRPr="00323B0F">
        <w:rPr>
          <w:rFonts w:hint="cs"/>
          <w:rtl/>
        </w:rPr>
        <w:t xml:space="preserve"> نوع مسئله و فضای دادگان ورودی و خروجی موردنظر تعیین </w:t>
      </w:r>
      <w:r w:rsidRPr="00323B0F">
        <w:rPr>
          <w:rtl/>
        </w:rPr>
        <w:t>م</w:t>
      </w:r>
      <w:r w:rsidRPr="00323B0F">
        <w:rPr>
          <w:rFonts w:hint="cs"/>
          <w:rtl/>
        </w:rPr>
        <w:t>ی‌</w:t>
      </w:r>
      <w:r w:rsidRPr="00323B0F">
        <w:rPr>
          <w:rFonts w:hint="eastAsia"/>
          <w:rtl/>
        </w:rPr>
        <w:t>شود</w:t>
      </w:r>
      <w:r w:rsidRPr="00323B0F">
        <w:rPr>
          <w:rFonts w:hint="cs"/>
          <w:rtl/>
        </w:rPr>
        <w:t xml:space="preserve">. </w:t>
      </w:r>
    </w:p>
    <w:p w14:paraId="3629B072" w14:textId="1ED74ACD" w:rsidR="00323B0F" w:rsidRPr="00323B0F" w:rsidRDefault="00323B0F" w:rsidP="00323B0F">
      <w:pPr>
        <w:rPr>
          <w:rtl/>
        </w:rPr>
      </w:pPr>
      <w:r w:rsidRPr="00323B0F">
        <w:rPr>
          <w:rtl/>
        </w:rPr>
        <w:t>الگور</w:t>
      </w:r>
      <w:r w:rsidRPr="00323B0F">
        <w:rPr>
          <w:rFonts w:hint="cs"/>
          <w:rtl/>
        </w:rPr>
        <w:t>ی</w:t>
      </w:r>
      <w:r w:rsidRPr="00323B0F">
        <w:rPr>
          <w:rFonts w:hint="eastAsia"/>
          <w:rtl/>
        </w:rPr>
        <w:t>تم‌ها</w:t>
      </w:r>
      <w:r w:rsidRPr="00323B0F">
        <w:rPr>
          <w:rFonts w:hint="cs"/>
          <w:rtl/>
        </w:rPr>
        <w:t xml:space="preserve">ی هوش مصنوعی </w:t>
      </w:r>
      <w:r w:rsidRPr="00323B0F">
        <w:rPr>
          <w:rtl/>
        </w:rPr>
        <w:t>به‌منظور</w:t>
      </w:r>
      <w:r w:rsidRPr="00323B0F">
        <w:rPr>
          <w:rFonts w:hint="cs"/>
          <w:rtl/>
        </w:rPr>
        <w:t xml:space="preserve"> </w:t>
      </w:r>
      <w:r w:rsidRPr="00323B0F">
        <w:rPr>
          <w:rtl/>
        </w:rPr>
        <w:t>دسته‌بند</w:t>
      </w:r>
      <w:r w:rsidRPr="00323B0F">
        <w:rPr>
          <w:rFonts w:hint="cs"/>
          <w:rtl/>
        </w:rPr>
        <w:t xml:space="preserve">ی دادگان ورودی و جلوگیری از </w:t>
      </w:r>
      <w:r w:rsidRPr="00323B0F">
        <w:rPr>
          <w:rtl/>
        </w:rPr>
        <w:t>واردشدن</w:t>
      </w:r>
      <w:r w:rsidRPr="00323B0F">
        <w:rPr>
          <w:rFonts w:hint="cs"/>
          <w:rtl/>
        </w:rPr>
        <w:t xml:space="preserve"> حجم زیادی </w:t>
      </w:r>
      <w:r w:rsidR="00674CB0">
        <w:rPr>
          <w:rtl/>
        </w:rPr>
        <w:t>دادة</w:t>
      </w:r>
      <w:r w:rsidRPr="00323B0F">
        <w:rPr>
          <w:rFonts w:hint="cs"/>
          <w:rtl/>
        </w:rPr>
        <w:t xml:space="preserve"> </w:t>
      </w:r>
      <w:r w:rsidRPr="00323B0F">
        <w:rPr>
          <w:rtl/>
        </w:rPr>
        <w:t>ب</w:t>
      </w:r>
      <w:r w:rsidRPr="00323B0F">
        <w:rPr>
          <w:rFonts w:hint="cs"/>
          <w:rtl/>
        </w:rPr>
        <w:t>ی‌</w:t>
      </w:r>
      <w:r w:rsidRPr="00323B0F">
        <w:rPr>
          <w:rFonts w:hint="eastAsia"/>
          <w:rtl/>
        </w:rPr>
        <w:t>معنا</w:t>
      </w:r>
      <w:r w:rsidRPr="00323B0F">
        <w:rPr>
          <w:rFonts w:hint="cs"/>
          <w:rtl/>
        </w:rPr>
        <w:t xml:space="preserve">، </w:t>
      </w:r>
      <w:r w:rsidRPr="00323B0F">
        <w:rPr>
          <w:b/>
          <w:bCs/>
          <w:rtl/>
        </w:rPr>
        <w:t>و</w:t>
      </w:r>
      <w:r w:rsidRPr="00323B0F">
        <w:rPr>
          <w:rFonts w:hint="cs"/>
          <w:b/>
          <w:bCs/>
          <w:rtl/>
        </w:rPr>
        <w:t>ی</w:t>
      </w:r>
      <w:r w:rsidRPr="00323B0F">
        <w:rPr>
          <w:rFonts w:hint="eastAsia"/>
          <w:b/>
          <w:bCs/>
          <w:rtl/>
        </w:rPr>
        <w:t>ژگ</w:t>
      </w:r>
      <w:r w:rsidRPr="00323B0F">
        <w:rPr>
          <w:rFonts w:hint="cs"/>
          <w:b/>
          <w:bCs/>
          <w:rtl/>
        </w:rPr>
        <w:t>ی‌</w:t>
      </w:r>
      <w:r w:rsidRPr="00323B0F">
        <w:rPr>
          <w:rFonts w:hint="eastAsia"/>
          <w:b/>
          <w:bCs/>
          <w:rtl/>
        </w:rPr>
        <w:t>ها</w:t>
      </w:r>
      <w:r w:rsidRPr="00323B0F">
        <w:rPr>
          <w:rFonts w:hint="cs"/>
          <w:b/>
          <w:bCs/>
          <w:rtl/>
        </w:rPr>
        <w:t>یی</w:t>
      </w:r>
      <w:r w:rsidRPr="00323B0F">
        <w:rPr>
          <w:rtl/>
        </w:rPr>
        <w:t xml:space="preserve"> </w:t>
      </w:r>
      <w:r w:rsidRPr="00323B0F">
        <w:rPr>
          <w:rFonts w:hint="cs"/>
          <w:rtl/>
        </w:rPr>
        <w:t xml:space="preserve">را </w:t>
      </w:r>
      <w:r w:rsidRPr="00323B0F">
        <w:rPr>
          <w:rtl/>
        </w:rPr>
        <w:t>به نما</w:t>
      </w:r>
      <w:r w:rsidRPr="00323B0F">
        <w:rPr>
          <w:rFonts w:hint="cs"/>
          <w:rtl/>
        </w:rPr>
        <w:t>ی</w:t>
      </w:r>
      <w:r w:rsidRPr="00323B0F">
        <w:rPr>
          <w:rFonts w:hint="eastAsia"/>
          <w:rtl/>
        </w:rPr>
        <w:t>ندگ</w:t>
      </w:r>
      <w:r w:rsidRPr="00323B0F">
        <w:rPr>
          <w:rFonts w:hint="cs"/>
          <w:rtl/>
        </w:rPr>
        <w:t>ی</w:t>
      </w:r>
      <w:r w:rsidRPr="00323B0F">
        <w:rPr>
          <w:rtl/>
        </w:rPr>
        <w:t xml:space="preserve"> از </w:t>
      </w:r>
      <w:r w:rsidRPr="00323B0F">
        <w:rPr>
          <w:rFonts w:hint="cs"/>
          <w:rtl/>
        </w:rPr>
        <w:t xml:space="preserve">دادگان ورودی استخراج </w:t>
      </w:r>
      <w:r w:rsidRPr="00323B0F">
        <w:rPr>
          <w:rtl/>
        </w:rPr>
        <w:t>م</w:t>
      </w:r>
      <w:r w:rsidRPr="00323B0F">
        <w:rPr>
          <w:rFonts w:hint="cs"/>
          <w:rtl/>
        </w:rPr>
        <w:t>ی‌</w:t>
      </w:r>
      <w:r w:rsidRPr="00323B0F">
        <w:rPr>
          <w:rFonts w:hint="eastAsia"/>
          <w:rtl/>
        </w:rPr>
        <w:t>کنند</w:t>
      </w:r>
      <w:r w:rsidRPr="00323B0F">
        <w:rPr>
          <w:rFonts w:hint="cs"/>
          <w:rtl/>
        </w:rPr>
        <w:t xml:space="preserve">. این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 بسته به ماهیت سیگنال از یکدیگر متمایز هستند. </w:t>
      </w:r>
    </w:p>
    <w:p w14:paraId="08269FF6" w14:textId="19DF6128" w:rsidR="00AF329E" w:rsidRDefault="00323B0F" w:rsidP="00AF329E">
      <w:pPr>
        <w:rPr>
          <w:rtl/>
        </w:rPr>
      </w:pPr>
      <w:r w:rsidRPr="00323B0F">
        <w:rPr>
          <w:rFonts w:hint="cs"/>
          <w:rtl/>
        </w:rPr>
        <w:t xml:space="preserve">در سیگنال خواب، معمولاً این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 برای پنجره</w:t>
      </w:r>
      <w:r w:rsidRPr="00323B0F">
        <w:rPr>
          <w:rtl/>
        </w:rPr>
        <w:t>‌ها</w:t>
      </w:r>
      <w:r w:rsidRPr="00323B0F">
        <w:rPr>
          <w:rFonts w:hint="cs"/>
          <w:rtl/>
        </w:rPr>
        <w:t xml:space="preserve">ی 30 </w:t>
      </w:r>
      <w:r w:rsidRPr="00323B0F">
        <w:rPr>
          <w:rtl/>
        </w:rPr>
        <w:t>ثان</w:t>
      </w:r>
      <w:r w:rsidRPr="00323B0F">
        <w:rPr>
          <w:rFonts w:hint="cs"/>
          <w:rtl/>
        </w:rPr>
        <w:t>ی</w:t>
      </w:r>
      <w:r w:rsidRPr="00323B0F">
        <w:rPr>
          <w:rFonts w:hint="eastAsia"/>
          <w:rtl/>
        </w:rPr>
        <w:t>ه‌ا</w:t>
      </w:r>
      <w:r w:rsidRPr="00323B0F">
        <w:rPr>
          <w:rFonts w:hint="cs"/>
          <w:rtl/>
        </w:rPr>
        <w:t xml:space="preserve">ی از آن سیگنال محاسبه </w:t>
      </w:r>
      <w:r w:rsidRPr="00323B0F">
        <w:rPr>
          <w:rtl/>
        </w:rPr>
        <w:t>م</w:t>
      </w:r>
      <w:r w:rsidRPr="00323B0F">
        <w:rPr>
          <w:rFonts w:hint="cs"/>
          <w:rtl/>
        </w:rPr>
        <w:t>ی‌شو</w:t>
      </w:r>
      <w:r w:rsidRPr="00323B0F">
        <w:rPr>
          <w:rFonts w:hint="eastAsia"/>
          <w:rtl/>
        </w:rPr>
        <w:t>د</w:t>
      </w:r>
      <w:r w:rsidRPr="00323B0F">
        <w:rPr>
          <w:rFonts w:hint="cs"/>
          <w:rtl/>
        </w:rPr>
        <w:t xml:space="preserve">. </w:t>
      </w:r>
      <w:r w:rsidRPr="00323B0F">
        <w:rPr>
          <w:rtl/>
        </w:rPr>
        <w:t>به دل</w:t>
      </w:r>
      <w:r w:rsidRPr="00323B0F">
        <w:rPr>
          <w:rFonts w:hint="cs"/>
          <w:rtl/>
        </w:rPr>
        <w:t>ی</w:t>
      </w:r>
      <w:r w:rsidRPr="00323B0F">
        <w:rPr>
          <w:rFonts w:hint="eastAsia"/>
          <w:rtl/>
        </w:rPr>
        <w:t>ل</w:t>
      </w:r>
      <w:r w:rsidRPr="00323B0F">
        <w:rPr>
          <w:rFonts w:hint="cs"/>
          <w:rtl/>
        </w:rPr>
        <w:t xml:space="preserve"> ماهیت سری زمانی این </w:t>
      </w:r>
      <w:r w:rsidRPr="00323B0F">
        <w:rPr>
          <w:rtl/>
        </w:rPr>
        <w:t>س</w:t>
      </w:r>
      <w:r w:rsidRPr="00323B0F">
        <w:rPr>
          <w:rFonts w:hint="cs"/>
          <w:rtl/>
        </w:rPr>
        <w:t>ی</w:t>
      </w:r>
      <w:r w:rsidRPr="00323B0F">
        <w:rPr>
          <w:rFonts w:hint="eastAsia"/>
          <w:rtl/>
        </w:rPr>
        <w:t>گنال‌ها</w:t>
      </w:r>
      <w:r w:rsidRPr="00323B0F">
        <w:rPr>
          <w:rFonts w:hint="cs"/>
          <w:rtl/>
        </w:rPr>
        <w:t xml:space="preserve">، </w:t>
      </w:r>
      <w:r w:rsidRPr="00323B0F">
        <w:rPr>
          <w:rtl/>
        </w:rPr>
        <w:t>م</w:t>
      </w:r>
      <w:r w:rsidRPr="00323B0F">
        <w:rPr>
          <w:rFonts w:hint="cs"/>
          <w:rtl/>
        </w:rPr>
        <w:t>ی‌</w:t>
      </w:r>
      <w:r w:rsidRPr="00323B0F">
        <w:rPr>
          <w:rFonts w:hint="eastAsia"/>
          <w:rtl/>
        </w:rPr>
        <w:t>توان</w:t>
      </w:r>
      <w:r w:rsidRPr="00323B0F">
        <w:rPr>
          <w:rFonts w:hint="cs"/>
          <w:rtl/>
        </w:rPr>
        <w:t xml:space="preserve">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ی متعددی را در </w:t>
      </w:r>
      <w:r w:rsidR="00674CB0">
        <w:rPr>
          <w:rtl/>
        </w:rPr>
        <w:t>حوزة</w:t>
      </w:r>
      <w:r w:rsidRPr="00323B0F">
        <w:rPr>
          <w:rFonts w:hint="cs"/>
          <w:rtl/>
        </w:rPr>
        <w:t xml:space="preserve"> زمان، فرکانس و زما</w:t>
      </w:r>
      <w:r w:rsidRPr="00323B0F">
        <w:rPr>
          <w:rtl/>
        </w:rPr>
        <w:t>ن - ف</w:t>
      </w:r>
      <w:r w:rsidRPr="00323B0F">
        <w:rPr>
          <w:rFonts w:hint="cs"/>
          <w:rtl/>
        </w:rPr>
        <w:t xml:space="preserve">رکانس از آن استخراج کرد. انتخاب </w:t>
      </w:r>
      <w:r w:rsidR="00674CB0">
        <w:rPr>
          <w:rtl/>
        </w:rPr>
        <w:t>به</w:t>
      </w:r>
      <w:r w:rsidR="00674CB0">
        <w:rPr>
          <w:rFonts w:hint="cs"/>
          <w:rtl/>
        </w:rPr>
        <w:t>ی</w:t>
      </w:r>
      <w:r w:rsidR="00674CB0">
        <w:rPr>
          <w:rFonts w:hint="eastAsia"/>
          <w:rtl/>
        </w:rPr>
        <w:t>نة</w:t>
      </w:r>
      <w:r w:rsidRPr="00323B0F">
        <w:rPr>
          <w:rFonts w:hint="cs"/>
          <w:rtl/>
        </w:rPr>
        <w:t xml:space="preserve"> این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ی استخراج شده بسیار اهمیت دارد؛ زیرا از </w:t>
      </w:r>
      <w:r w:rsidRPr="00323B0F">
        <w:rPr>
          <w:rtl/>
        </w:rPr>
        <w:t>پ</w:t>
      </w:r>
      <w:r w:rsidRPr="00323B0F">
        <w:rPr>
          <w:rFonts w:hint="cs"/>
          <w:rtl/>
        </w:rPr>
        <w:t>ی</w:t>
      </w:r>
      <w:r w:rsidRPr="00323B0F">
        <w:rPr>
          <w:rFonts w:hint="eastAsia"/>
          <w:rtl/>
        </w:rPr>
        <w:t>چ</w:t>
      </w:r>
      <w:r w:rsidRPr="00323B0F">
        <w:rPr>
          <w:rFonts w:hint="cs"/>
          <w:rtl/>
        </w:rPr>
        <w:t>ی</w:t>
      </w:r>
      <w:r w:rsidRPr="00323B0F">
        <w:rPr>
          <w:rFonts w:hint="eastAsia"/>
          <w:rtl/>
        </w:rPr>
        <w:t>دگ</w:t>
      </w:r>
      <w:r w:rsidRPr="00323B0F">
        <w:rPr>
          <w:rFonts w:hint="cs"/>
          <w:rtl/>
        </w:rPr>
        <w:t>ی‌</w:t>
      </w:r>
      <w:r w:rsidRPr="00323B0F">
        <w:rPr>
          <w:rFonts w:hint="eastAsia"/>
          <w:rtl/>
        </w:rPr>
        <w:t>ها</w:t>
      </w:r>
      <w:r w:rsidRPr="00323B0F">
        <w:rPr>
          <w:rFonts w:hint="cs"/>
          <w:rtl/>
        </w:rPr>
        <w:t xml:space="preserve">ی محاسباتی </w:t>
      </w:r>
      <w:r w:rsidRPr="00323B0F">
        <w:rPr>
          <w:rtl/>
        </w:rPr>
        <w:t>ب</w:t>
      </w:r>
      <w:r w:rsidRPr="00323B0F">
        <w:rPr>
          <w:rFonts w:hint="cs"/>
          <w:rtl/>
        </w:rPr>
        <w:t>ی‌</w:t>
      </w:r>
      <w:r w:rsidRPr="00323B0F">
        <w:rPr>
          <w:rFonts w:hint="eastAsia"/>
          <w:rtl/>
        </w:rPr>
        <w:t>مورد</w:t>
      </w:r>
      <w:r w:rsidRPr="00323B0F">
        <w:rPr>
          <w:rFonts w:hint="cs"/>
          <w:rtl/>
        </w:rPr>
        <w:t xml:space="preserve"> و بروز خطا در خروجی الگوریتم </w:t>
      </w:r>
      <w:r w:rsidRPr="00323B0F">
        <w:rPr>
          <w:rtl/>
        </w:rPr>
        <w:t>طبقه‌بند</w:t>
      </w:r>
      <w:r w:rsidRPr="00323B0F">
        <w:rPr>
          <w:rFonts w:hint="cs"/>
          <w:rtl/>
        </w:rPr>
        <w:t xml:space="preserve">ی جلوگیری </w:t>
      </w:r>
      <w:r w:rsidRPr="00323B0F">
        <w:rPr>
          <w:rtl/>
        </w:rPr>
        <w:t>م</w:t>
      </w:r>
      <w:r w:rsidRPr="00323B0F">
        <w:rPr>
          <w:rFonts w:hint="cs"/>
          <w:rtl/>
        </w:rPr>
        <w:t>ی‌</w:t>
      </w:r>
      <w:r w:rsidRPr="00323B0F">
        <w:rPr>
          <w:rFonts w:hint="eastAsia"/>
          <w:rtl/>
        </w:rPr>
        <w:t>کند</w:t>
      </w:r>
      <w:r w:rsidRPr="00323B0F">
        <w:rPr>
          <w:rFonts w:hint="cs"/>
          <w:rtl/>
        </w:rPr>
        <w:t xml:space="preserve">. </w:t>
      </w:r>
      <w:r w:rsidRPr="00323B0F">
        <w:rPr>
          <w:rtl/>
        </w:rPr>
        <w:t>در مطالعات گذشته، 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ی</w:t>
      </w:r>
      <w:r w:rsidRPr="00323B0F">
        <w:rPr>
          <w:rtl/>
        </w:rPr>
        <w:t xml:space="preserve"> </w:t>
      </w:r>
      <w:r w:rsidRPr="00323B0F">
        <w:rPr>
          <w:rFonts w:hint="cs"/>
          <w:rtl/>
        </w:rPr>
        <w:t xml:space="preserve">متعددی از </w:t>
      </w:r>
      <w:r w:rsidRPr="00323B0F">
        <w:rPr>
          <w:rtl/>
        </w:rPr>
        <w:t>س</w:t>
      </w:r>
      <w:r w:rsidRPr="00323B0F">
        <w:rPr>
          <w:rFonts w:hint="cs"/>
          <w:rtl/>
        </w:rPr>
        <w:t>ی</w:t>
      </w:r>
      <w:r w:rsidRPr="00323B0F">
        <w:rPr>
          <w:rFonts w:hint="eastAsia"/>
          <w:rtl/>
        </w:rPr>
        <w:t>گنال‌ها</w:t>
      </w:r>
      <w:r w:rsidRPr="00323B0F">
        <w:rPr>
          <w:rFonts w:hint="cs"/>
          <w:rtl/>
        </w:rPr>
        <w:t>ی حیاتی</w:t>
      </w:r>
      <w:r w:rsidRPr="00323B0F">
        <w:rPr>
          <w:rtl/>
        </w:rPr>
        <w:t xml:space="preserve"> توسط تعداد ز</w:t>
      </w:r>
      <w:r w:rsidRPr="00323B0F">
        <w:rPr>
          <w:rFonts w:hint="cs"/>
          <w:rtl/>
        </w:rPr>
        <w:t>ی</w:t>
      </w:r>
      <w:r w:rsidRPr="00323B0F">
        <w:rPr>
          <w:rFonts w:hint="eastAsia"/>
          <w:rtl/>
        </w:rPr>
        <w:t>اد</w:t>
      </w:r>
      <w:r w:rsidRPr="00323B0F">
        <w:rPr>
          <w:rFonts w:hint="cs"/>
          <w:rtl/>
        </w:rPr>
        <w:t>ی</w:t>
      </w:r>
      <w:r w:rsidRPr="00323B0F">
        <w:rPr>
          <w:rtl/>
        </w:rPr>
        <w:t xml:space="preserve"> از محقق</w:t>
      </w:r>
      <w:r w:rsidRPr="00323B0F">
        <w:rPr>
          <w:rFonts w:hint="cs"/>
          <w:rtl/>
        </w:rPr>
        <w:t>ی</w:t>
      </w:r>
      <w:r w:rsidRPr="00323B0F">
        <w:rPr>
          <w:rFonts w:hint="eastAsia"/>
          <w:rtl/>
        </w:rPr>
        <w:t>ن</w:t>
      </w:r>
      <w:r w:rsidRPr="00323B0F">
        <w:rPr>
          <w:rtl/>
        </w:rPr>
        <w:t xml:space="preserve"> استخراج و مطالعه شده است. </w:t>
      </w:r>
    </w:p>
    <w:p w14:paraId="18E5B321" w14:textId="101FECDD" w:rsidR="002176EB" w:rsidRDefault="0003547E" w:rsidP="002176EB">
      <w:pPr>
        <w:rPr>
          <w:rtl/>
        </w:rPr>
      </w:pPr>
      <w:r w:rsidRPr="0003547E">
        <w:rPr>
          <w:rtl/>
        </w:rPr>
        <w:t>روش‌ها</w:t>
      </w:r>
      <w:r w:rsidRPr="0003547E">
        <w:rPr>
          <w:rFonts w:hint="cs"/>
          <w:rtl/>
        </w:rPr>
        <w:t>ی</w:t>
      </w:r>
      <w:r w:rsidRPr="0003547E">
        <w:rPr>
          <w:rtl/>
        </w:rPr>
        <w:t xml:space="preserve"> امت</w:t>
      </w:r>
      <w:r w:rsidRPr="0003547E">
        <w:rPr>
          <w:rFonts w:hint="cs"/>
          <w:rtl/>
        </w:rPr>
        <w:t>ی</w:t>
      </w:r>
      <w:r w:rsidRPr="0003547E">
        <w:rPr>
          <w:rFonts w:hint="eastAsia"/>
          <w:rtl/>
        </w:rPr>
        <w:t>ازده</w:t>
      </w:r>
      <w:r w:rsidRPr="0003547E">
        <w:rPr>
          <w:rFonts w:hint="cs"/>
          <w:rtl/>
        </w:rPr>
        <w:t>ی</w:t>
      </w:r>
      <w:r w:rsidRPr="0003547E">
        <w:rPr>
          <w:rtl/>
        </w:rPr>
        <w:t xml:space="preserve"> را</w:t>
      </w:r>
      <w:r w:rsidRPr="0003547E">
        <w:rPr>
          <w:rFonts w:hint="cs"/>
          <w:rtl/>
        </w:rPr>
        <w:t>ی</w:t>
      </w:r>
      <w:r w:rsidRPr="0003547E">
        <w:rPr>
          <w:rFonts w:hint="eastAsia"/>
          <w:rtl/>
        </w:rPr>
        <w:t>انه‌ا</w:t>
      </w:r>
      <w:r w:rsidRPr="0003547E">
        <w:rPr>
          <w:rFonts w:hint="cs"/>
          <w:rtl/>
        </w:rPr>
        <w:t>ی</w:t>
      </w:r>
      <w:r w:rsidRPr="0003547E">
        <w:rPr>
          <w:rtl/>
        </w:rPr>
        <w:t xml:space="preserve"> </w:t>
      </w:r>
      <w:r w:rsidR="00841996">
        <w:rPr>
          <w:rFonts w:hint="cs"/>
          <w:rtl/>
        </w:rPr>
        <w:t xml:space="preserve">مراحل </w:t>
      </w:r>
      <w:r w:rsidRPr="0003547E">
        <w:rPr>
          <w:rtl/>
        </w:rPr>
        <w:t>خواب معمولاً مستلزم آستانه‌گذار</w:t>
      </w:r>
      <w:r w:rsidRPr="0003547E">
        <w:rPr>
          <w:rFonts w:hint="cs"/>
          <w:rtl/>
        </w:rPr>
        <w:t>ی</w:t>
      </w:r>
      <w:r w:rsidRPr="0003547E">
        <w:rPr>
          <w:rtl/>
        </w:rPr>
        <w:t xml:space="preserve"> توان ط</w:t>
      </w:r>
      <w:r w:rsidRPr="0003547E">
        <w:rPr>
          <w:rFonts w:hint="cs"/>
          <w:rtl/>
        </w:rPr>
        <w:t>ی</w:t>
      </w:r>
      <w:r w:rsidRPr="0003547E">
        <w:rPr>
          <w:rFonts w:hint="eastAsia"/>
          <w:rtl/>
        </w:rPr>
        <w:t>ف</w:t>
      </w:r>
      <w:r w:rsidRPr="0003547E">
        <w:rPr>
          <w:rFonts w:hint="cs"/>
          <w:rtl/>
        </w:rPr>
        <w:t>ی</w:t>
      </w:r>
      <w:r w:rsidRPr="0003547E">
        <w:rPr>
          <w:rtl/>
        </w:rPr>
        <w:t xml:space="preserve"> باندها</w:t>
      </w:r>
      <w:r w:rsidRPr="0003547E">
        <w:rPr>
          <w:rFonts w:hint="cs"/>
          <w:rtl/>
        </w:rPr>
        <w:t>ی</w:t>
      </w:r>
      <w:r w:rsidRPr="0003547E">
        <w:rPr>
          <w:rtl/>
        </w:rPr>
        <w:t xml:space="preserve"> فرکانس</w:t>
      </w:r>
      <w:r w:rsidRPr="0003547E">
        <w:rPr>
          <w:rFonts w:hint="cs"/>
          <w:rtl/>
        </w:rPr>
        <w:t>ی</w:t>
      </w:r>
      <w:r w:rsidRPr="0003547E">
        <w:rPr>
          <w:rtl/>
        </w:rPr>
        <w:t xml:space="preserve"> و طبقه‌بند</w:t>
      </w:r>
      <w:r w:rsidRPr="0003547E">
        <w:rPr>
          <w:rFonts w:hint="cs"/>
          <w:rtl/>
        </w:rPr>
        <w:t>ی</w:t>
      </w:r>
      <w:r w:rsidRPr="0003547E">
        <w:rPr>
          <w:rtl/>
        </w:rPr>
        <w:t xml:space="preserve"> خط</w:t>
      </w:r>
      <w:r w:rsidRPr="0003547E">
        <w:rPr>
          <w:rFonts w:hint="cs"/>
          <w:rtl/>
        </w:rPr>
        <w:t>ی</w:t>
      </w:r>
      <w:r w:rsidRPr="0003547E">
        <w:rPr>
          <w:rtl/>
        </w:rPr>
        <w:t xml:space="preserve"> مرسوم، مانند آنال</w:t>
      </w:r>
      <w:r w:rsidRPr="0003547E">
        <w:rPr>
          <w:rFonts w:hint="cs"/>
          <w:rtl/>
        </w:rPr>
        <w:t>ی</w:t>
      </w:r>
      <w:r w:rsidRPr="0003547E">
        <w:rPr>
          <w:rFonts w:hint="eastAsia"/>
          <w:rtl/>
        </w:rPr>
        <w:t>ز</w:t>
      </w:r>
      <w:r w:rsidRPr="0003547E">
        <w:rPr>
          <w:rtl/>
        </w:rPr>
        <w:t xml:space="preserve"> تفک</w:t>
      </w:r>
      <w:r w:rsidRPr="0003547E">
        <w:rPr>
          <w:rFonts w:hint="cs"/>
          <w:rtl/>
        </w:rPr>
        <w:t>ی</w:t>
      </w:r>
      <w:r w:rsidRPr="0003547E">
        <w:rPr>
          <w:rFonts w:hint="eastAsia"/>
          <w:rtl/>
        </w:rPr>
        <w:t>ک</w:t>
      </w:r>
      <w:r w:rsidRPr="0003547E">
        <w:rPr>
          <w:rtl/>
        </w:rPr>
        <w:t xml:space="preserve"> خط</w:t>
      </w:r>
      <w:r w:rsidRPr="0003547E">
        <w:rPr>
          <w:rFonts w:hint="cs"/>
          <w:rtl/>
        </w:rPr>
        <w:t>ی</w:t>
      </w:r>
      <w:r>
        <w:rPr>
          <w:rStyle w:val="FootnoteReference"/>
          <w:rtl/>
        </w:rPr>
        <w:footnoteReference w:id="57"/>
      </w:r>
      <w:r w:rsidRPr="0003547E">
        <w:rPr>
          <w:rtl/>
        </w:rPr>
        <w:t xml:space="preserve"> است</w:t>
      </w:r>
      <w:r>
        <w:rPr>
          <w:rFonts w:hint="cs"/>
          <w:rtl/>
        </w:rPr>
        <w:t>. همچنین</w:t>
      </w:r>
      <w:r w:rsidRPr="0003547E">
        <w:rPr>
          <w:rtl/>
        </w:rPr>
        <w:t xml:space="preserve"> علاوه بر رو</w:t>
      </w:r>
      <w:r w:rsidRPr="0003547E">
        <w:rPr>
          <w:rFonts w:hint="cs"/>
          <w:rtl/>
        </w:rPr>
        <w:t>ی</w:t>
      </w:r>
      <w:r w:rsidRPr="0003547E">
        <w:rPr>
          <w:rFonts w:hint="eastAsia"/>
          <w:rtl/>
        </w:rPr>
        <w:t>کردها</w:t>
      </w:r>
      <w:r w:rsidRPr="0003547E">
        <w:rPr>
          <w:rFonts w:hint="cs"/>
          <w:rtl/>
        </w:rPr>
        <w:t>ی</w:t>
      </w:r>
      <w:r w:rsidRPr="0003547E">
        <w:rPr>
          <w:rtl/>
        </w:rPr>
        <w:t xml:space="preserve"> سنت</w:t>
      </w:r>
      <w:r w:rsidRPr="0003547E">
        <w:rPr>
          <w:rFonts w:hint="cs"/>
          <w:rtl/>
        </w:rPr>
        <w:t>ی</w:t>
      </w:r>
      <w:r w:rsidRPr="0003547E">
        <w:rPr>
          <w:rFonts w:hint="eastAsia"/>
          <w:rtl/>
        </w:rPr>
        <w:t>،</w:t>
      </w:r>
      <w:r w:rsidRPr="0003547E">
        <w:rPr>
          <w:rtl/>
        </w:rPr>
        <w:t xml:space="preserve"> برخ</w:t>
      </w:r>
      <w:r w:rsidRPr="0003547E">
        <w:rPr>
          <w:rFonts w:hint="cs"/>
          <w:rtl/>
        </w:rPr>
        <w:t>ی</w:t>
      </w:r>
      <w:r w:rsidRPr="0003547E">
        <w:rPr>
          <w:rtl/>
        </w:rPr>
        <w:t xml:space="preserve"> مطالعات جد</w:t>
      </w:r>
      <w:r w:rsidRPr="0003547E">
        <w:rPr>
          <w:rFonts w:hint="cs"/>
          <w:rtl/>
        </w:rPr>
        <w:t>ی</w:t>
      </w:r>
      <w:r w:rsidRPr="0003547E">
        <w:rPr>
          <w:rFonts w:hint="eastAsia"/>
          <w:rtl/>
        </w:rPr>
        <w:t>دتر</w:t>
      </w:r>
      <w:r w:rsidRPr="0003547E">
        <w:rPr>
          <w:rtl/>
        </w:rPr>
        <w:t xml:space="preserve"> از رو</w:t>
      </w:r>
      <w:r w:rsidRPr="0003547E">
        <w:rPr>
          <w:rFonts w:hint="eastAsia"/>
          <w:rtl/>
        </w:rPr>
        <w:t>ش‌ها</w:t>
      </w:r>
      <w:r w:rsidRPr="0003547E">
        <w:rPr>
          <w:rFonts w:hint="cs"/>
          <w:rtl/>
        </w:rPr>
        <w:t>ی</w:t>
      </w:r>
      <w:r w:rsidRPr="0003547E">
        <w:rPr>
          <w:rtl/>
        </w:rPr>
        <w:t xml:space="preserve"> س</w:t>
      </w:r>
      <w:r w:rsidRPr="0003547E">
        <w:rPr>
          <w:rFonts w:hint="cs"/>
          <w:rtl/>
        </w:rPr>
        <w:t>ی</w:t>
      </w:r>
      <w:r w:rsidRPr="0003547E">
        <w:rPr>
          <w:rFonts w:hint="eastAsia"/>
          <w:rtl/>
        </w:rPr>
        <w:t>ستم‌ها</w:t>
      </w:r>
      <w:r w:rsidRPr="0003547E">
        <w:rPr>
          <w:rFonts w:hint="cs"/>
          <w:rtl/>
        </w:rPr>
        <w:t>ی</w:t>
      </w:r>
      <w:r w:rsidRPr="0003547E">
        <w:rPr>
          <w:rtl/>
        </w:rPr>
        <w:t xml:space="preserve"> د</w:t>
      </w:r>
      <w:r w:rsidRPr="0003547E">
        <w:rPr>
          <w:rFonts w:hint="cs"/>
          <w:rtl/>
        </w:rPr>
        <w:t>ی</w:t>
      </w:r>
      <w:r w:rsidRPr="0003547E">
        <w:rPr>
          <w:rFonts w:hint="eastAsia"/>
          <w:rtl/>
        </w:rPr>
        <w:t>نام</w:t>
      </w:r>
      <w:r w:rsidRPr="0003547E">
        <w:rPr>
          <w:rFonts w:hint="cs"/>
          <w:rtl/>
        </w:rPr>
        <w:t>ی</w:t>
      </w:r>
      <w:r w:rsidRPr="0003547E">
        <w:rPr>
          <w:rFonts w:hint="eastAsia"/>
          <w:rtl/>
        </w:rPr>
        <w:t>ک</w:t>
      </w:r>
      <w:r w:rsidRPr="0003547E">
        <w:rPr>
          <w:rFonts w:hint="cs"/>
          <w:rtl/>
        </w:rPr>
        <w:t>ی</w:t>
      </w:r>
      <w:r w:rsidRPr="0003547E">
        <w:rPr>
          <w:rtl/>
        </w:rPr>
        <w:t xml:space="preserve"> غ</w:t>
      </w:r>
      <w:r w:rsidRPr="0003547E">
        <w:rPr>
          <w:rFonts w:hint="cs"/>
          <w:rtl/>
        </w:rPr>
        <w:t>ی</w:t>
      </w:r>
      <w:r w:rsidRPr="0003547E">
        <w:rPr>
          <w:rFonts w:hint="eastAsia"/>
          <w:rtl/>
        </w:rPr>
        <w:t>رخط</w:t>
      </w:r>
      <w:r w:rsidRPr="0003547E">
        <w:rPr>
          <w:rFonts w:hint="cs"/>
          <w:rtl/>
        </w:rPr>
        <w:t>ی</w:t>
      </w:r>
      <w:r w:rsidRPr="0003547E">
        <w:rPr>
          <w:rFonts w:hint="eastAsia"/>
          <w:rtl/>
        </w:rPr>
        <w:t>،</w:t>
      </w:r>
      <w:r w:rsidRPr="0003547E">
        <w:rPr>
          <w:rtl/>
        </w:rPr>
        <w:t xml:space="preserve"> شبکه‌ها</w:t>
      </w:r>
      <w:r w:rsidRPr="0003547E">
        <w:rPr>
          <w:rFonts w:hint="cs"/>
          <w:rtl/>
        </w:rPr>
        <w:t>ی</w:t>
      </w:r>
      <w:r w:rsidRPr="0003547E">
        <w:rPr>
          <w:rtl/>
        </w:rPr>
        <w:t xml:space="preserve"> عصب</w:t>
      </w:r>
      <w:r w:rsidRPr="0003547E">
        <w:rPr>
          <w:rFonts w:hint="cs"/>
          <w:rtl/>
        </w:rPr>
        <w:t>ی</w:t>
      </w:r>
      <w:r w:rsidRPr="0003547E">
        <w:rPr>
          <w:rtl/>
        </w:rPr>
        <w:t xml:space="preserve"> مصنوع</w:t>
      </w:r>
      <w:r w:rsidRPr="0003547E">
        <w:rPr>
          <w:rFonts w:hint="cs"/>
          <w:rtl/>
        </w:rPr>
        <w:t>ی</w:t>
      </w:r>
      <w:r w:rsidRPr="0003547E">
        <w:rPr>
          <w:rtl/>
        </w:rPr>
        <w:t xml:space="preserve"> و تشخ</w:t>
      </w:r>
      <w:r w:rsidRPr="0003547E">
        <w:rPr>
          <w:rFonts w:hint="cs"/>
          <w:rtl/>
        </w:rPr>
        <w:t>ی</w:t>
      </w:r>
      <w:r w:rsidRPr="0003547E">
        <w:rPr>
          <w:rFonts w:hint="eastAsia"/>
          <w:rtl/>
        </w:rPr>
        <w:t>ص</w:t>
      </w:r>
      <w:r w:rsidRPr="0003547E">
        <w:rPr>
          <w:rtl/>
        </w:rPr>
        <w:t xml:space="preserve"> شکل موج توسط الگور</w:t>
      </w:r>
      <w:r w:rsidRPr="0003547E">
        <w:rPr>
          <w:rFonts w:hint="cs"/>
          <w:rtl/>
        </w:rPr>
        <w:t>ی</w:t>
      </w:r>
      <w:r w:rsidRPr="0003547E">
        <w:rPr>
          <w:rFonts w:hint="eastAsia"/>
          <w:rtl/>
        </w:rPr>
        <w:t>تم‌ها</w:t>
      </w:r>
      <w:r w:rsidRPr="0003547E">
        <w:rPr>
          <w:rFonts w:hint="cs"/>
          <w:rtl/>
        </w:rPr>
        <w:t>ی</w:t>
      </w:r>
      <w:r w:rsidRPr="0003547E">
        <w:rPr>
          <w:rtl/>
        </w:rPr>
        <w:t xml:space="preserve"> مختلف تشخ</w:t>
      </w:r>
      <w:r w:rsidRPr="0003547E">
        <w:rPr>
          <w:rFonts w:hint="cs"/>
          <w:rtl/>
        </w:rPr>
        <w:t>ی</w:t>
      </w:r>
      <w:r w:rsidRPr="0003547E">
        <w:rPr>
          <w:rFonts w:hint="eastAsia"/>
          <w:rtl/>
        </w:rPr>
        <w:t>ص</w:t>
      </w:r>
      <w:r w:rsidRPr="0003547E">
        <w:rPr>
          <w:rtl/>
        </w:rPr>
        <w:t xml:space="preserve"> الگو استفاده م</w:t>
      </w:r>
      <w:r w:rsidRPr="0003547E">
        <w:rPr>
          <w:rFonts w:hint="cs"/>
          <w:rtl/>
        </w:rPr>
        <w:t>ی‌</w:t>
      </w:r>
      <w:r w:rsidRPr="0003547E">
        <w:rPr>
          <w:rFonts w:hint="eastAsia"/>
          <w:rtl/>
        </w:rPr>
        <w:t>کنند</w:t>
      </w:r>
      <w:r w:rsidR="0053443F">
        <w:rPr>
          <w:rFonts w:hint="cs"/>
          <w:rtl/>
        </w:rPr>
        <w:t xml:space="preserve"> </w:t>
      </w:r>
      <w:r w:rsidR="0053443F">
        <w:rPr>
          <w:rtl/>
        </w:rPr>
        <w:fldChar w:fldCharType="begin"/>
      </w:r>
      <w:r w:rsidR="00FB18BC">
        <w:rPr>
          <w:rFonts w:cs="Times New Roman"/>
          <w:rtl/>
        </w:rPr>
        <w:instrText xml:space="preserve"> </w:instrText>
      </w:r>
      <w:r w:rsidR="00FB18BC">
        <w:rPr>
          <w:rFonts w:cs="Times New Roman"/>
        </w:rPr>
        <w:instrText>ADDIN ZOTERO_ITEM CSL_CITATION {"citationID":"oAhthWc6","properties":{"formattedCitation":"[21]\\uc0\\u8211{}[23]","plainCitation":"[21]–[23]","noteIndex":0},"citationItems":[{"id":456,"uris":["http://zotero.org/users/local/23Uy3QXV/items/9FU9UZQU"],"itemData":{"id":456,"type":"article-journal","abstract":"The main difficulties in reliable automated detection of the K-complex wave in EEG are its close similarity to other waves and the lack of specific characterization criteria. We present a feature-based</w:instrText>
      </w:r>
      <w:r w:rsidR="00FB18BC">
        <w:rPr>
          <w:rFonts w:cs="Times New Roman"/>
          <w:rtl/>
        </w:rPr>
        <w:instrText xml:space="preserve"> </w:instrText>
      </w:r>
      <w:r w:rsidR="00FB18BC">
        <w:rPr>
          <w:rFonts w:cs="Times New Roman"/>
        </w:rPr>
        <w:instrText>detection approach using neural networks that provides good agreement with visual K-complex recognition: a sensitivity of 90% is obtained with about 8% false positives. The respective contribution of the features and that of the neural network is demonstrated by comparing the results to those obtained with i) raw EEG data presented to neural networks, and ii) features presented to Fisher's linear discriminant.","container-title":"IEEE transactions on bio-medical engineering","DOI":"10.1109/10.184707","ISSN":"0018-9294","issue":"12","journalAbbreviation":"IEEE Trans Biomed Eng","language":"eng","note":"PMID: 1487294","page":"1305-1310","source":"PubMed","title":"Feature-based detection of the K-complex wave in the human electroencephalogram using neural networks","volume":"39","author":[{"family":"Bankman","given":"I. N."},{"family":"Sigillito","given":"V. G."},{"family":"Wise","given":"R. A."},{"family":"Smith","given":"P. L."}],"issued":{"date-parts":[["1992",12]]}}},{"id":458,"uris":["http://zotero.org</w:instrText>
      </w:r>
      <w:r w:rsidR="00FB18BC">
        <w:rPr>
          <w:rFonts w:cs="Times New Roman"/>
          <w:rtl/>
        </w:rPr>
        <w:instrText>/</w:instrText>
      </w:r>
      <w:r w:rsidR="00FB18BC">
        <w:rPr>
          <w:rFonts w:cs="Times New Roman"/>
        </w:rPr>
        <w:instrText>users/local/23Uy3QXV/items/BU3WCDJM"],"itemData":{"id":458,"type":"article-journal","abstract":"Since its discovery some 50 years ago, the electro-encephalogram (EEG) has formed the basis for classification of sleep into several stages, either laboriously performed by visual examination of the EEG and related signals or, more recently, by automated techniques. Both visual scoring and most automated analyses are highly subjective and rely on application of a predefined set of rules. A method of analysing</w:instrText>
      </w:r>
      <w:r w:rsidR="00FB18BC">
        <w:rPr>
          <w:rFonts w:cs="Times New Roman"/>
          <w:rtl/>
        </w:rPr>
        <w:instrText xml:space="preserve"> </w:instrText>
      </w:r>
      <w:r w:rsidR="00FB18BC">
        <w:rPr>
          <w:rFonts w:cs="Times New Roman"/>
        </w:rPr>
        <w:instrText>the EEG which requires no such application of rules and aims to give some indication of the dynamics of sleep in humans is proposed in the paper.","container-title":"Medical &amp; Biological Engineering &amp; Computing","DOI":"10.1007/BF02457830","ISSN":"0140-011</w:instrText>
      </w:r>
      <w:r w:rsidR="00FB18BC">
        <w:rPr>
          <w:rFonts w:cs="Times New Roman"/>
          <w:rtl/>
        </w:rPr>
        <w:instrText>8","</w:instrText>
      </w:r>
      <w:r w:rsidR="00FB18BC">
        <w:rPr>
          <w:rFonts w:cs="Times New Roman"/>
        </w:rPr>
        <w:instrText>issue":"5","journalAbbreviation":"Med Biol Eng Comput","language":"eng","note":"PMID: 1293442","page":"509-517","source":"PubMed","title":"New method of automated sleep quantification","volume":"30","author":[{"family":"Roberts","given":"S."},{"family</w:instrText>
      </w:r>
      <w:r w:rsidR="00FB18BC">
        <w:rPr>
          <w:rFonts w:cs="Times New Roman"/>
          <w:rtl/>
        </w:rPr>
        <w:instrText>":"</w:instrText>
      </w:r>
      <w:r w:rsidR="00FB18BC">
        <w:rPr>
          <w:rFonts w:cs="Times New Roman"/>
        </w:rPr>
        <w:instrText>Tarassenko","given":"L."}],"issued":{"date-parts":[["1992",9]]}}},{"id":460,"uris":["http://zotero.org/users/local/23Uy3QXV/items/A6PGZ8EW"],"itemData":{"id":460,"type":"article-journal","abstract":"In psychiatry, the sleep stage is one of the most important evidence for diagnosing mental disease. However, doctors require much labor and skill for diagnosis, so a quantitative and objective method is required for more accurate diagnosis since it depends on the doctor's experience. For this reason, an automatic diagnosis system must be developed. In this paper, we propose a new type of neural network (NN) model referred to as a sleep electroencephalogram (EEG) recognition neural network (SRNN) which enables us to detect several kinds of important characteristic waves in sleep EEG which are necessary for diagnosing sleep stages. Experimental results indicate that the proposed NN model was much more capable than other conventional methods for detecting characteristic waves.","container-title":"IEEE transactions on bio-medical engineering","DOI":"10.1109/10.827301","ISSN":"0018-9294","issue":"3","journalAbbreviation":"IEEE Trans Biomed Eng","language":"eng","note":"PMID: 10743779","page":"369-379","source":"PubMed","title":"Detection of characteristic waves</w:instrText>
      </w:r>
      <w:r w:rsidR="00FB18BC">
        <w:rPr>
          <w:rFonts w:cs="Times New Roman"/>
          <w:rtl/>
        </w:rPr>
        <w:instrText xml:space="preserve"> </w:instrText>
      </w:r>
      <w:r w:rsidR="00FB18BC">
        <w:rPr>
          <w:rFonts w:cs="Times New Roman"/>
        </w:rPr>
        <w:instrText>of sleep EEG by neural network analysis","volume":"47","author":[{"family":"Shimada","given":"T."},{"family":"Shiina","given":"T."},{"family":"Saito","given":"Y."}],"issued":{"date-parts":[["2000",3]]}}}],"schema":"https://github.com/citation-style-language/schema/raw/master/csl-citation.json</w:instrText>
      </w:r>
      <w:r w:rsidR="00FB18BC">
        <w:rPr>
          <w:rFonts w:cs="Times New Roman"/>
          <w:rtl/>
        </w:rPr>
        <w:instrText xml:space="preserve">"} </w:instrText>
      </w:r>
      <w:r w:rsidR="0053443F">
        <w:rPr>
          <w:rtl/>
        </w:rPr>
        <w:fldChar w:fldCharType="separate"/>
      </w:r>
      <w:r w:rsidR="00FB18BC" w:rsidRPr="00FB18BC">
        <w:rPr>
          <w:rFonts w:ascii="Times New Roman" w:cs="Times New Roman"/>
        </w:rPr>
        <w:t>[21]</w:t>
      </w:r>
      <w:r w:rsidR="00FB18BC" w:rsidRPr="00FB18BC">
        <w:rPr>
          <w:rFonts w:ascii="Times New Roman" w:cs="Times New Roman"/>
        </w:rPr>
        <w:t>–</w:t>
      </w:r>
      <w:r w:rsidR="00FB18BC" w:rsidRPr="00FB18BC">
        <w:rPr>
          <w:rFonts w:ascii="Times New Roman" w:cs="Times New Roman"/>
        </w:rPr>
        <w:t>[23]</w:t>
      </w:r>
      <w:r w:rsidR="0053443F">
        <w:rPr>
          <w:rtl/>
        </w:rPr>
        <w:fldChar w:fldCharType="end"/>
      </w:r>
      <w:r>
        <w:rPr>
          <w:rFonts w:hint="cs"/>
          <w:rtl/>
        </w:rPr>
        <w:t>.</w:t>
      </w:r>
    </w:p>
    <w:p w14:paraId="4FC51DE8" w14:textId="77777777" w:rsidR="00643FAC" w:rsidRDefault="00643FAC" w:rsidP="00AF329E"/>
    <w:p w14:paraId="7B78D885" w14:textId="63864C60" w:rsidR="00643FAC" w:rsidRDefault="00323B0F" w:rsidP="00AF329E">
      <w:pPr>
        <w:rPr>
          <w:rtl/>
        </w:rPr>
      </w:pPr>
      <w:r w:rsidRPr="00323B0F">
        <w:rPr>
          <w:rFonts w:hint="cs"/>
          <w:rtl/>
        </w:rPr>
        <w:lastRenderedPageBreak/>
        <w:t>در این راستا، کراکوفسکا</w:t>
      </w:r>
      <w:r w:rsidRPr="00323B0F">
        <w:rPr>
          <w:vertAlign w:val="superscript"/>
          <w:rtl/>
        </w:rPr>
        <w:footnoteReference w:id="58"/>
      </w:r>
      <w:r w:rsidRPr="00323B0F">
        <w:rPr>
          <w:rFonts w:hint="cs"/>
          <w:rtl/>
        </w:rPr>
        <w:t xml:space="preserve"> و همکاران </w:t>
      </w:r>
      <w:r w:rsidRPr="00323B0F">
        <w:rPr>
          <w:rtl/>
        </w:rPr>
        <w:t>کوش</w:t>
      </w:r>
      <w:r w:rsidRPr="00323B0F">
        <w:rPr>
          <w:rFonts w:hint="cs"/>
          <w:rtl/>
        </w:rPr>
        <w:t>ی</w:t>
      </w:r>
      <w:r w:rsidRPr="00323B0F">
        <w:rPr>
          <w:rFonts w:hint="eastAsia"/>
          <w:rtl/>
        </w:rPr>
        <w:t>ده‌اند</w:t>
      </w:r>
      <w:r w:rsidRPr="00323B0F">
        <w:rPr>
          <w:rFonts w:hint="cs"/>
          <w:rtl/>
        </w:rPr>
        <w:t xml:space="preserve"> که</w:t>
      </w:r>
      <w:r w:rsidR="00643FAC">
        <w:rPr>
          <w:rFonts w:hint="cs"/>
          <w:rtl/>
        </w:rPr>
        <w:t xml:space="preserve"> ابتدا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00643FAC">
        <w:rPr>
          <w:rFonts w:hint="cs"/>
          <w:rtl/>
        </w:rPr>
        <w:t xml:space="preserve"> متفاوتی را برای </w:t>
      </w:r>
      <w:r w:rsidR="001E589B">
        <w:rPr>
          <w:rFonts w:hint="cs"/>
          <w:rtl/>
        </w:rPr>
        <w:t>سیگنال‌های</w:t>
      </w:r>
      <w:r w:rsidR="00643FAC">
        <w:rPr>
          <w:rFonts w:hint="cs"/>
          <w:rtl/>
        </w:rPr>
        <w:t xml:space="preserve"> الکتروانسفالوگرام محاسبه کنند و سپس</w:t>
      </w:r>
      <w:r w:rsidRPr="00323B0F">
        <w:rPr>
          <w:rFonts w:hint="cs"/>
          <w:rtl/>
        </w:rPr>
        <w:t xml:space="preserve"> با استخراج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یی</w:t>
      </w:r>
      <w:r w:rsidRPr="00323B0F">
        <w:rPr>
          <w:rFonts w:hint="cs"/>
          <w:rtl/>
        </w:rPr>
        <w:t xml:space="preserve"> از سیگنال </w:t>
      </w:r>
      <w:r w:rsidRPr="00323B0F">
        <w:rPr>
          <w:rtl/>
        </w:rPr>
        <w:t>پل</w:t>
      </w:r>
      <w:r w:rsidRPr="00323B0F">
        <w:rPr>
          <w:rFonts w:hint="cs"/>
          <w:rtl/>
        </w:rPr>
        <w:t>ی‌</w:t>
      </w:r>
      <w:r w:rsidRPr="00323B0F">
        <w:rPr>
          <w:rFonts w:hint="eastAsia"/>
          <w:rtl/>
        </w:rPr>
        <w:t>سومنوگرا</w:t>
      </w:r>
      <w:r w:rsidRPr="00323B0F">
        <w:rPr>
          <w:rFonts w:hint="cs"/>
          <w:rtl/>
        </w:rPr>
        <w:t>فی</w:t>
      </w:r>
      <w:r w:rsidRPr="00323B0F">
        <w:t xml:space="preserve"> </w:t>
      </w:r>
      <w:r w:rsidRPr="00323B0F">
        <w:rPr>
          <w:rFonts w:hint="cs"/>
          <w:rtl/>
        </w:rPr>
        <w:t>(</w:t>
      </w:r>
      <w:r w:rsidRPr="00323B0F">
        <w:t>PSG</w:t>
      </w:r>
      <w:r w:rsidRPr="00323B0F">
        <w:rPr>
          <w:rFonts w:hint="cs"/>
          <w:rtl/>
        </w:rPr>
        <w:t>)</w:t>
      </w:r>
      <w:r w:rsidRPr="00323B0F">
        <w:rPr>
          <w:vertAlign w:val="superscript"/>
          <w:rtl/>
        </w:rPr>
        <w:footnoteReference w:id="59"/>
      </w:r>
      <w:r w:rsidRPr="00323B0F">
        <w:t xml:space="preserve"> </w:t>
      </w:r>
      <w:r w:rsidRPr="00323B0F">
        <w:rPr>
          <w:rFonts w:hint="cs"/>
          <w:rtl/>
        </w:rPr>
        <w:t xml:space="preserve">دقت </w:t>
      </w:r>
      <w:r w:rsidRPr="00323B0F">
        <w:rPr>
          <w:rtl/>
        </w:rPr>
        <w:t>طبقه‌بند</w:t>
      </w:r>
      <w:r w:rsidRPr="00323B0F">
        <w:rPr>
          <w:rFonts w:hint="cs"/>
          <w:rtl/>
        </w:rPr>
        <w:t xml:space="preserve">ی را در </w:t>
      </w:r>
      <w:r w:rsidRPr="00323B0F">
        <w:rPr>
          <w:rtl/>
        </w:rPr>
        <w:t>الگور</w:t>
      </w:r>
      <w:r w:rsidRPr="00323B0F">
        <w:rPr>
          <w:rFonts w:hint="cs"/>
          <w:rtl/>
        </w:rPr>
        <w:t>ی</w:t>
      </w:r>
      <w:r w:rsidRPr="00323B0F">
        <w:rPr>
          <w:rFonts w:hint="eastAsia"/>
          <w:rtl/>
        </w:rPr>
        <w:t>تم‌ها</w:t>
      </w:r>
      <w:r w:rsidRPr="00323B0F">
        <w:rPr>
          <w:rFonts w:hint="cs"/>
          <w:rtl/>
        </w:rPr>
        <w:t xml:space="preserve">ی </w:t>
      </w:r>
      <w:r w:rsidRPr="00323B0F">
        <w:rPr>
          <w:rtl/>
        </w:rPr>
        <w:t>طبقه‌بند</w:t>
      </w:r>
      <w:r w:rsidRPr="00323B0F">
        <w:rPr>
          <w:rFonts w:hint="cs"/>
          <w:rtl/>
        </w:rPr>
        <w:t>ی خواب افزایش دهند</w:t>
      </w:r>
      <w:r w:rsidR="003F4DDC">
        <w:rPr>
          <w:rFonts w:hint="cs"/>
          <w:rtl/>
        </w:rPr>
        <w:t xml:space="preserve"> </w:t>
      </w:r>
      <w:r w:rsidR="003F4DDC">
        <w:rPr>
          <w:rtl/>
        </w:rPr>
        <w:fldChar w:fldCharType="begin"/>
      </w:r>
      <w:r w:rsidR="00FB18BC">
        <w:rPr>
          <w:rFonts w:cs="Times New Roman"/>
          <w:rtl/>
        </w:rPr>
        <w:instrText xml:space="preserve"> </w:instrText>
      </w:r>
      <w:r w:rsidR="00FB18BC">
        <w:rPr>
          <w:rFonts w:cs="Times New Roman"/>
        </w:rPr>
        <w:instrText>ADDIN ZOTERO_ITEM CSL_CITATION {"citationID":"hyIjaTjM","properties":{"formattedCitation":"[24], [25]","plainCitation":"[24], [25]","noteIndex":0},"citationItems":[{"id":"DVPxAlT6/31lQnuxy","uris":["http://zotero.org/users/local/hBoklM0l/items/JZPWHY7W</w:instrText>
      </w:r>
      <w:r w:rsidR="00FB18BC">
        <w:rPr>
          <w:rFonts w:cs="Times New Roman"/>
          <w:rtl/>
        </w:rPr>
        <w:instrText>"],"</w:instrText>
      </w:r>
      <w:r w:rsidR="00FB18BC">
        <w:rPr>
          <w:rFonts w:cs="Times New Roman"/>
        </w:rPr>
        <w:instrText>itemData":{"id":"AqE0ce76/LgMnY4hi","type":"article-journal","abstract":"OBJECTIVE: The objective of this study is to find the best set of characteristics of polysomnographic signals for the automatic classification of sleep stages.\nMETHODS: A selection was made from 74 measures, including linear spectral measures, interdependency measures, and nonlinear measures of complexity that were computed for the all-night polysomnographic recordings of 20 healthy subjects. The adopted multidimensional analysis</w:instrText>
      </w:r>
      <w:r w:rsidR="00FB18BC">
        <w:rPr>
          <w:rFonts w:cs="Times New Roman"/>
          <w:rtl/>
        </w:rPr>
        <w:instrText xml:space="preserve"> </w:instrText>
      </w:r>
      <w:r w:rsidR="00FB18BC">
        <w:rPr>
          <w:rFonts w:cs="Times New Roman"/>
        </w:rPr>
        <w:instrText>involved quadratic discriminant analysis, forward selection procedure, and selection by the best subset procedure. Two situations were considered: the use of four polysomnographic signals (EEG, EMG, EOG, and ECG) and the use of the EEG alone.\nRESULTS: For the given database, the best automatic sleep classifier achieved approximately an 81% agreement with the hypnograms of experts. The classifier was based on the next 14 features of polysomnographic signals: the ratio of powers in the beta and delta frequency range (EEG, channel C3), the fractal exponent (EMG), the variance (EOG), the absolute power in the sigma 1 band (EEG, C3), the relative power in the delta 2 band (EEG, O2), theta/gamma (EEG, C3), theta/alpha (EEG, O1), sigma/gamma (EEG, C4), the coherence in the delta 1 band (EEG, O1-O2), the entropy (EMG), the absolute theta 2 (EEG, Fp1), theta/alpha (EEG, Fp1), the sigma 2 coherence (EEG, O1-C3), and the zero-crossing rate (ECG); however, even with only four features, we could perform sleep scoring</w:instrText>
      </w:r>
      <w:r w:rsidR="00FB18BC">
        <w:rPr>
          <w:rFonts w:cs="Times New Roman"/>
          <w:rtl/>
        </w:rPr>
        <w:instrText xml:space="preserve"> </w:instrText>
      </w:r>
      <w:r w:rsidR="00FB18BC">
        <w:rPr>
          <w:rFonts w:cs="Times New Roman"/>
        </w:rPr>
        <w:instrText>with a 74% accuracy, which is comparable to the inter-rater agreement between two independent specialists.\nCONCLUSIONS: We have shown that 4-14 carefully selected polysomnographic features were sufficient for successful sleep scoring. The efficiency of</w:instrText>
      </w:r>
      <w:r w:rsidR="00FB18BC">
        <w:rPr>
          <w:rFonts w:cs="Times New Roman"/>
          <w:rtl/>
        </w:rPr>
        <w:instrText xml:space="preserve"> </w:instrText>
      </w:r>
      <w:r w:rsidR="00FB18BC">
        <w:rPr>
          <w:rFonts w:cs="Times New Roman"/>
        </w:rPr>
        <w:instrText>the corresponding automatic classifiers was verified and conclusively demonstrated on all-night recordings from healthy adults.","container-title":"Artificial Intelligence in Medicine","DOI":"10.1016/j.artmed.2011.06.004","ISSN":"1873-2860","issue":"1","journalAbbreviation":"Artif Intell Med","language":"eng","note":"PMID: 21742473","page":"25-33","source":"PubMed","title":"Automatic sleep scoring: a search for an optimal combination of measures","title-short":"Automatic sleep scoring","volume":"53","author":[{"family":"Krakovská","given":"Anna"},{"family":"Mezeiová","given":"Kristína"}],"issued":{"date-parts":[["2011",9]]}}},{"id":463,"uris":["http://zotero.org/users/local/23Uy3QXV/items/B2AYEW65"],"itemData":{"id":463,"type":"article-journal","abstract</w:instrText>
      </w:r>
      <w:r w:rsidR="00FB18BC">
        <w:rPr>
          <w:rFonts w:cs="Times New Roman"/>
          <w:rtl/>
        </w:rPr>
        <w:instrText>":"</w:instrText>
      </w:r>
      <w:r w:rsidR="00FB18BC">
        <w:rPr>
          <w:rFonts w:cs="Times New Roman"/>
        </w:rPr>
        <w:instrText>OBJECTIVE: The paper goes through the basic knowledge about classification of sleep stages from polysomnographic recordings. The next goal was to review and compare a large number of measures to find the suitable candidates for the study of sleep onset</w:instrText>
      </w:r>
      <w:r w:rsidR="00FB18BC">
        <w:rPr>
          <w:rFonts w:cs="Times New Roman"/>
          <w:rtl/>
        </w:rPr>
        <w:instrText xml:space="preserve"> </w:instrText>
      </w:r>
      <w:r w:rsidR="00FB18BC">
        <w:rPr>
          <w:rFonts w:cs="Times New Roman"/>
        </w:rPr>
        <w:instrText>and sleep evolution.\nMETHODS AND MATERIAL: A huge number of characteristics, including relevant simple measures in time domain, characteristics of distribution, linear spectral measures, measures of complexity and interdependency measures were computed for polysomnographic recordings of 20 healthy subjects. Summarily, all-night evolutions of 818 measures (73 characteristics for various channels and channel combinations) were analysed and compared with visual scorings of experts (hypnograms). Our tests involved classification of the data into five classes (waking and four sleep stages) and 10 classification tasks to distinguish between two specific sleep stages. To discover measures of the best decision-making ability, discriminant analysis was done by Fisher quadratic classifier for one-dimensional case.\nRESULTS AND CONCLUSIONS: The most difficult decision problem, between S1 and REM sleep, were best managed by measures computed from electromyogram led by fractal exponent (classification error 23%). In</w:instrText>
      </w:r>
      <w:r w:rsidR="00FB18BC">
        <w:rPr>
          <w:rFonts w:cs="Times New Roman"/>
          <w:rtl/>
        </w:rPr>
        <w:instrText xml:space="preserve"> </w:instrText>
      </w:r>
      <w:r w:rsidR="00FB18BC">
        <w:rPr>
          <w:rFonts w:cs="Times New Roman"/>
        </w:rPr>
        <w:instrText>the simplest task, distinction between wake and deep sleep, the power ratio between delta and beta band of electroencephalogram was the most successful measure (classification error 1%). Delta/beta ratio with mean classification error 42.6% was the best single-performing measure also in discrimination between all five stages. However, the error level shows impossibility to satisfactorily separate the five sleep stages by a single measure. Use of a few additional characteristics is necessary. Some novel measures, especially fractal exponent and fractal dimension turned up equally successful or even superior to the conventional scoring methods in discrimination between particular states of sleep. They seem to provide a very promising basis for automatic sleep analysis particularly in conjunction with some of the successful spectral standards.","container-title":"Artificial Intelligence in Medicine","DOI":"10.1016/j.artmed.2008.07.005","ISSN":"1873-2860","issue":"3","journalAbbreviation":"Artif Intell Med</w:instrText>
      </w:r>
      <w:r w:rsidR="00FB18BC">
        <w:rPr>
          <w:rFonts w:cs="Times New Roman"/>
          <w:rtl/>
        </w:rPr>
        <w:instrText>","</w:instrText>
      </w:r>
      <w:r w:rsidR="00FB18BC">
        <w:rPr>
          <w:rFonts w:cs="Times New Roman"/>
        </w:rPr>
        <w:instrText>language":"eng","note":"PMID: 18804982","page":"261-277","source":"PubMed","title":"Discrimination ability of individual measures used in sleep stages classification","volume":"44","author":[{"family":"Susmáková","given":"Kristína"},{"family":"Krakovská</w:instrText>
      </w:r>
      <w:r w:rsidR="00FB18BC">
        <w:rPr>
          <w:rFonts w:cs="Times New Roman"/>
          <w:rtl/>
        </w:rPr>
        <w:instrText>","</w:instrText>
      </w:r>
      <w:r w:rsidR="00FB18BC">
        <w:rPr>
          <w:rFonts w:cs="Times New Roman"/>
        </w:rPr>
        <w:instrText>given":"Anna"}],"issued":{"date-parts":[["2008",11]]}}}],"schema":"https://github.com/citation-style-language/schema/raw/master/csl-citation.json</w:instrText>
      </w:r>
      <w:r w:rsidR="00FB18BC">
        <w:rPr>
          <w:rFonts w:cs="Times New Roman"/>
          <w:rtl/>
        </w:rPr>
        <w:instrText xml:space="preserve">"} </w:instrText>
      </w:r>
      <w:r w:rsidR="003F4DDC">
        <w:rPr>
          <w:rtl/>
        </w:rPr>
        <w:fldChar w:fldCharType="separate"/>
      </w:r>
      <w:r w:rsidR="00FB18BC">
        <w:rPr>
          <w:rFonts w:cs="Times New Roman"/>
          <w:noProof/>
          <w:rtl/>
        </w:rPr>
        <w:t>[24], [25]</w:t>
      </w:r>
      <w:r w:rsidR="003F4DDC">
        <w:rPr>
          <w:rtl/>
        </w:rPr>
        <w:fldChar w:fldCharType="end"/>
      </w:r>
      <w:r w:rsidRPr="00323B0F">
        <w:rPr>
          <w:rFonts w:hint="cs"/>
          <w:rtl/>
        </w:rPr>
        <w:t>. در این تحقیق</w:t>
      </w:r>
      <w:r w:rsidR="00087143">
        <w:rPr>
          <w:rFonts w:hint="cs"/>
          <w:rtl/>
        </w:rPr>
        <w:t xml:space="preserve"> از سیگنال خواب 20 شرکت کننده سالم،</w:t>
      </w:r>
      <w:r w:rsidR="00AF329E">
        <w:rPr>
          <w:rFonts w:hint="cs"/>
          <w:rtl/>
        </w:rPr>
        <w:t xml:space="preserve"> </w:t>
      </w:r>
      <w:r w:rsidRPr="00323B0F">
        <w:rPr>
          <w:rtl/>
        </w:rPr>
        <w:t xml:space="preserve">74 </w:t>
      </w:r>
      <w:r w:rsidRPr="00323B0F">
        <w:rPr>
          <w:rFonts w:hint="cs"/>
          <w:rtl/>
        </w:rPr>
        <w:t>ویژگی از جمله ویژگی‌</w:t>
      </w:r>
      <w:r w:rsidRPr="00323B0F">
        <w:rPr>
          <w:rFonts w:hint="eastAsia"/>
          <w:rtl/>
        </w:rPr>
        <w:t>ها</w:t>
      </w:r>
      <w:r w:rsidRPr="00323B0F">
        <w:rPr>
          <w:rFonts w:hint="cs"/>
          <w:rtl/>
        </w:rPr>
        <w:t>ی زیر</w:t>
      </w:r>
      <w:r w:rsidRPr="00323B0F">
        <w:rPr>
          <w:rtl/>
        </w:rPr>
        <w:t xml:space="preserve"> برا</w:t>
      </w:r>
      <w:r w:rsidRPr="00323B0F">
        <w:rPr>
          <w:rFonts w:hint="cs"/>
          <w:rtl/>
        </w:rPr>
        <w:t>ی</w:t>
      </w:r>
      <w:r w:rsidRPr="00323B0F">
        <w:rPr>
          <w:rtl/>
        </w:rPr>
        <w:t xml:space="preserve"> داده‌ها</w:t>
      </w:r>
      <w:r w:rsidRPr="00323B0F">
        <w:rPr>
          <w:rFonts w:hint="cs"/>
          <w:rtl/>
        </w:rPr>
        <w:t>ی</w:t>
      </w:r>
      <w:r w:rsidRPr="00323B0F">
        <w:rPr>
          <w:rtl/>
        </w:rPr>
        <w:t xml:space="preserve"> پل</w:t>
      </w:r>
      <w:r w:rsidRPr="00323B0F">
        <w:rPr>
          <w:rFonts w:hint="cs"/>
          <w:rtl/>
        </w:rPr>
        <w:t>ی‌</w:t>
      </w:r>
      <w:r w:rsidRPr="00323B0F">
        <w:rPr>
          <w:rFonts w:hint="eastAsia"/>
          <w:rtl/>
        </w:rPr>
        <w:t>سومنوگرا</w:t>
      </w:r>
      <w:r w:rsidRPr="00323B0F">
        <w:rPr>
          <w:rFonts w:hint="cs"/>
          <w:rtl/>
        </w:rPr>
        <w:t>م</w:t>
      </w:r>
      <w:r w:rsidRPr="00323B0F">
        <w:rPr>
          <w:rtl/>
        </w:rPr>
        <w:t xml:space="preserve"> محاسبه شد: فرکانس متوسط</w:t>
      </w:r>
      <w:r w:rsidRPr="00323B0F">
        <w:rPr>
          <w:vertAlign w:val="superscript"/>
          <w:rtl/>
        </w:rPr>
        <w:footnoteReference w:id="60"/>
      </w:r>
      <w:r w:rsidRPr="00323B0F">
        <w:rPr>
          <w:rtl/>
        </w:rPr>
        <w:t>، دامنه متوسط</w:t>
      </w:r>
      <w:r w:rsidRPr="00323B0F">
        <w:rPr>
          <w:vertAlign w:val="superscript"/>
          <w:rtl/>
        </w:rPr>
        <w:footnoteReference w:id="61"/>
      </w:r>
      <w:r w:rsidRPr="00323B0F">
        <w:rPr>
          <w:rtl/>
        </w:rPr>
        <w:t>،</w:t>
      </w:r>
      <w:r w:rsidRPr="00323B0F">
        <w:t xml:space="preserve"> </w:t>
      </w:r>
      <w:r w:rsidRPr="00323B0F">
        <w:rPr>
          <w:rFonts w:hint="eastAsia"/>
          <w:rtl/>
        </w:rPr>
        <w:t>وار</w:t>
      </w:r>
      <w:r w:rsidRPr="00323B0F">
        <w:rPr>
          <w:rFonts w:hint="cs"/>
          <w:rtl/>
        </w:rPr>
        <w:t>ی</w:t>
      </w:r>
      <w:r w:rsidRPr="00323B0F">
        <w:rPr>
          <w:rFonts w:hint="eastAsia"/>
          <w:rtl/>
        </w:rPr>
        <w:t>انس</w:t>
      </w:r>
      <w:r w:rsidRPr="00323B0F">
        <w:rPr>
          <w:vertAlign w:val="superscript"/>
          <w:rtl/>
        </w:rPr>
        <w:footnoteReference w:id="62"/>
      </w:r>
      <w:r w:rsidRPr="00323B0F">
        <w:rPr>
          <w:rFonts w:hint="eastAsia"/>
          <w:rtl/>
        </w:rPr>
        <w:t>،</w:t>
      </w:r>
      <w:r w:rsidRPr="00323B0F">
        <w:rPr>
          <w:rtl/>
        </w:rPr>
        <w:t xml:space="preserve"> چولگ</w:t>
      </w:r>
      <w:r w:rsidRPr="00323B0F">
        <w:rPr>
          <w:rFonts w:hint="cs"/>
          <w:rtl/>
        </w:rPr>
        <w:t>ی</w:t>
      </w:r>
      <w:r w:rsidRPr="00323B0F">
        <w:rPr>
          <w:vertAlign w:val="superscript"/>
          <w:rtl/>
        </w:rPr>
        <w:footnoteReference w:id="63"/>
      </w:r>
      <w:r w:rsidRPr="00323B0F">
        <w:rPr>
          <w:rFonts w:hint="eastAsia"/>
          <w:rtl/>
        </w:rPr>
        <w:t>،</w:t>
      </w:r>
      <w:r w:rsidRPr="00323B0F">
        <w:rPr>
          <w:rtl/>
        </w:rPr>
        <w:t xml:space="preserve"> کش</w:t>
      </w:r>
      <w:r w:rsidRPr="00323B0F">
        <w:rPr>
          <w:rFonts w:hint="cs"/>
          <w:rtl/>
        </w:rPr>
        <w:t>ی</w:t>
      </w:r>
      <w:r w:rsidRPr="00323B0F">
        <w:rPr>
          <w:rFonts w:hint="eastAsia"/>
          <w:rtl/>
        </w:rPr>
        <w:t>دگ</w:t>
      </w:r>
      <w:r w:rsidRPr="00323B0F">
        <w:rPr>
          <w:rFonts w:hint="cs"/>
          <w:rtl/>
        </w:rPr>
        <w:t>ی</w:t>
      </w:r>
      <w:r w:rsidRPr="00323B0F">
        <w:rPr>
          <w:vertAlign w:val="superscript"/>
          <w:rtl/>
        </w:rPr>
        <w:footnoteReference w:id="64"/>
      </w:r>
      <w:r w:rsidRPr="00323B0F">
        <w:rPr>
          <w:rtl/>
        </w:rPr>
        <w:t>، گشتاورها</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vertAlign w:val="superscript"/>
          <w:rtl/>
        </w:rPr>
        <w:footnoteReference w:id="65"/>
      </w:r>
      <w:r w:rsidRPr="00323B0F">
        <w:rPr>
          <w:rFonts w:hint="eastAsia"/>
          <w:rtl/>
        </w:rPr>
        <w:t>،</w:t>
      </w:r>
      <w:r w:rsidRPr="00323B0F">
        <w:rPr>
          <w:rtl/>
        </w:rPr>
        <w:t xml:space="preserve"> لبه ط</w:t>
      </w:r>
      <w:r w:rsidRPr="00323B0F">
        <w:rPr>
          <w:rFonts w:hint="cs"/>
          <w:rtl/>
        </w:rPr>
        <w:t>ی</w:t>
      </w:r>
      <w:r w:rsidRPr="00323B0F">
        <w:rPr>
          <w:rFonts w:hint="eastAsia"/>
          <w:rtl/>
        </w:rPr>
        <w:t>ف</w:t>
      </w:r>
      <w:r w:rsidRPr="00323B0F">
        <w:rPr>
          <w:rFonts w:hint="cs"/>
          <w:rtl/>
        </w:rPr>
        <w:t>ی</w:t>
      </w:r>
      <w:r w:rsidRPr="00323B0F">
        <w:rPr>
          <w:vertAlign w:val="superscript"/>
          <w:rtl/>
        </w:rPr>
        <w:footnoteReference w:id="66"/>
      </w:r>
      <w:r w:rsidRPr="00323B0F">
        <w:rPr>
          <w:rFonts w:hint="eastAsia"/>
          <w:rtl/>
        </w:rPr>
        <w:t>،</w:t>
      </w:r>
      <w:r w:rsidRPr="00323B0F">
        <w:rPr>
          <w:rtl/>
        </w:rPr>
        <w:t xml:space="preserve"> قدرت‌ها</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مطلق و نسب</w:t>
      </w:r>
      <w:r w:rsidRPr="00323B0F">
        <w:rPr>
          <w:rFonts w:hint="cs"/>
          <w:rtl/>
        </w:rPr>
        <w:t>ی</w:t>
      </w:r>
      <w:r w:rsidRPr="00323B0F">
        <w:rPr>
          <w:vertAlign w:val="superscript"/>
          <w:rtl/>
        </w:rPr>
        <w:footnoteReference w:id="67"/>
      </w:r>
      <w:r w:rsidRPr="00323B0F">
        <w:rPr>
          <w:rFonts w:hint="eastAsia"/>
          <w:rtl/>
        </w:rPr>
        <w:t>،</w:t>
      </w:r>
      <w:r w:rsidRPr="00323B0F">
        <w:rPr>
          <w:rtl/>
        </w:rPr>
        <w:t xml:space="preserve"> نسبت‌ها</w:t>
      </w:r>
      <w:r w:rsidRPr="00323B0F">
        <w:rPr>
          <w:rFonts w:hint="cs"/>
          <w:rtl/>
        </w:rPr>
        <w:t>ی</w:t>
      </w:r>
      <w:r w:rsidRPr="00323B0F">
        <w:rPr>
          <w:rtl/>
        </w:rPr>
        <w:t xml:space="preserve"> توان نسب</w:t>
      </w:r>
      <w:r w:rsidRPr="00323B0F">
        <w:rPr>
          <w:rFonts w:hint="cs"/>
          <w:rtl/>
        </w:rPr>
        <w:t>ی</w:t>
      </w:r>
      <w:r w:rsidRPr="00323B0F">
        <w:rPr>
          <w:vertAlign w:val="superscript"/>
          <w:rtl/>
        </w:rPr>
        <w:footnoteReference w:id="68"/>
      </w:r>
      <w:r w:rsidRPr="00323B0F">
        <w:rPr>
          <w:rFonts w:hint="eastAsia"/>
          <w:rtl/>
        </w:rPr>
        <w:t>،</w:t>
      </w:r>
      <w:r w:rsidRPr="00323B0F">
        <w:rPr>
          <w:rtl/>
        </w:rPr>
        <w:t xml:space="preserve"> توان ط</w:t>
      </w:r>
      <w:r w:rsidRPr="00323B0F">
        <w:rPr>
          <w:rFonts w:hint="cs"/>
          <w:rtl/>
        </w:rPr>
        <w:t>ی</w:t>
      </w:r>
      <w:r w:rsidRPr="00323B0F">
        <w:rPr>
          <w:rFonts w:hint="eastAsia"/>
          <w:rtl/>
        </w:rPr>
        <w:t>ف</w:t>
      </w:r>
      <w:r w:rsidRPr="00323B0F">
        <w:rPr>
          <w:rFonts w:hint="cs"/>
          <w:rtl/>
        </w:rPr>
        <w:t>ی</w:t>
      </w:r>
      <w:r w:rsidRPr="00323B0F">
        <w:rPr>
          <w:vertAlign w:val="superscript"/>
          <w:rtl/>
        </w:rPr>
        <w:footnoteReference w:id="69"/>
      </w:r>
      <w:r w:rsidRPr="00323B0F">
        <w:rPr>
          <w:rFonts w:hint="eastAsia"/>
          <w:rtl/>
        </w:rPr>
        <w:t>،</w:t>
      </w:r>
      <w:r w:rsidRPr="00323B0F">
        <w:rPr>
          <w:rtl/>
        </w:rPr>
        <w:t xml:space="preserve"> آنتروپ</w:t>
      </w:r>
      <w:r w:rsidRPr="00323B0F">
        <w:rPr>
          <w:rFonts w:hint="cs"/>
          <w:rtl/>
        </w:rPr>
        <w:t>ی</w:t>
      </w:r>
      <w:r w:rsidRPr="00323B0F">
        <w:rPr>
          <w:vertAlign w:val="superscript"/>
          <w:rtl/>
        </w:rPr>
        <w:footnoteReference w:id="70"/>
      </w:r>
      <w:r w:rsidRPr="00323B0F">
        <w:rPr>
          <w:rFonts w:hint="eastAsia"/>
          <w:rtl/>
        </w:rPr>
        <w:t>،</w:t>
      </w:r>
      <w:r w:rsidRPr="00323B0F">
        <w:rPr>
          <w:rtl/>
        </w:rPr>
        <w:t xml:space="preserve"> آنتروپ</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vertAlign w:val="superscript"/>
          <w:rtl/>
        </w:rPr>
        <w:footnoteReference w:id="71"/>
      </w:r>
      <w:r w:rsidRPr="00323B0F">
        <w:rPr>
          <w:rFonts w:hint="eastAsia"/>
          <w:rtl/>
        </w:rPr>
        <w:t>،</w:t>
      </w:r>
      <w:r w:rsidRPr="00323B0F">
        <w:rPr>
          <w:rtl/>
        </w:rPr>
        <w:t xml:space="preserve"> بعد فراکتال</w:t>
      </w:r>
      <w:r w:rsidRPr="00323B0F">
        <w:rPr>
          <w:vertAlign w:val="superscript"/>
          <w:rtl/>
        </w:rPr>
        <w:footnoteReference w:id="72"/>
      </w:r>
      <w:r w:rsidRPr="00323B0F">
        <w:rPr>
          <w:rtl/>
        </w:rPr>
        <w:t>، روند کاهش‌</w:t>
      </w:r>
      <w:r w:rsidRPr="00323B0F">
        <w:rPr>
          <w:rFonts w:hint="cs"/>
          <w:rtl/>
        </w:rPr>
        <w:t>ی</w:t>
      </w:r>
      <w:r w:rsidRPr="00323B0F">
        <w:rPr>
          <w:rFonts w:hint="eastAsia"/>
          <w:rtl/>
        </w:rPr>
        <w:t>افته</w:t>
      </w:r>
      <w:r w:rsidRPr="00323B0F">
        <w:rPr>
          <w:rtl/>
        </w:rPr>
        <w:t xml:space="preserve"> تحل</w:t>
      </w:r>
      <w:r w:rsidRPr="00323B0F">
        <w:rPr>
          <w:rFonts w:hint="cs"/>
          <w:rtl/>
        </w:rPr>
        <w:t>ی</w:t>
      </w:r>
      <w:r w:rsidRPr="00323B0F">
        <w:rPr>
          <w:rFonts w:hint="eastAsia"/>
          <w:rtl/>
        </w:rPr>
        <w:t>ل</w:t>
      </w:r>
      <w:r w:rsidRPr="00323B0F">
        <w:rPr>
          <w:rtl/>
        </w:rPr>
        <w:t xml:space="preserve"> توان نوسان</w:t>
      </w:r>
      <w:r w:rsidRPr="00323B0F">
        <w:rPr>
          <w:vertAlign w:val="superscript"/>
          <w:rtl/>
        </w:rPr>
        <w:footnoteReference w:id="73"/>
      </w:r>
      <w:r w:rsidRPr="00323B0F">
        <w:rPr>
          <w:rtl/>
        </w:rPr>
        <w:t>، انسجام</w:t>
      </w:r>
      <w:r w:rsidRPr="00323B0F">
        <w:rPr>
          <w:vertAlign w:val="superscript"/>
          <w:rtl/>
        </w:rPr>
        <w:footnoteReference w:id="74"/>
      </w:r>
      <w:r w:rsidRPr="00323B0F">
        <w:rPr>
          <w:rtl/>
        </w:rPr>
        <w:t>، زاو</w:t>
      </w:r>
      <w:r w:rsidRPr="00323B0F">
        <w:rPr>
          <w:rFonts w:hint="cs"/>
          <w:rtl/>
        </w:rPr>
        <w:t>ی</w:t>
      </w:r>
      <w:r w:rsidRPr="00323B0F">
        <w:rPr>
          <w:rFonts w:hint="eastAsia"/>
          <w:rtl/>
        </w:rPr>
        <w:t>ه</w:t>
      </w:r>
      <w:r w:rsidRPr="00323B0F">
        <w:rPr>
          <w:rtl/>
        </w:rPr>
        <w:t xml:space="preserve"> فاز</w:t>
      </w:r>
      <w:r w:rsidRPr="00323B0F">
        <w:rPr>
          <w:vertAlign w:val="superscript"/>
          <w:rtl/>
        </w:rPr>
        <w:footnoteReference w:id="75"/>
      </w:r>
      <w:r w:rsidRPr="00323B0F">
        <w:rPr>
          <w:rtl/>
        </w:rPr>
        <w:t xml:space="preserve"> و اطلاعات متقابل</w:t>
      </w:r>
      <w:r w:rsidRPr="00323B0F">
        <w:rPr>
          <w:vertAlign w:val="superscript"/>
          <w:rtl/>
        </w:rPr>
        <w:footnoteReference w:id="76"/>
      </w:r>
      <w:r w:rsidRPr="00323B0F">
        <w:t>.</w:t>
      </w:r>
      <w:r w:rsidRPr="00323B0F">
        <w:rPr>
          <w:rFonts w:hint="cs"/>
          <w:rtl/>
        </w:rPr>
        <w:t xml:space="preserve"> </w:t>
      </w:r>
      <w:r w:rsidR="00087143" w:rsidRPr="00087143">
        <w:rPr>
          <w:rtl/>
        </w:rPr>
        <w:t>برا</w:t>
      </w:r>
      <w:r w:rsidR="00087143" w:rsidRPr="00087143">
        <w:rPr>
          <w:rFonts w:hint="cs"/>
          <w:rtl/>
        </w:rPr>
        <w:t>ی</w:t>
      </w:r>
      <w:r w:rsidR="00087143" w:rsidRPr="00087143">
        <w:rPr>
          <w:rtl/>
        </w:rPr>
        <w:t xml:space="preserve"> شناسا</w:t>
      </w:r>
      <w:r w:rsidR="00087143" w:rsidRPr="00087143">
        <w:rPr>
          <w:rFonts w:hint="cs"/>
          <w:rtl/>
        </w:rPr>
        <w:t>یی</w:t>
      </w:r>
      <w:r w:rsidR="00087143" w:rsidRPr="00087143">
        <w:rPr>
          <w:rtl/>
        </w:rPr>
        <w:t xml:space="preserve"> مع</w:t>
      </w:r>
      <w:r w:rsidR="00087143" w:rsidRPr="00087143">
        <w:rPr>
          <w:rFonts w:hint="cs"/>
          <w:rtl/>
        </w:rPr>
        <w:t>ی</w:t>
      </w:r>
      <w:r w:rsidR="00087143" w:rsidRPr="00087143">
        <w:rPr>
          <w:rFonts w:hint="eastAsia"/>
          <w:rtl/>
        </w:rPr>
        <w:t>ارها</w:t>
      </w:r>
      <w:r w:rsidR="00087143" w:rsidRPr="00087143">
        <w:rPr>
          <w:rFonts w:hint="cs"/>
          <w:rtl/>
        </w:rPr>
        <w:t>یی</w:t>
      </w:r>
      <w:r w:rsidR="00087143" w:rsidRPr="00087143">
        <w:rPr>
          <w:rtl/>
        </w:rPr>
        <w:t xml:space="preserve"> که بهتر</w:t>
      </w:r>
      <w:r w:rsidR="00087143" w:rsidRPr="00087143">
        <w:rPr>
          <w:rFonts w:hint="cs"/>
          <w:rtl/>
        </w:rPr>
        <w:t>ی</w:t>
      </w:r>
      <w:r w:rsidR="00087143" w:rsidRPr="00087143">
        <w:rPr>
          <w:rFonts w:hint="eastAsia"/>
          <w:rtl/>
        </w:rPr>
        <w:t>ن</w:t>
      </w:r>
      <w:r w:rsidR="00087143" w:rsidRPr="00087143">
        <w:rPr>
          <w:rtl/>
        </w:rPr>
        <w:t xml:space="preserve"> توانا</w:t>
      </w:r>
      <w:r w:rsidR="00087143" w:rsidRPr="00087143">
        <w:rPr>
          <w:rFonts w:hint="cs"/>
          <w:rtl/>
        </w:rPr>
        <w:t>یی</w:t>
      </w:r>
      <w:r w:rsidR="00087143" w:rsidRPr="00087143">
        <w:rPr>
          <w:rtl/>
        </w:rPr>
        <w:t xml:space="preserve"> </w:t>
      </w:r>
      <w:r w:rsidR="00087143">
        <w:rPr>
          <w:rFonts w:hint="cs"/>
          <w:rtl/>
        </w:rPr>
        <w:t>طبقه بندی</w:t>
      </w:r>
      <w:r w:rsidR="00087143" w:rsidRPr="00087143">
        <w:rPr>
          <w:rtl/>
        </w:rPr>
        <w:t xml:space="preserve"> را داشتند، تحل</w:t>
      </w:r>
      <w:r w:rsidR="00087143" w:rsidRPr="00087143">
        <w:rPr>
          <w:rFonts w:hint="cs"/>
          <w:rtl/>
        </w:rPr>
        <w:t>ی</w:t>
      </w:r>
      <w:r w:rsidR="00087143" w:rsidRPr="00087143">
        <w:rPr>
          <w:rFonts w:hint="eastAsia"/>
          <w:rtl/>
        </w:rPr>
        <w:t>ل</w:t>
      </w:r>
      <w:r w:rsidR="00087143" w:rsidRPr="00087143">
        <w:rPr>
          <w:rtl/>
        </w:rPr>
        <w:t xml:space="preserve"> تفک</w:t>
      </w:r>
      <w:r w:rsidR="00087143" w:rsidRPr="00087143">
        <w:rPr>
          <w:rFonts w:hint="cs"/>
          <w:rtl/>
        </w:rPr>
        <w:t>ی</w:t>
      </w:r>
      <w:r w:rsidR="00087143" w:rsidRPr="00087143">
        <w:rPr>
          <w:rFonts w:hint="eastAsia"/>
          <w:rtl/>
        </w:rPr>
        <w:t>ک</w:t>
      </w:r>
      <w:r w:rsidR="00087143">
        <w:rPr>
          <w:rStyle w:val="FootnoteReference"/>
          <w:rtl/>
        </w:rPr>
        <w:footnoteReference w:id="77"/>
      </w:r>
      <w:r w:rsidR="00087143" w:rsidRPr="00087143">
        <w:rPr>
          <w:rtl/>
        </w:rPr>
        <w:t xml:space="preserve"> با استفاده از طبقه‌بند</w:t>
      </w:r>
      <w:r w:rsidR="00087143" w:rsidRPr="00087143">
        <w:rPr>
          <w:rFonts w:hint="cs"/>
          <w:rtl/>
        </w:rPr>
        <w:t>ی‌</w:t>
      </w:r>
      <w:r w:rsidR="00087143" w:rsidRPr="00087143">
        <w:rPr>
          <w:rFonts w:hint="eastAsia"/>
          <w:rtl/>
        </w:rPr>
        <w:t>کننده‌ها</w:t>
      </w:r>
      <w:r w:rsidR="00087143" w:rsidRPr="00087143">
        <w:rPr>
          <w:rFonts w:hint="cs"/>
          <w:rtl/>
        </w:rPr>
        <w:t>ی</w:t>
      </w:r>
      <w:r w:rsidR="00087143" w:rsidRPr="00087143">
        <w:rPr>
          <w:rtl/>
        </w:rPr>
        <w:t xml:space="preserve"> درجه دوم</w:t>
      </w:r>
      <w:r w:rsidR="00087143">
        <w:rPr>
          <w:rStyle w:val="FootnoteReference"/>
          <w:rtl/>
        </w:rPr>
        <w:footnoteReference w:id="78"/>
      </w:r>
      <w:r w:rsidR="00087143" w:rsidRPr="00087143">
        <w:rPr>
          <w:rtl/>
        </w:rPr>
        <w:t xml:space="preserve"> برا</w:t>
      </w:r>
      <w:r w:rsidR="00087143" w:rsidRPr="00087143">
        <w:rPr>
          <w:rFonts w:hint="cs"/>
          <w:rtl/>
        </w:rPr>
        <w:t>ی</w:t>
      </w:r>
      <w:r w:rsidR="00087143" w:rsidRPr="00087143">
        <w:rPr>
          <w:rtl/>
        </w:rPr>
        <w:t xml:space="preserve"> حالت </w:t>
      </w:r>
      <w:r w:rsidR="00087143" w:rsidRPr="00087143">
        <w:rPr>
          <w:rFonts w:hint="cs"/>
          <w:rtl/>
        </w:rPr>
        <w:t>ی</w:t>
      </w:r>
      <w:r w:rsidR="00087143" w:rsidRPr="00087143">
        <w:rPr>
          <w:rFonts w:hint="eastAsia"/>
          <w:rtl/>
        </w:rPr>
        <w:t>ک‌بعد</w:t>
      </w:r>
      <w:r w:rsidR="00087143" w:rsidRPr="00087143">
        <w:rPr>
          <w:rFonts w:hint="cs"/>
          <w:rtl/>
        </w:rPr>
        <w:t>ی</w:t>
      </w:r>
      <w:r w:rsidR="00087143" w:rsidRPr="00087143">
        <w:rPr>
          <w:rtl/>
        </w:rPr>
        <w:t xml:space="preserve"> استفاده شد.</w:t>
      </w:r>
    </w:p>
    <w:p w14:paraId="0A967CD3" w14:textId="318B05EB" w:rsidR="00395427" w:rsidRDefault="00323B0F" w:rsidP="00841996">
      <w:pPr>
        <w:rPr>
          <w:rtl/>
        </w:rPr>
      </w:pPr>
      <w:r w:rsidRPr="00323B0F">
        <w:rPr>
          <w:rFonts w:hint="cs"/>
          <w:rtl/>
        </w:rPr>
        <w:t xml:space="preserve">آنان پس از بررسی آماری 14 ویژگی را انتخاب کردند </w:t>
      </w:r>
      <w:r w:rsidR="00674CB0">
        <w:rPr>
          <w:rtl/>
        </w:rPr>
        <w:t>به‌طور</w:t>
      </w:r>
      <w:r w:rsidR="00674CB0">
        <w:rPr>
          <w:rFonts w:hint="cs"/>
          <w:rtl/>
        </w:rPr>
        <w:t>ی‌</w:t>
      </w:r>
      <w:r w:rsidR="00674CB0">
        <w:rPr>
          <w:rFonts w:hint="eastAsia"/>
          <w:rtl/>
        </w:rPr>
        <w:t>که</w:t>
      </w:r>
      <w:r w:rsidRPr="00323B0F">
        <w:rPr>
          <w:rFonts w:hint="cs"/>
          <w:rtl/>
        </w:rPr>
        <w:t xml:space="preserve"> در نهایت دقت 81 درصد در طبقه‌بندی خواب به دست آمد. همچنین آنان نشان دادند که با انتخاب تنها 4 ویژگی مشخص </w:t>
      </w:r>
      <w:r w:rsidR="00674CB0">
        <w:rPr>
          <w:rtl/>
        </w:rPr>
        <w:t>به‌دقت</w:t>
      </w:r>
      <w:r w:rsidRPr="00323B0F">
        <w:rPr>
          <w:rFonts w:hint="cs"/>
          <w:rtl/>
        </w:rPr>
        <w:t xml:space="preserve"> 74 درصد هم </w:t>
      </w:r>
      <w:r w:rsidRPr="00323B0F">
        <w:rPr>
          <w:rtl/>
        </w:rPr>
        <w:t>م</w:t>
      </w:r>
      <w:r w:rsidRPr="00323B0F">
        <w:rPr>
          <w:rFonts w:hint="cs"/>
          <w:rtl/>
        </w:rPr>
        <w:t>ی‌</w:t>
      </w:r>
      <w:r w:rsidRPr="00323B0F">
        <w:rPr>
          <w:rFonts w:hint="eastAsia"/>
          <w:rtl/>
        </w:rPr>
        <w:t>توان</w:t>
      </w:r>
      <w:r w:rsidRPr="00323B0F">
        <w:rPr>
          <w:rFonts w:hint="cs"/>
          <w:rtl/>
        </w:rPr>
        <w:t xml:space="preserve"> رسید. </w:t>
      </w:r>
      <w:r w:rsidR="00841996">
        <w:rPr>
          <w:rFonts w:hint="cs"/>
          <w:rtl/>
        </w:rPr>
        <w:t>بر اساس نتایج این پژوهش، بهترین</w:t>
      </w:r>
      <w:r w:rsidR="00114350">
        <w:rPr>
          <w:rFonts w:hint="cs"/>
          <w:rtl/>
        </w:rPr>
        <w:t xml:space="preserve"> ویژگی</w:t>
      </w:r>
      <w:r w:rsidR="00114350" w:rsidRPr="00114350">
        <w:rPr>
          <w:rtl/>
        </w:rPr>
        <w:t xml:space="preserve"> </w:t>
      </w:r>
      <w:r w:rsidR="00114350" w:rsidRPr="00376539">
        <w:rPr>
          <w:b/>
          <w:bCs/>
          <w:rtl/>
        </w:rPr>
        <w:t xml:space="preserve">نسبت توان </w:t>
      </w:r>
      <w:r w:rsidR="00114350" w:rsidRPr="00376539">
        <w:rPr>
          <w:rFonts w:hint="cs"/>
          <w:b/>
          <w:bCs/>
          <w:rtl/>
        </w:rPr>
        <w:t xml:space="preserve">سیگنال الکتروانسفالوگرام </w:t>
      </w:r>
      <w:r w:rsidR="00114350" w:rsidRPr="00376539">
        <w:rPr>
          <w:b/>
          <w:bCs/>
          <w:rtl/>
        </w:rPr>
        <w:t>در محدوده فرکانس بتا و دلتا</w:t>
      </w:r>
      <w:r w:rsidR="00114350">
        <w:rPr>
          <w:rFonts w:hint="cs"/>
          <w:rtl/>
        </w:rPr>
        <w:t xml:space="preserve"> است</w:t>
      </w:r>
      <w:r w:rsidR="00114350" w:rsidRPr="00114350">
        <w:rPr>
          <w:rtl/>
        </w:rPr>
        <w:t>. ا</w:t>
      </w:r>
      <w:r w:rsidR="00114350" w:rsidRPr="00114350">
        <w:rPr>
          <w:rFonts w:hint="cs"/>
          <w:rtl/>
        </w:rPr>
        <w:t>ی</w:t>
      </w:r>
      <w:r w:rsidR="00114350" w:rsidRPr="00114350">
        <w:rPr>
          <w:rFonts w:hint="eastAsia"/>
          <w:rtl/>
        </w:rPr>
        <w:t>ن</w:t>
      </w:r>
      <w:r w:rsidR="00114350" w:rsidRPr="00114350">
        <w:rPr>
          <w:rtl/>
        </w:rPr>
        <w:t xml:space="preserve"> نسبت</w:t>
      </w:r>
      <w:r w:rsidR="00674CB0">
        <w:rPr>
          <w:rtl/>
        </w:rPr>
        <w:t xml:space="preserve"> که </w:t>
      </w:r>
      <w:r w:rsidR="00114350" w:rsidRPr="00114350">
        <w:rPr>
          <w:rtl/>
        </w:rPr>
        <w:t>دارا</w:t>
      </w:r>
      <w:r w:rsidR="00114350" w:rsidRPr="00114350">
        <w:rPr>
          <w:rFonts w:hint="cs"/>
          <w:rtl/>
        </w:rPr>
        <w:t>ی</w:t>
      </w:r>
      <w:r w:rsidR="00114350" w:rsidRPr="00114350">
        <w:rPr>
          <w:rtl/>
        </w:rPr>
        <w:t xml:space="preserve"> م</w:t>
      </w:r>
      <w:r w:rsidR="00114350" w:rsidRPr="00114350">
        <w:rPr>
          <w:rFonts w:hint="cs"/>
          <w:rtl/>
        </w:rPr>
        <w:t>ی</w:t>
      </w:r>
      <w:r w:rsidR="00114350" w:rsidRPr="00114350">
        <w:rPr>
          <w:rFonts w:hint="eastAsia"/>
          <w:rtl/>
        </w:rPr>
        <w:t>انگ</w:t>
      </w:r>
      <w:r w:rsidR="00114350" w:rsidRPr="00114350">
        <w:rPr>
          <w:rFonts w:hint="cs"/>
          <w:rtl/>
        </w:rPr>
        <w:t>ی</w:t>
      </w:r>
      <w:r w:rsidR="00114350" w:rsidRPr="00114350">
        <w:rPr>
          <w:rFonts w:hint="eastAsia"/>
          <w:rtl/>
        </w:rPr>
        <w:t>ن</w:t>
      </w:r>
      <w:r w:rsidR="00114350" w:rsidRPr="00114350">
        <w:rPr>
          <w:rtl/>
        </w:rPr>
        <w:t xml:space="preserve"> خطا</w:t>
      </w:r>
      <w:r w:rsidR="00114350" w:rsidRPr="00114350">
        <w:rPr>
          <w:rFonts w:hint="cs"/>
          <w:rtl/>
        </w:rPr>
        <w:t>ی</w:t>
      </w:r>
      <w:r w:rsidR="00114350" w:rsidRPr="00114350">
        <w:rPr>
          <w:rtl/>
        </w:rPr>
        <w:t xml:space="preserve"> طبقه‌بند</w:t>
      </w:r>
      <w:r w:rsidR="00114350" w:rsidRPr="00114350">
        <w:rPr>
          <w:rFonts w:hint="cs"/>
          <w:rtl/>
        </w:rPr>
        <w:t>ی</w:t>
      </w:r>
      <w:r w:rsidR="00114350" w:rsidRPr="00114350">
        <w:rPr>
          <w:rtl/>
        </w:rPr>
        <w:t xml:space="preserve"> 42.5 درصد </w:t>
      </w:r>
      <w:r w:rsidR="00114350">
        <w:rPr>
          <w:rFonts w:hint="cs"/>
          <w:rtl/>
        </w:rPr>
        <w:t>بود</w:t>
      </w:r>
      <w:r w:rsidR="00114350" w:rsidRPr="00114350">
        <w:rPr>
          <w:rtl/>
        </w:rPr>
        <w:t>، بهتر</w:t>
      </w:r>
      <w:r w:rsidR="00114350" w:rsidRPr="00114350">
        <w:rPr>
          <w:rFonts w:hint="cs"/>
          <w:rtl/>
        </w:rPr>
        <w:t>ی</w:t>
      </w:r>
      <w:r w:rsidR="00114350" w:rsidRPr="00114350">
        <w:rPr>
          <w:rFonts w:hint="eastAsia"/>
          <w:rtl/>
        </w:rPr>
        <w:t>ن</w:t>
      </w:r>
      <w:r w:rsidR="00114350" w:rsidRPr="00114350">
        <w:rPr>
          <w:rtl/>
        </w:rPr>
        <w:t xml:space="preserve"> مع</w:t>
      </w:r>
      <w:r w:rsidR="00114350" w:rsidRPr="00114350">
        <w:rPr>
          <w:rFonts w:hint="cs"/>
          <w:rtl/>
        </w:rPr>
        <w:t>ی</w:t>
      </w:r>
      <w:r w:rsidR="00114350" w:rsidRPr="00114350">
        <w:rPr>
          <w:rFonts w:hint="eastAsia"/>
          <w:rtl/>
        </w:rPr>
        <w:t>ار</w:t>
      </w:r>
      <w:r w:rsidR="00114350" w:rsidRPr="00114350">
        <w:rPr>
          <w:rtl/>
        </w:rPr>
        <w:t xml:space="preserve"> برا</w:t>
      </w:r>
      <w:r w:rsidR="00114350" w:rsidRPr="00114350">
        <w:rPr>
          <w:rFonts w:hint="cs"/>
          <w:rtl/>
        </w:rPr>
        <w:t>ی</w:t>
      </w:r>
      <w:r w:rsidR="00114350" w:rsidRPr="00114350">
        <w:rPr>
          <w:rtl/>
        </w:rPr>
        <w:t xml:space="preserve"> تما</w:t>
      </w:r>
      <w:r w:rsidR="00114350" w:rsidRPr="00114350">
        <w:rPr>
          <w:rFonts w:hint="cs"/>
          <w:rtl/>
        </w:rPr>
        <w:t>ی</w:t>
      </w:r>
      <w:r w:rsidR="00114350" w:rsidRPr="00114350">
        <w:rPr>
          <w:rFonts w:hint="eastAsia"/>
          <w:rtl/>
        </w:rPr>
        <w:t>ز</w:t>
      </w:r>
      <w:r w:rsidR="00114350" w:rsidRPr="00114350">
        <w:rPr>
          <w:rtl/>
        </w:rPr>
        <w:t xml:space="preserve"> در ب</w:t>
      </w:r>
      <w:r w:rsidR="00114350" w:rsidRPr="00114350">
        <w:rPr>
          <w:rFonts w:hint="cs"/>
          <w:rtl/>
        </w:rPr>
        <w:t>ی</w:t>
      </w:r>
      <w:r w:rsidR="00114350" w:rsidRPr="00114350">
        <w:rPr>
          <w:rFonts w:hint="eastAsia"/>
          <w:rtl/>
        </w:rPr>
        <w:t>ن</w:t>
      </w:r>
      <w:r w:rsidR="00114350" w:rsidRPr="00114350">
        <w:rPr>
          <w:rtl/>
        </w:rPr>
        <w:t xml:space="preserve"> هر پنج مرحله خواب بود. موفق</w:t>
      </w:r>
      <w:r w:rsidR="00114350" w:rsidRPr="00114350">
        <w:rPr>
          <w:rFonts w:hint="cs"/>
          <w:rtl/>
        </w:rPr>
        <w:t>ی</w:t>
      </w:r>
      <w:r w:rsidR="00114350" w:rsidRPr="00114350">
        <w:rPr>
          <w:rFonts w:hint="eastAsia"/>
          <w:rtl/>
        </w:rPr>
        <w:t>ت</w:t>
      </w:r>
      <w:r w:rsidR="00114350" w:rsidRPr="00114350">
        <w:rPr>
          <w:rtl/>
        </w:rPr>
        <w:t xml:space="preserve"> نسبت بتا/دلتا </w:t>
      </w:r>
      <w:r w:rsidR="00674CB0">
        <w:rPr>
          <w:rtl/>
        </w:rPr>
        <w:t>نشان‌دهنده</w:t>
      </w:r>
      <w:r w:rsidR="00114350" w:rsidRPr="00114350">
        <w:rPr>
          <w:rtl/>
        </w:rPr>
        <w:t xml:space="preserve"> ا</w:t>
      </w:r>
      <w:r w:rsidR="00114350" w:rsidRPr="00114350">
        <w:rPr>
          <w:rFonts w:hint="cs"/>
          <w:rtl/>
        </w:rPr>
        <w:t>ی</w:t>
      </w:r>
      <w:r w:rsidR="00114350" w:rsidRPr="00114350">
        <w:rPr>
          <w:rFonts w:hint="eastAsia"/>
          <w:rtl/>
        </w:rPr>
        <w:t>ن</w:t>
      </w:r>
      <w:r w:rsidR="00114350" w:rsidRPr="00114350">
        <w:rPr>
          <w:rtl/>
        </w:rPr>
        <w:t xml:space="preserve"> واقع</w:t>
      </w:r>
      <w:r w:rsidR="00114350" w:rsidRPr="00114350">
        <w:rPr>
          <w:rFonts w:hint="cs"/>
          <w:rtl/>
        </w:rPr>
        <w:t>ی</w:t>
      </w:r>
      <w:r w:rsidR="00114350" w:rsidRPr="00114350">
        <w:rPr>
          <w:rFonts w:hint="eastAsia"/>
          <w:rtl/>
        </w:rPr>
        <w:t>ت</w:t>
      </w:r>
      <w:r w:rsidR="00114350" w:rsidRPr="00114350">
        <w:rPr>
          <w:rtl/>
        </w:rPr>
        <w:t xml:space="preserve"> </w:t>
      </w:r>
      <w:r w:rsidR="00114350" w:rsidRPr="00114350">
        <w:rPr>
          <w:rtl/>
        </w:rPr>
        <w:lastRenderedPageBreak/>
        <w:t>شناخته شده است که در طول عم</w:t>
      </w:r>
      <w:r w:rsidR="00114350" w:rsidRPr="00114350">
        <w:rPr>
          <w:rFonts w:hint="cs"/>
          <w:rtl/>
        </w:rPr>
        <w:t>ی</w:t>
      </w:r>
      <w:r w:rsidR="00114350" w:rsidRPr="00114350">
        <w:rPr>
          <w:rFonts w:hint="eastAsia"/>
          <w:rtl/>
        </w:rPr>
        <w:t>ق</w:t>
      </w:r>
      <w:r w:rsidR="00114350" w:rsidRPr="00114350">
        <w:rPr>
          <w:rtl/>
        </w:rPr>
        <w:t xml:space="preserve"> شدن خواب غ</w:t>
      </w:r>
      <w:r w:rsidR="00114350" w:rsidRPr="00114350">
        <w:rPr>
          <w:rFonts w:hint="cs"/>
          <w:rtl/>
        </w:rPr>
        <w:t>ی</w:t>
      </w:r>
      <w:r w:rsidR="00114350" w:rsidRPr="00114350">
        <w:rPr>
          <w:rFonts w:hint="eastAsia"/>
          <w:rtl/>
        </w:rPr>
        <w:t>ر</w:t>
      </w:r>
      <w:r w:rsidR="00114350" w:rsidRPr="00114350">
        <w:rPr>
          <w:rtl/>
        </w:rPr>
        <w:t xml:space="preserve"> </w:t>
      </w:r>
      <w:r w:rsidR="00114350" w:rsidRPr="00114350">
        <w:t>REM</w:t>
      </w:r>
      <w:r w:rsidR="00114350" w:rsidRPr="00114350">
        <w:rPr>
          <w:rtl/>
        </w:rPr>
        <w:t xml:space="preserve">، </w:t>
      </w:r>
      <w:r w:rsidR="00114350">
        <w:rPr>
          <w:rFonts w:hint="cs"/>
          <w:rtl/>
        </w:rPr>
        <w:t>قدرت</w:t>
      </w:r>
      <w:r w:rsidR="00114350" w:rsidRPr="00114350">
        <w:rPr>
          <w:rtl/>
        </w:rPr>
        <w:t xml:space="preserve"> امواج کندتر (</w:t>
      </w:r>
      <w:r w:rsidR="00674CB0">
        <w:rPr>
          <w:rtl/>
        </w:rPr>
        <w:t>به‌و</w:t>
      </w:r>
      <w:r w:rsidR="00674CB0">
        <w:rPr>
          <w:rFonts w:hint="cs"/>
          <w:rtl/>
        </w:rPr>
        <w:t>ی</w:t>
      </w:r>
      <w:r w:rsidR="00674CB0">
        <w:rPr>
          <w:rFonts w:hint="eastAsia"/>
          <w:rtl/>
        </w:rPr>
        <w:t>ژه</w:t>
      </w:r>
      <w:r w:rsidR="00114350" w:rsidRPr="00114350">
        <w:rPr>
          <w:rtl/>
        </w:rPr>
        <w:t xml:space="preserve"> امواج دلتا) افزا</w:t>
      </w:r>
      <w:r w:rsidR="00114350" w:rsidRPr="00114350">
        <w:rPr>
          <w:rFonts w:hint="cs"/>
          <w:rtl/>
        </w:rPr>
        <w:t>ی</w:t>
      </w:r>
      <w:r w:rsidR="00114350" w:rsidRPr="00114350">
        <w:rPr>
          <w:rFonts w:hint="eastAsia"/>
          <w:rtl/>
        </w:rPr>
        <w:t>ش</w:t>
      </w:r>
      <w:r w:rsidR="00114350" w:rsidRPr="00114350">
        <w:rPr>
          <w:rtl/>
        </w:rPr>
        <w:t xml:space="preserve"> </w:t>
      </w:r>
      <w:r w:rsidR="00114350" w:rsidRPr="00114350">
        <w:rPr>
          <w:rFonts w:hint="eastAsia"/>
          <w:rtl/>
        </w:rPr>
        <w:t>م</w:t>
      </w:r>
      <w:r w:rsidR="00114350" w:rsidRPr="00114350">
        <w:rPr>
          <w:rFonts w:hint="cs"/>
          <w:rtl/>
        </w:rPr>
        <w:t>ی‌ی</w:t>
      </w:r>
      <w:r w:rsidR="00114350" w:rsidRPr="00114350">
        <w:rPr>
          <w:rFonts w:hint="eastAsia"/>
          <w:rtl/>
        </w:rPr>
        <w:t>ابد،</w:t>
      </w:r>
      <w:r w:rsidR="00114350" w:rsidRPr="00114350">
        <w:rPr>
          <w:rtl/>
        </w:rPr>
        <w:t xml:space="preserve"> </w:t>
      </w:r>
      <w:r w:rsidR="00674CB0">
        <w:rPr>
          <w:rtl/>
        </w:rPr>
        <w:t>درحال</w:t>
      </w:r>
      <w:r w:rsidR="00674CB0">
        <w:rPr>
          <w:rFonts w:hint="cs"/>
          <w:rtl/>
        </w:rPr>
        <w:t>ی‌</w:t>
      </w:r>
      <w:r w:rsidR="00674CB0">
        <w:rPr>
          <w:rFonts w:hint="eastAsia"/>
          <w:rtl/>
        </w:rPr>
        <w:t>که</w:t>
      </w:r>
      <w:r w:rsidR="00114350" w:rsidRPr="00114350">
        <w:rPr>
          <w:rtl/>
        </w:rPr>
        <w:t xml:space="preserve"> قدرت امواج سر</w:t>
      </w:r>
      <w:r w:rsidR="00114350" w:rsidRPr="00114350">
        <w:rPr>
          <w:rFonts w:hint="cs"/>
          <w:rtl/>
        </w:rPr>
        <w:t>ی</w:t>
      </w:r>
      <w:r w:rsidR="00114350" w:rsidRPr="00114350">
        <w:rPr>
          <w:rFonts w:hint="eastAsia"/>
          <w:rtl/>
        </w:rPr>
        <w:t>ع‌تر</w:t>
      </w:r>
      <w:r w:rsidR="00114350" w:rsidRPr="00114350">
        <w:rPr>
          <w:rtl/>
        </w:rPr>
        <w:t xml:space="preserve"> (مخصوصاً بتا و گاما) </w:t>
      </w:r>
      <w:r w:rsidR="00674CB0">
        <w:rPr>
          <w:rtl/>
        </w:rPr>
        <w:t>به‌تدر</w:t>
      </w:r>
      <w:r w:rsidR="00674CB0">
        <w:rPr>
          <w:rFonts w:hint="cs"/>
          <w:rtl/>
        </w:rPr>
        <w:t>ی</w:t>
      </w:r>
      <w:r w:rsidR="00674CB0">
        <w:rPr>
          <w:rFonts w:hint="eastAsia"/>
          <w:rtl/>
        </w:rPr>
        <w:t>ج</w:t>
      </w:r>
      <w:r w:rsidR="00114350" w:rsidRPr="00114350">
        <w:rPr>
          <w:rtl/>
        </w:rPr>
        <w:t xml:space="preserve"> کاهش م</w:t>
      </w:r>
      <w:r w:rsidR="00114350" w:rsidRPr="00114350">
        <w:rPr>
          <w:rFonts w:hint="cs"/>
          <w:rtl/>
        </w:rPr>
        <w:t>ی‌ی</w:t>
      </w:r>
      <w:r w:rsidR="00114350" w:rsidRPr="00114350">
        <w:rPr>
          <w:rFonts w:hint="eastAsia"/>
          <w:rtl/>
        </w:rPr>
        <w:t>ابد</w:t>
      </w:r>
      <w:r w:rsidR="00114350" w:rsidRPr="00114350">
        <w:rPr>
          <w:rtl/>
        </w:rPr>
        <w:t>.</w:t>
      </w:r>
    </w:p>
    <w:p w14:paraId="57D59A72" w14:textId="3A84B8ED" w:rsidR="00395427" w:rsidRDefault="00395427" w:rsidP="00AF329E">
      <w:pPr>
        <w:rPr>
          <w:rtl/>
        </w:rPr>
      </w:pPr>
      <w:r>
        <w:rPr>
          <w:rFonts w:hint="cs"/>
          <w:rtl/>
        </w:rPr>
        <w:t xml:space="preserve">در </w:t>
      </w:r>
      <w:r w:rsidR="00674CB0">
        <w:rPr>
          <w:rtl/>
        </w:rPr>
        <w:t>نت</w:t>
      </w:r>
      <w:r w:rsidR="00674CB0">
        <w:rPr>
          <w:rFonts w:hint="cs"/>
          <w:rtl/>
        </w:rPr>
        <w:t>ی</w:t>
      </w:r>
      <w:r w:rsidR="00674CB0">
        <w:rPr>
          <w:rFonts w:hint="eastAsia"/>
          <w:rtl/>
        </w:rPr>
        <w:t>جه</w:t>
      </w:r>
      <w:r>
        <w:rPr>
          <w:rFonts w:hint="cs"/>
          <w:rtl/>
        </w:rPr>
        <w:t xml:space="preserve"> این تحقیق، </w:t>
      </w:r>
      <w:r w:rsidR="00D83399" w:rsidRPr="00D83399">
        <w:rPr>
          <w:rtl/>
        </w:rPr>
        <w:t>خواب موج آهسته</w:t>
      </w:r>
      <w:r w:rsidR="00D83399">
        <w:rPr>
          <w:rFonts w:hint="cs"/>
          <w:rtl/>
        </w:rPr>
        <w:t xml:space="preserve"> (</w:t>
      </w:r>
      <w:r w:rsidR="00D83399" w:rsidRPr="00D83399">
        <w:t>SWS</w:t>
      </w:r>
      <w:r w:rsidR="00D83399">
        <w:rPr>
          <w:rFonts w:hint="cs"/>
          <w:rtl/>
        </w:rPr>
        <w:t>)</w:t>
      </w:r>
      <w:r w:rsidR="00D83399" w:rsidRPr="00D83399">
        <w:rPr>
          <w:rtl/>
        </w:rPr>
        <w:t xml:space="preserve"> </w:t>
      </w:r>
      <w:r w:rsidR="00D83399">
        <w:rPr>
          <w:rFonts w:hint="cs"/>
          <w:rtl/>
        </w:rPr>
        <w:t xml:space="preserve">که شامل طبقه 3 و 4 خواب </w:t>
      </w:r>
      <w:r w:rsidR="001E589B">
        <w:rPr>
          <w:rtl/>
        </w:rPr>
        <w:t>م</w:t>
      </w:r>
      <w:r w:rsidR="001E589B">
        <w:rPr>
          <w:rFonts w:hint="cs"/>
          <w:rtl/>
        </w:rPr>
        <w:t>ی‌</w:t>
      </w:r>
      <w:r w:rsidR="001E589B">
        <w:rPr>
          <w:rFonts w:hint="eastAsia"/>
          <w:rtl/>
        </w:rPr>
        <w:t>شود</w:t>
      </w:r>
      <w:r w:rsidR="00674CB0">
        <w:rPr>
          <w:rtl/>
        </w:rPr>
        <w:t xml:space="preserve"> که </w:t>
      </w:r>
      <w:r w:rsidRPr="00395427">
        <w:rPr>
          <w:rtl/>
        </w:rPr>
        <w:t>دارا</w:t>
      </w:r>
      <w:r w:rsidRPr="00395427">
        <w:rPr>
          <w:rFonts w:hint="cs"/>
          <w:rtl/>
        </w:rPr>
        <w:t>ی</w:t>
      </w:r>
      <w:r w:rsidR="00D83399">
        <w:rPr>
          <w:rFonts w:hint="cs"/>
          <w:rtl/>
        </w:rPr>
        <w:t xml:space="preserve"> </w:t>
      </w:r>
      <w:r w:rsidRPr="00395427">
        <w:rPr>
          <w:rtl/>
        </w:rPr>
        <w:t>92.89</w:t>
      </w:r>
      <w:r w:rsidR="00D83399">
        <w:rPr>
          <w:rFonts w:hint="cs"/>
          <w:rtl/>
        </w:rPr>
        <w:t>%</w:t>
      </w:r>
      <w:r w:rsidRPr="00395427">
        <w:rPr>
          <w:rtl/>
        </w:rPr>
        <w:t xml:space="preserve"> </w:t>
      </w:r>
      <w:r w:rsidR="00674CB0">
        <w:rPr>
          <w:rtl/>
        </w:rPr>
        <w:t>طبقه‌بند</w:t>
      </w:r>
      <w:r w:rsidR="00674CB0">
        <w:rPr>
          <w:rFonts w:hint="cs"/>
          <w:rtl/>
        </w:rPr>
        <w:t>ی</w:t>
      </w:r>
      <w:r w:rsidRPr="00395427">
        <w:rPr>
          <w:rtl/>
        </w:rPr>
        <w:t xml:space="preserve"> صح</w:t>
      </w:r>
      <w:r w:rsidRPr="00395427">
        <w:rPr>
          <w:rFonts w:hint="cs"/>
          <w:rtl/>
        </w:rPr>
        <w:t>ی</w:t>
      </w:r>
      <w:r w:rsidRPr="00395427">
        <w:rPr>
          <w:rFonts w:hint="eastAsia"/>
          <w:rtl/>
        </w:rPr>
        <w:t>ح</w:t>
      </w:r>
      <w:r w:rsidRPr="00395427">
        <w:rPr>
          <w:rtl/>
        </w:rPr>
        <w:t xml:space="preserve"> بود</w:t>
      </w:r>
      <w:r w:rsidR="00D83399">
        <w:rPr>
          <w:rFonts w:hint="cs"/>
          <w:rtl/>
        </w:rPr>
        <w:t xml:space="preserve"> و </w:t>
      </w:r>
      <w:r w:rsidR="00674CB0">
        <w:rPr>
          <w:rtl/>
        </w:rPr>
        <w:t>به‌عنوان</w:t>
      </w:r>
      <w:r w:rsidRPr="00395427">
        <w:rPr>
          <w:rtl/>
        </w:rPr>
        <w:t xml:space="preserve"> </w:t>
      </w:r>
      <w:r w:rsidR="001E589B">
        <w:rPr>
          <w:rtl/>
        </w:rPr>
        <w:t>دق</w:t>
      </w:r>
      <w:r w:rsidR="001E589B">
        <w:rPr>
          <w:rFonts w:hint="cs"/>
          <w:rtl/>
        </w:rPr>
        <w:t>ی</w:t>
      </w:r>
      <w:r w:rsidR="001E589B">
        <w:rPr>
          <w:rFonts w:hint="eastAsia"/>
          <w:rtl/>
        </w:rPr>
        <w:t>ق‌تر</w:t>
      </w:r>
      <w:r w:rsidR="001E589B">
        <w:rPr>
          <w:rFonts w:hint="cs"/>
          <w:rtl/>
        </w:rPr>
        <w:t>ی</w:t>
      </w:r>
      <w:r w:rsidR="001E589B">
        <w:rPr>
          <w:rFonts w:hint="eastAsia"/>
          <w:rtl/>
        </w:rPr>
        <w:t>ن</w:t>
      </w:r>
      <w:r w:rsidRPr="00395427">
        <w:rPr>
          <w:rtl/>
        </w:rPr>
        <w:t xml:space="preserve"> مرحله شناسا</w:t>
      </w:r>
      <w:r w:rsidRPr="00395427">
        <w:rPr>
          <w:rFonts w:hint="cs"/>
          <w:rtl/>
        </w:rPr>
        <w:t>یی</w:t>
      </w:r>
      <w:r w:rsidRPr="00395427">
        <w:rPr>
          <w:rtl/>
        </w:rPr>
        <w:t xml:space="preserve"> شد. </w:t>
      </w:r>
      <w:r w:rsidR="00D83399">
        <w:rPr>
          <w:rFonts w:hint="cs"/>
          <w:rtl/>
        </w:rPr>
        <w:t>بیداری و خواب حرکت سریع چشم (</w:t>
      </w:r>
      <w:r w:rsidR="00D83399">
        <w:t>REM</w:t>
      </w:r>
      <w:r w:rsidR="00D83399">
        <w:rPr>
          <w:rFonts w:hint="cs"/>
          <w:rtl/>
        </w:rPr>
        <w:t>)</w:t>
      </w:r>
      <w:r w:rsidRPr="00395427">
        <w:rPr>
          <w:rtl/>
        </w:rPr>
        <w:t xml:space="preserve"> در ب</w:t>
      </w:r>
      <w:r w:rsidRPr="00395427">
        <w:rPr>
          <w:rFonts w:hint="cs"/>
          <w:rtl/>
        </w:rPr>
        <w:t>ی</w:t>
      </w:r>
      <w:r w:rsidRPr="00395427">
        <w:rPr>
          <w:rFonts w:hint="eastAsia"/>
          <w:rtl/>
        </w:rPr>
        <w:t>ش</w:t>
      </w:r>
      <w:r w:rsidRPr="00395427">
        <w:rPr>
          <w:rtl/>
        </w:rPr>
        <w:t xml:space="preserve"> از 86 درصد موارد </w:t>
      </w:r>
      <w:r w:rsidR="00674CB0">
        <w:rPr>
          <w:rtl/>
        </w:rPr>
        <w:t>به‌درست</w:t>
      </w:r>
      <w:r w:rsidR="00674CB0">
        <w:rPr>
          <w:rFonts w:hint="cs"/>
          <w:rtl/>
        </w:rPr>
        <w:t>ی</w:t>
      </w:r>
      <w:r w:rsidRPr="00395427">
        <w:rPr>
          <w:rtl/>
        </w:rPr>
        <w:t xml:space="preserve"> </w:t>
      </w:r>
      <w:r w:rsidR="00674CB0">
        <w:rPr>
          <w:rtl/>
        </w:rPr>
        <w:t>طبقه‌بند</w:t>
      </w:r>
      <w:r w:rsidR="00674CB0">
        <w:rPr>
          <w:rFonts w:hint="cs"/>
          <w:rtl/>
        </w:rPr>
        <w:t>ی</w:t>
      </w:r>
      <w:r w:rsidRPr="00395427">
        <w:rPr>
          <w:rtl/>
        </w:rPr>
        <w:t xml:space="preserve"> شد و پرتعدادتر</w:t>
      </w:r>
      <w:r w:rsidRPr="00395427">
        <w:rPr>
          <w:rFonts w:hint="cs"/>
          <w:rtl/>
        </w:rPr>
        <w:t>ی</w:t>
      </w:r>
      <w:r w:rsidRPr="00395427">
        <w:rPr>
          <w:rFonts w:hint="eastAsia"/>
          <w:rtl/>
        </w:rPr>
        <w:t>ن</w:t>
      </w:r>
      <w:r w:rsidRPr="00395427">
        <w:rPr>
          <w:rtl/>
        </w:rPr>
        <w:t xml:space="preserve"> مرحله، </w:t>
      </w:r>
      <w:r w:rsidR="00D83399">
        <w:t>N2</w:t>
      </w:r>
      <w:r w:rsidRPr="00395427">
        <w:rPr>
          <w:rtl/>
        </w:rPr>
        <w:t xml:space="preserve">، در حدود 74 درصد موارد </w:t>
      </w:r>
      <w:r w:rsidR="00674CB0">
        <w:rPr>
          <w:rtl/>
        </w:rPr>
        <w:t>به‌درست</w:t>
      </w:r>
      <w:r w:rsidR="00674CB0">
        <w:rPr>
          <w:rFonts w:hint="cs"/>
          <w:rtl/>
        </w:rPr>
        <w:t>ی</w:t>
      </w:r>
      <w:r w:rsidRPr="00395427">
        <w:rPr>
          <w:rtl/>
        </w:rPr>
        <w:t xml:space="preserve"> </w:t>
      </w:r>
      <w:r w:rsidR="00674CB0">
        <w:rPr>
          <w:rtl/>
        </w:rPr>
        <w:t>طبقه‌بند</w:t>
      </w:r>
      <w:r w:rsidR="00674CB0">
        <w:rPr>
          <w:rFonts w:hint="cs"/>
          <w:rtl/>
        </w:rPr>
        <w:t>ی</w:t>
      </w:r>
      <w:r w:rsidRPr="00395427">
        <w:rPr>
          <w:rtl/>
        </w:rPr>
        <w:t xml:space="preserve"> شد. </w:t>
      </w:r>
      <w:r w:rsidR="00D83399">
        <w:t>N2</w:t>
      </w:r>
      <w:r w:rsidRPr="00395427">
        <w:rPr>
          <w:rtl/>
        </w:rPr>
        <w:t xml:space="preserve"> در 10.4</w:t>
      </w:r>
      <w:r w:rsidRPr="00395427">
        <w:rPr>
          <w:rFonts w:ascii="Arial" w:hAnsi="Arial" w:cs="Arial" w:hint="cs"/>
          <w:rtl/>
        </w:rPr>
        <w:t>٪</w:t>
      </w:r>
      <w:r w:rsidRPr="00395427">
        <w:rPr>
          <w:rtl/>
        </w:rPr>
        <w:t xml:space="preserve"> </w:t>
      </w:r>
      <w:r w:rsidRPr="00395427">
        <w:rPr>
          <w:rFonts w:hint="cs"/>
          <w:rtl/>
        </w:rPr>
        <w:t>موارد</w:t>
      </w:r>
      <w:r w:rsidRPr="00395427">
        <w:rPr>
          <w:rtl/>
        </w:rPr>
        <w:t xml:space="preserve"> </w:t>
      </w:r>
      <w:r w:rsidR="00674CB0">
        <w:rPr>
          <w:rtl/>
        </w:rPr>
        <w:t>به‌عنوان</w:t>
      </w:r>
      <w:r w:rsidRPr="00395427">
        <w:rPr>
          <w:rtl/>
        </w:rPr>
        <w:t xml:space="preserve"> </w:t>
      </w:r>
      <w:r w:rsidR="00D83399">
        <w:t>N1</w:t>
      </w:r>
      <w:r w:rsidRPr="00395427">
        <w:rPr>
          <w:rtl/>
        </w:rPr>
        <w:t xml:space="preserve"> همسا</w:t>
      </w:r>
      <w:r w:rsidRPr="00395427">
        <w:rPr>
          <w:rFonts w:hint="cs"/>
          <w:rtl/>
        </w:rPr>
        <w:t>ی</w:t>
      </w:r>
      <w:r w:rsidRPr="00395427">
        <w:rPr>
          <w:rFonts w:hint="eastAsia"/>
          <w:rtl/>
        </w:rPr>
        <w:t>ه</w:t>
      </w:r>
      <w:r w:rsidRPr="00395427">
        <w:rPr>
          <w:rtl/>
        </w:rPr>
        <w:t xml:space="preserve"> و در 9.4</w:t>
      </w:r>
      <w:r w:rsidRPr="00395427">
        <w:rPr>
          <w:rFonts w:ascii="Arial" w:hAnsi="Arial" w:cs="Arial" w:hint="cs"/>
          <w:rtl/>
        </w:rPr>
        <w:t>٪</w:t>
      </w:r>
      <w:r w:rsidRPr="00395427">
        <w:rPr>
          <w:rtl/>
        </w:rPr>
        <w:t xml:space="preserve"> </w:t>
      </w:r>
      <w:r w:rsidRPr="00395427">
        <w:rPr>
          <w:rFonts w:hint="cs"/>
          <w:rtl/>
        </w:rPr>
        <w:t>موارد</w:t>
      </w:r>
      <w:r w:rsidRPr="00395427">
        <w:rPr>
          <w:rtl/>
        </w:rPr>
        <w:t xml:space="preserve"> </w:t>
      </w:r>
      <w:r w:rsidR="00674CB0">
        <w:rPr>
          <w:rtl/>
        </w:rPr>
        <w:t>به‌عنوان</w:t>
      </w:r>
      <w:r w:rsidRPr="00395427">
        <w:rPr>
          <w:rtl/>
        </w:rPr>
        <w:t xml:space="preserve"> </w:t>
      </w:r>
      <w:r w:rsidR="00925E7C" w:rsidRPr="00D83399">
        <w:rPr>
          <w:rtl/>
        </w:rPr>
        <w:t>خواب موج آهسته</w:t>
      </w:r>
      <w:r w:rsidR="00925E7C">
        <w:rPr>
          <w:rFonts w:hint="cs"/>
          <w:rtl/>
        </w:rPr>
        <w:t xml:space="preserve"> </w:t>
      </w:r>
      <w:r w:rsidR="00674CB0">
        <w:rPr>
          <w:rtl/>
        </w:rPr>
        <w:t>طبقه‌بند</w:t>
      </w:r>
      <w:r w:rsidR="00674CB0">
        <w:rPr>
          <w:rFonts w:hint="cs"/>
          <w:rtl/>
        </w:rPr>
        <w:t>ی</w:t>
      </w:r>
      <w:r w:rsidRPr="00395427">
        <w:rPr>
          <w:rtl/>
        </w:rPr>
        <w:t xml:space="preserve"> شد. کمتر</w:t>
      </w:r>
      <w:r w:rsidRPr="00395427">
        <w:rPr>
          <w:rFonts w:hint="cs"/>
          <w:rtl/>
        </w:rPr>
        <w:t>ی</w:t>
      </w:r>
      <w:r w:rsidRPr="00395427">
        <w:rPr>
          <w:rFonts w:hint="eastAsia"/>
          <w:rtl/>
        </w:rPr>
        <w:t>ن</w:t>
      </w:r>
      <w:r w:rsidRPr="00395427">
        <w:rPr>
          <w:rtl/>
        </w:rPr>
        <w:t xml:space="preserve"> تشخ</w:t>
      </w:r>
      <w:r w:rsidRPr="00395427">
        <w:rPr>
          <w:rFonts w:hint="cs"/>
          <w:rtl/>
        </w:rPr>
        <w:t>ی</w:t>
      </w:r>
      <w:r w:rsidRPr="00395427">
        <w:rPr>
          <w:rFonts w:hint="eastAsia"/>
          <w:rtl/>
        </w:rPr>
        <w:t>ص</w:t>
      </w:r>
      <w:r w:rsidRPr="00395427">
        <w:rPr>
          <w:rtl/>
        </w:rPr>
        <w:t xml:space="preserve"> </w:t>
      </w:r>
      <w:r w:rsidR="00D83399">
        <w:rPr>
          <w:rFonts w:hint="cs"/>
          <w:rtl/>
        </w:rPr>
        <w:t xml:space="preserve">مختص به </w:t>
      </w:r>
      <w:r w:rsidRPr="00395427">
        <w:rPr>
          <w:rtl/>
        </w:rPr>
        <w:t xml:space="preserve">مرحله </w:t>
      </w:r>
      <w:r w:rsidR="00716FDC">
        <w:t>N1</w:t>
      </w:r>
      <w:r w:rsidRPr="00395427">
        <w:rPr>
          <w:rtl/>
        </w:rPr>
        <w:t xml:space="preserve"> بود که در آن 61.2 درصد موارد </w:t>
      </w:r>
      <w:r w:rsidR="00674CB0">
        <w:rPr>
          <w:rtl/>
        </w:rPr>
        <w:t>به‌درست</w:t>
      </w:r>
      <w:r w:rsidR="00674CB0">
        <w:rPr>
          <w:rFonts w:hint="cs"/>
          <w:rtl/>
        </w:rPr>
        <w:t>ی</w:t>
      </w:r>
      <w:r w:rsidRPr="00395427">
        <w:rPr>
          <w:rtl/>
        </w:rPr>
        <w:t xml:space="preserve"> </w:t>
      </w:r>
      <w:r w:rsidR="00674CB0">
        <w:rPr>
          <w:rtl/>
        </w:rPr>
        <w:t>طبقه‌بند</w:t>
      </w:r>
      <w:r w:rsidR="00674CB0">
        <w:rPr>
          <w:rFonts w:hint="cs"/>
          <w:rtl/>
        </w:rPr>
        <w:t>ی</w:t>
      </w:r>
      <w:r w:rsidRPr="00395427">
        <w:rPr>
          <w:rtl/>
        </w:rPr>
        <w:t xml:space="preserve"> شدند. </w:t>
      </w:r>
      <w:r w:rsidR="00925E7C">
        <w:t>N</w:t>
      </w:r>
      <w:r w:rsidRPr="00395427">
        <w:t>1</w:t>
      </w:r>
      <w:r w:rsidRPr="00395427">
        <w:rPr>
          <w:rtl/>
        </w:rPr>
        <w:t xml:space="preserve"> </w:t>
      </w:r>
      <w:r w:rsidRPr="00395427">
        <w:rPr>
          <w:rFonts w:hint="cs"/>
          <w:rtl/>
        </w:rPr>
        <w:t>ی</w:t>
      </w:r>
      <w:r w:rsidRPr="00395427">
        <w:rPr>
          <w:rFonts w:hint="eastAsia"/>
          <w:rtl/>
        </w:rPr>
        <w:t>ک</w:t>
      </w:r>
      <w:r w:rsidRPr="00395427">
        <w:rPr>
          <w:rtl/>
        </w:rPr>
        <w:t xml:space="preserve"> حالت گذرا ب</w:t>
      </w:r>
      <w:r w:rsidRPr="00395427">
        <w:rPr>
          <w:rFonts w:hint="cs"/>
          <w:rtl/>
        </w:rPr>
        <w:t>ی</w:t>
      </w:r>
      <w:r w:rsidRPr="00395427">
        <w:rPr>
          <w:rFonts w:hint="eastAsia"/>
          <w:rtl/>
        </w:rPr>
        <w:t>ن</w:t>
      </w:r>
      <w:r w:rsidRPr="00395427">
        <w:rPr>
          <w:rtl/>
        </w:rPr>
        <w:t xml:space="preserve"> </w:t>
      </w:r>
      <w:r w:rsidR="000941A5">
        <w:rPr>
          <w:rFonts w:hint="cs"/>
          <w:rtl/>
        </w:rPr>
        <w:t>بیداری</w:t>
      </w:r>
      <w:r w:rsidRPr="00395427">
        <w:rPr>
          <w:rtl/>
        </w:rPr>
        <w:t xml:space="preserve"> و اول</w:t>
      </w:r>
      <w:r w:rsidRPr="00395427">
        <w:rPr>
          <w:rFonts w:hint="cs"/>
          <w:rtl/>
        </w:rPr>
        <w:t>ی</w:t>
      </w:r>
      <w:r w:rsidRPr="00395427">
        <w:rPr>
          <w:rFonts w:hint="eastAsia"/>
          <w:rtl/>
        </w:rPr>
        <w:t>ن</w:t>
      </w:r>
      <w:r w:rsidRPr="00395427">
        <w:rPr>
          <w:rtl/>
        </w:rPr>
        <w:t xml:space="preserve"> مرحله "خواب واقع</w:t>
      </w:r>
      <w:r w:rsidRPr="00395427">
        <w:rPr>
          <w:rFonts w:hint="cs"/>
          <w:rtl/>
        </w:rPr>
        <w:t>ی</w:t>
      </w:r>
      <w:r w:rsidRPr="00395427">
        <w:rPr>
          <w:rtl/>
        </w:rPr>
        <w:t>"</w:t>
      </w:r>
      <w:r w:rsidR="0068124A">
        <w:rPr>
          <w:rFonts w:hint="cs"/>
          <w:rtl/>
        </w:rPr>
        <w:t xml:space="preserve"> یعنی</w:t>
      </w:r>
      <w:r w:rsidRPr="00395427">
        <w:rPr>
          <w:rtl/>
        </w:rPr>
        <w:t xml:space="preserve"> </w:t>
      </w:r>
      <w:r w:rsidR="00D83399">
        <w:t>N2</w:t>
      </w:r>
      <w:r w:rsidRPr="00395427">
        <w:rPr>
          <w:rtl/>
        </w:rPr>
        <w:t xml:space="preserve"> است.</w:t>
      </w:r>
      <w:r w:rsidR="000D15F8" w:rsidRPr="000D15F8">
        <w:rPr>
          <w:rtl/>
        </w:rPr>
        <w:t xml:space="preserve"> ا</w:t>
      </w:r>
      <w:r w:rsidR="000D15F8" w:rsidRPr="000D15F8">
        <w:rPr>
          <w:rFonts w:hint="cs"/>
          <w:rtl/>
        </w:rPr>
        <w:t>ی</w:t>
      </w:r>
      <w:r w:rsidR="000D15F8" w:rsidRPr="000D15F8">
        <w:rPr>
          <w:rFonts w:hint="eastAsia"/>
          <w:rtl/>
        </w:rPr>
        <w:t>ن</w:t>
      </w:r>
      <w:r w:rsidR="000D15F8" w:rsidRPr="000D15F8">
        <w:rPr>
          <w:rtl/>
        </w:rPr>
        <w:t xml:space="preserve"> مرحله تقر</w:t>
      </w:r>
      <w:r w:rsidR="000D15F8" w:rsidRPr="000D15F8">
        <w:rPr>
          <w:rFonts w:hint="cs"/>
          <w:rtl/>
        </w:rPr>
        <w:t>ی</w:t>
      </w:r>
      <w:r w:rsidR="000D15F8" w:rsidRPr="000D15F8">
        <w:rPr>
          <w:rFonts w:hint="eastAsia"/>
          <w:rtl/>
        </w:rPr>
        <w:t>باً</w:t>
      </w:r>
      <w:r w:rsidR="000D15F8" w:rsidRPr="000D15F8">
        <w:rPr>
          <w:rtl/>
        </w:rPr>
        <w:t xml:space="preserve"> 5 درصد از کل مراحل خواب افراد سالم را شامل </w:t>
      </w:r>
      <w:r w:rsidR="001E589B">
        <w:rPr>
          <w:rtl/>
        </w:rPr>
        <w:t>م</w:t>
      </w:r>
      <w:r w:rsidR="001E589B">
        <w:rPr>
          <w:rFonts w:hint="cs"/>
          <w:rtl/>
        </w:rPr>
        <w:t>ی‌</w:t>
      </w:r>
      <w:r w:rsidR="001E589B">
        <w:rPr>
          <w:rFonts w:hint="eastAsia"/>
          <w:rtl/>
        </w:rPr>
        <w:t>شود</w:t>
      </w:r>
      <w:r w:rsidR="000D15F8" w:rsidRPr="000D15F8">
        <w:rPr>
          <w:rtl/>
        </w:rPr>
        <w:t xml:space="preserve"> و حت</w:t>
      </w:r>
      <w:r w:rsidR="000D15F8" w:rsidRPr="000D15F8">
        <w:rPr>
          <w:rFonts w:hint="cs"/>
          <w:rtl/>
        </w:rPr>
        <w:t>ی</w:t>
      </w:r>
      <w:r w:rsidR="000D15F8" w:rsidRPr="000D15F8">
        <w:rPr>
          <w:rtl/>
        </w:rPr>
        <w:t xml:space="preserve"> در ب</w:t>
      </w:r>
      <w:r w:rsidR="000D15F8" w:rsidRPr="000D15F8">
        <w:rPr>
          <w:rFonts w:hint="cs"/>
          <w:rtl/>
        </w:rPr>
        <w:t>ی</w:t>
      </w:r>
      <w:r w:rsidR="000D15F8" w:rsidRPr="000D15F8">
        <w:rPr>
          <w:rFonts w:hint="eastAsia"/>
          <w:rtl/>
        </w:rPr>
        <w:t>ن</w:t>
      </w:r>
      <w:r w:rsidR="000D15F8" w:rsidRPr="000D15F8">
        <w:rPr>
          <w:rtl/>
        </w:rPr>
        <w:t xml:space="preserve"> متخصصان، توافق در امت</w:t>
      </w:r>
      <w:r w:rsidR="000D15F8" w:rsidRPr="000D15F8">
        <w:rPr>
          <w:rFonts w:hint="cs"/>
          <w:rtl/>
        </w:rPr>
        <w:t>ی</w:t>
      </w:r>
      <w:r w:rsidR="000D15F8" w:rsidRPr="000D15F8">
        <w:rPr>
          <w:rFonts w:hint="eastAsia"/>
          <w:rtl/>
        </w:rPr>
        <w:t>از</w:t>
      </w:r>
      <w:r w:rsidR="000D15F8" w:rsidRPr="000D15F8">
        <w:rPr>
          <w:rtl/>
        </w:rPr>
        <w:t xml:space="preserve"> </w:t>
      </w:r>
      <w:r w:rsidR="000D15F8">
        <w:t>N</w:t>
      </w:r>
      <w:r w:rsidR="000D15F8" w:rsidRPr="000D15F8">
        <w:t>1</w:t>
      </w:r>
      <w:r w:rsidR="000D15F8" w:rsidRPr="000D15F8">
        <w:rPr>
          <w:rtl/>
        </w:rPr>
        <w:t xml:space="preserve"> در ب</w:t>
      </w:r>
      <w:r w:rsidR="000D15F8" w:rsidRPr="000D15F8">
        <w:rPr>
          <w:rFonts w:hint="cs"/>
          <w:rtl/>
        </w:rPr>
        <w:t>ی</w:t>
      </w:r>
      <w:r w:rsidR="000D15F8" w:rsidRPr="000D15F8">
        <w:rPr>
          <w:rFonts w:hint="eastAsia"/>
          <w:rtl/>
        </w:rPr>
        <w:t>ن</w:t>
      </w:r>
      <w:r w:rsidR="000D15F8" w:rsidRPr="000D15F8">
        <w:rPr>
          <w:rtl/>
        </w:rPr>
        <w:t xml:space="preserve"> تمام مراحل کمتر</w:t>
      </w:r>
      <w:r w:rsidR="000D15F8" w:rsidRPr="000D15F8">
        <w:rPr>
          <w:rFonts w:hint="cs"/>
          <w:rtl/>
        </w:rPr>
        <w:t>ی</w:t>
      </w:r>
      <w:r w:rsidR="000D15F8" w:rsidRPr="000D15F8">
        <w:rPr>
          <w:rFonts w:hint="eastAsia"/>
          <w:rtl/>
        </w:rPr>
        <w:t>ن</w:t>
      </w:r>
      <w:r w:rsidR="000D15F8" w:rsidRPr="000D15F8">
        <w:rPr>
          <w:rtl/>
        </w:rPr>
        <w:t xml:space="preserve"> است. </w:t>
      </w:r>
      <w:r w:rsidR="000D15F8">
        <w:rPr>
          <w:rFonts w:hint="cs"/>
          <w:rtl/>
        </w:rPr>
        <w:t>نتایج این مطالعه</w:t>
      </w:r>
      <w:r w:rsidR="000D15F8" w:rsidRPr="000D15F8">
        <w:rPr>
          <w:rtl/>
        </w:rPr>
        <w:t xml:space="preserve"> نشان </w:t>
      </w:r>
      <w:r w:rsidR="001E589B">
        <w:rPr>
          <w:rtl/>
        </w:rPr>
        <w:t>م</w:t>
      </w:r>
      <w:r w:rsidR="001E589B">
        <w:rPr>
          <w:rFonts w:hint="cs"/>
          <w:rtl/>
        </w:rPr>
        <w:t>ی‌</w:t>
      </w:r>
      <w:r w:rsidR="001E589B">
        <w:rPr>
          <w:rFonts w:hint="eastAsia"/>
          <w:rtl/>
        </w:rPr>
        <w:t>دهد</w:t>
      </w:r>
      <w:r w:rsidR="000D15F8" w:rsidRPr="000D15F8">
        <w:rPr>
          <w:rtl/>
        </w:rPr>
        <w:t xml:space="preserve"> که 16 درصد از موارد </w:t>
      </w:r>
      <w:r w:rsidR="000D15F8">
        <w:t>N</w:t>
      </w:r>
      <w:r w:rsidR="000D15F8" w:rsidRPr="000D15F8">
        <w:t>1</w:t>
      </w:r>
      <w:r w:rsidR="000D15F8" w:rsidRPr="000D15F8">
        <w:rPr>
          <w:rtl/>
        </w:rPr>
        <w:t xml:space="preserve"> </w:t>
      </w:r>
      <w:r w:rsidR="00674CB0">
        <w:rPr>
          <w:rtl/>
        </w:rPr>
        <w:t>به‌اشتباه</w:t>
      </w:r>
      <w:r w:rsidR="000D15F8" w:rsidRPr="000D15F8">
        <w:rPr>
          <w:rtl/>
        </w:rPr>
        <w:t xml:space="preserve"> </w:t>
      </w:r>
      <w:r w:rsidR="00674CB0">
        <w:rPr>
          <w:rtl/>
        </w:rPr>
        <w:t>به‌عنوان</w:t>
      </w:r>
      <w:r w:rsidR="000D15F8" w:rsidRPr="000D15F8">
        <w:rPr>
          <w:rtl/>
        </w:rPr>
        <w:t xml:space="preserve"> خواب </w:t>
      </w:r>
      <w:r w:rsidR="000D15F8" w:rsidRPr="000D15F8">
        <w:t>REM</w:t>
      </w:r>
      <w:r w:rsidR="000D15F8" w:rsidRPr="000D15F8">
        <w:rPr>
          <w:rtl/>
        </w:rPr>
        <w:t xml:space="preserve">، 12 درصد </w:t>
      </w:r>
      <w:r w:rsidR="00674CB0">
        <w:rPr>
          <w:rtl/>
        </w:rPr>
        <w:t>به‌عنوان</w:t>
      </w:r>
      <w:r w:rsidR="000D15F8" w:rsidRPr="000D15F8">
        <w:rPr>
          <w:rtl/>
        </w:rPr>
        <w:t xml:space="preserve"> </w:t>
      </w:r>
      <w:r w:rsidR="000D15F8">
        <w:t>N</w:t>
      </w:r>
      <w:r w:rsidR="000D15F8" w:rsidRPr="000D15F8">
        <w:t>2</w:t>
      </w:r>
      <w:r w:rsidR="000D15F8" w:rsidRPr="000D15F8">
        <w:rPr>
          <w:rtl/>
        </w:rPr>
        <w:t xml:space="preserve"> و 11 درصد </w:t>
      </w:r>
      <w:r w:rsidR="00674CB0">
        <w:rPr>
          <w:rtl/>
        </w:rPr>
        <w:t>به‌عنوان</w:t>
      </w:r>
      <w:r w:rsidR="000D15F8" w:rsidRPr="000D15F8">
        <w:rPr>
          <w:rtl/>
        </w:rPr>
        <w:t xml:space="preserve"> ب</w:t>
      </w:r>
      <w:r w:rsidR="000D15F8" w:rsidRPr="000D15F8">
        <w:rPr>
          <w:rFonts w:hint="cs"/>
          <w:rtl/>
        </w:rPr>
        <w:t>ی</w:t>
      </w:r>
      <w:r w:rsidR="000D15F8" w:rsidRPr="000D15F8">
        <w:rPr>
          <w:rFonts w:hint="eastAsia"/>
          <w:rtl/>
        </w:rPr>
        <w:t>دار</w:t>
      </w:r>
      <w:r w:rsidR="000D15F8" w:rsidRPr="000D15F8">
        <w:rPr>
          <w:rFonts w:hint="cs"/>
          <w:rtl/>
        </w:rPr>
        <w:t>ی</w:t>
      </w:r>
      <w:r w:rsidR="000D15F8" w:rsidRPr="000D15F8">
        <w:rPr>
          <w:rtl/>
        </w:rPr>
        <w:t xml:space="preserve"> </w:t>
      </w:r>
      <w:r w:rsidR="00674CB0">
        <w:rPr>
          <w:rtl/>
        </w:rPr>
        <w:t>طبقه‌بند</w:t>
      </w:r>
      <w:r w:rsidR="00674CB0">
        <w:rPr>
          <w:rFonts w:hint="cs"/>
          <w:rtl/>
        </w:rPr>
        <w:t>ی‌</w:t>
      </w:r>
      <w:r w:rsidR="00674CB0">
        <w:rPr>
          <w:rFonts w:hint="eastAsia"/>
          <w:rtl/>
        </w:rPr>
        <w:t>شده‌اند</w:t>
      </w:r>
      <w:r w:rsidR="000D15F8" w:rsidRPr="000D15F8">
        <w:rPr>
          <w:rtl/>
        </w:rPr>
        <w:t>.</w:t>
      </w:r>
    </w:p>
    <w:p w14:paraId="6A1B7F0E" w14:textId="4F34F130" w:rsidR="006742BC" w:rsidRDefault="001A299F" w:rsidP="00841996">
      <w:pPr>
        <w:rPr>
          <w:rtl/>
        </w:rPr>
      </w:pPr>
      <w:r>
        <w:rPr>
          <w:rFonts w:hint="cs"/>
          <w:rtl/>
        </w:rPr>
        <w:t xml:space="preserve">کراکوفسکا و همکاران همچنین الگوریتم انتخاب ویژگی را </w:t>
      </w:r>
      <w:r w:rsidR="00674CB0">
        <w:rPr>
          <w:rtl/>
        </w:rPr>
        <w:t>بر رو</w:t>
      </w:r>
      <w:r w:rsidR="00674CB0">
        <w:rPr>
          <w:rFonts w:hint="cs"/>
          <w:rtl/>
        </w:rPr>
        <w:t>ی</w:t>
      </w:r>
      <w:r>
        <w:rPr>
          <w:rFonts w:hint="cs"/>
          <w:rtl/>
        </w:rPr>
        <w:t xml:space="preserve"> </w:t>
      </w:r>
      <w:r w:rsidR="001E589B">
        <w:rPr>
          <w:rtl/>
        </w:rPr>
        <w:t>داده‌ها</w:t>
      </w:r>
      <w:r w:rsidR="001E589B">
        <w:rPr>
          <w:rFonts w:hint="cs"/>
          <w:rtl/>
        </w:rPr>
        <w:t>ی</w:t>
      </w:r>
      <w:r>
        <w:rPr>
          <w:rFonts w:hint="cs"/>
          <w:rtl/>
        </w:rPr>
        <w:t xml:space="preserve"> </w:t>
      </w:r>
      <w:r>
        <w:t>EEG</w:t>
      </w:r>
      <w:r>
        <w:rPr>
          <w:rFonts w:hint="cs"/>
          <w:rtl/>
        </w:rPr>
        <w:t xml:space="preserve"> </w:t>
      </w:r>
      <w:r w:rsidR="00674CB0">
        <w:rPr>
          <w:rtl/>
        </w:rPr>
        <w:t>به‌تنها</w:t>
      </w:r>
      <w:r w:rsidR="00674CB0">
        <w:rPr>
          <w:rFonts w:hint="cs"/>
          <w:rtl/>
        </w:rPr>
        <w:t>یی</w:t>
      </w:r>
      <w:r>
        <w:rPr>
          <w:rFonts w:hint="cs"/>
          <w:rtl/>
        </w:rPr>
        <w:t xml:space="preserve"> اعمال کردند تا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Pr>
          <w:rFonts w:hint="cs"/>
          <w:rtl/>
        </w:rPr>
        <w:t xml:space="preserve"> قابل تمییز در </w:t>
      </w:r>
      <w:r w:rsidR="001E589B">
        <w:rPr>
          <w:rFonts w:hint="cs"/>
          <w:rtl/>
        </w:rPr>
        <w:t>سیگنال‌های</w:t>
      </w:r>
      <w:r>
        <w:rPr>
          <w:rFonts w:hint="cs"/>
          <w:rtl/>
        </w:rPr>
        <w:t xml:space="preserve"> الکتروانسفالوگرام مستقل از </w:t>
      </w:r>
      <w:r w:rsidR="001E589B">
        <w:rPr>
          <w:rFonts w:hint="cs"/>
          <w:rtl/>
        </w:rPr>
        <w:t>سیگنال‌های</w:t>
      </w:r>
      <w:r>
        <w:rPr>
          <w:rFonts w:hint="cs"/>
          <w:rtl/>
        </w:rPr>
        <w:t xml:space="preserve"> دیگر مانند الکتروکاردیوگرام یا ا</w:t>
      </w:r>
      <w:r w:rsidR="00674CB0">
        <w:rPr>
          <w:rFonts w:hint="cs"/>
          <w:rtl/>
        </w:rPr>
        <w:t>ل</w:t>
      </w:r>
      <w:r>
        <w:rPr>
          <w:rFonts w:hint="cs"/>
          <w:rtl/>
        </w:rPr>
        <w:t xml:space="preserve">کترومایوگرام مشخص شوند. بدین ترتیب، 11 ویژگی کلیدی برای </w:t>
      </w:r>
      <w:r w:rsidR="00674CB0">
        <w:rPr>
          <w:rtl/>
        </w:rPr>
        <w:t>طبقه‌بند</w:t>
      </w:r>
      <w:r w:rsidR="00674CB0">
        <w:rPr>
          <w:rFonts w:hint="cs"/>
          <w:rtl/>
        </w:rPr>
        <w:t>ی</w:t>
      </w:r>
      <w:r>
        <w:rPr>
          <w:rFonts w:hint="cs"/>
          <w:rtl/>
        </w:rPr>
        <w:t xml:space="preserve"> این </w:t>
      </w:r>
      <w:r w:rsidR="001E589B">
        <w:rPr>
          <w:rtl/>
        </w:rPr>
        <w:t>س</w:t>
      </w:r>
      <w:r w:rsidR="001E589B">
        <w:rPr>
          <w:rFonts w:hint="cs"/>
          <w:rtl/>
        </w:rPr>
        <w:t>ی</w:t>
      </w:r>
      <w:r w:rsidR="001E589B">
        <w:rPr>
          <w:rFonts w:hint="eastAsia"/>
          <w:rtl/>
        </w:rPr>
        <w:t>گنال‌ها</w:t>
      </w:r>
      <w:r>
        <w:rPr>
          <w:rFonts w:hint="cs"/>
          <w:rtl/>
        </w:rPr>
        <w:t xml:space="preserve"> معرفی شد و </w:t>
      </w:r>
      <w:r w:rsidRPr="001A299F">
        <w:rPr>
          <w:rtl/>
        </w:rPr>
        <w:t>م</w:t>
      </w:r>
      <w:r w:rsidRPr="001A299F">
        <w:rPr>
          <w:rFonts w:hint="cs"/>
          <w:rtl/>
        </w:rPr>
        <w:t>ی</w:t>
      </w:r>
      <w:r w:rsidRPr="001A299F">
        <w:rPr>
          <w:rFonts w:hint="eastAsia"/>
          <w:rtl/>
        </w:rPr>
        <w:t>انگ</w:t>
      </w:r>
      <w:r w:rsidRPr="001A299F">
        <w:rPr>
          <w:rFonts w:hint="cs"/>
          <w:rtl/>
        </w:rPr>
        <w:t>ی</w:t>
      </w:r>
      <w:r w:rsidRPr="001A299F">
        <w:rPr>
          <w:rFonts w:hint="eastAsia"/>
          <w:rtl/>
        </w:rPr>
        <w:t>ن</w:t>
      </w:r>
      <w:r w:rsidRPr="001A299F">
        <w:rPr>
          <w:rtl/>
        </w:rPr>
        <w:t xml:space="preserve"> خطا</w:t>
      </w:r>
      <w:r w:rsidRPr="001A299F">
        <w:rPr>
          <w:rFonts w:hint="cs"/>
          <w:rtl/>
        </w:rPr>
        <w:t>ی</w:t>
      </w:r>
      <w:r w:rsidRPr="001A299F">
        <w:rPr>
          <w:rtl/>
        </w:rPr>
        <w:t xml:space="preserve"> </w:t>
      </w:r>
      <w:r w:rsidR="00674CB0">
        <w:rPr>
          <w:rtl/>
        </w:rPr>
        <w:t>طبقه‌بند</w:t>
      </w:r>
      <w:r w:rsidR="00674CB0">
        <w:rPr>
          <w:rFonts w:hint="cs"/>
          <w:rtl/>
        </w:rPr>
        <w:t>ی</w:t>
      </w:r>
      <w:r w:rsidRPr="001A299F">
        <w:rPr>
          <w:rtl/>
        </w:rPr>
        <w:t xml:space="preserve"> به سطح 23.4 درصد رس</w:t>
      </w:r>
      <w:r w:rsidRPr="001A299F">
        <w:rPr>
          <w:rFonts w:hint="cs"/>
          <w:rtl/>
        </w:rPr>
        <w:t>ی</w:t>
      </w:r>
      <w:r w:rsidRPr="001A299F">
        <w:rPr>
          <w:rFonts w:hint="eastAsia"/>
          <w:rtl/>
        </w:rPr>
        <w:t>د</w:t>
      </w:r>
      <w:r w:rsidRPr="001A299F">
        <w:rPr>
          <w:rtl/>
        </w:rPr>
        <w:t>.</w:t>
      </w:r>
      <w:r w:rsidR="0099794C">
        <w:rPr>
          <w:rFonts w:hint="cs"/>
          <w:rtl/>
        </w:rPr>
        <w:t xml:space="preserve"> این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99794C">
        <w:rPr>
          <w:rFonts w:hint="cs"/>
          <w:rtl/>
        </w:rPr>
        <w:t xml:space="preserve"> به ترتیب شامل</w:t>
      </w:r>
      <w:r w:rsidR="00BA7199">
        <w:rPr>
          <w:rFonts w:hint="cs"/>
          <w:rtl/>
        </w:rPr>
        <w:t>:</w:t>
      </w:r>
      <w:r w:rsidR="0099794C">
        <w:rPr>
          <w:rFonts w:hint="cs"/>
          <w:rtl/>
        </w:rPr>
        <w:t xml:space="preserve"> نسبت توان باند بتا به دلتا، </w:t>
      </w:r>
      <w:r w:rsidR="0099794C" w:rsidRPr="0099794C">
        <w:rPr>
          <w:rtl/>
        </w:rPr>
        <w:t>توان فراکتال</w:t>
      </w:r>
      <w:r w:rsidR="0099794C">
        <w:rPr>
          <w:rStyle w:val="FootnoteReference"/>
          <w:rtl/>
        </w:rPr>
        <w:footnoteReference w:id="79"/>
      </w:r>
      <w:r w:rsidR="00FD31AA">
        <w:rPr>
          <w:rFonts w:hint="cs"/>
          <w:rtl/>
        </w:rPr>
        <w:t>، نسبت توان باند تتا به آلفا،</w:t>
      </w:r>
      <w:r w:rsidR="00FD31AA" w:rsidRPr="00FD31AA">
        <w:rPr>
          <w:rtl/>
        </w:rPr>
        <w:t xml:space="preserve"> </w:t>
      </w:r>
      <w:r w:rsidR="00841996">
        <w:rPr>
          <w:rFonts w:hint="cs"/>
          <w:rtl/>
        </w:rPr>
        <w:t>همدوسی</w:t>
      </w:r>
      <w:r w:rsidR="00FD31AA">
        <w:rPr>
          <w:rFonts w:hint="cs"/>
          <w:rtl/>
        </w:rPr>
        <w:t xml:space="preserve"> گاما</w:t>
      </w:r>
      <w:r w:rsidR="00FD31AA">
        <w:rPr>
          <w:rStyle w:val="FootnoteReference"/>
          <w:rtl/>
        </w:rPr>
        <w:footnoteReference w:id="80"/>
      </w:r>
      <w:r w:rsidR="00FD31AA">
        <w:rPr>
          <w:rFonts w:hint="cs"/>
          <w:rtl/>
        </w:rPr>
        <w:t xml:space="preserve">، </w:t>
      </w:r>
      <w:r w:rsidR="00BA7199">
        <w:rPr>
          <w:rFonts w:hint="cs"/>
          <w:rtl/>
        </w:rPr>
        <w:t>نسبت توان</w:t>
      </w:r>
      <w:r w:rsidR="00312AE3">
        <w:rPr>
          <w:rFonts w:hint="cs"/>
          <w:rtl/>
        </w:rPr>
        <w:t xml:space="preserve"> </w:t>
      </w:r>
      <w:r w:rsidR="00BA7199">
        <w:rPr>
          <w:rFonts w:hint="cs"/>
          <w:rtl/>
        </w:rPr>
        <w:t xml:space="preserve">باند سیگما به بتا، تعداد عبور از صفر، </w:t>
      </w:r>
      <w:r w:rsidR="00BA7199" w:rsidRPr="00BA7199">
        <w:rPr>
          <w:rtl/>
        </w:rPr>
        <w:t>چولگ</w:t>
      </w:r>
      <w:r w:rsidR="00BA7199" w:rsidRPr="00BA7199">
        <w:rPr>
          <w:rFonts w:hint="cs"/>
          <w:rtl/>
        </w:rPr>
        <w:t>ی</w:t>
      </w:r>
      <w:r w:rsidR="00841996">
        <w:rPr>
          <w:rFonts w:hint="cs"/>
          <w:rtl/>
        </w:rPr>
        <w:t xml:space="preserve"> و</w:t>
      </w:r>
      <w:r w:rsidR="00BA7199">
        <w:rPr>
          <w:rFonts w:hint="cs"/>
          <w:rtl/>
        </w:rPr>
        <w:t xml:space="preserve"> نسبت باند دلتا به باند گاما </w:t>
      </w:r>
      <w:r w:rsidR="008C7C19">
        <w:rPr>
          <w:rFonts w:hint="cs"/>
          <w:rtl/>
        </w:rPr>
        <w:t>است</w:t>
      </w:r>
      <w:r w:rsidR="00BA7199">
        <w:rPr>
          <w:rFonts w:hint="cs"/>
          <w:rtl/>
        </w:rPr>
        <w:t xml:space="preserve">. </w:t>
      </w:r>
    </w:p>
    <w:p w14:paraId="4F78819B" w14:textId="4ED04CA5" w:rsidR="00661392" w:rsidRDefault="00114350" w:rsidP="00841996">
      <w:pPr>
        <w:rPr>
          <w:rtl/>
        </w:rPr>
      </w:pPr>
      <w:r>
        <w:rPr>
          <w:rFonts w:hint="cs"/>
          <w:rtl/>
        </w:rPr>
        <w:t xml:space="preserve"> </w:t>
      </w:r>
      <w:r w:rsidR="00674CB0">
        <w:rPr>
          <w:rtl/>
        </w:rPr>
        <w:t>باا</w:t>
      </w:r>
      <w:r w:rsidR="00674CB0">
        <w:rPr>
          <w:rFonts w:hint="cs"/>
          <w:rtl/>
        </w:rPr>
        <w:t>ی</w:t>
      </w:r>
      <w:r w:rsidR="00674CB0">
        <w:rPr>
          <w:rFonts w:hint="eastAsia"/>
          <w:rtl/>
        </w:rPr>
        <w:t>ن‌حال</w:t>
      </w:r>
      <w:r w:rsidRPr="00114350">
        <w:rPr>
          <w:rtl/>
        </w:rPr>
        <w:t>، سطح خطا</w:t>
      </w:r>
      <w:r w:rsidRPr="00114350">
        <w:rPr>
          <w:rFonts w:hint="cs"/>
          <w:rtl/>
        </w:rPr>
        <w:t>ی</w:t>
      </w:r>
      <w:r w:rsidRPr="00114350">
        <w:rPr>
          <w:rtl/>
        </w:rPr>
        <w:t xml:space="preserve"> ذکر شده نشان م</w:t>
      </w:r>
      <w:r w:rsidRPr="00114350">
        <w:rPr>
          <w:rFonts w:hint="cs"/>
          <w:rtl/>
        </w:rPr>
        <w:t>ی‌</w:t>
      </w:r>
      <w:r w:rsidRPr="00114350">
        <w:rPr>
          <w:rFonts w:hint="eastAsia"/>
          <w:rtl/>
        </w:rPr>
        <w:t>دهد</w:t>
      </w:r>
      <w:r w:rsidRPr="00114350">
        <w:rPr>
          <w:rtl/>
        </w:rPr>
        <w:t xml:space="preserve"> که جداساز</w:t>
      </w:r>
      <w:r w:rsidRPr="00114350">
        <w:rPr>
          <w:rFonts w:hint="cs"/>
          <w:rtl/>
        </w:rPr>
        <w:t>ی</w:t>
      </w:r>
      <w:r w:rsidRPr="00114350">
        <w:rPr>
          <w:rtl/>
        </w:rPr>
        <w:t xml:space="preserve"> رضا</w:t>
      </w:r>
      <w:r w:rsidRPr="00114350">
        <w:rPr>
          <w:rFonts w:hint="cs"/>
          <w:rtl/>
        </w:rPr>
        <w:t>ی</w:t>
      </w:r>
      <w:r w:rsidRPr="00114350">
        <w:rPr>
          <w:rFonts w:hint="eastAsia"/>
          <w:rtl/>
        </w:rPr>
        <w:t>ت‌بخش</w:t>
      </w:r>
      <w:r w:rsidRPr="00114350">
        <w:rPr>
          <w:rtl/>
        </w:rPr>
        <w:t xml:space="preserve"> پنج مرحله خواب با </w:t>
      </w:r>
      <w:r w:rsidRPr="00114350">
        <w:rPr>
          <w:rFonts w:hint="cs"/>
          <w:rtl/>
        </w:rPr>
        <w:t>ی</w:t>
      </w:r>
      <w:r w:rsidRPr="00114350">
        <w:rPr>
          <w:rFonts w:hint="eastAsia"/>
          <w:rtl/>
        </w:rPr>
        <w:t>ک</w:t>
      </w:r>
      <w:r w:rsidRPr="00114350">
        <w:rPr>
          <w:rtl/>
        </w:rPr>
        <w:t xml:space="preserve"> مع</w:t>
      </w:r>
      <w:r w:rsidRPr="00114350">
        <w:rPr>
          <w:rFonts w:hint="cs"/>
          <w:rtl/>
        </w:rPr>
        <w:t>ی</w:t>
      </w:r>
      <w:r w:rsidRPr="00114350">
        <w:rPr>
          <w:rFonts w:hint="eastAsia"/>
          <w:rtl/>
        </w:rPr>
        <w:t>ار</w:t>
      </w:r>
      <w:r w:rsidRPr="00114350">
        <w:rPr>
          <w:rtl/>
        </w:rPr>
        <w:t xml:space="preserve"> واحد غ</w:t>
      </w:r>
      <w:r w:rsidRPr="00114350">
        <w:rPr>
          <w:rFonts w:hint="cs"/>
          <w:rtl/>
        </w:rPr>
        <w:t>ی</w:t>
      </w:r>
      <w:r w:rsidRPr="00114350">
        <w:rPr>
          <w:rFonts w:hint="eastAsia"/>
          <w:rtl/>
        </w:rPr>
        <w:t>رممکن</w:t>
      </w:r>
      <w:r w:rsidRPr="00114350">
        <w:rPr>
          <w:rtl/>
        </w:rPr>
        <w:t xml:space="preserve"> است</w:t>
      </w:r>
      <w:r w:rsidR="00661392">
        <w:rPr>
          <w:rFonts w:hint="cs"/>
          <w:rtl/>
        </w:rPr>
        <w:t xml:space="preserve">. </w:t>
      </w:r>
      <w:r w:rsidR="00674CB0">
        <w:rPr>
          <w:rtl/>
        </w:rPr>
        <w:t>همان‌طور</w:t>
      </w:r>
      <w:r w:rsidR="00661392" w:rsidRPr="00661392">
        <w:rPr>
          <w:rtl/>
        </w:rPr>
        <w:t xml:space="preserve"> که انتظار </w:t>
      </w:r>
      <w:r w:rsidR="001E589B">
        <w:rPr>
          <w:rtl/>
        </w:rPr>
        <w:t>م</w:t>
      </w:r>
      <w:r w:rsidR="001E589B">
        <w:rPr>
          <w:rFonts w:hint="cs"/>
          <w:rtl/>
        </w:rPr>
        <w:t>ی‌</w:t>
      </w:r>
      <w:r w:rsidR="001E589B">
        <w:rPr>
          <w:rFonts w:hint="eastAsia"/>
          <w:rtl/>
        </w:rPr>
        <w:t>رود</w:t>
      </w:r>
      <w:r w:rsidR="00661392" w:rsidRPr="00661392">
        <w:rPr>
          <w:rtl/>
        </w:rPr>
        <w:t>،</w:t>
      </w:r>
      <w:r w:rsidR="00661392">
        <w:rPr>
          <w:rFonts w:hint="cs"/>
          <w:rtl/>
        </w:rPr>
        <w:t xml:space="preserve"> </w:t>
      </w:r>
      <w:r w:rsidR="00477978">
        <w:rPr>
          <w:rFonts w:hint="cs"/>
          <w:rtl/>
        </w:rPr>
        <w:t>زمانی که</w:t>
      </w:r>
      <w:r w:rsidR="00661392">
        <w:rPr>
          <w:rFonts w:hint="cs"/>
          <w:rtl/>
        </w:rPr>
        <w:t xml:space="preserve">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00661392">
        <w:rPr>
          <w:rFonts w:hint="cs"/>
          <w:rtl/>
        </w:rPr>
        <w:t xml:space="preserve"> اولیه چندان موفق نباشند،</w:t>
      </w:r>
      <w:r w:rsidR="00661392" w:rsidRPr="00661392">
        <w:rPr>
          <w:rtl/>
        </w:rPr>
        <w:t xml:space="preserve">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00661392">
        <w:rPr>
          <w:rFonts w:hint="cs"/>
          <w:rtl/>
        </w:rPr>
        <w:t xml:space="preserve"> دیگر </w:t>
      </w:r>
      <w:r w:rsidR="00674CB0">
        <w:rPr>
          <w:rtl/>
        </w:rPr>
        <w:t>طبقه‌بند</w:t>
      </w:r>
      <w:r w:rsidR="00674CB0">
        <w:rPr>
          <w:rFonts w:hint="cs"/>
          <w:rtl/>
        </w:rPr>
        <w:t>ی</w:t>
      </w:r>
      <w:r w:rsidR="00661392" w:rsidRPr="00661392">
        <w:rPr>
          <w:rtl/>
        </w:rPr>
        <w:t xml:space="preserve"> ا</w:t>
      </w:r>
      <w:r w:rsidR="00661392" w:rsidRPr="00661392">
        <w:rPr>
          <w:rFonts w:hint="cs"/>
          <w:rtl/>
        </w:rPr>
        <w:t>ی</w:t>
      </w:r>
      <w:r w:rsidR="00661392" w:rsidRPr="00661392">
        <w:rPr>
          <w:rFonts w:hint="eastAsia"/>
          <w:rtl/>
        </w:rPr>
        <w:t>ن</w:t>
      </w:r>
      <w:r w:rsidR="00661392" w:rsidRPr="00661392">
        <w:rPr>
          <w:rtl/>
        </w:rPr>
        <w:t xml:space="preserve"> مراحل را اصلاح </w:t>
      </w:r>
      <w:r w:rsidR="001E589B">
        <w:rPr>
          <w:rtl/>
        </w:rPr>
        <w:t>م</w:t>
      </w:r>
      <w:r w:rsidR="001E589B">
        <w:rPr>
          <w:rFonts w:hint="cs"/>
          <w:rtl/>
        </w:rPr>
        <w:t>ی‌</w:t>
      </w:r>
      <w:r w:rsidR="001E589B">
        <w:rPr>
          <w:rFonts w:hint="eastAsia"/>
          <w:rtl/>
        </w:rPr>
        <w:t>کنند</w:t>
      </w:r>
      <w:r w:rsidR="00661392">
        <w:rPr>
          <w:rFonts w:hint="cs"/>
          <w:rtl/>
        </w:rPr>
        <w:t xml:space="preserve"> و هیچ </w:t>
      </w:r>
      <w:r w:rsidR="00674CB0">
        <w:rPr>
          <w:rtl/>
        </w:rPr>
        <w:t>و</w:t>
      </w:r>
      <w:r w:rsidR="00674CB0">
        <w:rPr>
          <w:rFonts w:hint="cs"/>
          <w:rtl/>
        </w:rPr>
        <w:t>ی</w:t>
      </w:r>
      <w:r w:rsidR="00674CB0">
        <w:rPr>
          <w:rFonts w:hint="eastAsia"/>
          <w:rtl/>
        </w:rPr>
        <w:t>ژگ</w:t>
      </w:r>
      <w:r w:rsidR="00674CB0">
        <w:rPr>
          <w:rFonts w:hint="cs"/>
          <w:rtl/>
        </w:rPr>
        <w:t>ی‌</w:t>
      </w:r>
      <w:r w:rsidR="00674CB0">
        <w:rPr>
          <w:rFonts w:hint="eastAsia"/>
          <w:rtl/>
        </w:rPr>
        <w:t>ا</w:t>
      </w:r>
      <w:r w:rsidR="00674CB0">
        <w:rPr>
          <w:rFonts w:hint="cs"/>
          <w:rtl/>
        </w:rPr>
        <w:t>ی</w:t>
      </w:r>
      <w:r w:rsidR="00661392">
        <w:rPr>
          <w:rFonts w:hint="cs"/>
          <w:rtl/>
        </w:rPr>
        <w:t xml:space="preserve"> </w:t>
      </w:r>
      <w:r w:rsidR="00674CB0">
        <w:rPr>
          <w:rtl/>
        </w:rPr>
        <w:t>به‌تنها</w:t>
      </w:r>
      <w:r w:rsidR="00674CB0">
        <w:rPr>
          <w:rFonts w:hint="cs"/>
          <w:rtl/>
        </w:rPr>
        <w:t>یی</w:t>
      </w:r>
      <w:r w:rsidR="00661392">
        <w:rPr>
          <w:rFonts w:hint="cs"/>
          <w:rtl/>
        </w:rPr>
        <w:t xml:space="preserve"> قادر به </w:t>
      </w:r>
      <w:r w:rsidR="00674CB0">
        <w:rPr>
          <w:rtl/>
        </w:rPr>
        <w:t>طبقه‌بند</w:t>
      </w:r>
      <w:r w:rsidR="00674CB0">
        <w:rPr>
          <w:rFonts w:hint="cs"/>
          <w:rtl/>
        </w:rPr>
        <w:t>ی</w:t>
      </w:r>
      <w:r w:rsidR="00661392">
        <w:rPr>
          <w:rFonts w:hint="cs"/>
          <w:rtl/>
        </w:rPr>
        <w:t xml:space="preserve"> تمام مراحل خواب نیست</w:t>
      </w:r>
      <w:r w:rsidR="00661392" w:rsidRPr="00661392">
        <w:rPr>
          <w:rtl/>
        </w:rPr>
        <w:t xml:space="preserve">. </w:t>
      </w:r>
      <w:r w:rsidR="00674CB0">
        <w:rPr>
          <w:rtl/>
        </w:rPr>
        <w:t>به‌عنوان‌مثال</w:t>
      </w:r>
      <w:r w:rsidR="00661392" w:rsidRPr="00661392">
        <w:rPr>
          <w:rtl/>
        </w:rPr>
        <w:t>، وار</w:t>
      </w:r>
      <w:r w:rsidR="00661392" w:rsidRPr="00661392">
        <w:rPr>
          <w:rFonts w:hint="cs"/>
          <w:rtl/>
        </w:rPr>
        <w:t>ی</w:t>
      </w:r>
      <w:r w:rsidR="00661392" w:rsidRPr="00661392">
        <w:rPr>
          <w:rFonts w:hint="eastAsia"/>
          <w:rtl/>
        </w:rPr>
        <w:t>انس</w:t>
      </w:r>
      <w:r w:rsidR="00661392" w:rsidRPr="00661392">
        <w:rPr>
          <w:rtl/>
        </w:rPr>
        <w:t xml:space="preserve"> در موقع</w:t>
      </w:r>
      <w:r w:rsidR="00661392" w:rsidRPr="00661392">
        <w:rPr>
          <w:rFonts w:hint="cs"/>
          <w:rtl/>
        </w:rPr>
        <w:t>ی</w:t>
      </w:r>
      <w:r w:rsidR="00661392" w:rsidRPr="00661392">
        <w:rPr>
          <w:rFonts w:hint="eastAsia"/>
          <w:rtl/>
        </w:rPr>
        <w:t>ت</w:t>
      </w:r>
      <w:r w:rsidR="00661392" w:rsidRPr="00661392">
        <w:rPr>
          <w:rtl/>
        </w:rPr>
        <w:t xml:space="preserve"> مرکز</w:t>
      </w:r>
      <w:r w:rsidR="00661392" w:rsidRPr="00661392">
        <w:rPr>
          <w:rFonts w:hint="cs"/>
          <w:rtl/>
        </w:rPr>
        <w:t>ی</w:t>
      </w:r>
      <w:r w:rsidR="00841996">
        <w:rPr>
          <w:rFonts w:hint="cs"/>
          <w:rtl/>
        </w:rPr>
        <w:t xml:space="preserve"> کانال</w:t>
      </w:r>
      <w:r w:rsidR="00661392" w:rsidRPr="00661392">
        <w:rPr>
          <w:rtl/>
        </w:rPr>
        <w:t xml:space="preserve"> </w:t>
      </w:r>
      <w:r w:rsidR="00661392" w:rsidRPr="00661392">
        <w:t>C3</w:t>
      </w:r>
      <w:r w:rsidR="00661392" w:rsidRPr="00661392">
        <w:rPr>
          <w:rtl/>
        </w:rPr>
        <w:t xml:space="preserve"> تما</w:t>
      </w:r>
      <w:r w:rsidR="00661392" w:rsidRPr="00661392">
        <w:rPr>
          <w:rFonts w:hint="cs"/>
          <w:rtl/>
        </w:rPr>
        <w:t>ی</w:t>
      </w:r>
      <w:r w:rsidR="00661392" w:rsidRPr="00661392">
        <w:rPr>
          <w:rFonts w:hint="eastAsia"/>
          <w:rtl/>
        </w:rPr>
        <w:t>ز</w:t>
      </w:r>
      <w:r w:rsidR="00661392" w:rsidRPr="00661392">
        <w:rPr>
          <w:rtl/>
        </w:rPr>
        <w:t xml:space="preserve"> خواب </w:t>
      </w:r>
      <w:r w:rsidR="00661392" w:rsidRPr="00661392">
        <w:t>REM</w:t>
      </w:r>
      <w:r w:rsidR="00661392" w:rsidRPr="00661392">
        <w:rPr>
          <w:rtl/>
        </w:rPr>
        <w:t xml:space="preserve"> را از </w:t>
      </w:r>
      <w:r w:rsidR="00661392">
        <w:t>N</w:t>
      </w:r>
      <w:r w:rsidR="00661392" w:rsidRPr="00661392">
        <w:t>2</w:t>
      </w:r>
      <w:r w:rsidR="00661392" w:rsidRPr="00661392">
        <w:rPr>
          <w:rtl/>
        </w:rPr>
        <w:t xml:space="preserve"> و </w:t>
      </w:r>
      <w:r w:rsidR="00661392" w:rsidRPr="00661392">
        <w:t>SWS</w:t>
      </w:r>
      <w:r w:rsidR="00661392" w:rsidRPr="00661392">
        <w:rPr>
          <w:rtl/>
        </w:rPr>
        <w:t xml:space="preserve"> بهبود </w:t>
      </w:r>
      <w:r w:rsidR="001E589B">
        <w:rPr>
          <w:rtl/>
        </w:rPr>
        <w:t>م</w:t>
      </w:r>
      <w:r w:rsidR="001E589B">
        <w:rPr>
          <w:rFonts w:hint="cs"/>
          <w:rtl/>
        </w:rPr>
        <w:t>ی‌</w:t>
      </w:r>
      <w:r w:rsidR="001E589B">
        <w:rPr>
          <w:rFonts w:hint="eastAsia"/>
          <w:rtl/>
        </w:rPr>
        <w:t>بخشد</w:t>
      </w:r>
      <w:r w:rsidR="00661392" w:rsidRPr="00661392">
        <w:rPr>
          <w:rFonts w:hint="eastAsia"/>
          <w:rtl/>
        </w:rPr>
        <w:t>،</w:t>
      </w:r>
      <w:r w:rsidR="00661392" w:rsidRPr="00661392">
        <w:rPr>
          <w:rtl/>
        </w:rPr>
        <w:t xml:space="preserve"> نسبت توان باندها</w:t>
      </w:r>
      <w:r w:rsidR="00661392" w:rsidRPr="00661392">
        <w:rPr>
          <w:rFonts w:hint="cs"/>
          <w:rtl/>
        </w:rPr>
        <w:t>ی</w:t>
      </w:r>
      <w:r w:rsidR="00661392" w:rsidRPr="00661392">
        <w:rPr>
          <w:rtl/>
        </w:rPr>
        <w:t xml:space="preserve"> تتا و آلفا به تشخ</w:t>
      </w:r>
      <w:r w:rsidR="00661392" w:rsidRPr="00661392">
        <w:rPr>
          <w:rFonts w:hint="cs"/>
          <w:rtl/>
        </w:rPr>
        <w:t>ی</w:t>
      </w:r>
      <w:r w:rsidR="00661392" w:rsidRPr="00661392">
        <w:rPr>
          <w:rFonts w:hint="eastAsia"/>
          <w:rtl/>
        </w:rPr>
        <w:t>ص</w:t>
      </w:r>
      <w:r w:rsidR="00661392" w:rsidRPr="00661392">
        <w:rPr>
          <w:rtl/>
        </w:rPr>
        <w:t xml:space="preserve"> ب</w:t>
      </w:r>
      <w:r w:rsidR="00661392" w:rsidRPr="00661392">
        <w:rPr>
          <w:rFonts w:hint="cs"/>
          <w:rtl/>
        </w:rPr>
        <w:t>ی</w:t>
      </w:r>
      <w:r w:rsidR="00661392" w:rsidRPr="00661392">
        <w:rPr>
          <w:rFonts w:hint="eastAsia"/>
          <w:rtl/>
        </w:rPr>
        <w:t>دار</w:t>
      </w:r>
      <w:r w:rsidR="00661392" w:rsidRPr="00661392">
        <w:rPr>
          <w:rFonts w:hint="cs"/>
          <w:rtl/>
        </w:rPr>
        <w:t>ی</w:t>
      </w:r>
      <w:r w:rsidR="00661392" w:rsidRPr="00661392">
        <w:rPr>
          <w:rtl/>
        </w:rPr>
        <w:t xml:space="preserve"> از مراحل </w:t>
      </w:r>
      <w:r w:rsidR="00661392" w:rsidRPr="00661392">
        <w:rPr>
          <w:rFonts w:hint="eastAsia"/>
          <w:rtl/>
        </w:rPr>
        <w:t>خواب</w:t>
      </w:r>
      <w:r w:rsidR="00661392" w:rsidRPr="00661392">
        <w:rPr>
          <w:rtl/>
        </w:rPr>
        <w:t xml:space="preserve"> </w:t>
      </w:r>
      <w:r w:rsidR="00661392">
        <w:t>N</w:t>
      </w:r>
      <w:r w:rsidR="00661392" w:rsidRPr="00661392">
        <w:rPr>
          <w:rtl/>
        </w:rPr>
        <w:t xml:space="preserve"> </w:t>
      </w:r>
      <w:r w:rsidR="00661392">
        <w:rPr>
          <w:rFonts w:hint="cs"/>
          <w:rtl/>
        </w:rPr>
        <w:t xml:space="preserve">کمک </w:t>
      </w:r>
      <w:r w:rsidR="001E589B">
        <w:rPr>
          <w:rtl/>
        </w:rPr>
        <w:t>م</w:t>
      </w:r>
      <w:r w:rsidR="001E589B">
        <w:rPr>
          <w:rFonts w:hint="cs"/>
          <w:rtl/>
        </w:rPr>
        <w:t>ی‌</w:t>
      </w:r>
      <w:r w:rsidR="001E589B">
        <w:rPr>
          <w:rFonts w:hint="eastAsia"/>
          <w:rtl/>
        </w:rPr>
        <w:t>کند</w:t>
      </w:r>
      <w:r w:rsidR="00661392">
        <w:rPr>
          <w:rFonts w:hint="cs"/>
          <w:rtl/>
        </w:rPr>
        <w:t xml:space="preserve"> </w:t>
      </w:r>
      <w:r w:rsidR="00661392" w:rsidRPr="00661392">
        <w:rPr>
          <w:rtl/>
        </w:rPr>
        <w:t xml:space="preserve">و </w:t>
      </w:r>
      <w:r w:rsidR="00841996">
        <w:rPr>
          <w:rFonts w:hint="cs"/>
          <w:rtl/>
        </w:rPr>
        <w:t>همدوسی</w:t>
      </w:r>
      <w:r w:rsidR="00841996" w:rsidRPr="00661392">
        <w:rPr>
          <w:rtl/>
        </w:rPr>
        <w:t xml:space="preserve"> </w:t>
      </w:r>
      <w:r w:rsidR="00661392" w:rsidRPr="00661392">
        <w:rPr>
          <w:rtl/>
        </w:rPr>
        <w:t>پ</w:t>
      </w:r>
      <w:r w:rsidR="00661392" w:rsidRPr="00661392">
        <w:rPr>
          <w:rFonts w:hint="cs"/>
          <w:rtl/>
        </w:rPr>
        <w:t>ی</w:t>
      </w:r>
      <w:r w:rsidR="00661392" w:rsidRPr="00661392">
        <w:rPr>
          <w:rFonts w:hint="eastAsia"/>
          <w:rtl/>
        </w:rPr>
        <w:t>شان</w:t>
      </w:r>
      <w:r w:rsidR="00661392" w:rsidRPr="00661392">
        <w:rPr>
          <w:rFonts w:hint="cs"/>
          <w:rtl/>
        </w:rPr>
        <w:t>ی</w:t>
      </w:r>
      <w:r w:rsidR="00661392">
        <w:rPr>
          <w:rStyle w:val="FootnoteReference"/>
          <w:rtl/>
        </w:rPr>
        <w:footnoteReference w:id="81"/>
      </w:r>
      <w:r w:rsidR="00661392" w:rsidRPr="00661392">
        <w:rPr>
          <w:rtl/>
        </w:rPr>
        <w:t xml:space="preserve"> در باند گاما</w:t>
      </w:r>
      <w:r w:rsidR="00661392" w:rsidRPr="00661392">
        <w:rPr>
          <w:rFonts w:hint="cs"/>
          <w:rtl/>
        </w:rPr>
        <w:t>ی</w:t>
      </w:r>
      <w:r w:rsidR="00661392" w:rsidRPr="00661392">
        <w:rPr>
          <w:rtl/>
        </w:rPr>
        <w:t xml:space="preserve"> </w:t>
      </w:r>
      <w:r w:rsidR="00661392" w:rsidRPr="00661392">
        <w:t>EEG</w:t>
      </w:r>
      <w:r w:rsidR="00661392" w:rsidRPr="00661392">
        <w:rPr>
          <w:rtl/>
        </w:rPr>
        <w:t xml:space="preserve"> کمک کرد</w:t>
      </w:r>
      <w:r w:rsidR="00661392">
        <w:t xml:space="preserve"> </w:t>
      </w:r>
      <w:r w:rsidR="00661392">
        <w:rPr>
          <w:rFonts w:hint="cs"/>
          <w:rtl/>
        </w:rPr>
        <w:t>تا</w:t>
      </w:r>
      <w:r w:rsidR="00661392" w:rsidRPr="00661392">
        <w:rPr>
          <w:rtl/>
        </w:rPr>
        <w:t xml:space="preserve"> </w:t>
      </w:r>
      <w:r w:rsidR="00674CB0">
        <w:rPr>
          <w:rtl/>
        </w:rPr>
        <w:t>طبقه‌بند</w:t>
      </w:r>
      <w:r w:rsidR="00674CB0">
        <w:rPr>
          <w:rFonts w:hint="cs"/>
          <w:rtl/>
        </w:rPr>
        <w:t>ی</w:t>
      </w:r>
      <w:r w:rsidR="00661392" w:rsidRPr="00661392">
        <w:rPr>
          <w:rtl/>
        </w:rPr>
        <w:t xml:space="preserve"> </w:t>
      </w:r>
      <w:r w:rsidR="00661392">
        <w:t>N</w:t>
      </w:r>
      <w:r w:rsidR="00661392" w:rsidRPr="00661392">
        <w:t>1</w:t>
      </w:r>
      <w:r w:rsidR="00661392" w:rsidRPr="00661392">
        <w:rPr>
          <w:rtl/>
        </w:rPr>
        <w:t xml:space="preserve"> و </w:t>
      </w:r>
      <w:r w:rsidR="00661392" w:rsidRPr="00661392">
        <w:t>REM</w:t>
      </w:r>
      <w:r w:rsidR="00661392" w:rsidRPr="00661392">
        <w:rPr>
          <w:rtl/>
        </w:rPr>
        <w:t xml:space="preserve"> بهبود </w:t>
      </w:r>
      <w:r w:rsidR="00661392">
        <w:rPr>
          <w:rFonts w:hint="cs"/>
          <w:rtl/>
        </w:rPr>
        <w:t>یابد</w:t>
      </w:r>
      <w:r w:rsidR="00661392" w:rsidRPr="00661392">
        <w:rPr>
          <w:rtl/>
        </w:rPr>
        <w:t>.</w:t>
      </w:r>
      <w:r w:rsidR="00661392">
        <w:rPr>
          <w:rFonts w:hint="cs"/>
          <w:rtl/>
        </w:rPr>
        <w:t xml:space="preserve"> </w:t>
      </w:r>
    </w:p>
    <w:p w14:paraId="37DE7023" w14:textId="28194835" w:rsidR="000625EF" w:rsidRDefault="00477978" w:rsidP="002F014C">
      <w:r w:rsidRPr="00477978">
        <w:rPr>
          <w:rtl/>
        </w:rPr>
        <w:lastRenderedPageBreak/>
        <w:t>به گفته ا</w:t>
      </w:r>
      <w:r w:rsidRPr="00477978">
        <w:rPr>
          <w:rFonts w:hint="cs"/>
          <w:rtl/>
        </w:rPr>
        <w:t>ی</w:t>
      </w:r>
      <w:r w:rsidRPr="00477978">
        <w:rPr>
          <w:rFonts w:hint="eastAsia"/>
          <w:rtl/>
        </w:rPr>
        <w:t>ن</w:t>
      </w:r>
      <w:r w:rsidRPr="00477978">
        <w:rPr>
          <w:rtl/>
        </w:rPr>
        <w:t xml:space="preserve"> محقق</w:t>
      </w:r>
      <w:r w:rsidRPr="00477978">
        <w:rPr>
          <w:rFonts w:hint="cs"/>
          <w:rtl/>
        </w:rPr>
        <w:t>ی</w:t>
      </w:r>
      <w:r w:rsidRPr="00477978">
        <w:rPr>
          <w:rFonts w:hint="eastAsia"/>
          <w:rtl/>
        </w:rPr>
        <w:t>ن،</w:t>
      </w:r>
      <w:r w:rsidRPr="00477978">
        <w:rPr>
          <w:rtl/>
        </w:rPr>
        <w:t xml:space="preserve"> از نظر ترک</w:t>
      </w:r>
      <w:r w:rsidRPr="00477978">
        <w:rPr>
          <w:rFonts w:hint="cs"/>
          <w:rtl/>
        </w:rPr>
        <w:t>ی</w:t>
      </w:r>
      <w:r w:rsidRPr="00477978">
        <w:rPr>
          <w:rFonts w:hint="eastAsia"/>
          <w:rtl/>
        </w:rPr>
        <w:t>ب</w:t>
      </w:r>
      <w:r w:rsidRPr="00477978">
        <w:rPr>
          <w:rtl/>
        </w:rPr>
        <w:t xml:space="preserve"> ا</w:t>
      </w:r>
      <w:r w:rsidRPr="00477978">
        <w:rPr>
          <w:rFonts w:hint="cs"/>
          <w:rtl/>
        </w:rPr>
        <w:t>ی</w:t>
      </w:r>
      <w:r w:rsidRPr="00477978">
        <w:rPr>
          <w:rFonts w:hint="eastAsia"/>
          <w:rtl/>
        </w:rPr>
        <w:t>ن</w:t>
      </w:r>
      <w:r w:rsidRPr="00477978">
        <w:rPr>
          <w:rtl/>
        </w:rPr>
        <w:t xml:space="preserve"> و</w:t>
      </w:r>
      <w:r w:rsidRPr="00477978">
        <w:rPr>
          <w:rFonts w:hint="cs"/>
          <w:rtl/>
        </w:rPr>
        <w:t>ی</w:t>
      </w:r>
      <w:r w:rsidRPr="00477978">
        <w:rPr>
          <w:rFonts w:hint="eastAsia"/>
          <w:rtl/>
        </w:rPr>
        <w:t>ژگ</w:t>
      </w:r>
      <w:r w:rsidRPr="00477978">
        <w:rPr>
          <w:rFonts w:hint="cs"/>
          <w:rtl/>
        </w:rPr>
        <w:t>ی‌</w:t>
      </w:r>
      <w:r w:rsidRPr="00477978">
        <w:rPr>
          <w:rFonts w:hint="eastAsia"/>
          <w:rtl/>
        </w:rPr>
        <w:t>ها،</w:t>
      </w:r>
      <w:r w:rsidRPr="00477978">
        <w:rPr>
          <w:rtl/>
        </w:rPr>
        <w:t xml:space="preserve"> همچنان راه‌ها</w:t>
      </w:r>
      <w:r w:rsidRPr="00477978">
        <w:rPr>
          <w:rFonts w:hint="cs"/>
          <w:rtl/>
        </w:rPr>
        <w:t>یی</w:t>
      </w:r>
      <w:r w:rsidRPr="00477978">
        <w:rPr>
          <w:rtl/>
        </w:rPr>
        <w:t xml:space="preserve"> برا</w:t>
      </w:r>
      <w:r w:rsidRPr="00477978">
        <w:rPr>
          <w:rFonts w:hint="cs"/>
          <w:rtl/>
        </w:rPr>
        <w:t>ی</w:t>
      </w:r>
      <w:r w:rsidRPr="00477978">
        <w:rPr>
          <w:rtl/>
        </w:rPr>
        <w:t xml:space="preserve"> بهبود وجود دارد [8]. همچن</w:t>
      </w:r>
      <w:r w:rsidRPr="00477978">
        <w:rPr>
          <w:rFonts w:hint="cs"/>
          <w:rtl/>
        </w:rPr>
        <w:t>ی</w:t>
      </w:r>
      <w:r w:rsidRPr="00477978">
        <w:rPr>
          <w:rFonts w:hint="eastAsia"/>
          <w:rtl/>
        </w:rPr>
        <w:t>ن</w:t>
      </w:r>
      <w:r w:rsidRPr="00477978">
        <w:rPr>
          <w:rtl/>
        </w:rPr>
        <w:t xml:space="preserve"> تنوع ا</w:t>
      </w:r>
      <w:r w:rsidRPr="00477978">
        <w:rPr>
          <w:rFonts w:hint="cs"/>
          <w:rtl/>
        </w:rPr>
        <w:t>ی</w:t>
      </w:r>
      <w:r w:rsidRPr="00477978">
        <w:rPr>
          <w:rFonts w:hint="eastAsia"/>
          <w:rtl/>
        </w:rPr>
        <w:t>ن</w:t>
      </w:r>
      <w:r w:rsidRPr="00477978">
        <w:rPr>
          <w:rtl/>
        </w:rPr>
        <w:t xml:space="preserve"> مطالعه در منابع س</w:t>
      </w:r>
      <w:r w:rsidRPr="00477978">
        <w:rPr>
          <w:rFonts w:hint="cs"/>
          <w:rtl/>
        </w:rPr>
        <w:t>ی</w:t>
      </w:r>
      <w:r w:rsidRPr="00477978">
        <w:rPr>
          <w:rFonts w:hint="eastAsia"/>
          <w:rtl/>
        </w:rPr>
        <w:t>گنال</w:t>
      </w:r>
      <w:r w:rsidRPr="00477978">
        <w:rPr>
          <w:rtl/>
        </w:rPr>
        <w:t xml:space="preserve"> در مجموعه انتخاب</w:t>
      </w:r>
      <w:r w:rsidR="00841996">
        <w:rPr>
          <w:rFonts w:hint="cs"/>
          <w:rtl/>
        </w:rPr>
        <w:t>‌ش</w:t>
      </w:r>
      <w:r w:rsidRPr="00477978">
        <w:rPr>
          <w:rtl/>
        </w:rPr>
        <w:t xml:space="preserve">ده نشان </w:t>
      </w:r>
      <w:r w:rsidR="001E589B">
        <w:rPr>
          <w:rtl/>
        </w:rPr>
        <w:t>م</w:t>
      </w:r>
      <w:r w:rsidR="001E589B">
        <w:rPr>
          <w:rFonts w:hint="cs"/>
          <w:rtl/>
        </w:rPr>
        <w:t>ی‌</w:t>
      </w:r>
      <w:r w:rsidR="001E589B">
        <w:rPr>
          <w:rFonts w:hint="eastAsia"/>
          <w:rtl/>
        </w:rPr>
        <w:t>دهد</w:t>
      </w:r>
      <w:r w:rsidRPr="00477978">
        <w:rPr>
          <w:rtl/>
        </w:rPr>
        <w:t xml:space="preserve"> که پردازش همه </w:t>
      </w:r>
      <w:r w:rsidR="001E589B">
        <w:rPr>
          <w:rtl/>
        </w:rPr>
        <w:t>سیگنال‌های</w:t>
      </w:r>
      <w:r w:rsidRPr="00477978">
        <w:rPr>
          <w:rtl/>
        </w:rPr>
        <w:t xml:space="preserve"> </w:t>
      </w:r>
      <w:r w:rsidR="00674CB0">
        <w:rPr>
          <w:rtl/>
        </w:rPr>
        <w:t>پل</w:t>
      </w:r>
      <w:r w:rsidR="00674CB0">
        <w:rPr>
          <w:rFonts w:hint="cs"/>
          <w:rtl/>
        </w:rPr>
        <w:t>ی‌</w:t>
      </w:r>
      <w:r w:rsidR="00674CB0">
        <w:rPr>
          <w:rFonts w:hint="eastAsia"/>
          <w:rtl/>
        </w:rPr>
        <w:t>سومنوگراف</w:t>
      </w:r>
      <w:r w:rsidR="00674CB0">
        <w:rPr>
          <w:rFonts w:hint="cs"/>
          <w:rtl/>
        </w:rPr>
        <w:t>ی</w:t>
      </w:r>
      <w:r w:rsidRPr="00477978">
        <w:rPr>
          <w:rtl/>
        </w:rPr>
        <w:t xml:space="preserve"> برا</w:t>
      </w:r>
      <w:r w:rsidRPr="00477978">
        <w:rPr>
          <w:rFonts w:hint="cs"/>
          <w:rtl/>
        </w:rPr>
        <w:t>ی</w:t>
      </w:r>
      <w:r w:rsidRPr="00477978">
        <w:rPr>
          <w:rtl/>
        </w:rPr>
        <w:t xml:space="preserve"> استخراج بهتر</w:t>
      </w:r>
      <w:r w:rsidRPr="00477978">
        <w:rPr>
          <w:rFonts w:hint="cs"/>
          <w:rtl/>
        </w:rPr>
        <w:t>ی</w:t>
      </w:r>
      <w:r w:rsidRPr="00477978">
        <w:rPr>
          <w:rFonts w:hint="eastAsia"/>
          <w:rtl/>
        </w:rPr>
        <w:t>ن</w:t>
      </w:r>
      <w:r w:rsidRPr="00477978">
        <w:rPr>
          <w:rtl/>
        </w:rPr>
        <w:t xml:space="preserve"> مجموعه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Pr="00477978">
        <w:rPr>
          <w:rtl/>
        </w:rPr>
        <w:t xml:space="preserve"> برا</w:t>
      </w:r>
      <w:r w:rsidRPr="00477978">
        <w:rPr>
          <w:rFonts w:hint="cs"/>
          <w:rtl/>
        </w:rPr>
        <w:t>ی</w:t>
      </w:r>
      <w:r w:rsidRPr="00477978">
        <w:rPr>
          <w:rtl/>
        </w:rPr>
        <w:t xml:space="preserve"> </w:t>
      </w:r>
      <w:r w:rsidR="00674CB0">
        <w:rPr>
          <w:rtl/>
        </w:rPr>
        <w:t>طبقه‌بند</w:t>
      </w:r>
      <w:r w:rsidR="00674CB0">
        <w:rPr>
          <w:rFonts w:hint="cs"/>
          <w:rtl/>
        </w:rPr>
        <w:t>ی</w:t>
      </w:r>
      <w:r w:rsidRPr="00477978">
        <w:rPr>
          <w:rtl/>
        </w:rPr>
        <w:t xml:space="preserve"> به</w:t>
      </w:r>
      <w:r w:rsidRPr="00477978">
        <w:rPr>
          <w:rFonts w:hint="cs"/>
          <w:rtl/>
        </w:rPr>
        <w:t>ی</w:t>
      </w:r>
      <w:r w:rsidRPr="00477978">
        <w:rPr>
          <w:rFonts w:hint="eastAsia"/>
          <w:rtl/>
        </w:rPr>
        <w:t>نه</w:t>
      </w:r>
      <w:r w:rsidRPr="00477978">
        <w:rPr>
          <w:rtl/>
        </w:rPr>
        <w:t xml:space="preserve"> توص</w:t>
      </w:r>
      <w:r w:rsidRPr="00477978">
        <w:rPr>
          <w:rFonts w:hint="cs"/>
          <w:rtl/>
        </w:rPr>
        <w:t>ی</w:t>
      </w:r>
      <w:r w:rsidRPr="00477978">
        <w:rPr>
          <w:rFonts w:hint="eastAsia"/>
          <w:rtl/>
        </w:rPr>
        <w:t>ه</w:t>
      </w:r>
      <w:r w:rsidRPr="00477978">
        <w:rPr>
          <w:rtl/>
        </w:rPr>
        <w:t xml:space="preserve"> </w:t>
      </w:r>
      <w:r w:rsidR="001E589B">
        <w:rPr>
          <w:rtl/>
        </w:rPr>
        <w:t>م</w:t>
      </w:r>
      <w:r w:rsidR="001E589B">
        <w:rPr>
          <w:rFonts w:hint="cs"/>
          <w:rtl/>
        </w:rPr>
        <w:t>ی‌</w:t>
      </w:r>
      <w:r w:rsidR="001E589B">
        <w:rPr>
          <w:rFonts w:hint="eastAsia"/>
          <w:rtl/>
        </w:rPr>
        <w:t>شود</w:t>
      </w:r>
      <w:r w:rsidRPr="00477978">
        <w:rPr>
          <w:rtl/>
        </w:rPr>
        <w:t xml:space="preserve">.  </w:t>
      </w:r>
    </w:p>
    <w:p w14:paraId="41FD5A72" w14:textId="77777777" w:rsidR="0020713D" w:rsidRDefault="0020713D" w:rsidP="00323B0F"/>
    <w:p w14:paraId="52D98524" w14:textId="6CF3F32A" w:rsidR="00323B0F" w:rsidRPr="00323B0F" w:rsidRDefault="00323B0F" w:rsidP="00323B0F">
      <w:r w:rsidRPr="00323B0F">
        <w:rPr>
          <w:rFonts w:hint="cs"/>
          <w:rtl/>
        </w:rPr>
        <w:t>لجنف</w:t>
      </w:r>
      <w:r w:rsidRPr="00323B0F">
        <w:rPr>
          <w:vertAlign w:val="superscript"/>
          <w:rtl/>
        </w:rPr>
        <w:footnoteReference w:id="82"/>
      </w:r>
      <w:r w:rsidRPr="00323B0F">
        <w:rPr>
          <w:rFonts w:hint="cs"/>
          <w:rtl/>
        </w:rPr>
        <w:t xml:space="preserve"> و همکاران نیز 102 ویژگی متمایز را از </w:t>
      </w:r>
      <w:r w:rsidRPr="00323B0F">
        <w:rPr>
          <w:rtl/>
        </w:rPr>
        <w:t xml:space="preserve">حوزه زمان، فرکانس، زمان - فرکانس </w:t>
      </w:r>
      <w:r w:rsidR="008A0C63">
        <w:rPr>
          <w:rFonts w:hint="cs"/>
          <w:rtl/>
        </w:rPr>
        <w:t>به همراه</w:t>
      </w:r>
      <w:r w:rsidRPr="00323B0F">
        <w:rPr>
          <w:rtl/>
        </w:rPr>
        <w:t xml:space="preserve"> 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ی</w:t>
      </w:r>
      <w:r w:rsidRPr="00323B0F">
        <w:rPr>
          <w:rtl/>
        </w:rPr>
        <w:t xml:space="preserve"> خط</w:t>
      </w:r>
      <w:r w:rsidRPr="00323B0F">
        <w:rPr>
          <w:rFonts w:hint="cs"/>
          <w:rtl/>
        </w:rPr>
        <w:t>ی</w:t>
      </w:r>
      <w:r w:rsidRPr="00323B0F">
        <w:rPr>
          <w:rtl/>
        </w:rPr>
        <w:t xml:space="preserve"> و غ</w:t>
      </w:r>
      <w:r w:rsidRPr="00323B0F">
        <w:rPr>
          <w:rFonts w:hint="cs"/>
          <w:rtl/>
        </w:rPr>
        <w:t>ی</w:t>
      </w:r>
      <w:r w:rsidRPr="00323B0F">
        <w:rPr>
          <w:rFonts w:hint="eastAsia"/>
          <w:rtl/>
        </w:rPr>
        <w:t>رخط</w:t>
      </w:r>
      <w:r w:rsidRPr="00323B0F">
        <w:rPr>
          <w:rFonts w:hint="cs"/>
          <w:rtl/>
        </w:rPr>
        <w:t>ی</w:t>
      </w:r>
      <w:r w:rsidRPr="00323B0F">
        <w:rPr>
          <w:rtl/>
        </w:rPr>
        <w:t xml:space="preserve"> </w:t>
      </w:r>
      <w:r w:rsidR="001917C4">
        <w:rPr>
          <w:rFonts w:hint="cs"/>
          <w:rtl/>
        </w:rPr>
        <w:t xml:space="preserve">دیگری </w:t>
      </w:r>
      <w:r w:rsidRPr="00323B0F">
        <w:rPr>
          <w:rFonts w:hint="cs"/>
          <w:rtl/>
        </w:rPr>
        <w:t xml:space="preserve">برای </w:t>
      </w:r>
      <w:r w:rsidRPr="00323B0F">
        <w:rPr>
          <w:rtl/>
        </w:rPr>
        <w:t>داده‌ها</w:t>
      </w:r>
      <w:r w:rsidRPr="00323B0F">
        <w:rPr>
          <w:rFonts w:hint="cs"/>
          <w:rtl/>
        </w:rPr>
        <w:t xml:space="preserve">ی </w:t>
      </w:r>
      <w:r w:rsidRPr="00323B0F">
        <w:t>EEG</w:t>
      </w:r>
      <w:r w:rsidRPr="00323B0F">
        <w:rPr>
          <w:rFonts w:hint="cs"/>
          <w:rtl/>
        </w:rPr>
        <w:t xml:space="preserve">، </w:t>
      </w:r>
      <w:r w:rsidRPr="00323B0F">
        <w:t>EOG</w:t>
      </w:r>
      <w:r w:rsidRPr="00323B0F">
        <w:rPr>
          <w:rFonts w:hint="cs"/>
          <w:rtl/>
        </w:rPr>
        <w:t xml:space="preserve"> و </w:t>
      </w:r>
      <w:r w:rsidRPr="00323B0F">
        <w:t>EMG</w:t>
      </w:r>
      <w:r w:rsidRPr="00323B0F">
        <w:rPr>
          <w:rFonts w:hint="cs"/>
          <w:rtl/>
        </w:rPr>
        <w:t xml:space="preserve"> </w:t>
      </w:r>
      <w:r w:rsidR="008A0C63">
        <w:rPr>
          <w:rFonts w:hint="cs"/>
          <w:rtl/>
        </w:rPr>
        <w:t>محاسبه</w:t>
      </w:r>
      <w:r w:rsidRPr="00323B0F">
        <w:rPr>
          <w:rFonts w:hint="cs"/>
          <w:rtl/>
        </w:rPr>
        <w:t xml:space="preserve"> کردند. این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 در حوزه زمان شامل </w:t>
      </w:r>
      <w:r w:rsidRPr="00323B0F">
        <w:rPr>
          <w:rtl/>
        </w:rPr>
        <w:t>وار</w:t>
      </w:r>
      <w:r w:rsidRPr="00323B0F">
        <w:rPr>
          <w:rFonts w:hint="cs"/>
          <w:rtl/>
        </w:rPr>
        <w:t>ی</w:t>
      </w:r>
      <w:r w:rsidRPr="00323B0F">
        <w:rPr>
          <w:rFonts w:hint="eastAsia"/>
          <w:rtl/>
        </w:rPr>
        <w:t>انس،</w:t>
      </w:r>
      <w:r w:rsidRPr="00323B0F">
        <w:rPr>
          <w:rtl/>
        </w:rPr>
        <w:t xml:space="preserve"> انحراف مع</w:t>
      </w:r>
      <w:r w:rsidRPr="00323B0F">
        <w:rPr>
          <w:rFonts w:hint="cs"/>
          <w:rtl/>
        </w:rPr>
        <w:t>ی</w:t>
      </w:r>
      <w:r w:rsidRPr="00323B0F">
        <w:rPr>
          <w:rFonts w:hint="eastAsia"/>
          <w:rtl/>
        </w:rPr>
        <w:t>ار،</w:t>
      </w:r>
      <w:r w:rsidRPr="00323B0F">
        <w:rPr>
          <w:rtl/>
        </w:rPr>
        <w:t xml:space="preserve"> </w:t>
      </w:r>
      <w:r w:rsidRPr="00323B0F">
        <w:t>RMS</w:t>
      </w:r>
      <w:r w:rsidRPr="00323B0F">
        <w:rPr>
          <w:rtl/>
        </w:rPr>
        <w:t>، چولگ</w:t>
      </w:r>
      <w:r w:rsidRPr="00323B0F">
        <w:rPr>
          <w:rFonts w:hint="cs"/>
          <w:rtl/>
        </w:rPr>
        <w:t>ی</w:t>
      </w:r>
      <w:r w:rsidRPr="00323B0F">
        <w:rPr>
          <w:rFonts w:hint="eastAsia"/>
          <w:rtl/>
        </w:rPr>
        <w:t>،</w:t>
      </w:r>
      <w:r w:rsidRPr="00323B0F">
        <w:rPr>
          <w:rtl/>
        </w:rPr>
        <w:t xml:space="preserve"> کش</w:t>
      </w:r>
      <w:r w:rsidRPr="00323B0F">
        <w:rPr>
          <w:rFonts w:hint="cs"/>
          <w:rtl/>
        </w:rPr>
        <w:t>ی</w:t>
      </w:r>
      <w:r w:rsidRPr="00323B0F">
        <w:rPr>
          <w:rFonts w:hint="eastAsia"/>
          <w:rtl/>
        </w:rPr>
        <w:t>دگ</w:t>
      </w:r>
      <w:r w:rsidRPr="00323B0F">
        <w:rPr>
          <w:rFonts w:hint="cs"/>
          <w:rtl/>
        </w:rPr>
        <w:t xml:space="preserve">ی، </w:t>
      </w:r>
      <w:r w:rsidRPr="00323B0F">
        <w:rPr>
          <w:rtl/>
        </w:rPr>
        <w:t>صدک 75</w:t>
      </w:r>
      <w:r w:rsidRPr="00323B0F">
        <w:rPr>
          <w:rFonts w:hint="cs"/>
          <w:rtl/>
        </w:rPr>
        <w:t xml:space="preserve"> و در حوزه فرکانس شامل </w:t>
      </w:r>
      <w:r w:rsidRPr="00323B0F">
        <w:rPr>
          <w:rtl/>
        </w:rPr>
        <w:t>توان ط</w:t>
      </w:r>
      <w:r w:rsidRPr="00323B0F">
        <w:rPr>
          <w:rFonts w:hint="cs"/>
          <w:rtl/>
        </w:rPr>
        <w:t>ی</w:t>
      </w:r>
      <w:r w:rsidRPr="00323B0F">
        <w:rPr>
          <w:rFonts w:hint="eastAsia"/>
          <w:rtl/>
        </w:rPr>
        <w:t>ف</w:t>
      </w:r>
      <w:r w:rsidRPr="00323B0F">
        <w:rPr>
          <w:rFonts w:hint="cs"/>
          <w:rtl/>
        </w:rPr>
        <w:t>ی</w:t>
      </w:r>
      <w:r w:rsidRPr="00323B0F">
        <w:rPr>
          <w:rtl/>
        </w:rPr>
        <w:t xml:space="preserve"> کل و نسب</w:t>
      </w:r>
      <w:r w:rsidRPr="00323B0F">
        <w:rPr>
          <w:rFonts w:hint="cs"/>
          <w:rtl/>
        </w:rPr>
        <w:t>ی</w:t>
      </w:r>
      <w:r w:rsidR="008A0C63">
        <w:rPr>
          <w:rStyle w:val="FootnoteReference"/>
          <w:rtl/>
        </w:rPr>
        <w:footnoteReference w:id="83"/>
      </w:r>
      <w:r w:rsidRPr="00323B0F">
        <w:rPr>
          <w:rFonts w:hint="eastAsia"/>
          <w:rtl/>
        </w:rPr>
        <w:t>،</w:t>
      </w:r>
      <w:r w:rsidRPr="00323B0F">
        <w:rPr>
          <w:rtl/>
        </w:rPr>
        <w:t xml:space="preserve"> نسبت‌ها</w:t>
      </w:r>
      <w:r w:rsidRPr="00323B0F">
        <w:rPr>
          <w:rFonts w:hint="cs"/>
          <w:rtl/>
        </w:rPr>
        <w:t>ی</w:t>
      </w:r>
      <w:r w:rsidRPr="00323B0F">
        <w:rPr>
          <w:rtl/>
        </w:rPr>
        <w:t xml:space="preserve"> توان و آنتروپ</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008A0C63">
        <w:rPr>
          <w:rStyle w:val="FootnoteReference"/>
          <w:rtl/>
        </w:rPr>
        <w:footnoteReference w:id="84"/>
      </w:r>
      <w:r w:rsidRPr="00323B0F">
        <w:rPr>
          <w:rtl/>
        </w:rPr>
        <w:t xml:space="preserve"> </w:t>
      </w:r>
      <w:r w:rsidRPr="00323B0F">
        <w:rPr>
          <w:rFonts w:hint="cs"/>
          <w:rtl/>
        </w:rPr>
        <w:t>است</w:t>
      </w:r>
      <w:r w:rsidR="001917C4">
        <w:rPr>
          <w:rFonts w:hint="cs"/>
          <w:rtl/>
        </w:rPr>
        <w:t xml:space="preserve">. تمامی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001917C4">
        <w:rPr>
          <w:rFonts w:hint="cs"/>
          <w:rtl/>
        </w:rPr>
        <w:t xml:space="preserve"> حوزه فرکانس </w:t>
      </w:r>
      <w:r w:rsidRPr="00323B0F">
        <w:rPr>
          <w:rtl/>
        </w:rPr>
        <w:t>از تخم</w:t>
      </w:r>
      <w:r w:rsidRPr="00323B0F">
        <w:rPr>
          <w:rFonts w:hint="cs"/>
          <w:rtl/>
        </w:rPr>
        <w:t>ی</w:t>
      </w:r>
      <w:r w:rsidRPr="00323B0F">
        <w:rPr>
          <w:rFonts w:hint="eastAsia"/>
          <w:rtl/>
        </w:rPr>
        <w:t>ن</w:t>
      </w:r>
      <w:r w:rsidRPr="00323B0F">
        <w:rPr>
          <w:rtl/>
        </w:rPr>
        <w:t xml:space="preserve"> چگال</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توان</w:t>
      </w:r>
      <w:r w:rsidR="002275E3">
        <w:rPr>
          <w:rStyle w:val="FootnoteReference"/>
          <w:rtl/>
        </w:rPr>
        <w:footnoteReference w:id="85"/>
      </w:r>
      <w:r w:rsidRPr="00323B0F">
        <w:rPr>
          <w:rtl/>
        </w:rPr>
        <w:t xml:space="preserve"> (</w:t>
      </w:r>
      <w:r w:rsidRPr="00323B0F">
        <w:t>PSD</w:t>
      </w:r>
      <w:r w:rsidRPr="00323B0F">
        <w:rPr>
          <w:rtl/>
        </w:rPr>
        <w:t>)</w:t>
      </w:r>
      <w:r w:rsidRPr="00323B0F">
        <w:rPr>
          <w:rFonts w:hint="cs"/>
          <w:rtl/>
        </w:rPr>
        <w:t xml:space="preserve"> محاسبه</w:t>
      </w:r>
      <w:r w:rsidRPr="00323B0F">
        <w:rPr>
          <w:rtl/>
        </w:rPr>
        <w:t xml:space="preserve"> شده‌ان</w:t>
      </w:r>
      <w:r w:rsidRPr="00323B0F">
        <w:rPr>
          <w:rFonts w:hint="cs"/>
          <w:rtl/>
        </w:rPr>
        <w:t xml:space="preserve">د. سپس با استفاده از </w:t>
      </w:r>
      <w:r w:rsidRPr="00323B0F">
        <w:rPr>
          <w:rtl/>
        </w:rPr>
        <w:t>روش‌ها</w:t>
      </w:r>
      <w:r w:rsidRPr="00323B0F">
        <w:rPr>
          <w:rFonts w:hint="cs"/>
          <w:rtl/>
        </w:rPr>
        <w:t>ی کاهش بعد</w:t>
      </w:r>
      <w:r w:rsidRPr="00323B0F">
        <w:rPr>
          <w:vertAlign w:val="superscript"/>
          <w:rtl/>
        </w:rPr>
        <w:footnoteReference w:id="86"/>
      </w:r>
      <w:r w:rsidRPr="00323B0F">
        <w:rPr>
          <w:rFonts w:hint="cs"/>
          <w:rtl/>
        </w:rPr>
        <w:t xml:space="preserve">،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یی که تمایزپذیری کمتری میان گروه‌های تحت مطالعه نشان می‌دادند (بر اساس آزمون </w:t>
      </w:r>
      <w:r w:rsidRPr="00323B0F">
        <w:t>t</w:t>
      </w:r>
      <w:r w:rsidRPr="00323B0F">
        <w:rPr>
          <w:rFonts w:hint="cs"/>
          <w:rtl/>
        </w:rPr>
        <w:t>) حذف شدند و درنهایت تنها 32 ویژگی از 102 ویژگی اولیه به الگوریتم یادگیری ماشین</w:t>
      </w:r>
      <w:r w:rsidR="001917C4">
        <w:rPr>
          <w:rFonts w:hint="cs"/>
          <w:rtl/>
        </w:rPr>
        <w:t xml:space="preserve"> چند کلاسه</w:t>
      </w:r>
      <w:r w:rsidRPr="00323B0F">
        <w:rPr>
          <w:rFonts w:hint="cs"/>
          <w:rtl/>
        </w:rPr>
        <w:t xml:space="preserve"> </w:t>
      </w:r>
      <w:r w:rsidRPr="00323B0F">
        <w:t>SVM</w:t>
      </w:r>
      <w:r w:rsidRPr="00323B0F">
        <w:rPr>
          <w:rFonts w:hint="cs"/>
          <w:rtl/>
        </w:rPr>
        <w:t xml:space="preserve"> داده شد </w:t>
      </w:r>
      <w:r w:rsidRPr="00323B0F">
        <w:rPr>
          <w:rtl/>
        </w:rPr>
        <w:t>که دقت 8</w:t>
      </w:r>
      <w:r w:rsidRPr="00323B0F">
        <w:rPr>
          <w:rFonts w:hint="cs"/>
          <w:rtl/>
        </w:rPr>
        <w:t>8</w:t>
      </w:r>
      <w:r w:rsidRPr="00323B0F">
        <w:rPr>
          <w:rtl/>
        </w:rPr>
        <w:t xml:space="preserve"> درصد را در </w:t>
      </w:r>
      <w:r w:rsidR="00674CB0">
        <w:rPr>
          <w:rtl/>
        </w:rPr>
        <w:t>طبقه‌بند</w:t>
      </w:r>
      <w:r w:rsidR="00674CB0">
        <w:rPr>
          <w:rFonts w:hint="cs"/>
          <w:rtl/>
        </w:rPr>
        <w:t>ی</w:t>
      </w:r>
      <w:r w:rsidR="00841996">
        <w:rPr>
          <w:rFonts w:hint="cs"/>
          <w:rtl/>
        </w:rPr>
        <w:t xml:space="preserve"> مراحل</w:t>
      </w:r>
      <w:r w:rsidRPr="00323B0F">
        <w:rPr>
          <w:rtl/>
        </w:rPr>
        <w:t xml:space="preserve"> خواب </w:t>
      </w:r>
      <w:r w:rsidR="00674CB0">
        <w:rPr>
          <w:rtl/>
        </w:rPr>
        <w:t>به دست</w:t>
      </w:r>
      <w:r w:rsidRPr="00323B0F">
        <w:rPr>
          <w:rtl/>
        </w:rPr>
        <w:t xml:space="preserve"> </w:t>
      </w:r>
      <w:r w:rsidR="00841996">
        <w:rPr>
          <w:rFonts w:hint="cs"/>
          <w:rtl/>
        </w:rPr>
        <w:t>دا</w:t>
      </w:r>
      <w:r w:rsidRPr="00323B0F">
        <w:rPr>
          <w:rtl/>
        </w:rPr>
        <w:t>د</w:t>
      </w:r>
      <w:r w:rsidRPr="00323B0F">
        <w:rPr>
          <w:rFonts w:hint="cs"/>
          <w:rtl/>
        </w:rPr>
        <w:t xml:space="preserve">. </w:t>
      </w:r>
      <w:r w:rsidRPr="00323B0F">
        <w:rPr>
          <w:rtl/>
        </w:rPr>
        <w:t>مراحل ا</w:t>
      </w:r>
      <w:r w:rsidRPr="00323B0F">
        <w:rPr>
          <w:rFonts w:hint="cs"/>
          <w:rtl/>
        </w:rPr>
        <w:t>ی</w:t>
      </w:r>
      <w:r w:rsidRPr="00323B0F">
        <w:rPr>
          <w:rFonts w:hint="eastAsia"/>
          <w:rtl/>
        </w:rPr>
        <w:t>ن</w:t>
      </w:r>
      <w:r w:rsidRPr="00323B0F">
        <w:rPr>
          <w:rtl/>
        </w:rPr>
        <w:t xml:space="preserve"> آزما</w:t>
      </w:r>
      <w:r w:rsidRPr="00323B0F">
        <w:rPr>
          <w:rFonts w:hint="cs"/>
          <w:rtl/>
        </w:rPr>
        <w:t>ی</w:t>
      </w:r>
      <w:r w:rsidRPr="00323B0F">
        <w:rPr>
          <w:rFonts w:hint="eastAsia"/>
          <w:rtl/>
        </w:rPr>
        <w:t>ش</w:t>
      </w:r>
      <w:r w:rsidRPr="00323B0F">
        <w:rPr>
          <w:rtl/>
        </w:rPr>
        <w:t xml:space="preserve"> در </w:t>
      </w:r>
      <w:r w:rsidRPr="00323B0F">
        <w:rPr>
          <w:rFonts w:hint="cs"/>
          <w:rtl/>
        </w:rPr>
        <w:t>شکل 2</w:t>
      </w:r>
      <w:r w:rsidRPr="00323B0F">
        <w:rPr>
          <w:rtl/>
        </w:rPr>
        <w:t xml:space="preserve"> برگرفته از ا</w:t>
      </w:r>
      <w:r w:rsidRPr="00323B0F">
        <w:rPr>
          <w:rFonts w:hint="cs"/>
          <w:rtl/>
        </w:rPr>
        <w:t>ی</w:t>
      </w:r>
      <w:r w:rsidRPr="00323B0F">
        <w:rPr>
          <w:rFonts w:hint="eastAsia"/>
          <w:rtl/>
        </w:rPr>
        <w:t>ن</w:t>
      </w:r>
      <w:r w:rsidRPr="00323B0F">
        <w:rPr>
          <w:rtl/>
        </w:rPr>
        <w:t xml:space="preserve"> مقاله نشان‌داده‌شده است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{"citationID":"625KAGkK","properties":{"formattedCitation":"[26]","plainCitation":"[26]","noteIndex":0},"citationItems":[{"id":"DVPxAlT6/CDIDYsqv","uris":["http://zotero.org/users/local/hBoklM0l/items/775FWLEF"],"itemData</w:instrText>
      </w:r>
      <w:r w:rsidR="00FB18BC">
        <w:rPr>
          <w:rFonts w:cs="Times New Roman"/>
          <w:rtl/>
        </w:rPr>
        <w:instrText>":{"</w:instrText>
      </w:r>
      <w:r w:rsidR="00FB18BC">
        <w:rPr>
          <w:rFonts w:cs="Times New Roman"/>
        </w:rPr>
        <w:instrText>id":6,"type":"article-journal","abstract":"BACKGROUND: Sleep staging is a critical step in a range of electrophysiological signal processing pipelines used in clinical routine as well as in sleep research. Although the results currently achievable with</w:instrText>
      </w:r>
      <w:r w:rsidR="00FB18BC">
        <w:rPr>
          <w:rFonts w:cs="Times New Roman"/>
          <w:rtl/>
        </w:rPr>
        <w:instrText xml:space="preserve"> </w:instrText>
      </w:r>
      <w:r w:rsidR="00FB18BC">
        <w:rPr>
          <w:rFonts w:cs="Times New Roman"/>
        </w:rPr>
        <w:instrText>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 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w:instrText>
      </w:r>
      <w:r w:rsidR="00FB18BC">
        <w:rPr>
          <w:rFonts w:cs="Times New Roman"/>
          <w:rtl/>
        </w:rPr>
        <w:instrText xml:space="preserve"> </w:instrText>
      </w:r>
      <w:r w:rsidR="00FB18BC">
        <w:rPr>
          <w:rFonts w:cs="Times New Roman"/>
        </w:rPr>
        <w:instrText>experts' scoring was consistent (76.73% of the data) led to a mean specificity, sensitivity and overall accuracy of 0.94, 0.82 and 0.92 respectively.\nCOMPARISON WITH EXISTING METHODS: The DSVM framework outperforms classification with more standard multi</w:instrText>
      </w:r>
      <w:r w:rsidR="00FB18BC">
        <w:rPr>
          <w:rFonts w:cs="Times New Roman"/>
          <w:rtl/>
        </w:rPr>
        <w:instrText>-</w:instrText>
      </w:r>
      <w:r w:rsidR="00FB18BC">
        <w:rPr>
          <w:rFonts w:cs="Times New Roman"/>
        </w:rPr>
        <w:instrText>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w:instrText>
      </w:r>
      <w:r w:rsidR="00FB18BC">
        <w:rPr>
          <w:rFonts w:cs="Times New Roman"/>
          <w:rtl/>
        </w:rPr>
        <w:instrText>","</w:instrText>
      </w:r>
      <w:r w:rsidR="00FB18BC">
        <w:rPr>
          <w:rFonts w:cs="Times New Roman"/>
        </w:rPr>
        <w:instrText>volume":"250","author":[{"family":"Lajnef","given":"Tarek"},{"family":"Chaibi","given":"Sahbi"},{"family":"Ruby","given":"Perrine"},{"family":"Aguera","given":"Pierre-Emmanuel"},{"family":"Eichenlaub","given":"Jean-Baptiste"},{"family":"Samet","given</w:instrText>
      </w:r>
      <w:r w:rsidR="00FB18BC">
        <w:rPr>
          <w:rFonts w:cs="Times New Roman"/>
          <w:rtl/>
        </w:rPr>
        <w:instrText>":"</w:instrText>
      </w:r>
      <w:r w:rsidR="00FB18BC">
        <w:rPr>
          <w:rFonts w:cs="Times New Roman"/>
        </w:rPr>
        <w:instrText>Mounir"},{"family":"Kachouri","given":"Abdennaceur"},{"family":"Jerbi","given":"Karim"}],"issued":{"date-parts":[["2015",7,30]]}}}],"schema":"https://github.com/citation-style-language/schema/raw/master/csl-citation.json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[26]</w:t>
      </w:r>
      <w:r w:rsidRPr="00323B0F">
        <w:rPr>
          <w:rtl/>
        </w:rPr>
        <w:fldChar w:fldCharType="end"/>
      </w:r>
      <w:r w:rsidRPr="00323B0F">
        <w:rPr>
          <w:rtl/>
        </w:rPr>
        <w:t>.</w:t>
      </w:r>
    </w:p>
    <w:p w14:paraId="7DD5995B" w14:textId="4EA93718" w:rsidR="00323B0F" w:rsidRPr="00323B0F" w:rsidRDefault="00323B0F" w:rsidP="00676F39">
      <w:pPr>
        <w:rPr>
          <w:rtl/>
        </w:rPr>
      </w:pPr>
      <w:r w:rsidRPr="00323B0F">
        <w:rPr>
          <w:rtl/>
        </w:rPr>
        <w:t>روش</w:t>
      </w:r>
      <w:r w:rsidR="00841996">
        <w:rPr>
          <w:rFonts w:hint="cs"/>
          <w:rtl/>
        </w:rPr>
        <w:t>‌های</w:t>
      </w:r>
      <w:r w:rsidRPr="00323B0F">
        <w:rPr>
          <w:rtl/>
        </w:rPr>
        <w:t xml:space="preserve"> تخم</w:t>
      </w:r>
      <w:r w:rsidRPr="00323B0F">
        <w:rPr>
          <w:rFonts w:hint="cs"/>
          <w:rtl/>
        </w:rPr>
        <w:t>ی</w:t>
      </w:r>
      <w:r w:rsidRPr="00323B0F">
        <w:rPr>
          <w:rFonts w:hint="eastAsia"/>
          <w:rtl/>
        </w:rPr>
        <w:t>ن</w:t>
      </w:r>
      <w:r w:rsidRPr="00323B0F">
        <w:rPr>
          <w:rtl/>
        </w:rPr>
        <w:t xml:space="preserve"> ط</w:t>
      </w:r>
      <w:r w:rsidRPr="00323B0F">
        <w:rPr>
          <w:rFonts w:hint="cs"/>
          <w:rtl/>
        </w:rPr>
        <w:t>ی</w:t>
      </w:r>
      <w:r w:rsidRPr="00323B0F">
        <w:rPr>
          <w:rFonts w:hint="eastAsia"/>
          <w:rtl/>
        </w:rPr>
        <w:t>ف</w:t>
      </w:r>
      <w:r w:rsidRPr="00323B0F">
        <w:rPr>
          <w:rtl/>
        </w:rPr>
        <w:t xml:space="preserve"> توان به‌طورکل</w:t>
      </w:r>
      <w:r w:rsidRPr="00323B0F">
        <w:rPr>
          <w:rFonts w:hint="cs"/>
          <w:rtl/>
        </w:rPr>
        <w:t>ی</w:t>
      </w:r>
      <w:r w:rsidRPr="00323B0F">
        <w:rPr>
          <w:rtl/>
        </w:rPr>
        <w:t xml:space="preserve"> به روش‌ها</w:t>
      </w:r>
      <w:r w:rsidRPr="00323B0F">
        <w:rPr>
          <w:rFonts w:hint="cs"/>
          <w:rtl/>
        </w:rPr>
        <w:t>ی</w:t>
      </w:r>
      <w:r w:rsidRPr="00323B0F">
        <w:rPr>
          <w:rtl/>
        </w:rPr>
        <w:t xml:space="preserve"> پارامتر</w:t>
      </w:r>
      <w:r w:rsidRPr="00323B0F">
        <w:rPr>
          <w:rFonts w:hint="cs"/>
          <w:rtl/>
        </w:rPr>
        <w:t>ی</w:t>
      </w:r>
      <w:r w:rsidRPr="00323B0F">
        <w:rPr>
          <w:rtl/>
        </w:rPr>
        <w:t xml:space="preserve"> و </w:t>
      </w:r>
      <w:r w:rsidRPr="00323B0F">
        <w:rPr>
          <w:rFonts w:hint="cs"/>
          <w:rtl/>
        </w:rPr>
        <w:t>غیر</w:t>
      </w:r>
      <w:r w:rsidRPr="00323B0F">
        <w:rPr>
          <w:rtl/>
        </w:rPr>
        <w:t>پارامتر</w:t>
      </w:r>
      <w:r w:rsidRPr="00323B0F">
        <w:rPr>
          <w:rFonts w:hint="cs"/>
          <w:rtl/>
        </w:rPr>
        <w:t>ی</w:t>
      </w:r>
      <w:r w:rsidRPr="00323B0F">
        <w:rPr>
          <w:rtl/>
        </w:rPr>
        <w:t xml:space="preserve"> تقس</w:t>
      </w:r>
      <w:r w:rsidRPr="00323B0F">
        <w:rPr>
          <w:rFonts w:hint="cs"/>
          <w:rtl/>
        </w:rPr>
        <w:t>ی</w:t>
      </w:r>
      <w:r w:rsidRPr="00323B0F">
        <w:rPr>
          <w:rFonts w:hint="eastAsia"/>
          <w:rtl/>
        </w:rPr>
        <w:t>م</w:t>
      </w:r>
      <w:r w:rsidRPr="00323B0F">
        <w:rPr>
          <w:rtl/>
        </w:rPr>
        <w:t xml:space="preserve"> م</w:t>
      </w:r>
      <w:r w:rsidRPr="00323B0F">
        <w:rPr>
          <w:rFonts w:hint="cs"/>
          <w:rtl/>
        </w:rPr>
        <w:t>ی‌</w:t>
      </w:r>
      <w:r w:rsidRPr="00323B0F">
        <w:rPr>
          <w:rFonts w:hint="eastAsia"/>
          <w:rtl/>
        </w:rPr>
        <w:t>شوند</w:t>
      </w:r>
      <w:r w:rsidRPr="00323B0F">
        <w:rPr>
          <w:rFonts w:hint="cs"/>
          <w:rtl/>
        </w:rPr>
        <w:t>. لجنف</w:t>
      </w:r>
      <w:r w:rsidRPr="00323B0F">
        <w:rPr>
          <w:rtl/>
        </w:rPr>
        <w:t xml:space="preserve"> و همکارانش روش پر</w:t>
      </w:r>
      <w:r w:rsidRPr="00323B0F">
        <w:rPr>
          <w:rFonts w:hint="cs"/>
          <w:rtl/>
        </w:rPr>
        <w:t>ی</w:t>
      </w:r>
      <w:r w:rsidRPr="00323B0F">
        <w:rPr>
          <w:rFonts w:hint="eastAsia"/>
          <w:rtl/>
        </w:rPr>
        <w:t>ودوگرام</w:t>
      </w:r>
      <w:r w:rsidRPr="00323B0F">
        <w:rPr>
          <w:rtl/>
        </w:rPr>
        <w:t xml:space="preserve"> م</w:t>
      </w:r>
      <w:r w:rsidRPr="00323B0F">
        <w:rPr>
          <w:rFonts w:hint="cs"/>
          <w:rtl/>
        </w:rPr>
        <w:t>ی</w:t>
      </w:r>
      <w:r w:rsidRPr="00323B0F">
        <w:rPr>
          <w:rFonts w:hint="eastAsia"/>
          <w:rtl/>
        </w:rPr>
        <w:t>انگ</w:t>
      </w:r>
      <w:r w:rsidRPr="00323B0F">
        <w:rPr>
          <w:rFonts w:hint="cs"/>
          <w:rtl/>
        </w:rPr>
        <w:t>ی</w:t>
      </w:r>
      <w:r w:rsidRPr="00323B0F">
        <w:rPr>
          <w:rFonts w:hint="eastAsia"/>
          <w:rtl/>
        </w:rPr>
        <w:t>ن</w:t>
      </w:r>
      <w:r w:rsidRPr="00323B0F">
        <w:rPr>
          <w:rtl/>
        </w:rPr>
        <w:t xml:space="preserve"> ولش</w:t>
      </w:r>
      <w:r w:rsidRPr="00323B0F">
        <w:rPr>
          <w:vertAlign w:val="superscript"/>
          <w:rtl/>
        </w:rPr>
        <w:footnoteReference w:id="87"/>
      </w:r>
      <w:r w:rsidRPr="00323B0F">
        <w:rPr>
          <w:rtl/>
        </w:rPr>
        <w:t xml:space="preserve"> را</w:t>
      </w:r>
      <w:r w:rsidRPr="00323B0F">
        <w:t xml:space="preserve"> </w:t>
      </w:r>
      <w:r w:rsidRPr="00323B0F">
        <w:rPr>
          <w:rtl/>
        </w:rPr>
        <w:t xml:space="preserve">که به طور گسترده </w:t>
      </w:r>
      <w:r w:rsidR="00674CB0">
        <w:rPr>
          <w:rtl/>
        </w:rPr>
        <w:t>مور</w:t>
      </w:r>
      <w:r w:rsidR="00841996">
        <w:rPr>
          <w:rFonts w:hint="cs"/>
          <w:rtl/>
        </w:rPr>
        <w:t xml:space="preserve">د </w:t>
      </w:r>
      <w:r w:rsidR="00674CB0">
        <w:rPr>
          <w:rtl/>
        </w:rPr>
        <w:t>استفاده</w:t>
      </w:r>
      <w:r w:rsidRPr="00323B0F">
        <w:rPr>
          <w:rtl/>
        </w:rPr>
        <w:t xml:space="preserve"> قرار </w:t>
      </w:r>
      <w:r w:rsidR="001E589B">
        <w:rPr>
          <w:rtl/>
        </w:rPr>
        <w:t>می‌گیرد</w:t>
      </w:r>
      <w:r w:rsidRPr="00323B0F">
        <w:rPr>
          <w:rFonts w:hint="eastAsia"/>
          <w:rtl/>
        </w:rPr>
        <w:t>،</w:t>
      </w:r>
      <w:r w:rsidRPr="00323B0F">
        <w:rPr>
          <w:rtl/>
        </w:rPr>
        <w:t xml:space="preserve"> به کار برده‌اند</w:t>
      </w:r>
      <w:r w:rsidRPr="00323B0F">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{"citationID":"C7KRiVF2","properties":{"formattedCitation":"[26]","plainCitation":"[26]","noteIndex":0},"citationItems":[{"id":"DVPxAlT6/CDIDYsqv","uris":["http://zotero.org/users/local/hBoklM0l/items/775FWLEF"],"itemData</w:instrText>
      </w:r>
      <w:r w:rsidR="00FB18BC">
        <w:rPr>
          <w:rFonts w:cs="Times New Roman"/>
          <w:rtl/>
        </w:rPr>
        <w:instrText>":{"</w:instrText>
      </w:r>
      <w:r w:rsidR="00FB18BC">
        <w:rPr>
          <w:rFonts w:cs="Times New Roman"/>
        </w:rPr>
        <w:instrText>id":6,"type":"article-journal","abstract":"BACKGROUND: Sleep staging is a critical step in a range of electrophysiological signal processing pipelines used in clinical routine as well as in sleep research. Although the results currently achievable with</w:instrText>
      </w:r>
      <w:r w:rsidR="00FB18BC">
        <w:rPr>
          <w:rFonts w:cs="Times New Roman"/>
          <w:rtl/>
        </w:rPr>
        <w:instrText xml:space="preserve"> </w:instrText>
      </w:r>
      <w:r w:rsidR="00FB18BC">
        <w:rPr>
          <w:rFonts w:cs="Times New Roman"/>
        </w:rPr>
        <w:instrText>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 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w:instrText>
      </w:r>
      <w:r w:rsidR="00FB18BC">
        <w:rPr>
          <w:rFonts w:cs="Times New Roman"/>
          <w:rtl/>
        </w:rPr>
        <w:instrText xml:space="preserve"> </w:instrText>
      </w:r>
      <w:r w:rsidR="00FB18BC">
        <w:rPr>
          <w:rFonts w:cs="Times New Roman"/>
        </w:rPr>
        <w:instrText>experts' scoring was consistent (76.73% of the data) led to a mean specificity, sensitivity and overall accuracy of 0.94, 0.82 and 0.92 respectively.\nCOMPARISON WITH EXISTING METHODS: The DSVM framework outperforms classification with more standard multi</w:instrText>
      </w:r>
      <w:r w:rsidR="00FB18BC">
        <w:rPr>
          <w:rFonts w:cs="Times New Roman"/>
          <w:rtl/>
        </w:rPr>
        <w:instrText>-</w:instrText>
      </w:r>
      <w:r w:rsidR="00FB18BC">
        <w:rPr>
          <w:rFonts w:cs="Times New Roman"/>
        </w:rPr>
        <w:instrText>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w:instrText>
      </w:r>
      <w:r w:rsidR="00FB18BC">
        <w:rPr>
          <w:rFonts w:cs="Times New Roman"/>
          <w:rtl/>
        </w:rPr>
        <w:instrText>","</w:instrText>
      </w:r>
      <w:r w:rsidR="00FB18BC">
        <w:rPr>
          <w:rFonts w:cs="Times New Roman"/>
        </w:rPr>
        <w:instrText>volume":"250","author":[{"family":"Lajnef","given":"Tarek"},{"family":"Chaibi","given":"Sahbi"},{"family":"Ruby","given":"Perrine"},{"family":"Aguera","given":"Pierre-Emmanuel"},{"family":"Eichenlaub","given":"Jean-Baptiste"},{"family":"Samet","given</w:instrText>
      </w:r>
      <w:r w:rsidR="00FB18BC">
        <w:rPr>
          <w:rFonts w:cs="Times New Roman"/>
          <w:rtl/>
        </w:rPr>
        <w:instrText>":"</w:instrText>
      </w:r>
      <w:r w:rsidR="00FB18BC">
        <w:rPr>
          <w:rFonts w:cs="Times New Roman"/>
        </w:rPr>
        <w:instrText>Mounir"},{"family":"Kachouri","given":"Abdennaceur"},{"family":"Jerbi","given":"Karim"}],"issued":{"date-parts":[["2015",7,30]]}}}],"schema":"https://github.com/citation-style-language/schema/raw/master/csl-citation.json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[26]</w:t>
      </w:r>
      <w:r w:rsidRPr="00323B0F">
        <w:rPr>
          <w:rtl/>
        </w:rPr>
        <w:fldChar w:fldCharType="end"/>
      </w:r>
      <w:r w:rsidRPr="00323B0F">
        <w:rPr>
          <w:rtl/>
        </w:rPr>
        <w:t xml:space="preserve">. </w:t>
      </w:r>
      <w:r w:rsidRPr="00323B0F">
        <w:rPr>
          <w:rFonts w:hint="cs"/>
          <w:rtl/>
        </w:rPr>
        <w:t xml:space="preserve">آنان </w:t>
      </w:r>
      <w:r w:rsidRPr="00323B0F">
        <w:rPr>
          <w:rtl/>
        </w:rPr>
        <w:t>هر دوره 30 ثان</w:t>
      </w:r>
      <w:r w:rsidRPr="00323B0F">
        <w:rPr>
          <w:rFonts w:hint="cs"/>
          <w:rtl/>
        </w:rPr>
        <w:t>ی</w:t>
      </w:r>
      <w:r w:rsidRPr="00323B0F">
        <w:rPr>
          <w:rFonts w:hint="eastAsia"/>
          <w:rtl/>
        </w:rPr>
        <w:t>ه‌ا</w:t>
      </w:r>
      <w:r w:rsidRPr="00323B0F">
        <w:rPr>
          <w:rFonts w:hint="cs"/>
          <w:rtl/>
        </w:rPr>
        <w:t>ی</w:t>
      </w:r>
      <w:r w:rsidRPr="00323B0F">
        <w:rPr>
          <w:rtl/>
        </w:rPr>
        <w:t xml:space="preserve"> </w:t>
      </w:r>
      <w:r w:rsidRPr="00323B0F">
        <w:rPr>
          <w:rFonts w:hint="cs"/>
          <w:rtl/>
        </w:rPr>
        <w:t xml:space="preserve">را </w:t>
      </w:r>
      <w:r w:rsidRPr="00323B0F">
        <w:rPr>
          <w:rtl/>
        </w:rPr>
        <w:t>به شش بخش غ</w:t>
      </w:r>
      <w:r w:rsidRPr="00323B0F">
        <w:rPr>
          <w:rFonts w:hint="cs"/>
          <w:rtl/>
        </w:rPr>
        <w:t>ی</w:t>
      </w:r>
      <w:r w:rsidRPr="00323B0F">
        <w:rPr>
          <w:rFonts w:hint="eastAsia"/>
          <w:rtl/>
        </w:rPr>
        <w:t>ر</w:t>
      </w:r>
      <w:r w:rsidRPr="00323B0F">
        <w:rPr>
          <w:rtl/>
        </w:rPr>
        <w:t xml:space="preserve"> هم پوشان تقس</w:t>
      </w:r>
      <w:r w:rsidRPr="00323B0F">
        <w:rPr>
          <w:rFonts w:hint="cs"/>
          <w:rtl/>
        </w:rPr>
        <w:t>ی</w:t>
      </w:r>
      <w:r w:rsidRPr="00323B0F">
        <w:rPr>
          <w:rFonts w:hint="eastAsia"/>
          <w:rtl/>
        </w:rPr>
        <w:t>م</w:t>
      </w:r>
      <w:r w:rsidRPr="00323B0F">
        <w:rPr>
          <w:rtl/>
        </w:rPr>
        <w:t xml:space="preserve"> </w:t>
      </w:r>
      <w:r w:rsidRPr="00323B0F">
        <w:rPr>
          <w:rFonts w:hint="cs"/>
          <w:rtl/>
        </w:rPr>
        <w:t>کرد</w:t>
      </w:r>
      <w:r w:rsidR="00841996">
        <w:rPr>
          <w:rFonts w:hint="cs"/>
          <w:rtl/>
        </w:rPr>
        <w:t>ه</w:t>
      </w:r>
      <w:r w:rsidRPr="00323B0F">
        <w:rPr>
          <w:rFonts w:hint="cs"/>
          <w:rtl/>
        </w:rPr>
        <w:t xml:space="preserve"> و سپس ی</w:t>
      </w:r>
      <w:r w:rsidRPr="00323B0F">
        <w:rPr>
          <w:rFonts w:hint="eastAsia"/>
          <w:rtl/>
        </w:rPr>
        <w:t>ک</w:t>
      </w:r>
      <w:r w:rsidRPr="00323B0F">
        <w:rPr>
          <w:rtl/>
        </w:rPr>
        <w:t xml:space="preserve"> پنجره هم</w:t>
      </w:r>
      <w:r w:rsidRPr="00323B0F">
        <w:rPr>
          <w:rFonts w:hint="cs"/>
          <w:rtl/>
        </w:rPr>
        <w:t>ی</w:t>
      </w:r>
      <w:r w:rsidRPr="00323B0F">
        <w:rPr>
          <w:rFonts w:hint="eastAsia"/>
          <w:rtl/>
        </w:rPr>
        <w:t>نگ</w:t>
      </w:r>
      <w:r w:rsidRPr="00323B0F">
        <w:rPr>
          <w:vertAlign w:val="superscript"/>
          <w:rtl/>
        </w:rPr>
        <w:footnoteReference w:id="88"/>
      </w:r>
      <w:r w:rsidRPr="00323B0F">
        <w:rPr>
          <w:rtl/>
        </w:rPr>
        <w:t xml:space="preserve"> </w:t>
      </w:r>
      <w:r w:rsidRPr="00323B0F">
        <w:rPr>
          <w:rFonts w:hint="cs"/>
          <w:rtl/>
        </w:rPr>
        <w:t xml:space="preserve">را </w:t>
      </w:r>
      <w:r w:rsidRPr="00323B0F">
        <w:rPr>
          <w:rtl/>
        </w:rPr>
        <w:t>رو</w:t>
      </w:r>
      <w:r w:rsidRPr="00323B0F">
        <w:rPr>
          <w:rFonts w:hint="cs"/>
          <w:rtl/>
        </w:rPr>
        <w:t>ی</w:t>
      </w:r>
      <w:r w:rsidRPr="00323B0F">
        <w:rPr>
          <w:rtl/>
        </w:rPr>
        <w:t xml:space="preserve"> آن اعمال</w:t>
      </w:r>
      <w:r w:rsidRPr="00323B0F">
        <w:rPr>
          <w:rFonts w:hint="cs"/>
          <w:rtl/>
        </w:rPr>
        <w:t xml:space="preserve"> کردند</w:t>
      </w:r>
      <w:r w:rsidRPr="00323B0F">
        <w:rPr>
          <w:rtl/>
        </w:rPr>
        <w:t>. چگال</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نها</w:t>
      </w:r>
      <w:r w:rsidRPr="00323B0F">
        <w:rPr>
          <w:rFonts w:hint="cs"/>
          <w:rtl/>
        </w:rPr>
        <w:t>یی</w:t>
      </w:r>
      <w:r w:rsidRPr="00323B0F">
        <w:rPr>
          <w:rtl/>
        </w:rPr>
        <w:t xml:space="preserve"> به‌عنوان م</w:t>
      </w:r>
      <w:r w:rsidRPr="00323B0F">
        <w:rPr>
          <w:rFonts w:hint="cs"/>
          <w:rtl/>
        </w:rPr>
        <w:t>ی</w:t>
      </w:r>
      <w:r w:rsidRPr="00323B0F">
        <w:rPr>
          <w:rFonts w:hint="eastAsia"/>
          <w:rtl/>
        </w:rPr>
        <w:t>انگ</w:t>
      </w:r>
      <w:r w:rsidRPr="00323B0F">
        <w:rPr>
          <w:rFonts w:hint="cs"/>
          <w:rtl/>
        </w:rPr>
        <w:t>ی</w:t>
      </w:r>
      <w:r w:rsidRPr="00323B0F">
        <w:rPr>
          <w:rFonts w:hint="eastAsia"/>
          <w:rtl/>
        </w:rPr>
        <w:t>ن</w:t>
      </w:r>
      <w:r w:rsidRPr="00323B0F">
        <w:rPr>
          <w:rtl/>
        </w:rPr>
        <w:t xml:space="preserve"> چگال</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هر شش بخش به دست آمد. علاوه بر ا</w:t>
      </w:r>
      <w:r w:rsidRPr="00323B0F">
        <w:rPr>
          <w:rFonts w:hint="cs"/>
          <w:rtl/>
        </w:rPr>
        <w:t>ی</w:t>
      </w:r>
      <w:r w:rsidRPr="00323B0F">
        <w:rPr>
          <w:rFonts w:hint="eastAsia"/>
          <w:rtl/>
        </w:rPr>
        <w:t>ن،</w:t>
      </w:r>
      <w:r w:rsidRPr="00323B0F">
        <w:rPr>
          <w:rtl/>
        </w:rPr>
        <w:t xml:space="preserve"> </w:t>
      </w:r>
      <w:r w:rsidRPr="00323B0F">
        <w:rPr>
          <w:rFonts w:hint="cs"/>
          <w:rtl/>
        </w:rPr>
        <w:t>آن</w:t>
      </w:r>
      <w:r w:rsidR="00841996">
        <w:rPr>
          <w:rFonts w:hint="cs"/>
          <w:rtl/>
        </w:rPr>
        <w:t>‌ها</w:t>
      </w:r>
      <w:r w:rsidRPr="00323B0F">
        <w:rPr>
          <w:rFonts w:hint="cs"/>
          <w:rtl/>
        </w:rPr>
        <w:t xml:space="preserve"> </w:t>
      </w:r>
      <w:r w:rsidRPr="00323B0F">
        <w:rPr>
          <w:rtl/>
        </w:rPr>
        <w:t>توان را در پنج باند فرکانس</w:t>
      </w:r>
      <w:r w:rsidRPr="00323B0F">
        <w:rPr>
          <w:rFonts w:hint="cs"/>
          <w:rtl/>
        </w:rPr>
        <w:t>ی</w:t>
      </w:r>
      <w:r w:rsidRPr="00323B0F">
        <w:rPr>
          <w:rtl/>
        </w:rPr>
        <w:t xml:space="preserve"> مجزا </w:t>
      </w:r>
      <w:r w:rsidR="00841996">
        <w:rPr>
          <w:rFonts w:hint="cs"/>
          <w:rtl/>
        </w:rPr>
        <w:t xml:space="preserve">شامل </w:t>
      </w:r>
      <w:r w:rsidRPr="00323B0F">
        <w:rPr>
          <w:rtl/>
        </w:rPr>
        <w:t>دلتا (0.5-4.5 هرتز)، تتا (4.5-8.5 هرتز)، آلفا (8.5-11.5 هرتز)، س</w:t>
      </w:r>
      <w:r w:rsidRPr="00323B0F">
        <w:rPr>
          <w:rFonts w:hint="cs"/>
          <w:rtl/>
        </w:rPr>
        <w:t>ی</w:t>
      </w:r>
      <w:r w:rsidRPr="00323B0F">
        <w:rPr>
          <w:rFonts w:hint="eastAsia"/>
          <w:rtl/>
        </w:rPr>
        <w:t>گما</w:t>
      </w:r>
      <w:r w:rsidRPr="00323B0F">
        <w:rPr>
          <w:rtl/>
        </w:rPr>
        <w:t xml:space="preserve"> (11.5-15.5 هرتز)</w:t>
      </w:r>
      <w:r w:rsidRPr="00323B0F">
        <w:rPr>
          <w:rFonts w:hint="cs"/>
          <w:rtl/>
        </w:rPr>
        <w:t xml:space="preserve"> و</w:t>
      </w:r>
      <w:r w:rsidRPr="00323B0F">
        <w:rPr>
          <w:rtl/>
        </w:rPr>
        <w:t xml:space="preserve"> بتا (15.5- 32.5 هرتز)</w:t>
      </w:r>
      <w:r w:rsidR="00841996">
        <w:rPr>
          <w:rFonts w:hint="cs"/>
          <w:rtl/>
        </w:rPr>
        <w:t xml:space="preserve">، </w:t>
      </w:r>
      <w:r w:rsidR="00841996" w:rsidRPr="00323B0F">
        <w:rPr>
          <w:rtl/>
        </w:rPr>
        <w:t>با م</w:t>
      </w:r>
      <w:r w:rsidR="00841996" w:rsidRPr="00323B0F">
        <w:rPr>
          <w:rFonts w:hint="cs"/>
          <w:rtl/>
        </w:rPr>
        <w:t>ی</w:t>
      </w:r>
      <w:r w:rsidR="00841996" w:rsidRPr="00323B0F">
        <w:rPr>
          <w:rFonts w:hint="eastAsia"/>
          <w:rtl/>
        </w:rPr>
        <w:t>انگ</w:t>
      </w:r>
      <w:r w:rsidR="00841996" w:rsidRPr="00323B0F">
        <w:rPr>
          <w:rFonts w:hint="cs"/>
          <w:rtl/>
        </w:rPr>
        <w:t>ی</w:t>
      </w:r>
      <w:r w:rsidR="00841996" w:rsidRPr="00323B0F">
        <w:rPr>
          <w:rFonts w:hint="eastAsia"/>
          <w:rtl/>
        </w:rPr>
        <w:t>ن</w:t>
      </w:r>
      <w:r w:rsidR="00841996" w:rsidRPr="00323B0F">
        <w:rPr>
          <w:rtl/>
        </w:rPr>
        <w:t xml:space="preserve"> توان در هر </w:t>
      </w:r>
      <w:r w:rsidR="00841996" w:rsidRPr="00323B0F">
        <w:rPr>
          <w:rFonts w:hint="cs"/>
          <w:rtl/>
        </w:rPr>
        <w:t xml:space="preserve">باند </w:t>
      </w:r>
      <w:r w:rsidR="00841996" w:rsidRPr="00323B0F">
        <w:rPr>
          <w:rtl/>
        </w:rPr>
        <w:t>فرکانس</w:t>
      </w:r>
      <w:r w:rsidR="00841996" w:rsidRPr="00323B0F">
        <w:rPr>
          <w:rFonts w:hint="cs"/>
          <w:rtl/>
        </w:rPr>
        <w:t xml:space="preserve">ی </w:t>
      </w:r>
      <w:r w:rsidR="00841996" w:rsidRPr="00323B0F">
        <w:rPr>
          <w:rtl/>
        </w:rPr>
        <w:t xml:space="preserve">محاسبه </w:t>
      </w:r>
      <w:r w:rsidR="00841996" w:rsidRPr="00323B0F">
        <w:rPr>
          <w:rFonts w:hint="cs"/>
          <w:rtl/>
        </w:rPr>
        <w:t>کردند</w:t>
      </w:r>
      <w:r w:rsidRPr="00323B0F">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{"citationID":"A9I2diW7","properties":{"formattedCitation":"[26]","plainCitation":"[26]","noteIndex":0},"citationItems":[{"id":"DVPxAlT6/CDIDYsqv","uris":["http://zotero.org/users/local/hBoklM0l/items/775FWLEF"],"itemData</w:instrText>
      </w:r>
      <w:r w:rsidR="00FB18BC">
        <w:rPr>
          <w:rFonts w:cs="Times New Roman"/>
          <w:rtl/>
        </w:rPr>
        <w:instrText>":{"</w:instrText>
      </w:r>
      <w:r w:rsidR="00FB18BC">
        <w:rPr>
          <w:rFonts w:cs="Times New Roman"/>
        </w:rPr>
        <w:instrText>id":6,"type":"article-journal","abstract":"BACKGROUND: Sleep staging is a critical step in a range of electrophysiological signal processing pipelines used in clinical routine as well as in sleep research. Although the results currently achievable with</w:instrText>
      </w:r>
      <w:r w:rsidR="00FB18BC">
        <w:rPr>
          <w:rFonts w:cs="Times New Roman"/>
          <w:rtl/>
        </w:rPr>
        <w:instrText xml:space="preserve"> </w:instrText>
      </w:r>
      <w:r w:rsidR="00FB18BC">
        <w:rPr>
          <w:rFonts w:cs="Times New Roman"/>
        </w:rPr>
        <w:instrText>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 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w:instrText>
      </w:r>
      <w:r w:rsidR="00FB18BC">
        <w:rPr>
          <w:rFonts w:cs="Times New Roman"/>
          <w:rtl/>
        </w:rPr>
        <w:instrText xml:space="preserve"> </w:instrText>
      </w:r>
      <w:r w:rsidR="00FB18BC">
        <w:rPr>
          <w:rFonts w:cs="Times New Roman"/>
        </w:rPr>
        <w:instrText>experts' scoring was consistent (76.73% of the data) led to a mean specificity, sensitivity and overall accuracy of 0.94, 0.82 and 0.92 respectively.\nCOMPARISON WITH EXISTING METHODS: The DSVM framework outperforms classification with more standard multi</w:instrText>
      </w:r>
      <w:r w:rsidR="00FB18BC">
        <w:rPr>
          <w:rFonts w:cs="Times New Roman"/>
          <w:rtl/>
        </w:rPr>
        <w:instrText>-</w:instrText>
      </w:r>
      <w:r w:rsidR="00FB18BC">
        <w:rPr>
          <w:rFonts w:cs="Times New Roman"/>
        </w:rPr>
        <w:instrText>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w:instrText>
      </w:r>
      <w:r w:rsidR="00FB18BC">
        <w:rPr>
          <w:rFonts w:cs="Times New Roman"/>
          <w:rtl/>
        </w:rPr>
        <w:instrText>","</w:instrText>
      </w:r>
      <w:r w:rsidR="00FB18BC">
        <w:rPr>
          <w:rFonts w:cs="Times New Roman"/>
        </w:rPr>
        <w:instrText>volume":"250","author":[{"family":"Lajnef","given":"Tarek"},{"family":"Chaibi","given":"Sahbi"},{"family":"Ruby","given":"Perrine"},{"family":"Aguera","given":"Pierre-Emmanuel"},{"family":"Eichenlaub","given":"Jean-Baptiste"},{"family":"Samet","given</w:instrText>
      </w:r>
      <w:r w:rsidR="00FB18BC">
        <w:rPr>
          <w:rFonts w:cs="Times New Roman"/>
          <w:rtl/>
        </w:rPr>
        <w:instrText>":"</w:instrText>
      </w:r>
      <w:r w:rsidR="00FB18BC">
        <w:rPr>
          <w:rFonts w:cs="Times New Roman"/>
        </w:rPr>
        <w:instrText>Mounir"},{"family":"Kachouri","given":"Abdennaceur"},{"family":"Jerbi","given":"Karim"}],"issued":{"date-parts":[["2015",7,30]]}}}],"schema":"https://github.com/citation-style-language/schema/raw/master/csl-citation.json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[26]</w:t>
      </w:r>
      <w:r w:rsidRPr="00323B0F">
        <w:rPr>
          <w:rtl/>
        </w:rPr>
        <w:fldChar w:fldCharType="end"/>
      </w:r>
      <w:r w:rsidRPr="00323B0F">
        <w:rPr>
          <w:rtl/>
        </w:rPr>
        <w:t>.</w:t>
      </w:r>
      <w:r w:rsidRPr="00323B0F">
        <w:rPr>
          <w:rFonts w:hint="cs"/>
          <w:rtl/>
        </w:rPr>
        <w:t xml:space="preserve">  درنهایت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ی فرکانسی که شامل توان مطلق، توان نسبی در هر باند فرکانسی، نسبت </w:t>
      </w:r>
      <w:r w:rsidRPr="00323B0F">
        <w:rPr>
          <w:rtl/>
        </w:rPr>
        <w:t>توان‌ها</w:t>
      </w:r>
      <w:r w:rsidRPr="00323B0F">
        <w:rPr>
          <w:rFonts w:hint="cs"/>
          <w:rtl/>
        </w:rPr>
        <w:t xml:space="preserve">ی نسبی متشکل از 16 </w:t>
      </w:r>
      <w:r w:rsidRPr="00323B0F">
        <w:rPr>
          <w:rtl/>
        </w:rPr>
        <w:t>جا</w:t>
      </w:r>
      <w:r w:rsidRPr="00323B0F">
        <w:rPr>
          <w:rFonts w:hint="cs"/>
          <w:rtl/>
        </w:rPr>
        <w:t>ی‌</w:t>
      </w:r>
      <w:r w:rsidRPr="00323B0F">
        <w:rPr>
          <w:rFonts w:hint="eastAsia"/>
          <w:rtl/>
        </w:rPr>
        <w:t>گشت</w:t>
      </w:r>
      <w:r w:rsidRPr="00323B0F">
        <w:rPr>
          <w:rFonts w:hint="cs"/>
          <w:rtl/>
        </w:rPr>
        <w:t xml:space="preserve"> توانی (برای مثال توان نسبی </w:t>
      </w:r>
      <w:r w:rsidRPr="00323B0F">
        <w:rPr>
          <w:rtl/>
        </w:rPr>
        <w:t>آلفا</w:t>
      </w:r>
      <w:r w:rsidRPr="00323B0F">
        <w:rPr>
          <w:rFonts w:hint="cs"/>
          <w:rtl/>
        </w:rPr>
        <w:t xml:space="preserve"> به سیگما و توان نسبی تتا به آلفا و باقی 14 </w:t>
      </w:r>
      <w:r w:rsidRPr="00323B0F">
        <w:rPr>
          <w:rtl/>
        </w:rPr>
        <w:t>جا</w:t>
      </w:r>
      <w:r w:rsidRPr="00323B0F">
        <w:rPr>
          <w:rFonts w:hint="cs"/>
          <w:rtl/>
        </w:rPr>
        <w:t>ی‌</w:t>
      </w:r>
      <w:r w:rsidRPr="00323B0F">
        <w:rPr>
          <w:rFonts w:hint="eastAsia"/>
          <w:rtl/>
        </w:rPr>
        <w:t>گشت</w:t>
      </w:r>
      <w:r w:rsidRPr="00323B0F">
        <w:rPr>
          <w:rFonts w:hint="cs"/>
          <w:rtl/>
        </w:rPr>
        <w:t xml:space="preserve"> موجود) و آنتروپی طیفی است را برای 30 ثانیه داده محاسبه کردند</w:t>
      </w:r>
      <w:r w:rsidR="00676F39">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{"citationID":"47xhFlCX","properties":{"formattedCitation":"[27]","plainCitation":"[27]","noteIndex":0},"citationItems":[{"id":"DVPxAlT6/7zWRIYZo","uris":["http://zotero.org/users/local/hBoklM0l/items/48G6BXHT"],"itemData</w:instrText>
      </w:r>
      <w:r w:rsidR="00FB18BC">
        <w:rPr>
          <w:rFonts w:cs="Times New Roman"/>
          <w:rtl/>
        </w:rPr>
        <w:instrText>":{"</w:instrText>
      </w:r>
      <w:r w:rsidR="00FB18BC">
        <w:rPr>
          <w:rFonts w:cs="Times New Roman"/>
        </w:rPr>
        <w:instrText>id":50,"type":"article-journal","abstract":"Electroencephalogram spindle patterns corresponding to two different phenomena-natural sleep and propofol anesthesia-are compared. The spindles are extracted from 5 overnight sleep recordings and 10 recordings</w:instrText>
      </w:r>
      <w:r w:rsidR="00FB18BC">
        <w:rPr>
          <w:rFonts w:cs="Times New Roman"/>
          <w:rtl/>
        </w:rPr>
        <w:instrText xml:space="preserve"> </w:instrText>
      </w:r>
      <w:r w:rsidR="00FB18BC">
        <w:rPr>
          <w:rFonts w:cs="Times New Roman"/>
        </w:rPr>
        <w:instrText>of deep propofol anesthesia. Mean frequency, angle of the trend in instant frequency as well as 3 nonlinear parameters-spectral entropy, approximate entropy, and Higuchi fractal dimension- are calculated to characterize the spindle waveforms. Using the Wilcoxon rank sum test with significance level of 0.01, all the mentioned features, except approximate entropy, differ significantly for the two types of EEG spindles.","container-title":"Conference proceedings: ... Annual International Conference of the IEEE Engineering in Medicine and Biology Society. IEEE Engineering in Medicine and Biology Society. Annual Conference","DOI":"10.1109/IEMBS.2006.259909","ISSN":"1557-170X","journalAbbreviation":"Conf Proc IEEE Eng Med Biol Soc","language":"eng","note":"PMID: 17945960","page":"6356-6359","source":"PubMed","title":"Comparison of the properties of EEG spindles in sleep and propofol anesthesia","volume":"2006","author":[{"family":"Ferenets","given":"Rain"},{"family":"Lipping","given":"Tarmo"},{"family":"Suominen","given":"Pertti"},{"family":"Turunen","given":"Jari"},{"family":"Puumala","given":"Pasi"},{"family":"Jäntti","given":"Ville"},{"family":"Himanen","given":"Sari-Leena"},{"family":"Huotari","given":"Ari-Matti"}],"issued":{"date-parts":[["2006"]]}}}],"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[27]</w:t>
      </w:r>
      <w:r w:rsidRPr="00323B0F">
        <w:rPr>
          <w:rtl/>
        </w:rPr>
        <w:fldChar w:fldCharType="end"/>
      </w:r>
      <w:r w:rsidRPr="00323B0F">
        <w:rPr>
          <w:rFonts w:hint="cs"/>
          <w:rtl/>
        </w:rPr>
        <w:t>.</w:t>
      </w:r>
    </w:p>
    <w:p w14:paraId="694D5E0B" w14:textId="0550A8B8" w:rsidR="00831C71" w:rsidRPr="00831C71" w:rsidRDefault="00323B0F" w:rsidP="008A1CE8">
      <w:pPr>
        <w:rPr>
          <w:rFonts w:eastAsiaTheme="minorEastAsia"/>
          <w:sz w:val="28"/>
          <w:szCs w:val="32"/>
        </w:rPr>
      </w:pPr>
      <w:r w:rsidRPr="00323B0F">
        <w:rPr>
          <w:rFonts w:hint="cs"/>
          <w:rtl/>
        </w:rPr>
        <w:lastRenderedPageBreak/>
        <w:t xml:space="preserve">همچنین دو ویژگی </w:t>
      </w:r>
      <w:r w:rsidRPr="00323B0F">
        <w:rPr>
          <w:rtl/>
        </w:rPr>
        <w:t>غ</w:t>
      </w:r>
      <w:r w:rsidRPr="00323B0F">
        <w:rPr>
          <w:rFonts w:hint="cs"/>
          <w:rtl/>
        </w:rPr>
        <w:t>ی</w:t>
      </w:r>
      <w:r w:rsidRPr="00323B0F">
        <w:rPr>
          <w:rFonts w:hint="eastAsia"/>
          <w:rtl/>
        </w:rPr>
        <w:t>رخط</w:t>
      </w:r>
      <w:r w:rsidRPr="00323B0F">
        <w:rPr>
          <w:rFonts w:hint="cs"/>
          <w:rtl/>
        </w:rPr>
        <w:t xml:space="preserve">ی </w:t>
      </w:r>
      <w:r w:rsidRPr="00323B0F">
        <w:rPr>
          <w:rtl/>
        </w:rPr>
        <w:t>آنتروپ</w:t>
      </w:r>
      <w:r w:rsidRPr="00323B0F">
        <w:rPr>
          <w:rFonts w:hint="cs"/>
          <w:rtl/>
        </w:rPr>
        <w:t>ی</w:t>
      </w:r>
      <w:r w:rsidRPr="00323B0F">
        <w:rPr>
          <w:rtl/>
        </w:rPr>
        <w:t xml:space="preserve"> جا</w:t>
      </w:r>
      <w:r w:rsidRPr="00323B0F">
        <w:rPr>
          <w:rFonts w:hint="cs"/>
          <w:rtl/>
        </w:rPr>
        <w:t>ی‌</w:t>
      </w:r>
      <w:r w:rsidRPr="00323B0F">
        <w:rPr>
          <w:rFonts w:hint="eastAsia"/>
          <w:rtl/>
        </w:rPr>
        <w:t>گشت</w:t>
      </w:r>
      <w:r w:rsidR="001917C4">
        <w:rPr>
          <w:rStyle w:val="FootnoteReference"/>
          <w:rtl/>
        </w:rPr>
        <w:footnoteReference w:id="89"/>
      </w:r>
      <w:r w:rsidRPr="00323B0F">
        <w:rPr>
          <w:rFonts w:hint="cs"/>
          <w:rtl/>
        </w:rPr>
        <w:t xml:space="preserve"> و </w:t>
      </w:r>
      <w:r w:rsidRPr="00323B0F">
        <w:rPr>
          <w:rtl/>
        </w:rPr>
        <w:t>اپراتور انرژ</w:t>
      </w:r>
      <w:r w:rsidRPr="00323B0F">
        <w:rPr>
          <w:rFonts w:hint="cs"/>
          <w:rtl/>
        </w:rPr>
        <w:t>ی</w:t>
      </w:r>
      <w:r w:rsidRPr="00323B0F">
        <w:rPr>
          <w:rtl/>
        </w:rPr>
        <w:t xml:space="preserve"> ت</w:t>
      </w:r>
      <w:r w:rsidRPr="00323B0F">
        <w:rPr>
          <w:rFonts w:hint="cs"/>
          <w:rtl/>
        </w:rPr>
        <w:t>ی</w:t>
      </w:r>
      <w:r w:rsidRPr="00323B0F">
        <w:rPr>
          <w:rFonts w:hint="eastAsia"/>
          <w:rtl/>
        </w:rPr>
        <w:t>گر</w:t>
      </w:r>
      <w:r w:rsidR="001917C4">
        <w:rPr>
          <w:rStyle w:val="FootnoteReference"/>
          <w:rtl/>
        </w:rPr>
        <w:footnoteReference w:id="90"/>
      </w:r>
      <w:r w:rsidRPr="00323B0F">
        <w:rPr>
          <w:rFonts w:hint="cs"/>
          <w:rtl/>
        </w:rPr>
        <w:t xml:space="preserve"> </w:t>
      </w:r>
      <w:r w:rsidR="008A1CE8">
        <w:rPr>
          <w:rFonts w:hint="cs"/>
          <w:rtl/>
        </w:rPr>
        <w:t xml:space="preserve">را </w:t>
      </w:r>
      <w:r w:rsidR="008A1CE8" w:rsidRPr="00323B0F">
        <w:rPr>
          <w:rFonts w:hint="cs"/>
          <w:rtl/>
        </w:rPr>
        <w:t xml:space="preserve">برای </w:t>
      </w:r>
      <w:r w:rsidR="008A1CE8" w:rsidRPr="00323B0F">
        <w:rPr>
          <w:rtl/>
        </w:rPr>
        <w:t>س</w:t>
      </w:r>
      <w:r w:rsidR="008A1CE8" w:rsidRPr="00323B0F">
        <w:rPr>
          <w:rFonts w:hint="cs"/>
          <w:rtl/>
        </w:rPr>
        <w:t>ی</w:t>
      </w:r>
      <w:r w:rsidR="008A1CE8" w:rsidRPr="00323B0F">
        <w:rPr>
          <w:rFonts w:hint="eastAsia"/>
          <w:rtl/>
        </w:rPr>
        <w:t>گنال‌ها</w:t>
      </w:r>
      <w:r w:rsidR="008A1CE8" w:rsidRPr="00323B0F">
        <w:rPr>
          <w:rFonts w:hint="cs"/>
          <w:rtl/>
        </w:rPr>
        <w:t xml:space="preserve">ی خواب محاسبه کردند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{"citationID":"vXghRa94","properties":{"formattedCitation":"[26]","plainCitation":"[26]","noteIndex":0},"citationItems":[{"id":"DVPxAlT6/CDIDYsqv","uris":["http://zotero.org/users/local/hBoklM0l/items/775FWLEF"],"itemData</w:instrText>
      </w:r>
      <w:r w:rsidR="00FB18BC">
        <w:rPr>
          <w:rFonts w:cs="Times New Roman"/>
          <w:rtl/>
        </w:rPr>
        <w:instrText>":{"</w:instrText>
      </w:r>
      <w:r w:rsidR="00FB18BC">
        <w:rPr>
          <w:rFonts w:cs="Times New Roman"/>
        </w:rPr>
        <w:instrText>id":6,"type":"article-journal","abstract":"BACKGROUND: Sleep staging is a critical step in a range of electrophysiological signal processing pipelines used in clinical routine as well as in sleep research. Although the results currently achievable with</w:instrText>
      </w:r>
      <w:r w:rsidR="00FB18BC">
        <w:rPr>
          <w:rFonts w:cs="Times New Roman"/>
          <w:rtl/>
        </w:rPr>
        <w:instrText xml:space="preserve"> </w:instrText>
      </w:r>
      <w:r w:rsidR="00FB18BC">
        <w:rPr>
          <w:rFonts w:cs="Times New Roman"/>
        </w:rPr>
        <w:instrText>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 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w:instrText>
      </w:r>
      <w:r w:rsidR="00FB18BC">
        <w:rPr>
          <w:rFonts w:cs="Times New Roman"/>
          <w:rtl/>
        </w:rPr>
        <w:instrText xml:space="preserve"> </w:instrText>
      </w:r>
      <w:r w:rsidR="00FB18BC">
        <w:rPr>
          <w:rFonts w:cs="Times New Roman"/>
        </w:rPr>
        <w:instrText>experts' scoring was consistent (76.73% of the data) led to a mean specificity, sensitivity and overall accuracy of 0.94, 0.82 and 0.92 respectively.\nCOMPARISON WITH EXISTING METHODS: The DSVM framework outperforms classification with more standard multi</w:instrText>
      </w:r>
      <w:r w:rsidR="00FB18BC">
        <w:rPr>
          <w:rFonts w:cs="Times New Roman"/>
          <w:rtl/>
        </w:rPr>
        <w:instrText>-</w:instrText>
      </w:r>
      <w:r w:rsidR="00FB18BC">
        <w:rPr>
          <w:rFonts w:cs="Times New Roman"/>
        </w:rPr>
        <w:instrText>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w:instrText>
      </w:r>
      <w:r w:rsidR="00FB18BC">
        <w:rPr>
          <w:rFonts w:cs="Times New Roman"/>
          <w:rtl/>
        </w:rPr>
        <w:instrText>","</w:instrText>
      </w:r>
      <w:r w:rsidR="00FB18BC">
        <w:rPr>
          <w:rFonts w:cs="Times New Roman"/>
        </w:rPr>
        <w:instrText>volume":"250","author":[{"family":"Lajnef","given":"Tarek"},{"family":"Chaibi","given":"Sahbi"},{"family":"Ruby","given":"Perrine"},{"family":"Aguera","given":"Pierre-Emmanuel"},{"family":"Eichenlaub","given":"Jean-Baptiste"},{"family":"Samet","given</w:instrText>
      </w:r>
      <w:r w:rsidR="00FB18BC">
        <w:rPr>
          <w:rFonts w:cs="Times New Roman"/>
          <w:rtl/>
        </w:rPr>
        <w:instrText>":"</w:instrText>
      </w:r>
      <w:r w:rsidR="00FB18BC">
        <w:rPr>
          <w:rFonts w:cs="Times New Roman"/>
        </w:rPr>
        <w:instrText>Mounir"},{"family":"Kachouri","given":"Abdennaceur"},{"family":"Jerbi","given":"Karim"}],"issued":{"date-parts":[["2015",7,30]]}}}],"schema":"https://github.com/citation-style-language/schema/raw/master/csl-citation.json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[26]</w:t>
      </w:r>
      <w:r w:rsidRPr="00323B0F">
        <w:rPr>
          <w:rtl/>
        </w:rPr>
        <w:fldChar w:fldCharType="end"/>
      </w:r>
      <w:r w:rsidRPr="00323B0F">
        <w:rPr>
          <w:rFonts w:hint="cs"/>
          <w:rtl/>
        </w:rPr>
        <w:t xml:space="preserve">. </w:t>
      </w:r>
      <w:r w:rsidRPr="00323B0F">
        <w:rPr>
          <w:rtl/>
        </w:rPr>
        <w:t>آنتروپ</w:t>
      </w:r>
      <w:r w:rsidRPr="00323B0F">
        <w:rPr>
          <w:rFonts w:hint="cs"/>
          <w:rtl/>
        </w:rPr>
        <w:t>ی</w:t>
      </w:r>
      <w:r w:rsidRPr="00323B0F">
        <w:rPr>
          <w:rtl/>
        </w:rPr>
        <w:t xml:space="preserve"> جا</w:t>
      </w:r>
      <w:r w:rsidRPr="00323B0F">
        <w:rPr>
          <w:rFonts w:hint="cs"/>
          <w:rtl/>
        </w:rPr>
        <w:t>ی‌</w:t>
      </w:r>
      <w:r w:rsidRPr="00323B0F">
        <w:rPr>
          <w:rFonts w:hint="eastAsia"/>
          <w:rtl/>
        </w:rPr>
        <w:t>گشت</w:t>
      </w:r>
      <w:r w:rsidRPr="00323B0F">
        <w:rPr>
          <w:rtl/>
        </w:rPr>
        <w:t xml:space="preserve"> </w:t>
      </w:r>
      <w:r w:rsidRPr="00323B0F">
        <w:rPr>
          <w:rFonts w:hint="cs"/>
          <w:rtl/>
        </w:rPr>
        <w:t>ی</w:t>
      </w:r>
      <w:r w:rsidRPr="00323B0F">
        <w:rPr>
          <w:rFonts w:hint="eastAsia"/>
          <w:rtl/>
        </w:rPr>
        <w:t>ک</w:t>
      </w:r>
      <w:r w:rsidRPr="00323B0F">
        <w:rPr>
          <w:rtl/>
        </w:rPr>
        <w:t xml:space="preserve"> </w:t>
      </w:r>
      <w:r w:rsidR="001917C4">
        <w:rPr>
          <w:rFonts w:hint="cs"/>
          <w:rtl/>
        </w:rPr>
        <w:t>ویژگی</w:t>
      </w:r>
      <w:r w:rsidRPr="00323B0F">
        <w:rPr>
          <w:rtl/>
        </w:rPr>
        <w:t xml:space="preserve"> غ</w:t>
      </w:r>
      <w:r w:rsidRPr="00323B0F">
        <w:rPr>
          <w:rFonts w:hint="cs"/>
          <w:rtl/>
        </w:rPr>
        <w:t>ی</w:t>
      </w:r>
      <w:r w:rsidRPr="00323B0F">
        <w:rPr>
          <w:rFonts w:hint="eastAsia"/>
          <w:rtl/>
        </w:rPr>
        <w:t>رخط</w:t>
      </w:r>
      <w:r w:rsidRPr="00323B0F">
        <w:rPr>
          <w:rFonts w:hint="cs"/>
          <w:rtl/>
        </w:rPr>
        <w:t>ی</w:t>
      </w:r>
      <w:r w:rsidRPr="00323B0F">
        <w:rPr>
          <w:rtl/>
        </w:rPr>
        <w:t xml:space="preserve"> است که پ</w:t>
      </w:r>
      <w:r w:rsidRPr="00323B0F">
        <w:rPr>
          <w:rFonts w:hint="cs"/>
          <w:rtl/>
        </w:rPr>
        <w:t>ی</w:t>
      </w:r>
      <w:r w:rsidRPr="00323B0F">
        <w:rPr>
          <w:rFonts w:hint="eastAsia"/>
          <w:rtl/>
        </w:rPr>
        <w:t>چ</w:t>
      </w:r>
      <w:r w:rsidRPr="00323B0F">
        <w:rPr>
          <w:rFonts w:hint="cs"/>
          <w:rtl/>
        </w:rPr>
        <w:t>ی</w:t>
      </w:r>
      <w:r w:rsidRPr="00323B0F">
        <w:rPr>
          <w:rFonts w:hint="eastAsia"/>
          <w:rtl/>
        </w:rPr>
        <w:t>دگ</w:t>
      </w:r>
      <w:r w:rsidRPr="00323B0F">
        <w:rPr>
          <w:rFonts w:hint="cs"/>
          <w:rtl/>
        </w:rPr>
        <w:t>ی</w:t>
      </w:r>
      <w:r w:rsidRPr="00323B0F">
        <w:rPr>
          <w:rtl/>
        </w:rPr>
        <w:t xml:space="preserve"> سر</w:t>
      </w:r>
      <w:r w:rsidRPr="00323B0F">
        <w:rPr>
          <w:rFonts w:hint="cs"/>
          <w:rtl/>
        </w:rPr>
        <w:t>ی‌</w:t>
      </w:r>
      <w:r w:rsidRPr="00323B0F">
        <w:rPr>
          <w:rFonts w:hint="eastAsia"/>
          <w:rtl/>
        </w:rPr>
        <w:t>ها</w:t>
      </w:r>
      <w:r w:rsidRPr="00323B0F">
        <w:rPr>
          <w:rFonts w:hint="cs"/>
          <w:rtl/>
        </w:rPr>
        <w:t>ی</w:t>
      </w:r>
      <w:r w:rsidRPr="00323B0F">
        <w:rPr>
          <w:rtl/>
        </w:rPr>
        <w:t xml:space="preserve"> زمان</w:t>
      </w:r>
      <w:r w:rsidRPr="00323B0F">
        <w:rPr>
          <w:rFonts w:hint="cs"/>
          <w:rtl/>
        </w:rPr>
        <w:t>ی</w:t>
      </w:r>
      <w:r w:rsidRPr="00323B0F">
        <w:rPr>
          <w:rtl/>
        </w:rPr>
        <w:t xml:space="preserve"> را مشخص م</w:t>
      </w:r>
      <w:r w:rsidRPr="00323B0F">
        <w:rPr>
          <w:rFonts w:hint="cs"/>
          <w:rtl/>
        </w:rPr>
        <w:t>ی‌</w:t>
      </w:r>
      <w:r w:rsidRPr="00323B0F">
        <w:rPr>
          <w:rFonts w:hint="eastAsia"/>
          <w:rtl/>
        </w:rPr>
        <w:t>کند</w:t>
      </w:r>
      <w:r w:rsidRPr="00323B0F">
        <w:rPr>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{"citationID":"2M30SzU4","properties":{"formattedCitation":"[28]","plainCitation":"[28]","noteIndex":0},"citationItems":[{"id":"DVPxAlT6/HH8JuNNZ","uris":["http://zotero.org/users/local/hBoklM0l/items/EMRHYXLE"],"itemData</w:instrText>
      </w:r>
      <w:r w:rsidR="00FB18BC">
        <w:rPr>
          <w:rFonts w:cs="Times New Roman"/>
          <w:rtl/>
        </w:rPr>
        <w:instrText>":{"</w:instrText>
      </w:r>
      <w:r w:rsidR="00FB18BC">
        <w:rPr>
          <w:rFonts w:cs="Times New Roman"/>
        </w:rPr>
        <w:instrText>id":15,"type":"article-journal","abstract":"We introduce complexity parameters for time series based on comparison of neighboring values. The definition directly applies to arbitrary real-world data. For some well-known chaotic dynamical systems it is shown that our complexity behaves similar to Lyapunov exponents, and is particularly useful in the presence of dynamical or observational noise. The advantages of our method are its simplicity, extremely fast calculation, robustness, and invariance with respect to nonlinear monotonous transformations.","container-title":"Physical Review Letters","DOI":"10.1103/PhysRevLett.88.174102","issue":"17","journalAbbreviation":"Phys. Rev. Lett.","note":"publisher: American Physical Society","page":"174102","source</w:instrText>
      </w:r>
      <w:r w:rsidR="00FB18BC">
        <w:rPr>
          <w:rFonts w:cs="Times New Roman"/>
          <w:rtl/>
        </w:rPr>
        <w:instrText>":"</w:instrText>
      </w:r>
      <w:r w:rsidR="00FB18BC">
        <w:rPr>
          <w:rFonts w:cs="Times New Roman"/>
        </w:rPr>
        <w:instrText>APS","title":"Permutation Entropy: A Natural Complexity Measure for Time Series","title-short":"Permutation Entropy","volume":"88","author":[{"family":"Bandt","given":"Christoph"},{"family":"Pompe","given":"Bernd"}],"issued":{"date-parts":[["2002",4,11</w:instrText>
      </w:r>
      <w:r w:rsidR="00FB18BC">
        <w:rPr>
          <w:rFonts w:cs="Times New Roman"/>
          <w:rtl/>
        </w:rPr>
        <w:instrText>]]}}}],"</w:instrText>
      </w:r>
      <w:r w:rsidR="00FB18BC">
        <w:rPr>
          <w:rFonts w:cs="Times New Roman"/>
        </w:rPr>
        <w:instrText>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[28]</w:t>
      </w:r>
      <w:r w:rsidRPr="00323B0F">
        <w:rPr>
          <w:rtl/>
        </w:rPr>
        <w:fldChar w:fldCharType="end"/>
      </w:r>
      <w:r w:rsidRPr="00323B0F">
        <w:rPr>
          <w:rtl/>
        </w:rPr>
        <w:t xml:space="preserve">. </w:t>
      </w:r>
      <w:r w:rsidRPr="00323B0F">
        <w:rPr>
          <w:rFonts w:hint="cs"/>
          <w:rtl/>
        </w:rPr>
        <w:t xml:space="preserve">از این معیار </w:t>
      </w:r>
      <w:r w:rsidRPr="00323B0F">
        <w:rPr>
          <w:rtl/>
        </w:rPr>
        <w:t>ا</w:t>
      </w:r>
      <w:r w:rsidRPr="00323B0F">
        <w:rPr>
          <w:rFonts w:hint="cs"/>
          <w:rtl/>
        </w:rPr>
        <w:t>ی</w:t>
      </w:r>
      <w:r w:rsidRPr="00323B0F">
        <w:rPr>
          <w:rFonts w:hint="eastAsia"/>
          <w:rtl/>
        </w:rPr>
        <w:t>ن</w:t>
      </w:r>
      <w:r w:rsidRPr="00323B0F">
        <w:rPr>
          <w:rtl/>
        </w:rPr>
        <w:t xml:space="preserve"> به‌منظور نظارت بر عمق ب</w:t>
      </w:r>
      <w:r w:rsidRPr="00323B0F">
        <w:rPr>
          <w:rFonts w:hint="cs"/>
          <w:rtl/>
        </w:rPr>
        <w:t>ی</w:t>
      </w:r>
      <w:r w:rsidRPr="00323B0F">
        <w:rPr>
          <w:rFonts w:hint="eastAsia"/>
          <w:rtl/>
        </w:rPr>
        <w:t>هوش</w:t>
      </w:r>
      <w:r w:rsidRPr="00323B0F">
        <w:rPr>
          <w:rFonts w:hint="cs"/>
          <w:rtl/>
        </w:rPr>
        <w:t>ی</w:t>
      </w:r>
      <w:r w:rsidRPr="00323B0F">
        <w:rPr>
          <w:rtl/>
        </w:rPr>
        <w:t xml:space="preserve"> از س</w:t>
      </w:r>
      <w:r w:rsidRPr="00323B0F">
        <w:rPr>
          <w:rFonts w:hint="cs"/>
          <w:rtl/>
        </w:rPr>
        <w:t>ی</w:t>
      </w:r>
      <w:r w:rsidRPr="00323B0F">
        <w:rPr>
          <w:rFonts w:hint="eastAsia"/>
          <w:rtl/>
        </w:rPr>
        <w:t>گنال‌ها</w:t>
      </w:r>
      <w:r w:rsidRPr="00323B0F">
        <w:rPr>
          <w:rFonts w:hint="cs"/>
          <w:rtl/>
        </w:rPr>
        <w:t>ی</w:t>
      </w:r>
      <w:r w:rsidRPr="00323B0F">
        <w:rPr>
          <w:rtl/>
        </w:rPr>
        <w:t xml:space="preserve"> </w:t>
      </w:r>
      <w:r w:rsidRPr="00323B0F">
        <w:t>EEG</w:t>
      </w:r>
      <w:r w:rsidRPr="00323B0F">
        <w:rPr>
          <w:rtl/>
        </w:rPr>
        <w:t xml:space="preserve"> </w:t>
      </w:r>
      <w:r w:rsidRPr="00323B0F">
        <w:rPr>
          <w:rFonts w:hint="cs"/>
          <w:rtl/>
        </w:rPr>
        <w:t xml:space="preserve">نیز </w:t>
      </w:r>
      <w:r w:rsidRPr="00323B0F">
        <w:rPr>
          <w:rtl/>
        </w:rPr>
        <w:t>استفاده شده اس</w:t>
      </w:r>
      <w:r w:rsidRPr="00323B0F">
        <w:rPr>
          <w:rFonts w:hint="cs"/>
          <w:rtl/>
        </w:rPr>
        <w:t xml:space="preserve">ت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{"citationID":"n0PBt9XK","properties":{"formattedCitation":"[29]","plainCitation":"[29]","noteIndex":0},"citationItems":[{"id":"DVPxAlT6/9qKemkal","uris":["http://zotero.org/users/local/hBoklM0l/items/E4LT3894"],"itemData</w:instrText>
      </w:r>
      <w:r w:rsidR="00FB18BC">
        <w:rPr>
          <w:rFonts w:cs="Times New Roman"/>
          <w:rtl/>
        </w:rPr>
        <w:instrText>":{"</w:instrText>
      </w:r>
      <w:r w:rsidR="00FB18BC">
        <w:rPr>
          <w:rFonts w:cs="Times New Roman"/>
        </w:rPr>
        <w:instrText>id":22,"type":"article-journal","abstract":"BACKGROUND: It would be useful to have an open-source electroencephalographic (EEG) index of gamma-amino-butyric acid (GABA)-ergic anaesthetic drug effect that is resistant to eye-blink artifact, responds rapidly to changes in EEG pattern, and can be linked to underlying neurophysiological and neuropharmacological mechanisms that control the conscious state.\nMETHODS: The EEG waveform can be described as a sequence of ordinal patterns. The permutation entropy</w:instrText>
      </w:r>
      <w:r w:rsidR="00FB18BC">
        <w:rPr>
          <w:rFonts w:cs="Times New Roman"/>
          <w:rtl/>
        </w:rPr>
        <w:instrText xml:space="preserve"> (</w:instrText>
      </w:r>
      <w:r w:rsidR="00FB18BC">
        <w:rPr>
          <w:rFonts w:cs="Times New Roman"/>
        </w:rPr>
        <w:instrText>PE) describes the relative occurrence of each of these patterns. It is high ( approximately 1.0) when the signal has predominantly high frequencies and low ( approximately 0.4) when the signal consists of only low frequencies. The response of the PE to various computer-generated EEG-like waveforms was assessed. A composite PE index (CPEI) was developed, which was the sum of two simple PEs and included a small measurement-noise threshold (0.5 microV). We also applied the CPEI to two small pilot EEG data sets from patients receiving sevoflurane (n=21) or propofol (n=9) anaesthesia.\nRESULTS: With minimal pre-processing or artifact rejection, the CPEI reliably tracked the anaesthetic-related EEG changes, namely loss of high frequencies, spindle-like waves</w:instrText>
      </w:r>
      <w:r w:rsidR="00FB18BC">
        <w:rPr>
          <w:rFonts w:cs="Times New Roman"/>
          <w:rtl/>
        </w:rPr>
        <w:instrText xml:space="preserve">, </w:instrText>
      </w:r>
      <w:r w:rsidR="00FB18BC">
        <w:rPr>
          <w:rFonts w:cs="Times New Roman"/>
        </w:rPr>
        <w:instrText>and delta waves. Using NONMEM, it was possible to construct adequate pharmacokinetic-pharmacodynamic models from the data. The CPEI was comparable with models derived using the bispectral index [BIS R(2)=0.88 (0.08) vs CPEI R(2)=0.91 (0.06) for the propofol data] and M-entropy indices [M-entropy R(2)=0.91 (0.06) vs CPEI R(2)=0.87 (0.09) for the sevoflurane data].\nCONCLUSIONS: PE of the EEG shows promise as a simple measure of GABAergic anaesthetic drug effect.","container-title":"British Journal of Anaesthesia","DOI":"10.1093/bja/aen290","ISSN":"1471-6771","issue":"6","journalAbbreviation":"Br J Anaesth","language":"eng","note":"PMID: 18852113","page":"810-821","source":"PubMed","title":"Permutation entropy of the electroencephalogram: a measure of anaesthetic drug effect","title-short":"Permutation entropy of the electroencephalogram","volume":"101","author":[{"family":"Olofsen","given":"E."},{"family":"Sleigh","given":"J. W."},{"family":"Dahan","given":"A."}],"issued":{"date-parts":[["2008",12]]}}}],"schema":"https://github.com/citation-style-language/schema/raw/master/csl-citation.json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[29]</w:t>
      </w:r>
      <w:r w:rsidRPr="00323B0F">
        <w:rPr>
          <w:rtl/>
        </w:rPr>
        <w:fldChar w:fldCharType="end"/>
      </w:r>
      <w:r w:rsidRPr="00323B0F">
        <w:rPr>
          <w:rtl/>
        </w:rPr>
        <w:t xml:space="preserve"> و نشان‌داده‌شده است که ابزار ام</w:t>
      </w:r>
      <w:r w:rsidRPr="00323B0F">
        <w:rPr>
          <w:rFonts w:hint="cs"/>
          <w:rtl/>
        </w:rPr>
        <w:t>ی</w:t>
      </w:r>
      <w:r w:rsidRPr="00323B0F">
        <w:rPr>
          <w:rFonts w:hint="eastAsia"/>
          <w:rtl/>
        </w:rPr>
        <w:t>دوارکننده‌ا</w:t>
      </w:r>
      <w:r w:rsidRPr="00323B0F">
        <w:rPr>
          <w:rFonts w:hint="cs"/>
          <w:rtl/>
        </w:rPr>
        <w:t>ی</w:t>
      </w:r>
      <w:r w:rsidRPr="00323B0F">
        <w:rPr>
          <w:rtl/>
        </w:rPr>
        <w:t xml:space="preserve"> برا</w:t>
      </w:r>
      <w:r w:rsidRPr="00323B0F">
        <w:rPr>
          <w:rFonts w:hint="cs"/>
          <w:rtl/>
        </w:rPr>
        <w:t>ی</w:t>
      </w:r>
      <w:r w:rsidRPr="00323B0F">
        <w:rPr>
          <w:rtl/>
        </w:rPr>
        <w:t xml:space="preserve"> آشکار کردن ناهنجار</w:t>
      </w:r>
      <w:r w:rsidRPr="00323B0F">
        <w:rPr>
          <w:rFonts w:hint="cs"/>
          <w:rtl/>
        </w:rPr>
        <w:t>ی‌</w:t>
      </w:r>
      <w:r w:rsidRPr="00323B0F">
        <w:rPr>
          <w:rFonts w:hint="eastAsia"/>
          <w:rtl/>
        </w:rPr>
        <w:t>ها</w:t>
      </w:r>
      <w:r w:rsidRPr="00323B0F">
        <w:rPr>
          <w:rFonts w:hint="cs"/>
          <w:rtl/>
        </w:rPr>
        <w:t>ی</w:t>
      </w:r>
      <w:r w:rsidRPr="00323B0F">
        <w:rPr>
          <w:rtl/>
        </w:rPr>
        <w:t xml:space="preserve"> فعال</w:t>
      </w:r>
      <w:r w:rsidRPr="00323B0F">
        <w:rPr>
          <w:rFonts w:hint="cs"/>
          <w:rtl/>
        </w:rPr>
        <w:t>ی</w:t>
      </w:r>
      <w:r w:rsidRPr="00323B0F">
        <w:rPr>
          <w:rFonts w:hint="eastAsia"/>
          <w:rtl/>
        </w:rPr>
        <w:t>ت</w:t>
      </w:r>
      <w:r w:rsidRPr="00323B0F">
        <w:rPr>
          <w:rtl/>
        </w:rPr>
        <w:t xml:space="preserve"> مغز</w:t>
      </w:r>
      <w:r w:rsidRPr="00323B0F">
        <w:rPr>
          <w:rFonts w:hint="cs"/>
          <w:rtl/>
        </w:rPr>
        <w:t>ی</w:t>
      </w:r>
      <w:r w:rsidRPr="00323B0F">
        <w:rPr>
          <w:rtl/>
        </w:rPr>
        <w:t xml:space="preserve"> در ب</w:t>
      </w:r>
      <w:r w:rsidRPr="00323B0F">
        <w:rPr>
          <w:rFonts w:hint="cs"/>
          <w:rtl/>
        </w:rPr>
        <w:t>ی</w:t>
      </w:r>
      <w:r w:rsidRPr="00323B0F">
        <w:rPr>
          <w:rFonts w:hint="eastAsia"/>
          <w:rtl/>
        </w:rPr>
        <w:t>ماران</w:t>
      </w:r>
      <w:r w:rsidRPr="00323B0F">
        <w:rPr>
          <w:rtl/>
        </w:rPr>
        <w:t xml:space="preserve"> مبتلا به صرع است</w:t>
      </w:r>
      <w:r w:rsidRPr="00323B0F">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{"citationID":"aAwgJklZ","properties":{"formattedCitation":"[30]","plainCitation":"[30]","noteIndex":0},"citationItems":[{"id":"DVPxAlT6/HtlUaaFf","uris":["http://zotero.org/users/local/hBoklM0l/items/5E8VM3NF"],"itemData</w:instrText>
      </w:r>
      <w:r w:rsidR="00FB18BC">
        <w:rPr>
          <w:rFonts w:cs="Times New Roman"/>
          <w:rtl/>
        </w:rPr>
        <w:instrText>":{"</w:instrText>
      </w:r>
      <w:r w:rsidR="00FB18BC">
        <w:rPr>
          <w:rFonts w:cs="Times New Roman"/>
        </w:rPr>
        <w:instrText>id":25,"type":"article-journal","abstract":"OBJECTIVE: We used permutation entropy (PE) to disclose abnormalities of cerebral activity in patients with typical absences (TAs).\nMETHODS: We evaluated 24 EEG of TA patients and 40 EEG of healthy subjects</w:instrText>
      </w:r>
      <w:r w:rsidR="00FB18BC">
        <w:rPr>
          <w:rFonts w:cs="Times New Roman"/>
          <w:rtl/>
        </w:rPr>
        <w:instrText xml:space="preserve">. </w:instrText>
      </w:r>
      <w:r w:rsidR="00FB18BC">
        <w:rPr>
          <w:rFonts w:cs="Times New Roman"/>
        </w:rPr>
        <w:instrText>PE was estimated channel by channel, with electrodes being divided into high-PE cluster (high randomness), low-PE cluster (low randomness), and neutral cluster. We compared PE between EEG of patients and controls, and between interictal and ictal EEG of patients.\nRESULTS: Patients showed a recurrent behavior of PE topography, with anterior brain regions constantly associated to high PE levels and posterior brain regions constantly associated to low PE levels, during both interictal and ictal phases. On the contrary, healthy controls had a random distribution of PE topography.\nCONCLUSIONS: In patients with TAs, a higher randomness in fronto-temporal areas and a lower randomness in posterior areas occur during both interictal and ictal phases. Such abnormalities are in keeping with evidences from different morphological and functional studies showing multifocal brain changes in TA patients.\nSIGNIFICANCE: PE seems to be a useful tool to disclose abnormalities of cerebral electric activity not revealed by</w:instrText>
      </w:r>
      <w:r w:rsidR="00FB18BC">
        <w:rPr>
          <w:rFonts w:cs="Times New Roman"/>
          <w:rtl/>
        </w:rPr>
        <w:instrText xml:space="preserve"> </w:instrText>
      </w:r>
      <w:r w:rsidR="00FB18BC">
        <w:rPr>
          <w:rFonts w:cs="Times New Roman"/>
        </w:rPr>
        <w:instrText>conventional EEG recordings, opening interesting prospective for future studies.","container-title":"Clinical Neurophysiology: Official Journal of the International Federation of Clinical Neurophysiology","DOI":"10.1016/j.clinph.2013.06.023","ISSN":"1872</w:instrText>
      </w:r>
      <w:r w:rsidR="00FB18BC">
        <w:rPr>
          <w:rFonts w:cs="Times New Roman"/>
          <w:rtl/>
        </w:rPr>
        <w:instrText>-8952","</w:instrText>
      </w:r>
      <w:r w:rsidR="00FB18BC">
        <w:rPr>
          <w:rFonts w:cs="Times New Roman"/>
        </w:rPr>
        <w:instrText>issue":"1","journalAbbreviation":"Clin Neurophysiol","language":"eng","note":"PMID: 23859939","page":"13-20","source":"PubMed","title":"Permutation entropy of scalp EEG: a tool to investigate epilepsies: suggestions from absence epilepsies","title</w:instrText>
      </w:r>
      <w:r w:rsidR="00FB18BC">
        <w:rPr>
          <w:rFonts w:cs="Times New Roman"/>
          <w:rtl/>
        </w:rPr>
        <w:instrText>-</w:instrText>
      </w:r>
      <w:r w:rsidR="00FB18BC">
        <w:rPr>
          <w:rFonts w:cs="Times New Roman"/>
        </w:rPr>
        <w:instrText>short":"Permutation entropy of scalp EEG","volume":"125","author":[{"family":"Ferlazzo","given":"Edoardo"},{"family":"Mammone","given":"Nadia"},{"family":"Cianci","given":"Vittoria"},{"family":"Gasparini","given":"Sara"},{"family":"Gambardella","given":"Antonio"},{"family":"Labate","given":"Angelo"},{"family":"Latella","given":"Maria Adele"},{"family":"Sofia","given":"Vito"},{"family":"Elia","given":"Maurizio"},{"family":"Morabito","given":"Francesco Carlo"},{"family":"Aguglia","given":"Umberto"}],"issued</w:instrText>
      </w:r>
      <w:r w:rsidR="00FB18BC">
        <w:rPr>
          <w:rFonts w:cs="Times New Roman"/>
          <w:rtl/>
        </w:rPr>
        <w:instrText>":{"</w:instrText>
      </w:r>
      <w:r w:rsidR="00FB18BC">
        <w:rPr>
          <w:rFonts w:cs="Times New Roman"/>
        </w:rPr>
        <w:instrText>date-parts":[["2014",1]]}}}],"schema":"https://github.com/citation-style-language/schema/raw/master/csl-citation.json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[30]</w:t>
      </w:r>
      <w:r w:rsidRPr="00323B0F">
        <w:rPr>
          <w:rtl/>
        </w:rPr>
        <w:fldChar w:fldCharType="end"/>
      </w:r>
      <w:r w:rsidRPr="00323B0F">
        <w:rPr>
          <w:rFonts w:hint="cs"/>
          <w:rtl/>
        </w:rPr>
        <w:t>.</w:t>
      </w:r>
      <w:r w:rsidRPr="00323B0F">
        <w:rPr>
          <w:rtl/>
        </w:rPr>
        <w:t xml:space="preserve"> مانند سا</w:t>
      </w:r>
      <w:r w:rsidRPr="00323B0F">
        <w:rPr>
          <w:rFonts w:hint="cs"/>
          <w:rtl/>
        </w:rPr>
        <w:t>ی</w:t>
      </w:r>
      <w:r w:rsidRPr="00323B0F">
        <w:rPr>
          <w:rFonts w:hint="eastAsia"/>
          <w:rtl/>
        </w:rPr>
        <w:t>ر</w:t>
      </w:r>
      <w:r w:rsidRPr="00323B0F">
        <w:rPr>
          <w:rtl/>
        </w:rPr>
        <w:t xml:space="preserve"> مع</w:t>
      </w:r>
      <w:r w:rsidRPr="00323B0F">
        <w:rPr>
          <w:rFonts w:hint="cs"/>
          <w:rtl/>
        </w:rPr>
        <w:t>ی</w:t>
      </w:r>
      <w:r w:rsidRPr="00323B0F">
        <w:rPr>
          <w:rFonts w:hint="eastAsia"/>
          <w:rtl/>
        </w:rPr>
        <w:t>ارها</w:t>
      </w:r>
      <w:r w:rsidRPr="00323B0F">
        <w:rPr>
          <w:rFonts w:hint="cs"/>
          <w:rtl/>
        </w:rPr>
        <w:t>ی</w:t>
      </w:r>
      <w:r w:rsidRPr="00323B0F">
        <w:rPr>
          <w:rtl/>
        </w:rPr>
        <w:t xml:space="preserve"> آنتروپ</w:t>
      </w:r>
      <w:r w:rsidRPr="00323B0F">
        <w:rPr>
          <w:rFonts w:hint="cs"/>
          <w:rtl/>
        </w:rPr>
        <w:t>ی</w:t>
      </w:r>
      <w:r w:rsidRPr="00323B0F">
        <w:rPr>
          <w:rFonts w:hint="eastAsia"/>
          <w:rtl/>
        </w:rPr>
        <w:t>،</w:t>
      </w:r>
      <w:r w:rsidRPr="00323B0F">
        <w:rPr>
          <w:rtl/>
        </w:rPr>
        <w:t xml:space="preserve"> آنتروپ</w:t>
      </w:r>
      <w:r w:rsidRPr="00323B0F">
        <w:rPr>
          <w:rFonts w:hint="cs"/>
          <w:rtl/>
        </w:rPr>
        <w:t>ی</w:t>
      </w:r>
      <w:r w:rsidRPr="00323B0F">
        <w:rPr>
          <w:rtl/>
        </w:rPr>
        <w:t xml:space="preserve"> جا</w:t>
      </w:r>
      <w:r w:rsidRPr="00323B0F">
        <w:rPr>
          <w:rFonts w:hint="cs"/>
          <w:rtl/>
        </w:rPr>
        <w:t>ی‌</w:t>
      </w:r>
      <w:r w:rsidRPr="00323B0F">
        <w:rPr>
          <w:rFonts w:hint="eastAsia"/>
          <w:rtl/>
        </w:rPr>
        <w:t>گشت</w:t>
      </w:r>
      <w:r w:rsidRPr="00323B0F">
        <w:rPr>
          <w:rtl/>
        </w:rPr>
        <w:t xml:space="preserve"> مع</w:t>
      </w:r>
      <w:r w:rsidRPr="00323B0F">
        <w:rPr>
          <w:rFonts w:hint="cs"/>
          <w:rtl/>
        </w:rPr>
        <w:t>ی</w:t>
      </w:r>
      <w:r w:rsidRPr="00323B0F">
        <w:rPr>
          <w:rFonts w:hint="eastAsia"/>
          <w:rtl/>
        </w:rPr>
        <w:t>ار</w:t>
      </w:r>
      <w:r w:rsidRPr="00323B0F">
        <w:rPr>
          <w:rtl/>
        </w:rPr>
        <w:t xml:space="preserve"> مناسب</w:t>
      </w:r>
      <w:r w:rsidRPr="00323B0F">
        <w:rPr>
          <w:rFonts w:hint="cs"/>
          <w:rtl/>
        </w:rPr>
        <w:t>ی</w:t>
      </w:r>
      <w:r w:rsidRPr="00323B0F">
        <w:rPr>
          <w:rtl/>
        </w:rPr>
        <w:t xml:space="preserve"> برا</w:t>
      </w:r>
      <w:r w:rsidRPr="00323B0F">
        <w:rPr>
          <w:rFonts w:hint="cs"/>
          <w:rtl/>
        </w:rPr>
        <w:t>ی کمی‌کردن</w:t>
      </w:r>
      <w:r w:rsidRPr="00323B0F">
        <w:rPr>
          <w:rtl/>
        </w:rPr>
        <w:t xml:space="preserve"> نظم، پ</w:t>
      </w:r>
      <w:r w:rsidRPr="00323B0F">
        <w:rPr>
          <w:rFonts w:hint="cs"/>
          <w:rtl/>
        </w:rPr>
        <w:t>ی</w:t>
      </w:r>
      <w:r w:rsidRPr="00323B0F">
        <w:rPr>
          <w:rFonts w:hint="eastAsia"/>
          <w:rtl/>
        </w:rPr>
        <w:t>چ</w:t>
      </w:r>
      <w:r w:rsidRPr="00323B0F">
        <w:rPr>
          <w:rFonts w:hint="cs"/>
          <w:rtl/>
        </w:rPr>
        <w:t>ی</w:t>
      </w:r>
      <w:r w:rsidRPr="00323B0F">
        <w:rPr>
          <w:rFonts w:hint="eastAsia"/>
          <w:rtl/>
        </w:rPr>
        <w:t>دگ</w:t>
      </w:r>
      <w:r w:rsidRPr="00323B0F">
        <w:rPr>
          <w:rFonts w:hint="cs"/>
          <w:rtl/>
        </w:rPr>
        <w:t>ی</w:t>
      </w:r>
      <w:r w:rsidRPr="00323B0F">
        <w:rPr>
          <w:rtl/>
        </w:rPr>
        <w:t xml:space="preserve"> </w:t>
      </w:r>
      <w:r w:rsidRPr="00323B0F">
        <w:rPr>
          <w:rFonts w:hint="cs"/>
          <w:rtl/>
        </w:rPr>
        <w:t>ی</w:t>
      </w:r>
      <w:r w:rsidRPr="00323B0F">
        <w:rPr>
          <w:rFonts w:hint="eastAsia"/>
          <w:rtl/>
        </w:rPr>
        <w:t>ا</w:t>
      </w:r>
      <w:r w:rsidRPr="00323B0F">
        <w:rPr>
          <w:rtl/>
        </w:rPr>
        <w:t xml:space="preserve"> مسطح شدن در توز</w:t>
      </w:r>
      <w:r w:rsidRPr="00323B0F">
        <w:rPr>
          <w:rFonts w:hint="cs"/>
          <w:rtl/>
        </w:rPr>
        <w:t>ی</w:t>
      </w:r>
      <w:r w:rsidRPr="00323B0F">
        <w:rPr>
          <w:rFonts w:hint="eastAsia"/>
          <w:rtl/>
        </w:rPr>
        <w:t>ع</w:t>
      </w:r>
      <w:r w:rsidRPr="00323B0F">
        <w:rPr>
          <w:rtl/>
        </w:rPr>
        <w:t xml:space="preserve"> فرکانس است. آنتروپ</w:t>
      </w:r>
      <w:r w:rsidRPr="00323B0F">
        <w:rPr>
          <w:rFonts w:hint="cs"/>
          <w:rtl/>
        </w:rPr>
        <w:t>ی</w:t>
      </w:r>
      <w:r w:rsidRPr="00323B0F">
        <w:rPr>
          <w:rtl/>
        </w:rPr>
        <w:t xml:space="preserve"> جا</w:t>
      </w:r>
      <w:r w:rsidRPr="00323B0F">
        <w:rPr>
          <w:rFonts w:hint="cs"/>
          <w:rtl/>
        </w:rPr>
        <w:t>ی‌</w:t>
      </w:r>
      <w:r w:rsidRPr="00323B0F">
        <w:rPr>
          <w:rFonts w:hint="eastAsia"/>
          <w:rtl/>
        </w:rPr>
        <w:t>گشت</w:t>
      </w:r>
      <w:r w:rsidRPr="00323B0F">
        <w:rPr>
          <w:rtl/>
        </w:rPr>
        <w:t xml:space="preserve"> اطلاعات زمان</w:t>
      </w:r>
      <w:r w:rsidRPr="00323B0F">
        <w:rPr>
          <w:rFonts w:hint="cs"/>
          <w:rtl/>
        </w:rPr>
        <w:t>ی</w:t>
      </w:r>
      <w:r w:rsidRPr="00323B0F">
        <w:rPr>
          <w:rtl/>
        </w:rPr>
        <w:t xml:space="preserve"> موجود د</w:t>
      </w:r>
      <w:r w:rsidRPr="00323B0F">
        <w:rPr>
          <w:rFonts w:hint="eastAsia"/>
          <w:rtl/>
        </w:rPr>
        <w:t>ر</w:t>
      </w:r>
      <w:r w:rsidRPr="00323B0F">
        <w:rPr>
          <w:rtl/>
        </w:rPr>
        <w:t xml:space="preserve"> </w:t>
      </w:r>
      <w:r w:rsidRPr="00323B0F">
        <w:rPr>
          <w:rFonts w:hint="cs"/>
          <w:rtl/>
        </w:rPr>
        <w:t>ی</w:t>
      </w:r>
      <w:r w:rsidRPr="00323B0F">
        <w:rPr>
          <w:rFonts w:hint="eastAsia"/>
          <w:rtl/>
        </w:rPr>
        <w:t>ک</w:t>
      </w:r>
      <w:r w:rsidRPr="00323B0F">
        <w:rPr>
          <w:rtl/>
        </w:rPr>
        <w:t xml:space="preserve"> سر</w:t>
      </w:r>
      <w:r w:rsidRPr="00323B0F">
        <w:rPr>
          <w:rFonts w:hint="cs"/>
          <w:rtl/>
        </w:rPr>
        <w:t>ی</w:t>
      </w:r>
      <w:r w:rsidRPr="00323B0F">
        <w:rPr>
          <w:rtl/>
        </w:rPr>
        <w:t xml:space="preserve"> زمان</w:t>
      </w:r>
      <w:r w:rsidRPr="00323B0F">
        <w:rPr>
          <w:rFonts w:hint="cs"/>
          <w:rtl/>
        </w:rPr>
        <w:t>ی</w:t>
      </w:r>
      <w:r w:rsidRPr="00323B0F">
        <w:rPr>
          <w:rtl/>
        </w:rPr>
        <w:t xml:space="preserve"> را </w:t>
      </w:r>
      <w:r w:rsidRPr="00323B0F">
        <w:rPr>
          <w:rFonts w:hint="cs"/>
          <w:rtl/>
        </w:rPr>
        <w:t xml:space="preserve">در نظر </w:t>
      </w:r>
      <w:r w:rsidR="001E589B">
        <w:rPr>
          <w:rtl/>
        </w:rPr>
        <w:t>می‌گیرد</w:t>
      </w:r>
      <w:r w:rsidRPr="00323B0F">
        <w:rPr>
          <w:rtl/>
        </w:rPr>
        <w:t xml:space="preserve"> و با هز</w:t>
      </w:r>
      <w:r w:rsidRPr="00323B0F">
        <w:rPr>
          <w:rFonts w:hint="cs"/>
          <w:rtl/>
        </w:rPr>
        <w:t>ی</w:t>
      </w:r>
      <w:r w:rsidRPr="00323B0F">
        <w:rPr>
          <w:rFonts w:hint="eastAsia"/>
          <w:rtl/>
        </w:rPr>
        <w:t>نه‌ها</w:t>
      </w:r>
      <w:r w:rsidRPr="00323B0F">
        <w:rPr>
          <w:rFonts w:hint="cs"/>
          <w:rtl/>
        </w:rPr>
        <w:t>ی</w:t>
      </w:r>
      <w:r w:rsidRPr="00323B0F">
        <w:rPr>
          <w:rtl/>
        </w:rPr>
        <w:t xml:space="preserve"> محاسبات</w:t>
      </w:r>
      <w:r w:rsidRPr="00323B0F">
        <w:rPr>
          <w:rFonts w:hint="cs"/>
          <w:rtl/>
        </w:rPr>
        <w:t>ی</w:t>
      </w:r>
      <w:r w:rsidRPr="00323B0F">
        <w:rPr>
          <w:rtl/>
        </w:rPr>
        <w:t xml:space="preserve"> بس</w:t>
      </w:r>
      <w:r w:rsidRPr="00323B0F">
        <w:rPr>
          <w:rFonts w:hint="cs"/>
          <w:rtl/>
        </w:rPr>
        <w:t>ی</w:t>
      </w:r>
      <w:r w:rsidRPr="00323B0F">
        <w:rPr>
          <w:rFonts w:hint="eastAsia"/>
          <w:rtl/>
        </w:rPr>
        <w:t>ار</w:t>
      </w:r>
      <w:r w:rsidRPr="00323B0F">
        <w:rPr>
          <w:rtl/>
        </w:rPr>
        <w:t xml:space="preserve"> پا</w:t>
      </w:r>
      <w:r w:rsidRPr="00323B0F">
        <w:rPr>
          <w:rFonts w:hint="cs"/>
          <w:rtl/>
        </w:rPr>
        <w:t>یی</w:t>
      </w:r>
      <w:r w:rsidRPr="00323B0F">
        <w:rPr>
          <w:rFonts w:hint="eastAsia"/>
          <w:rtl/>
        </w:rPr>
        <w:t>ن</w:t>
      </w:r>
      <w:r w:rsidRPr="00323B0F">
        <w:rPr>
          <w:rtl/>
        </w:rPr>
        <w:t xml:space="preserve"> همراه است</w:t>
      </w:r>
      <w:r w:rsidRPr="00323B0F">
        <w:rPr>
          <w:rFonts w:hint="cs"/>
          <w:rtl/>
        </w:rPr>
        <w:t xml:space="preserve">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{"citationID":"HDElUdSo","properties":{"formattedCitation":"[31]","plainCitation":"[31]","noteIndex":0},"citationItems":[{"id":"DVPxAlT6/bc4bp63a","uris":["http://zotero.org/users/local/hBoklM0l/items/YT45QXB6"],"itemData</w:instrText>
      </w:r>
      <w:r w:rsidR="00FB18BC">
        <w:rPr>
          <w:rFonts w:cs="Times New Roman"/>
          <w:rtl/>
        </w:rPr>
        <w:instrText>":{"</w:instrText>
      </w:r>
      <w:r w:rsidR="00FB18BC">
        <w:rPr>
          <w:rFonts w:cs="Times New Roman"/>
        </w:rPr>
        <w:instrText>id":27,"type":"article-journal","abstract":"Entropy is a powerful tool for the analysis of time series, as it allows describing the probability distributions of the possible state of a system, and therefore the information encoded in it. Nevertheless, important information may be codified also in the temporal dynamics, an aspect which is not usually taken into account. The idea of calculating entropy based on permutation patterns (that is, permutations defined by the order relations among values of a time series) has received a lot of attention in the last years, especially for the understanding of complex and chaotic systems. Permutation entropy directly accounts for the temporal information contained in the time series; furthermore, it has the quality</w:instrText>
      </w:r>
      <w:r w:rsidR="00FB18BC">
        <w:rPr>
          <w:rFonts w:cs="Times New Roman"/>
          <w:rtl/>
        </w:rPr>
        <w:instrText xml:space="preserve"> </w:instrText>
      </w:r>
      <w:r w:rsidR="00FB18BC">
        <w:rPr>
          <w:rFonts w:cs="Times New Roman"/>
        </w:rPr>
        <w:instrText>of simplicity, robustness and very low computational cost. To celebrate the tenth anniversary of the original work, here we analyze the theoretical foundations of the permutation entropy, as well as the main recent applications to the analysis of economical markets and to the understanding of biomedical systems.","container-title":"Entropy","DOI":"10.3390/e14081553","ISSN":"1099-4300","issue":"8","language":"en","note":"number: 8\npublisher: Molecular Diversity Preservation International","page":"1553-15</w:instrText>
      </w:r>
      <w:r w:rsidR="00FB18BC">
        <w:rPr>
          <w:rFonts w:cs="Times New Roman"/>
          <w:rtl/>
        </w:rPr>
        <w:instrText>77","</w:instrText>
      </w:r>
      <w:r w:rsidR="00FB18BC">
        <w:rPr>
          <w:rFonts w:cs="Times New Roman"/>
        </w:rPr>
        <w:instrText>source":"www.mdpi.com","title":"Permutation Entropy and Its Main Biomedical and Econophysics Applications: A Review","title-short":"Permutation Entropy and Its Main Biomedical and Econophysics Applications","volume":"14","author":[{"family":"Zanin</w:instrText>
      </w:r>
      <w:r w:rsidR="00FB18BC">
        <w:rPr>
          <w:rFonts w:cs="Times New Roman"/>
          <w:rtl/>
        </w:rPr>
        <w:instrText>","</w:instrText>
      </w:r>
      <w:r w:rsidR="00FB18BC">
        <w:rPr>
          <w:rFonts w:cs="Times New Roman"/>
        </w:rPr>
        <w:instrText>given":"Massimiliano"},{"family":"Zunino","given":"Luciano"},{"family":"Rosso","given":"Osvaldo A."},{"family":"Papo","given":"David"}],"issued":{"date-parts":[["2012",8]]}}}],"schema":"https://github.com/citation-style-language/schema/raw/master/csl-citation.json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[31]</w:t>
      </w:r>
      <w:r w:rsidRPr="00323B0F">
        <w:rPr>
          <w:rtl/>
        </w:rPr>
        <w:fldChar w:fldCharType="end"/>
      </w:r>
      <w:r w:rsidRPr="00323B0F">
        <w:rPr>
          <w:rtl/>
        </w:rPr>
        <w:t xml:space="preserve">. </w:t>
      </w:r>
    </w:p>
    <w:p w14:paraId="6FDEE3C7" w14:textId="54D53317" w:rsidR="00744A90" w:rsidRPr="00323B0F" w:rsidRDefault="00323B0F" w:rsidP="00744A90">
      <w:pPr>
        <w:keepNext/>
        <w:jc w:val="center"/>
      </w:pPr>
      <w:r w:rsidRPr="00323B0F">
        <w:rPr>
          <w:noProof/>
          <w:rtl/>
          <w:lang w:bidi="ar-SA"/>
        </w:rPr>
        <w:drawing>
          <wp:inline distT="0" distB="0" distL="0" distR="0" wp14:anchorId="6CA531FF" wp14:editId="187BE74B">
            <wp:extent cx="3391194" cy="34064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194" cy="3406435"/>
                    </a:xfrm>
                    <a:prstGeom prst="rect">
                      <a:avLst/>
                    </a:prstGeom>
                  </pic:spPr>
                </pic:pic>
              </a:graphicData>
            </a:graphic>
          </wp:inline>
        </w:drawing>
      </w:r>
    </w:p>
    <w:p w14:paraId="7235716C" w14:textId="5CCB89FD" w:rsidR="004F11E7" w:rsidRPr="003C47D1" w:rsidRDefault="00323B0F" w:rsidP="004F11E7">
      <w:pPr>
        <w:spacing w:after="200" w:line="240" w:lineRule="auto"/>
        <w:jc w:val="center"/>
        <w:rPr>
          <w:rFonts w:ascii="B Nazanin" w:hAnsi="B Nazanin"/>
          <w:noProof/>
          <w:sz w:val="18"/>
          <w:szCs w:val="20"/>
        </w:rPr>
      </w:pPr>
      <w:r w:rsidRPr="003C47D1">
        <w:rPr>
          <w:rFonts w:ascii="B Nazanin" w:hAnsi="B Nazanin" w:hint="cs"/>
          <w:sz w:val="18"/>
          <w:szCs w:val="20"/>
          <w:rtl/>
        </w:rPr>
        <w:t xml:space="preserve">شکل </w:t>
      </w:r>
      <w:r w:rsidR="0093405B" w:rsidRPr="003C47D1">
        <w:rPr>
          <w:rFonts w:ascii="B Nazanin" w:hAnsi="B Nazanin" w:hint="cs"/>
          <w:sz w:val="18"/>
          <w:szCs w:val="20"/>
          <w:rtl/>
        </w:rPr>
        <w:t>3</w:t>
      </w:r>
      <w:r w:rsidRPr="003C47D1">
        <w:rPr>
          <w:rFonts w:ascii="B Nazanin" w:hAnsi="B Nazanin" w:hint="cs"/>
          <w:noProof/>
          <w:sz w:val="18"/>
          <w:szCs w:val="20"/>
          <w:rtl/>
        </w:rPr>
        <w:t xml:space="preserve">  - خلاصه‌ای از </w:t>
      </w:r>
      <w:r w:rsidR="001C6E3A" w:rsidRPr="003C47D1">
        <w:rPr>
          <w:rFonts w:ascii="B Nazanin" w:hAnsi="B Nazanin" w:hint="cs"/>
          <w:noProof/>
          <w:sz w:val="18"/>
          <w:szCs w:val="20"/>
          <w:rtl/>
        </w:rPr>
        <w:t>فرایند</w:t>
      </w:r>
      <w:r w:rsidRPr="003C47D1">
        <w:rPr>
          <w:rFonts w:ascii="B Nazanin" w:hAnsi="B Nazanin" w:hint="cs"/>
          <w:noProof/>
          <w:sz w:val="18"/>
          <w:szCs w:val="20"/>
          <w:rtl/>
        </w:rPr>
        <w:t xml:space="preserve"> </w:t>
      </w:r>
      <w:r w:rsidR="001C6E3A" w:rsidRPr="003C47D1">
        <w:rPr>
          <w:rFonts w:ascii="B Nazanin" w:hAnsi="B Nazanin" w:hint="cs"/>
          <w:noProof/>
          <w:sz w:val="18"/>
          <w:szCs w:val="20"/>
          <w:rtl/>
        </w:rPr>
        <w:t>طبقه‌بندی</w:t>
      </w:r>
      <w:r w:rsidRPr="003C47D1">
        <w:rPr>
          <w:rFonts w:ascii="B Nazanin" w:hAnsi="B Nazanin" w:hint="cs"/>
          <w:noProof/>
          <w:sz w:val="18"/>
          <w:szCs w:val="20"/>
          <w:rtl/>
        </w:rPr>
        <w:t xml:space="preserve"> خواب </w:t>
      </w:r>
      <w:r w:rsidR="001C6E3A" w:rsidRPr="003C47D1">
        <w:rPr>
          <w:rFonts w:ascii="B Nazanin" w:hAnsi="B Nazanin" w:hint="cs"/>
          <w:noProof/>
          <w:sz w:val="18"/>
          <w:szCs w:val="20"/>
          <w:rtl/>
        </w:rPr>
        <w:t>لجنف</w:t>
      </w:r>
      <w:r w:rsidRPr="003C47D1">
        <w:rPr>
          <w:rFonts w:ascii="B Nazanin" w:hAnsi="B Nazanin" w:hint="cs"/>
          <w:noProof/>
          <w:sz w:val="18"/>
          <w:szCs w:val="20"/>
          <w:rtl/>
        </w:rPr>
        <w:t xml:space="preserve"> و همکارانش</w:t>
      </w:r>
      <w:r w:rsidR="00080A43" w:rsidRPr="003C47D1">
        <w:rPr>
          <w:rFonts w:ascii="B Nazanin" w:hAnsi="B Nazanin" w:hint="cs"/>
          <w:noProof/>
          <w:sz w:val="18"/>
          <w:szCs w:val="20"/>
          <w:rtl/>
        </w:rPr>
        <w:t>.</w:t>
      </w:r>
      <w:r w:rsidRPr="003C47D1">
        <w:rPr>
          <w:rFonts w:ascii="B Nazanin" w:hAnsi="B Nazanin" w:hint="cs"/>
          <w:noProof/>
          <w:sz w:val="18"/>
          <w:szCs w:val="20"/>
        </w:rPr>
        <w:t xml:space="preserve"> </w:t>
      </w:r>
      <w:r w:rsidRPr="003C47D1">
        <w:rPr>
          <w:rFonts w:ascii="B Nazanin" w:hAnsi="B Nazanin" w:hint="cs"/>
          <w:noProof/>
          <w:sz w:val="18"/>
          <w:szCs w:val="20"/>
          <w:rtl/>
        </w:rPr>
        <w:t xml:space="preserve">برگرفته از </w:t>
      </w:r>
      <w:r w:rsidR="003C47D1">
        <w:rPr>
          <w:rFonts w:ascii="B Nazanin" w:hAnsi="B Nazanin"/>
          <w:noProof/>
          <w:sz w:val="18"/>
          <w:szCs w:val="20"/>
          <w:rtl/>
        </w:rPr>
        <w:fldChar w:fldCharType="begin"/>
      </w:r>
      <w:r w:rsidR="003C47D1">
        <w:rPr>
          <w:rFonts w:ascii="B Nazanin" w:hAnsi="B Nazanin" w:cs="Times New Roman"/>
          <w:noProof/>
          <w:sz w:val="18"/>
          <w:szCs w:val="20"/>
          <w:rtl/>
        </w:rPr>
        <w:instrText xml:space="preserve"> </w:instrText>
      </w:r>
      <w:r w:rsidR="003C47D1">
        <w:rPr>
          <w:rFonts w:ascii="B Nazanin" w:hAnsi="B Nazanin" w:cs="Times New Roman"/>
          <w:noProof/>
          <w:sz w:val="18"/>
          <w:szCs w:val="20"/>
        </w:rPr>
        <w:instrText>ADDIN ZOTERO_ITEM CSL_CITATION {"citationID":"8rCIPPSN","properties":{"formattedCitation":"[26]","plainCitation":"[26]","noteIndex":0},"citationItems":[{"id":"DVPxAlT6/CDIDYsqv","uris":["http://zotero.org/users/local/hBoklM0l/items/775FWLEF"],"itemData</w:instrText>
      </w:r>
      <w:r w:rsidR="003C47D1">
        <w:rPr>
          <w:rFonts w:ascii="B Nazanin" w:hAnsi="B Nazanin" w:cs="Times New Roman"/>
          <w:noProof/>
          <w:sz w:val="18"/>
          <w:szCs w:val="20"/>
          <w:rtl/>
        </w:rPr>
        <w:instrText>":{"</w:instrText>
      </w:r>
      <w:r w:rsidR="003C47D1">
        <w:rPr>
          <w:rFonts w:ascii="B Nazanin" w:hAnsi="B Nazanin" w:cs="Times New Roman"/>
          <w:noProof/>
          <w:sz w:val="18"/>
          <w:szCs w:val="20"/>
        </w:rPr>
        <w:instrText>id":"DVPxAlT6/CDIDYsqv","type":"article-journal","abstract":"BACKGROUND: Sleep staging is a critical step in a range of electrophysiological signal processing pipelines used in clinical routine as well as in sleep research. Although the results currently achievable with automatic sleep staging methods are promising, there is need for improvement, especially given the time-consuming and tedious nature of visual sleep scoring.\nNEW METHOD: Here we propose a sleep staging framework that consists of a multi</w:instrText>
      </w:r>
      <w:r w:rsidR="003C47D1">
        <w:rPr>
          <w:rFonts w:ascii="B Nazanin" w:hAnsi="B Nazanin" w:cs="Times New Roman"/>
          <w:noProof/>
          <w:sz w:val="18"/>
          <w:szCs w:val="20"/>
          <w:rtl/>
        </w:rPr>
        <w:instrText>-</w:instrText>
      </w:r>
      <w:r w:rsidR="003C47D1">
        <w:rPr>
          <w:rFonts w:ascii="B Nazanin" w:hAnsi="B Nazanin" w:cs="Times New Roman"/>
          <w:noProof/>
          <w:sz w:val="18"/>
          <w:szCs w:val="20"/>
        </w:rPr>
        <w:instrText>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 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 experts' scoring was consistent (76.73% of the data) led to a mean specificity, sensitivity and overall accuracy of 0.94, 0.82 and 0.92 respectively.\nCOMPARISON WITH EXISTING METHODS: The DSVM framework outperforms classification with more standard multi-class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Methods","DOI":"10.1016/j.jneumeth.2015.01.022","ISSN":"1872-678X","journalAbbreviation":"J Neurosci Methods","language":"eng","note":"PMID: 25629798","page":"94-105","source":"PubMed","title":"Learning machines and sleeping brains: Automatic sleep stage classification using decision-tree multi-class support vector machines","title-short":"Learning machines and sleeping brains","volume":"250","author":[{"family":"Lajnef","given":"Tarek"},{"family":"Chaibi","given":"Sahbi"},{"family":"Ruby","given":"Perrine"},{"family":"Aguera","given":"Pierre-Emmanuel"},{"family":"Eichenlaub","given":"Jean-Baptiste"},{"family</w:instrText>
      </w:r>
      <w:r w:rsidR="003C47D1">
        <w:rPr>
          <w:rFonts w:ascii="B Nazanin" w:hAnsi="B Nazanin" w:cs="Times New Roman"/>
          <w:noProof/>
          <w:sz w:val="18"/>
          <w:szCs w:val="20"/>
          <w:rtl/>
        </w:rPr>
        <w:instrText>":"</w:instrText>
      </w:r>
      <w:r w:rsidR="003C47D1">
        <w:rPr>
          <w:rFonts w:ascii="B Nazanin" w:hAnsi="B Nazanin" w:cs="Times New Roman"/>
          <w:noProof/>
          <w:sz w:val="18"/>
          <w:szCs w:val="20"/>
        </w:rPr>
        <w:instrText>Samet","given":"Mounir"},{"family":"Kachouri","given":"Abdennaceur"},{"family":"Jerbi","given":"Karim"}],"issued":{"date-parts":[["2015",7,30]]}}}],"schema":"https://github.com/citation-style-language/schema/raw/master/csl-citation.json</w:instrText>
      </w:r>
      <w:r w:rsidR="003C47D1">
        <w:rPr>
          <w:rFonts w:ascii="B Nazanin" w:hAnsi="B Nazanin" w:cs="Times New Roman"/>
          <w:noProof/>
          <w:sz w:val="18"/>
          <w:szCs w:val="20"/>
          <w:rtl/>
        </w:rPr>
        <w:instrText xml:space="preserve">"} </w:instrText>
      </w:r>
      <w:r w:rsidR="003C47D1">
        <w:rPr>
          <w:rFonts w:ascii="B Nazanin" w:hAnsi="B Nazanin"/>
          <w:noProof/>
          <w:sz w:val="18"/>
          <w:szCs w:val="20"/>
          <w:rtl/>
        </w:rPr>
        <w:fldChar w:fldCharType="separate"/>
      </w:r>
      <w:r w:rsidR="003C47D1">
        <w:rPr>
          <w:rFonts w:ascii="B Nazanin" w:hAnsi="B Nazanin" w:cs="Times New Roman"/>
          <w:noProof/>
          <w:sz w:val="18"/>
          <w:szCs w:val="20"/>
          <w:rtl/>
        </w:rPr>
        <w:t>[26]</w:t>
      </w:r>
      <w:r w:rsidR="003C47D1">
        <w:rPr>
          <w:rFonts w:ascii="B Nazanin" w:hAnsi="B Nazanin"/>
          <w:noProof/>
          <w:sz w:val="18"/>
          <w:szCs w:val="20"/>
          <w:rtl/>
        </w:rPr>
        <w:fldChar w:fldCharType="end"/>
      </w:r>
    </w:p>
    <w:p w14:paraId="3C408B53" w14:textId="1A0EF629" w:rsidR="004F11E7" w:rsidRDefault="001C6E3A" w:rsidP="00E741B0">
      <w:pPr>
        <w:rPr>
          <w:rtl/>
        </w:rPr>
      </w:pPr>
      <w:r w:rsidRPr="003C47D1">
        <w:rPr>
          <w:rFonts w:ascii="B Nazanin" w:hAnsi="B Nazanin" w:hint="cs"/>
          <w:rtl/>
        </w:rPr>
        <w:t>به‌طورکلی</w:t>
      </w:r>
      <w:r w:rsidR="004F11E7" w:rsidRPr="003C47D1">
        <w:rPr>
          <w:rFonts w:ascii="B Nazanin" w:hAnsi="B Nazanin" w:hint="cs"/>
          <w:rtl/>
        </w:rPr>
        <w:t>، یافته‌های لجنف و همکاران نشان می‌دهد که</w:t>
      </w:r>
      <w:r w:rsidR="000364A4" w:rsidRPr="003C47D1">
        <w:rPr>
          <w:rFonts w:ascii="B Nazanin" w:hAnsi="B Nazanin" w:hint="cs"/>
          <w:rtl/>
        </w:rPr>
        <w:t xml:space="preserve"> </w:t>
      </w:r>
      <w:r w:rsidR="001E589B" w:rsidRPr="003C47D1">
        <w:rPr>
          <w:rFonts w:ascii="B Nazanin" w:hAnsi="B Nazanin" w:hint="cs"/>
          <w:rtl/>
        </w:rPr>
        <w:t>ویژگی‌های</w:t>
      </w:r>
      <w:r w:rsidR="000364A4" w:rsidRPr="003C47D1">
        <w:rPr>
          <w:rFonts w:ascii="B Nazanin" w:hAnsi="B Nazanin" w:hint="cs"/>
          <w:rtl/>
        </w:rPr>
        <w:t xml:space="preserve"> انتخاب شده از </w:t>
      </w:r>
      <w:r w:rsidR="001E589B" w:rsidRPr="003C47D1">
        <w:rPr>
          <w:rFonts w:ascii="B Nazanin" w:hAnsi="B Nazanin" w:hint="cs"/>
          <w:rtl/>
        </w:rPr>
        <w:t>سیگنال‌های</w:t>
      </w:r>
      <w:r w:rsidR="000364A4" w:rsidRPr="003C47D1">
        <w:rPr>
          <w:rFonts w:ascii="B Nazanin" w:hAnsi="B Nazanin" w:hint="cs"/>
          <w:rtl/>
        </w:rPr>
        <w:t xml:space="preserve"> پلی</w:t>
      </w:r>
      <w:r w:rsidR="00676F39" w:rsidRPr="003C47D1">
        <w:rPr>
          <w:rFonts w:ascii="B Nazanin" w:hAnsi="B Nazanin" w:hint="cs"/>
          <w:rtl/>
        </w:rPr>
        <w:t>‌</w:t>
      </w:r>
      <w:r w:rsidR="000364A4" w:rsidRPr="003C47D1">
        <w:rPr>
          <w:rFonts w:ascii="B Nazanin" w:hAnsi="B Nazanin" w:hint="cs"/>
          <w:rtl/>
        </w:rPr>
        <w:t>س</w:t>
      </w:r>
      <w:r w:rsidR="00676F39" w:rsidRPr="003C47D1">
        <w:rPr>
          <w:rFonts w:ascii="B Nazanin" w:hAnsi="B Nazanin" w:hint="cs"/>
          <w:rtl/>
        </w:rPr>
        <w:t>و</w:t>
      </w:r>
      <w:r w:rsidR="000364A4" w:rsidRPr="003C47D1">
        <w:rPr>
          <w:rFonts w:ascii="B Nazanin" w:hAnsi="B Nazanin" w:hint="cs"/>
          <w:rtl/>
        </w:rPr>
        <w:t>منوگرام خواب به همراه الگوریتم</w:t>
      </w:r>
      <w:r w:rsidR="004F11E7" w:rsidRPr="003C47D1">
        <w:rPr>
          <w:rFonts w:ascii="B Nazanin" w:hAnsi="B Nazanin" w:hint="cs"/>
          <w:rtl/>
        </w:rPr>
        <w:t xml:space="preserve"> </w:t>
      </w:r>
      <w:r w:rsidRPr="003C47D1">
        <w:rPr>
          <w:rFonts w:ascii="B Nazanin" w:hAnsi="B Nazanin" w:hint="cs"/>
          <w:rtl/>
        </w:rPr>
        <w:t>طبقه‌بندی</w:t>
      </w:r>
      <w:r w:rsidR="004F11E7" w:rsidRPr="003C47D1">
        <w:rPr>
          <w:rFonts w:ascii="B Nazanin" w:hAnsi="B Nazanin" w:hint="cs"/>
          <w:rtl/>
        </w:rPr>
        <w:t xml:space="preserve"> چند کلاسه </w:t>
      </w:r>
      <w:r w:rsidR="004F11E7" w:rsidRPr="003C47D1">
        <w:rPr>
          <w:rFonts w:ascii="B Nazanin" w:hAnsi="B Nazanin" w:hint="cs"/>
        </w:rPr>
        <w:t>SVM</w:t>
      </w:r>
      <w:r w:rsidR="004F11E7" w:rsidRPr="003C47D1">
        <w:rPr>
          <w:rFonts w:ascii="B Nazanin" w:hAnsi="B Nazanin" w:hint="cs"/>
          <w:rtl/>
        </w:rPr>
        <w:t xml:space="preserve"> پیشنهادی آنان (بر روی 10 نفر </w:t>
      </w:r>
      <w:r w:rsidRPr="003C47D1">
        <w:rPr>
          <w:rFonts w:ascii="B Nazanin" w:hAnsi="B Nazanin" w:hint="cs"/>
          <w:rtl/>
        </w:rPr>
        <w:t>آموزش‌دیده</w:t>
      </w:r>
      <w:r w:rsidR="004F11E7" w:rsidRPr="003C47D1">
        <w:rPr>
          <w:rFonts w:ascii="B Nazanin" w:hAnsi="B Nazanin" w:hint="cs"/>
          <w:rtl/>
        </w:rPr>
        <w:t xml:space="preserve"> و بر روی 5 نفر دیگر آزمایش شده است) عملکردهای طبقه‌بندی مرحله خواب قوی را ارائه می‌کند.</w:t>
      </w:r>
      <w:r w:rsidR="00344D09" w:rsidRPr="003C47D1">
        <w:rPr>
          <w:rFonts w:ascii="B Nazanin" w:hAnsi="B Nazanin" w:hint="cs"/>
          <w:rtl/>
        </w:rPr>
        <w:t xml:space="preserve"> </w:t>
      </w:r>
      <w:r w:rsidR="00676F39" w:rsidRPr="003C47D1">
        <w:rPr>
          <w:rFonts w:ascii="B Nazanin" w:hAnsi="B Nazanin" w:hint="cs"/>
          <w:rtl/>
        </w:rPr>
        <w:t>شکل 3</w:t>
      </w:r>
      <w:r w:rsidR="00344D09" w:rsidRPr="003C47D1">
        <w:rPr>
          <w:rFonts w:ascii="B Nazanin" w:hAnsi="B Nazanin" w:hint="cs"/>
          <w:rtl/>
        </w:rPr>
        <w:t xml:space="preserve"> حساسیت</w:t>
      </w:r>
      <w:r w:rsidR="001443A1" w:rsidRPr="003C47D1">
        <w:rPr>
          <w:rStyle w:val="FootnoteReference"/>
          <w:rFonts w:ascii="B Nazanin" w:hAnsi="B Nazanin" w:hint="cs"/>
          <w:rtl/>
        </w:rPr>
        <w:footnoteReference w:id="91"/>
      </w:r>
      <w:r w:rsidR="00344D09" w:rsidRPr="003C47D1">
        <w:rPr>
          <w:rFonts w:ascii="B Nazanin" w:hAnsi="B Nazanin" w:hint="cs"/>
          <w:rtl/>
        </w:rPr>
        <w:t xml:space="preserve"> (</w:t>
      </w:r>
      <w:r w:rsidR="00344D09" w:rsidRPr="003C47D1">
        <w:rPr>
          <w:rFonts w:ascii="B Nazanin" w:hAnsi="B Nazanin" w:hint="cs"/>
        </w:rPr>
        <w:t>SE</w:t>
      </w:r>
      <w:r w:rsidR="00344D09" w:rsidRPr="003C47D1">
        <w:rPr>
          <w:rFonts w:ascii="B Nazanin" w:hAnsi="B Nazanin" w:hint="cs"/>
          <w:rtl/>
        </w:rPr>
        <w:t xml:space="preserve">)، </w:t>
      </w:r>
      <w:r w:rsidR="003C47D1">
        <w:rPr>
          <w:rFonts w:hint="cs"/>
          <w:rtl/>
        </w:rPr>
        <w:t>اختصاصی بودن</w:t>
      </w:r>
      <w:r w:rsidR="001443A1" w:rsidRPr="003C47D1">
        <w:rPr>
          <w:rStyle w:val="FootnoteReference"/>
          <w:rFonts w:ascii="B Nazanin" w:hAnsi="B Nazanin" w:hint="cs"/>
          <w:rtl/>
        </w:rPr>
        <w:footnoteReference w:id="92"/>
      </w:r>
      <w:r w:rsidR="00344D09" w:rsidRPr="003C47D1">
        <w:rPr>
          <w:rFonts w:ascii="B Nazanin" w:hAnsi="B Nazanin" w:hint="cs"/>
          <w:rtl/>
        </w:rPr>
        <w:t xml:space="preserve"> (</w:t>
      </w:r>
      <w:r w:rsidR="00344D09" w:rsidRPr="003C47D1">
        <w:rPr>
          <w:rFonts w:ascii="B Nazanin" w:hAnsi="B Nazanin" w:hint="cs"/>
        </w:rPr>
        <w:t>SP</w:t>
      </w:r>
      <w:r w:rsidR="00344D09" w:rsidRPr="003C47D1">
        <w:rPr>
          <w:rFonts w:ascii="B Nazanin" w:hAnsi="B Nazanin" w:hint="cs"/>
          <w:rtl/>
        </w:rPr>
        <w:t xml:space="preserve">) و </w:t>
      </w:r>
      <w:r w:rsidR="00E741B0" w:rsidRPr="003C47D1">
        <w:rPr>
          <w:rFonts w:ascii="B Nazanin" w:hAnsi="B Nazanin" w:hint="cs"/>
          <w:rtl/>
        </w:rPr>
        <w:t>صحت</w:t>
      </w:r>
      <w:r w:rsidR="001443A1" w:rsidRPr="003C47D1">
        <w:rPr>
          <w:rStyle w:val="FootnoteReference"/>
          <w:rFonts w:ascii="B Nazanin" w:hAnsi="B Nazanin" w:hint="cs"/>
          <w:rtl/>
        </w:rPr>
        <w:footnoteReference w:id="93"/>
      </w:r>
      <w:r w:rsidR="00344D09" w:rsidRPr="003C47D1">
        <w:rPr>
          <w:rFonts w:ascii="B Nazanin" w:hAnsi="B Nazanin" w:hint="cs"/>
          <w:rtl/>
        </w:rPr>
        <w:t xml:space="preserve"> (</w:t>
      </w:r>
      <w:r w:rsidR="00344D09" w:rsidRPr="003C47D1">
        <w:rPr>
          <w:rFonts w:ascii="B Nazanin" w:hAnsi="B Nazanin" w:hint="cs"/>
        </w:rPr>
        <w:t>AC</w:t>
      </w:r>
      <w:r w:rsidR="00344D09" w:rsidRPr="003C47D1">
        <w:rPr>
          <w:rFonts w:ascii="B Nazanin" w:hAnsi="B Nazanin" w:hint="cs"/>
          <w:rtl/>
        </w:rPr>
        <w:t xml:space="preserve">) تشخیص کلاس الگوریتم </w:t>
      </w:r>
      <w:r w:rsidR="00344D09" w:rsidRPr="003C47D1">
        <w:rPr>
          <w:rFonts w:ascii="B Nazanin" w:hAnsi="B Nazanin" w:hint="cs"/>
        </w:rPr>
        <w:t>DSVM</w:t>
      </w:r>
      <w:r w:rsidR="00344D09" w:rsidRPr="003C47D1">
        <w:rPr>
          <w:rFonts w:ascii="B Nazanin" w:hAnsi="B Nazanin" w:hint="cs"/>
          <w:rtl/>
        </w:rPr>
        <w:t xml:space="preserve"> را نشان </w:t>
      </w:r>
      <w:r w:rsidR="001E589B" w:rsidRPr="003C47D1">
        <w:rPr>
          <w:rFonts w:ascii="B Nazanin" w:hAnsi="B Nazanin" w:hint="cs"/>
          <w:rtl/>
        </w:rPr>
        <w:t>می‌دهد</w:t>
      </w:r>
      <w:r w:rsidR="00344D09" w:rsidRPr="003C47D1">
        <w:rPr>
          <w:rFonts w:ascii="B Nazanin" w:hAnsi="B Nazanin" w:hint="cs"/>
          <w:rtl/>
        </w:rPr>
        <w:t xml:space="preserve">. هر پنج کلاس با ویژگی و دقت بالاتر از 0.8 شناسایی </w:t>
      </w:r>
      <w:r w:rsidR="001E589B" w:rsidRPr="003C47D1">
        <w:rPr>
          <w:rFonts w:ascii="B Nazanin" w:hAnsi="B Nazanin" w:hint="cs"/>
          <w:rtl/>
        </w:rPr>
        <w:t>می‌شوند</w:t>
      </w:r>
      <w:r w:rsidR="00344D09" w:rsidRPr="003C47D1">
        <w:rPr>
          <w:rFonts w:ascii="B Nazanin" w:hAnsi="B Nazanin" w:hint="cs"/>
          <w:rtl/>
        </w:rPr>
        <w:t xml:space="preserve">. بهترین عملکرد برای </w:t>
      </w:r>
      <w:r w:rsidR="001E589B" w:rsidRPr="003C47D1">
        <w:rPr>
          <w:rFonts w:ascii="B Nazanin" w:hAnsi="B Nazanin" w:hint="cs"/>
          <w:rtl/>
        </w:rPr>
        <w:t>دوره‌های</w:t>
      </w:r>
      <w:r w:rsidR="00344D09" w:rsidRPr="003C47D1">
        <w:rPr>
          <w:rFonts w:ascii="B Nazanin" w:hAnsi="B Nazanin" w:hint="cs"/>
          <w:rtl/>
        </w:rPr>
        <w:t xml:space="preserve"> خواب </w:t>
      </w:r>
      <w:r w:rsidR="00344D09" w:rsidRPr="003C47D1">
        <w:rPr>
          <w:rFonts w:ascii="B Nazanin" w:hAnsi="B Nazanin" w:hint="cs"/>
        </w:rPr>
        <w:t>REM</w:t>
      </w:r>
      <w:r w:rsidR="00344D09" w:rsidRPr="003C47D1">
        <w:rPr>
          <w:rFonts w:ascii="B Nazanin" w:hAnsi="B Nazanin" w:hint="cs"/>
          <w:rtl/>
        </w:rPr>
        <w:t xml:space="preserve"> (با </w:t>
      </w:r>
      <w:r w:rsidR="00344D09" w:rsidRPr="003C47D1">
        <w:rPr>
          <w:rFonts w:ascii="B Nazanin" w:hAnsi="B Nazanin" w:hint="cs"/>
        </w:rPr>
        <w:t>SE</w:t>
      </w:r>
      <w:r w:rsidR="00344D09" w:rsidRPr="003C47D1">
        <w:rPr>
          <w:rFonts w:ascii="B Nazanin" w:hAnsi="B Nazanin" w:hint="cs"/>
          <w:rtl/>
        </w:rPr>
        <w:t xml:space="preserve">، </w:t>
      </w:r>
      <w:r w:rsidR="00344D09" w:rsidRPr="003C47D1">
        <w:rPr>
          <w:rFonts w:ascii="B Nazanin" w:hAnsi="B Nazanin" w:hint="cs"/>
        </w:rPr>
        <w:t>SP</w:t>
      </w:r>
      <w:r w:rsidR="00344D09" w:rsidRPr="003C47D1">
        <w:rPr>
          <w:rFonts w:ascii="B Nazanin" w:hAnsi="B Nazanin" w:hint="cs"/>
          <w:rtl/>
        </w:rPr>
        <w:t xml:space="preserve"> و </w:t>
      </w:r>
      <w:r w:rsidR="00344D09" w:rsidRPr="003C47D1">
        <w:rPr>
          <w:rFonts w:ascii="B Nazanin" w:hAnsi="B Nazanin" w:hint="cs"/>
        </w:rPr>
        <w:t>AC</w:t>
      </w:r>
      <w:r w:rsidR="00344D09" w:rsidRPr="003C47D1">
        <w:rPr>
          <w:rFonts w:ascii="B Nazanin" w:hAnsi="B Nazanin" w:hint="cs"/>
          <w:rtl/>
        </w:rPr>
        <w:t xml:space="preserve"> به ترتیب 0.97، 1 و 0.98) به دست آمد. علاوه بر این، </w:t>
      </w:r>
      <w:r w:rsidR="00344D09" w:rsidRPr="003C47D1">
        <w:rPr>
          <w:rFonts w:ascii="B Nazanin" w:hAnsi="B Nazanin" w:hint="cs"/>
          <w:rtl/>
        </w:rPr>
        <w:lastRenderedPageBreak/>
        <w:t>حساسیت برای تمام</w:t>
      </w:r>
      <w:r w:rsidR="00344D09" w:rsidRPr="00344D09">
        <w:rPr>
          <w:rtl/>
        </w:rPr>
        <w:t xml:space="preserve"> مراح</w:t>
      </w:r>
      <w:r w:rsidR="00344D09" w:rsidRPr="00344D09">
        <w:rPr>
          <w:rFonts w:hint="eastAsia"/>
          <w:rtl/>
        </w:rPr>
        <w:t>ل</w:t>
      </w:r>
      <w:r w:rsidR="00344D09" w:rsidRPr="00344D09">
        <w:rPr>
          <w:rtl/>
        </w:rPr>
        <w:t xml:space="preserve"> به جز مرحله </w:t>
      </w:r>
      <w:r w:rsidR="00344D09" w:rsidRPr="00344D09">
        <w:t>S1</w:t>
      </w:r>
      <w:r w:rsidR="00344D09" w:rsidRPr="00344D09">
        <w:rPr>
          <w:rtl/>
        </w:rPr>
        <w:t xml:space="preserve"> (0.41) بالا</w:t>
      </w:r>
      <w:r w:rsidR="00344D09" w:rsidRPr="00344D09">
        <w:rPr>
          <w:rFonts w:hint="cs"/>
          <w:rtl/>
        </w:rPr>
        <w:t>ی</w:t>
      </w:r>
      <w:r w:rsidR="00344D09" w:rsidRPr="00344D09">
        <w:rPr>
          <w:rtl/>
        </w:rPr>
        <w:t xml:space="preserve"> 0.7 بود و حت</w:t>
      </w:r>
      <w:r w:rsidR="00344D09" w:rsidRPr="00344D09">
        <w:rPr>
          <w:rFonts w:hint="cs"/>
          <w:rtl/>
        </w:rPr>
        <w:t>ی</w:t>
      </w:r>
      <w:r w:rsidR="00344D09" w:rsidRPr="00344D09">
        <w:rPr>
          <w:rtl/>
        </w:rPr>
        <w:t xml:space="preserve"> برا</w:t>
      </w:r>
      <w:r w:rsidR="00344D09" w:rsidRPr="00344D09">
        <w:rPr>
          <w:rFonts w:hint="cs"/>
          <w:rtl/>
        </w:rPr>
        <w:t>ی</w:t>
      </w:r>
      <w:r w:rsidR="00344D09" w:rsidRPr="00344D09">
        <w:rPr>
          <w:rtl/>
        </w:rPr>
        <w:t xml:space="preserve"> </w:t>
      </w:r>
      <w:r w:rsidR="001443A1">
        <w:rPr>
          <w:rFonts w:hint="cs"/>
          <w:rtl/>
        </w:rPr>
        <w:t>بیداری</w:t>
      </w:r>
      <w:r w:rsidR="00344D09" w:rsidRPr="00344D09">
        <w:rPr>
          <w:rtl/>
        </w:rPr>
        <w:t xml:space="preserve"> و </w:t>
      </w:r>
      <w:r w:rsidR="00344D09" w:rsidRPr="00344D09">
        <w:t>REM</w:t>
      </w:r>
      <w:r w:rsidR="00344D09" w:rsidRPr="00344D09">
        <w:rPr>
          <w:rtl/>
        </w:rPr>
        <w:t xml:space="preserve"> از 0.9 ن</w:t>
      </w:r>
      <w:r w:rsidR="00344D09" w:rsidRPr="00344D09">
        <w:rPr>
          <w:rFonts w:hint="cs"/>
          <w:rtl/>
        </w:rPr>
        <w:t>ی</w:t>
      </w:r>
      <w:r w:rsidR="00344D09" w:rsidRPr="00344D09">
        <w:rPr>
          <w:rFonts w:hint="eastAsia"/>
          <w:rtl/>
        </w:rPr>
        <w:t>ز</w:t>
      </w:r>
      <w:r w:rsidR="00344D09" w:rsidRPr="00344D09">
        <w:rPr>
          <w:rtl/>
        </w:rPr>
        <w:t xml:space="preserve"> فراتر رفت. </w:t>
      </w:r>
      <w:r>
        <w:rPr>
          <w:rtl/>
        </w:rPr>
        <w:t>باا</w:t>
      </w:r>
      <w:r>
        <w:rPr>
          <w:rFonts w:hint="cs"/>
          <w:rtl/>
        </w:rPr>
        <w:t>ی</w:t>
      </w:r>
      <w:r>
        <w:rPr>
          <w:rFonts w:hint="eastAsia"/>
          <w:rtl/>
        </w:rPr>
        <w:t>ن‌حال</w:t>
      </w:r>
      <w:r w:rsidR="00344D09" w:rsidRPr="00344D09">
        <w:rPr>
          <w:rtl/>
        </w:rPr>
        <w:t>، و</w:t>
      </w:r>
      <w:r w:rsidR="00344D09" w:rsidRPr="00344D09">
        <w:rPr>
          <w:rFonts w:hint="cs"/>
          <w:rtl/>
        </w:rPr>
        <w:t>ی</w:t>
      </w:r>
      <w:r w:rsidR="00344D09" w:rsidRPr="00344D09">
        <w:rPr>
          <w:rFonts w:hint="eastAsia"/>
          <w:rtl/>
        </w:rPr>
        <w:t>ژگ</w:t>
      </w:r>
      <w:r w:rsidR="00344D09" w:rsidRPr="00344D09">
        <w:rPr>
          <w:rFonts w:hint="cs"/>
          <w:rtl/>
        </w:rPr>
        <w:t>ی</w:t>
      </w:r>
      <w:r w:rsidR="00344D09" w:rsidRPr="00344D09">
        <w:rPr>
          <w:rtl/>
        </w:rPr>
        <w:t xml:space="preserve"> و دقت برا</w:t>
      </w:r>
      <w:r w:rsidR="00344D09" w:rsidRPr="00344D09">
        <w:rPr>
          <w:rFonts w:hint="cs"/>
          <w:rtl/>
        </w:rPr>
        <w:t>ی</w:t>
      </w:r>
      <w:r w:rsidR="00344D09" w:rsidRPr="00344D09">
        <w:rPr>
          <w:rtl/>
        </w:rPr>
        <w:t xml:space="preserve"> </w:t>
      </w:r>
      <w:r w:rsidR="00344D09" w:rsidRPr="00344D09">
        <w:t>S1</w:t>
      </w:r>
      <w:r w:rsidR="00344D09" w:rsidRPr="00344D09">
        <w:rPr>
          <w:rtl/>
        </w:rPr>
        <w:t xml:space="preserve"> بس</w:t>
      </w:r>
      <w:r w:rsidR="00344D09" w:rsidRPr="00344D09">
        <w:rPr>
          <w:rFonts w:hint="cs"/>
          <w:rtl/>
        </w:rPr>
        <w:t>ی</w:t>
      </w:r>
      <w:r w:rsidR="00344D09" w:rsidRPr="00344D09">
        <w:rPr>
          <w:rFonts w:hint="eastAsia"/>
          <w:rtl/>
        </w:rPr>
        <w:t>ار</w:t>
      </w:r>
      <w:r w:rsidR="00344D09" w:rsidRPr="00344D09">
        <w:rPr>
          <w:rtl/>
        </w:rPr>
        <w:t xml:space="preserve"> </w:t>
      </w:r>
      <w:r>
        <w:rPr>
          <w:rtl/>
        </w:rPr>
        <w:t>بالابود</w:t>
      </w:r>
      <w:r w:rsidR="00344D09" w:rsidRPr="00344D09">
        <w:rPr>
          <w:rtl/>
        </w:rPr>
        <w:t xml:space="preserve"> (به ترت</w:t>
      </w:r>
      <w:r w:rsidR="00344D09" w:rsidRPr="00344D09">
        <w:rPr>
          <w:rFonts w:hint="cs"/>
          <w:rtl/>
        </w:rPr>
        <w:t>ی</w:t>
      </w:r>
      <w:r w:rsidR="00344D09" w:rsidRPr="00344D09">
        <w:rPr>
          <w:rFonts w:hint="eastAsia"/>
          <w:rtl/>
        </w:rPr>
        <w:t>ب</w:t>
      </w:r>
      <w:r w:rsidR="00344D09" w:rsidRPr="00344D09">
        <w:rPr>
          <w:rtl/>
        </w:rPr>
        <w:t xml:space="preserve"> 0.93 و 0.82).</w:t>
      </w:r>
    </w:p>
    <w:p w14:paraId="463315B1" w14:textId="77777777" w:rsidR="0003044D" w:rsidRDefault="00BB10BF" w:rsidP="0003044D">
      <w:pPr>
        <w:keepNext/>
        <w:jc w:val="center"/>
      </w:pPr>
      <w:r w:rsidRPr="00BB10BF">
        <w:rPr>
          <w:noProof/>
          <w:rtl/>
          <w:lang w:bidi="ar-SA"/>
        </w:rPr>
        <w:drawing>
          <wp:inline distT="0" distB="0" distL="0" distR="0" wp14:anchorId="19ADD479" wp14:editId="7D4C703C">
            <wp:extent cx="4411980" cy="3098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4112" cy="3107338"/>
                    </a:xfrm>
                    <a:prstGeom prst="rect">
                      <a:avLst/>
                    </a:prstGeom>
                  </pic:spPr>
                </pic:pic>
              </a:graphicData>
            </a:graphic>
          </wp:inline>
        </w:drawing>
      </w:r>
    </w:p>
    <w:p w14:paraId="6C482D1C" w14:textId="410C3A51" w:rsidR="00BE384F" w:rsidRPr="003C47D1" w:rsidRDefault="003C47D1" w:rsidP="00E741B0">
      <w:pPr>
        <w:pStyle w:val="Caption"/>
        <w:rPr>
          <w:rFonts w:ascii="B Nazanin" w:hAnsi="B Nazanin"/>
        </w:rPr>
      </w:pPr>
      <w:r w:rsidRPr="003C47D1">
        <w:rPr>
          <w:rFonts w:ascii="B Nazanin" w:hAnsi="B Nazanin" w:hint="cs"/>
          <w:rtl/>
        </w:rPr>
        <w:t>شکل ۴</w:t>
      </w:r>
      <w:r w:rsidR="0093405B" w:rsidRPr="003C47D1">
        <w:rPr>
          <w:rFonts w:ascii="B Nazanin" w:hAnsi="B Nazanin" w:hint="cs"/>
          <w:rtl/>
        </w:rPr>
        <w:t xml:space="preserve"> </w:t>
      </w:r>
      <w:r w:rsidR="0003044D" w:rsidRPr="003C47D1">
        <w:rPr>
          <w:rFonts w:ascii="Times New Roman" w:hAnsi="Times New Roman" w:cs="Times New Roman" w:hint="cs"/>
          <w:rtl/>
        </w:rPr>
        <w:t>–</w:t>
      </w:r>
      <w:r w:rsidR="0003044D" w:rsidRPr="003C47D1">
        <w:rPr>
          <w:rFonts w:ascii="B Nazanin" w:hAnsi="B Nazanin" w:hint="cs"/>
          <w:rtl/>
        </w:rPr>
        <w:t xml:space="preserve"> نتایج عملکرد الگوریتم </w:t>
      </w:r>
      <w:r w:rsidR="0003044D" w:rsidRPr="003C47D1">
        <w:rPr>
          <w:rFonts w:ascii="B Nazanin" w:hAnsi="B Nazanin" w:hint="cs"/>
        </w:rPr>
        <w:t>DSVM</w:t>
      </w:r>
      <w:r w:rsidR="0003044D" w:rsidRPr="003C47D1">
        <w:rPr>
          <w:rFonts w:ascii="B Nazanin" w:hAnsi="B Nazanin" w:hint="cs"/>
          <w:rtl/>
        </w:rPr>
        <w:t xml:space="preserve"> و </w:t>
      </w:r>
      <w:r w:rsidR="001E589B" w:rsidRPr="003C47D1">
        <w:rPr>
          <w:rFonts w:ascii="B Nazanin" w:hAnsi="B Nazanin" w:hint="cs"/>
          <w:rtl/>
        </w:rPr>
        <w:t>ویژگی‌های</w:t>
      </w:r>
      <w:r w:rsidR="0003044D" w:rsidRPr="003C47D1">
        <w:rPr>
          <w:rFonts w:ascii="B Nazanin" w:hAnsi="B Nazanin" w:hint="cs"/>
          <w:rtl/>
        </w:rPr>
        <w:t xml:space="preserve"> انتخاب شده برای طبقات مختلف خواب: حساسیت (</w:t>
      </w:r>
      <w:r w:rsidR="0003044D" w:rsidRPr="003C47D1">
        <w:rPr>
          <w:rFonts w:ascii="B Nazanin" w:hAnsi="B Nazanin" w:hint="cs"/>
        </w:rPr>
        <w:t>SE</w:t>
      </w:r>
      <w:r w:rsidR="0003044D" w:rsidRPr="003C47D1">
        <w:rPr>
          <w:rFonts w:ascii="B Nazanin" w:hAnsi="B Nazanin" w:hint="cs"/>
          <w:rtl/>
        </w:rPr>
        <w:t xml:space="preserve">)، </w:t>
      </w:r>
      <w:r w:rsidR="00AC0C9A">
        <w:rPr>
          <w:rFonts w:ascii="Cambria" w:hAnsi="Cambria" w:hint="cs"/>
          <w:rtl/>
        </w:rPr>
        <w:t>اختصاصی بودن</w:t>
      </w:r>
      <w:r w:rsidR="0003044D" w:rsidRPr="003C47D1">
        <w:rPr>
          <w:rFonts w:ascii="B Nazanin" w:hAnsi="B Nazanin" w:hint="cs"/>
          <w:rtl/>
        </w:rPr>
        <w:t xml:space="preserve"> (</w:t>
      </w:r>
      <w:r w:rsidR="0003044D" w:rsidRPr="003C47D1">
        <w:rPr>
          <w:rFonts w:ascii="B Nazanin" w:hAnsi="B Nazanin" w:hint="cs"/>
        </w:rPr>
        <w:t>SP</w:t>
      </w:r>
      <w:r w:rsidR="0003044D" w:rsidRPr="003C47D1">
        <w:rPr>
          <w:rFonts w:ascii="B Nazanin" w:hAnsi="B Nazanin" w:hint="cs"/>
          <w:rtl/>
        </w:rPr>
        <w:t>) و دقت (</w:t>
      </w:r>
      <w:r w:rsidR="0003044D" w:rsidRPr="003C47D1">
        <w:rPr>
          <w:rFonts w:ascii="B Nazanin" w:hAnsi="B Nazanin" w:hint="cs"/>
        </w:rPr>
        <w:t>AC</w:t>
      </w:r>
      <w:r w:rsidR="0003044D" w:rsidRPr="003C47D1">
        <w:rPr>
          <w:rFonts w:ascii="B Nazanin" w:hAnsi="B Nazanin" w:hint="cs"/>
          <w:rtl/>
        </w:rPr>
        <w:t>)</w:t>
      </w:r>
      <w:r w:rsidR="001C6E3A" w:rsidRPr="003C47D1">
        <w:rPr>
          <w:rFonts w:ascii="B Nazanin" w:hAnsi="B Nazanin" w:hint="cs"/>
          <w:rtl/>
        </w:rPr>
        <w:t xml:space="preserve"> که </w:t>
      </w:r>
      <w:r w:rsidR="0003044D" w:rsidRPr="003C47D1">
        <w:rPr>
          <w:rFonts w:ascii="B Nazanin" w:hAnsi="B Nazanin" w:hint="cs"/>
          <w:rtl/>
        </w:rPr>
        <w:t xml:space="preserve">همگی پیش‌بینی </w:t>
      </w:r>
      <w:r w:rsidR="001C6E3A" w:rsidRPr="003C47D1">
        <w:rPr>
          <w:rFonts w:ascii="B Nazanin" w:hAnsi="B Nazanin" w:hint="cs"/>
          <w:rtl/>
        </w:rPr>
        <w:t>طبقه‌بندی‌کننده</w:t>
      </w:r>
      <w:r w:rsidR="0003044D" w:rsidRPr="003C47D1">
        <w:rPr>
          <w:rFonts w:ascii="B Nazanin" w:hAnsi="B Nazanin" w:hint="cs"/>
          <w:rtl/>
        </w:rPr>
        <w:t xml:space="preserve"> را در مقایسه با امتیازدهی متخصص</w:t>
      </w:r>
      <w:r w:rsidR="00E741B0" w:rsidRPr="003C47D1">
        <w:rPr>
          <w:rFonts w:ascii="B Nazanin" w:hAnsi="B Nazanin" w:hint="cs"/>
          <w:rtl/>
        </w:rPr>
        <w:t xml:space="preserve"> (برچسب داده)</w:t>
      </w:r>
      <w:r w:rsidR="0003044D" w:rsidRPr="003C47D1">
        <w:rPr>
          <w:rFonts w:ascii="B Nazanin" w:hAnsi="B Nazanin" w:hint="cs"/>
          <w:rtl/>
        </w:rPr>
        <w:t xml:space="preserve"> ارزیابی می‌کنند.</w:t>
      </w:r>
    </w:p>
    <w:p w14:paraId="41DBE3E5" w14:textId="77777777" w:rsidR="00B31396" w:rsidRDefault="00B31396" w:rsidP="003526C4"/>
    <w:p w14:paraId="1E159CFF" w14:textId="001A5C71" w:rsidR="00323B0F" w:rsidRPr="00323B0F" w:rsidRDefault="00323B0F" w:rsidP="003526C4">
      <w:r w:rsidRPr="00323B0F">
        <w:rPr>
          <w:rFonts w:hint="cs"/>
          <w:rtl/>
        </w:rPr>
        <w:t>فل</w:t>
      </w:r>
      <w:r w:rsidRPr="00323B0F">
        <w:rPr>
          <w:vertAlign w:val="superscript"/>
          <w:rtl/>
        </w:rPr>
        <w:footnoteReference w:id="94"/>
      </w:r>
      <w:r w:rsidRPr="00323B0F">
        <w:rPr>
          <w:rFonts w:hint="cs"/>
          <w:rtl/>
        </w:rPr>
        <w:t xml:space="preserve"> </w:t>
      </w:r>
      <w:r w:rsidRPr="00323B0F">
        <w:rPr>
          <w:rtl/>
        </w:rPr>
        <w:t xml:space="preserve">و همکارانش در </w:t>
      </w:r>
      <w:r w:rsidRPr="00323B0F">
        <w:rPr>
          <w:rFonts w:hint="cs"/>
          <w:rtl/>
        </w:rPr>
        <w:t>ی</w:t>
      </w:r>
      <w:r w:rsidRPr="00323B0F">
        <w:rPr>
          <w:rFonts w:hint="eastAsia"/>
          <w:rtl/>
        </w:rPr>
        <w:t>ک</w:t>
      </w:r>
      <w:r w:rsidRPr="00323B0F">
        <w:rPr>
          <w:rtl/>
        </w:rPr>
        <w:t xml:space="preserve"> مطالعه مقدمات</w:t>
      </w:r>
      <w:r w:rsidRPr="00323B0F">
        <w:rPr>
          <w:rFonts w:hint="cs"/>
          <w:rtl/>
        </w:rPr>
        <w:t>ی</w:t>
      </w:r>
      <w:r w:rsidRPr="00323B0F">
        <w:rPr>
          <w:rtl/>
        </w:rPr>
        <w:t xml:space="preserve"> که 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و غ</w:t>
      </w:r>
      <w:r w:rsidRPr="00323B0F">
        <w:rPr>
          <w:rFonts w:hint="cs"/>
          <w:rtl/>
        </w:rPr>
        <w:t>ی</w:t>
      </w:r>
      <w:r w:rsidRPr="00323B0F">
        <w:rPr>
          <w:rFonts w:hint="eastAsia"/>
          <w:rtl/>
        </w:rPr>
        <w:t>رخط</w:t>
      </w:r>
      <w:r w:rsidRPr="00323B0F">
        <w:rPr>
          <w:rFonts w:hint="cs"/>
          <w:rtl/>
        </w:rPr>
        <w:t>ی</w:t>
      </w:r>
      <w:r w:rsidRPr="00323B0F">
        <w:rPr>
          <w:rtl/>
        </w:rPr>
        <w:t xml:space="preserve"> س</w:t>
      </w:r>
      <w:r w:rsidRPr="00323B0F">
        <w:rPr>
          <w:rFonts w:hint="cs"/>
          <w:rtl/>
        </w:rPr>
        <w:t>ی</w:t>
      </w:r>
      <w:r w:rsidRPr="00323B0F">
        <w:rPr>
          <w:rFonts w:hint="eastAsia"/>
          <w:rtl/>
        </w:rPr>
        <w:t>گنال‌ها</w:t>
      </w:r>
      <w:r w:rsidRPr="00323B0F">
        <w:rPr>
          <w:rFonts w:hint="cs"/>
          <w:rtl/>
        </w:rPr>
        <w:t>ی</w:t>
      </w:r>
      <w:r w:rsidRPr="00323B0F">
        <w:rPr>
          <w:rtl/>
        </w:rPr>
        <w:t xml:space="preserve"> </w:t>
      </w:r>
      <w:r w:rsidRPr="00323B0F">
        <w:t>EEG</w:t>
      </w:r>
      <w:r w:rsidRPr="00323B0F">
        <w:rPr>
          <w:rtl/>
        </w:rPr>
        <w:t xml:space="preserve"> را در طول خواب مقا</w:t>
      </w:r>
      <w:r w:rsidRPr="00323B0F">
        <w:rPr>
          <w:rFonts w:hint="cs"/>
          <w:rtl/>
        </w:rPr>
        <w:t>ی</w:t>
      </w:r>
      <w:r w:rsidRPr="00323B0F">
        <w:rPr>
          <w:rFonts w:hint="eastAsia"/>
          <w:rtl/>
        </w:rPr>
        <w:t>سه</w:t>
      </w:r>
      <w:r w:rsidRPr="00323B0F">
        <w:rPr>
          <w:rtl/>
        </w:rPr>
        <w:t xml:space="preserve"> کرد، به ا</w:t>
      </w:r>
      <w:r w:rsidRPr="00323B0F">
        <w:rPr>
          <w:rFonts w:hint="cs"/>
          <w:rtl/>
        </w:rPr>
        <w:t>ی</w:t>
      </w:r>
      <w:r w:rsidRPr="00323B0F">
        <w:rPr>
          <w:rFonts w:hint="eastAsia"/>
          <w:rtl/>
        </w:rPr>
        <w:t>ن</w:t>
      </w:r>
      <w:r w:rsidRPr="00323B0F">
        <w:rPr>
          <w:rtl/>
        </w:rPr>
        <w:t xml:space="preserve"> نت</w:t>
      </w:r>
      <w:r w:rsidRPr="00323B0F">
        <w:rPr>
          <w:rFonts w:hint="cs"/>
          <w:rtl/>
        </w:rPr>
        <w:t>ی</w:t>
      </w:r>
      <w:r w:rsidRPr="00323B0F">
        <w:rPr>
          <w:rFonts w:hint="eastAsia"/>
          <w:rtl/>
        </w:rPr>
        <w:t>جه</w:t>
      </w:r>
      <w:r w:rsidRPr="00323B0F">
        <w:rPr>
          <w:rtl/>
        </w:rPr>
        <w:t xml:space="preserve"> رس</w:t>
      </w:r>
      <w:r w:rsidRPr="00323B0F">
        <w:rPr>
          <w:rFonts w:hint="cs"/>
          <w:rtl/>
        </w:rPr>
        <w:t>ی</w:t>
      </w:r>
      <w:r w:rsidRPr="00323B0F">
        <w:rPr>
          <w:rFonts w:hint="eastAsia"/>
          <w:rtl/>
        </w:rPr>
        <w:t>دند</w:t>
      </w:r>
      <w:r w:rsidRPr="00323B0F">
        <w:rPr>
          <w:rtl/>
        </w:rPr>
        <w:t xml:space="preserve"> که ترک</w:t>
      </w:r>
      <w:r w:rsidRPr="00323B0F">
        <w:rPr>
          <w:rFonts w:hint="cs"/>
          <w:rtl/>
        </w:rPr>
        <w:t>ی</w:t>
      </w:r>
      <w:r w:rsidRPr="00323B0F">
        <w:rPr>
          <w:rFonts w:hint="eastAsia"/>
          <w:rtl/>
        </w:rPr>
        <w:t>ب</w:t>
      </w:r>
      <w:r w:rsidRPr="00323B0F">
        <w:rPr>
          <w:rtl/>
        </w:rPr>
        <w:t xml:space="preserve"> مع</w:t>
      </w:r>
      <w:r w:rsidRPr="00323B0F">
        <w:rPr>
          <w:rFonts w:hint="cs"/>
          <w:rtl/>
        </w:rPr>
        <w:t>ی</w:t>
      </w:r>
      <w:r w:rsidRPr="00323B0F">
        <w:rPr>
          <w:rFonts w:hint="eastAsia"/>
          <w:rtl/>
        </w:rPr>
        <w:t>ارها</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و غ</w:t>
      </w:r>
      <w:r w:rsidRPr="00323B0F">
        <w:rPr>
          <w:rFonts w:hint="cs"/>
          <w:rtl/>
        </w:rPr>
        <w:t>ی</w:t>
      </w:r>
      <w:r w:rsidRPr="00323B0F">
        <w:rPr>
          <w:rFonts w:hint="eastAsia"/>
          <w:rtl/>
        </w:rPr>
        <w:t>رخط</w:t>
      </w:r>
      <w:r w:rsidRPr="00323B0F">
        <w:rPr>
          <w:rFonts w:hint="cs"/>
          <w:rtl/>
        </w:rPr>
        <w:t>ی</w:t>
      </w:r>
      <w:r w:rsidRPr="00323B0F">
        <w:rPr>
          <w:rtl/>
        </w:rPr>
        <w:t xml:space="preserve"> در مقا</w:t>
      </w:r>
      <w:r w:rsidRPr="00323B0F">
        <w:rPr>
          <w:rFonts w:hint="cs"/>
          <w:rtl/>
        </w:rPr>
        <w:t>ی</w:t>
      </w:r>
      <w:r w:rsidRPr="00323B0F">
        <w:rPr>
          <w:rFonts w:hint="eastAsia"/>
          <w:rtl/>
        </w:rPr>
        <w:t>سه</w:t>
      </w:r>
      <w:r w:rsidRPr="00323B0F">
        <w:rPr>
          <w:rtl/>
        </w:rPr>
        <w:t xml:space="preserve"> با مع</w:t>
      </w:r>
      <w:r w:rsidRPr="00323B0F">
        <w:rPr>
          <w:rFonts w:hint="cs"/>
          <w:rtl/>
        </w:rPr>
        <w:t>ی</w:t>
      </w:r>
      <w:r w:rsidRPr="00323B0F">
        <w:rPr>
          <w:rFonts w:hint="eastAsia"/>
          <w:rtl/>
        </w:rPr>
        <w:t>ارها</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به‌تنها</w:t>
      </w:r>
      <w:r w:rsidRPr="00323B0F">
        <w:rPr>
          <w:rFonts w:hint="cs"/>
          <w:rtl/>
        </w:rPr>
        <w:t>یی</w:t>
      </w:r>
      <w:r w:rsidRPr="00323B0F">
        <w:rPr>
          <w:rFonts w:hint="eastAsia"/>
          <w:rtl/>
        </w:rPr>
        <w:t>،</w:t>
      </w:r>
      <w:r w:rsidRPr="00323B0F">
        <w:rPr>
          <w:rtl/>
        </w:rPr>
        <w:t xml:space="preserve"> تما</w:t>
      </w:r>
      <w:r w:rsidRPr="00323B0F">
        <w:rPr>
          <w:rFonts w:hint="cs"/>
          <w:rtl/>
        </w:rPr>
        <w:t>ی</w:t>
      </w:r>
      <w:r w:rsidRPr="00323B0F">
        <w:rPr>
          <w:rFonts w:hint="eastAsia"/>
          <w:rtl/>
        </w:rPr>
        <w:t>ز</w:t>
      </w:r>
      <w:r w:rsidRPr="00323B0F">
        <w:rPr>
          <w:rtl/>
        </w:rPr>
        <w:t xml:space="preserve"> کل</w:t>
      </w:r>
      <w:r w:rsidRPr="00323B0F">
        <w:rPr>
          <w:rFonts w:hint="cs"/>
          <w:rtl/>
        </w:rPr>
        <w:t>ی</w:t>
      </w:r>
      <w:r w:rsidRPr="00323B0F">
        <w:rPr>
          <w:rtl/>
        </w:rPr>
        <w:t xml:space="preserve"> بهتر</w:t>
      </w:r>
      <w:r w:rsidRPr="00323B0F">
        <w:rPr>
          <w:rFonts w:hint="cs"/>
          <w:rtl/>
        </w:rPr>
        <w:t>ی</w:t>
      </w:r>
      <w:r w:rsidRPr="00323B0F">
        <w:rPr>
          <w:rtl/>
        </w:rPr>
        <w:t xml:space="preserve"> را در </w:t>
      </w:r>
      <w:r w:rsidRPr="00323B0F">
        <w:rPr>
          <w:rFonts w:hint="cs"/>
          <w:rtl/>
        </w:rPr>
        <w:t xml:space="preserve">شناسایی </w:t>
      </w:r>
      <w:r w:rsidRPr="00323B0F">
        <w:rPr>
          <w:rtl/>
        </w:rPr>
        <w:t>مراحل خواب به همراه دار</w:t>
      </w:r>
      <w:r w:rsidRPr="00323B0F">
        <w:rPr>
          <w:rFonts w:hint="cs"/>
          <w:rtl/>
        </w:rPr>
        <w:t xml:space="preserve">د </w:t>
      </w:r>
      <w:r w:rsidRPr="00323B0F">
        <w:rPr>
          <w:rtl/>
        </w:rPr>
        <w:fldChar w:fldCharType="begin"/>
      </w:r>
      <w:r w:rsidR="003C47D1">
        <w:rPr>
          <w:rFonts w:cs="Times New Roman"/>
          <w:rtl/>
        </w:rPr>
        <w:instrText xml:space="preserve"> </w:instrText>
      </w:r>
      <w:r w:rsidR="003C47D1">
        <w:rPr>
          <w:rFonts w:cs="Times New Roman"/>
        </w:rPr>
        <w:instrText>ADDIN ZOTERO_ITEM CSL_CITATION {"citationID":"mY29JhDm","properties":{"formattedCitation":"[32]","plainCitation":"[32]","noteIndex":0},"citationItems":[{"id":"DVPxAlT6/OXH1ZSEi","uris":["http://zotero.org/users/local/hBoklM0l/items/BXZCQZDR"],"itemData</w:instrText>
      </w:r>
      <w:r w:rsidR="003C47D1">
        <w:rPr>
          <w:rFonts w:cs="Times New Roman"/>
          <w:rtl/>
        </w:rPr>
        <w:instrText>":{"</w:instrText>
      </w:r>
      <w:r w:rsidR="003C47D1">
        <w:rPr>
          <w:rFonts w:cs="Times New Roman"/>
        </w:rPr>
        <w:instrText>id":34,"type":"article-journal","abstract":"During recent years methods from nonlinear dynamics were introduced into the analysis of EEG signals. Although from a theoretical point of view nonlinear measures quantify properties being independent from conventional spectral measures, it is a crucial question whether in practice nonlinear EEG measures yield additional information, which is not redundant to the information gained by spectral analysis. Therefore, we compared the ability of several spectral and nonlinear measures to discriminate different sleep stages. We evaluated spectral measures (relative delta power, spectral edge, spectral entropy and first spectral moment), and nonlinear measures (correlation dimension D2, largest Lyapunov exponent L1</w:instrText>
      </w:r>
      <w:r w:rsidR="003C47D1">
        <w:rPr>
          <w:rFonts w:cs="Times New Roman"/>
          <w:rtl/>
        </w:rPr>
        <w:instrText xml:space="preserve">, </w:instrText>
      </w:r>
      <w:r w:rsidR="003C47D1">
        <w:rPr>
          <w:rFonts w:cs="Times New Roman"/>
        </w:rPr>
        <w:instrText>and approximated Kolmogorof entropy K2), and additionally the stochastic time domain based measure entropy of amplitudes. For 12 healthy subjects these measures were calculated from sleep EEG segments of 2:44 min duration, each segment unambiguously corresponding to one of the sleep stages I, II, SWS and REM. Results were statistically evaluated by multivariate and univariate analyses of variance and by discriminant analyses. Generally, nonlinear measures (D2 and L1) performed better in discriminating sleep stages I and II, whereas spectral measures showed advantages in discriminating stage II and SWS. Combinations of spectral and nonlinear measures yielded a better overall discrimination of sleep stages than spectral measures alone. The best overall discrimination was reached even without inclusion of any of the spectral measures. It can be concluded that nonlinear measures yield additional information, which improves the ability to discriminate sleep stages and which may in general improve the ability to distinguish different psychophysiological states. This confirms the importance and practical reliability of the application of nonlinear methods to EEG analysis.","container-title":"Electroencephalography and Clinical Neurophysiology","DOI":"10.1016/001</w:instrText>
      </w:r>
      <w:r w:rsidR="003C47D1">
        <w:rPr>
          <w:rFonts w:cs="Times New Roman"/>
          <w:rtl/>
        </w:rPr>
        <w:instrText>3-4694(96)95636-9","</w:instrText>
      </w:r>
      <w:r w:rsidR="003C47D1">
        <w:rPr>
          <w:rFonts w:cs="Times New Roman"/>
        </w:rPr>
        <w:instrText>ISSN":"0013-4694","issue":"5","journalAbbreviation":"Electroencephalography and Clinical Neurophysiology","language":"en","page":"401-410","source":"ScienceDirect","title":"Discrimination of sleep stages: a comparison between spectral</w:instrText>
      </w:r>
      <w:r w:rsidR="003C47D1">
        <w:rPr>
          <w:rFonts w:cs="Times New Roman"/>
          <w:rtl/>
        </w:rPr>
        <w:instrText xml:space="preserve"> </w:instrText>
      </w:r>
      <w:r w:rsidR="003C47D1">
        <w:rPr>
          <w:rFonts w:cs="Times New Roman"/>
        </w:rPr>
        <w:instrText>and nonlinear EEG measures","title-short":"Discrimination of sleep stages","volume":"98","author":[{"family":"Fell","given":"Jürgen"},{"family":"Röschke","given":"Joachim"},{"family":"Mann","given":"Klaus"},{"family":"Schäffner","given":"Cornelius"}],"issued":{"date-parts":[["1996",5,1]]}}}],"schema":"https://github.com/citation-style-language/schema/raw/master/csl-citation.json</w:instrText>
      </w:r>
      <w:r w:rsidR="003C47D1">
        <w:rPr>
          <w:rFonts w:cs="Times New Roman"/>
          <w:rtl/>
        </w:rPr>
        <w:instrText xml:space="preserve">"} </w:instrText>
      </w:r>
      <w:r w:rsidRPr="00323B0F">
        <w:rPr>
          <w:rtl/>
        </w:rPr>
        <w:fldChar w:fldCharType="separate"/>
      </w:r>
      <w:r w:rsidR="003C47D1">
        <w:rPr>
          <w:rFonts w:ascii="Calibri" w:hAnsi="Calibri" w:cs="Calibri"/>
        </w:rPr>
        <w:t>[32]</w:t>
      </w:r>
      <w:r w:rsidRPr="00323B0F">
        <w:rPr>
          <w:rtl/>
        </w:rPr>
        <w:fldChar w:fldCharType="end"/>
      </w:r>
      <w:r w:rsidRPr="00323B0F">
        <w:rPr>
          <w:rFonts w:hint="cs"/>
          <w:rtl/>
        </w:rPr>
        <w:t xml:space="preserve">. </w:t>
      </w:r>
      <w:r w:rsidRPr="00323B0F">
        <w:rPr>
          <w:rtl/>
        </w:rPr>
        <w:t>در م</w:t>
      </w:r>
      <w:r w:rsidRPr="00323B0F">
        <w:rPr>
          <w:rFonts w:hint="eastAsia"/>
          <w:rtl/>
        </w:rPr>
        <w:t>طالعه</w:t>
      </w:r>
      <w:r w:rsidRPr="00323B0F">
        <w:rPr>
          <w:rtl/>
        </w:rPr>
        <w:t xml:space="preserve"> آن</w:t>
      </w:r>
      <w:r w:rsidRPr="00323B0F">
        <w:rPr>
          <w:rFonts w:hint="cs"/>
          <w:rtl/>
        </w:rPr>
        <w:t>‌ه</w:t>
      </w:r>
      <w:r w:rsidRPr="00323B0F">
        <w:rPr>
          <w:rtl/>
        </w:rPr>
        <w:t>ا، تجز</w:t>
      </w:r>
      <w:r w:rsidRPr="00323B0F">
        <w:rPr>
          <w:rFonts w:hint="cs"/>
          <w:rtl/>
        </w:rPr>
        <w:t>ی</w:t>
      </w:r>
      <w:r w:rsidRPr="00323B0F">
        <w:rPr>
          <w:rFonts w:hint="eastAsia"/>
          <w:rtl/>
        </w:rPr>
        <w:t>ه‌وتحل</w:t>
      </w:r>
      <w:r w:rsidRPr="00323B0F">
        <w:rPr>
          <w:rFonts w:hint="cs"/>
          <w:rtl/>
        </w:rPr>
        <w:t>ی</w:t>
      </w:r>
      <w:r w:rsidRPr="00323B0F">
        <w:rPr>
          <w:rFonts w:hint="eastAsia"/>
          <w:rtl/>
        </w:rPr>
        <w:t>ل</w:t>
      </w:r>
      <w:r w:rsidRPr="00323B0F">
        <w:rPr>
          <w:rtl/>
        </w:rPr>
        <w:t xml:space="preserve"> تما</w:t>
      </w:r>
      <w:r w:rsidRPr="00323B0F">
        <w:rPr>
          <w:rFonts w:hint="cs"/>
          <w:rtl/>
        </w:rPr>
        <w:t>ی</w:t>
      </w:r>
      <w:r w:rsidRPr="00323B0F">
        <w:rPr>
          <w:rFonts w:hint="eastAsia"/>
          <w:rtl/>
        </w:rPr>
        <w:t>ز</w:t>
      </w:r>
      <w:r w:rsidRPr="00323B0F">
        <w:rPr>
          <w:rtl/>
        </w:rPr>
        <w:t xml:space="preserve"> گام‌به‌گام به ترت</w:t>
      </w:r>
      <w:r w:rsidRPr="00323B0F">
        <w:rPr>
          <w:rFonts w:hint="cs"/>
          <w:rtl/>
        </w:rPr>
        <w:t>ی</w:t>
      </w:r>
      <w:r w:rsidRPr="00323B0F">
        <w:rPr>
          <w:rFonts w:hint="eastAsia"/>
          <w:rtl/>
        </w:rPr>
        <w:t>ب</w:t>
      </w:r>
      <w:r w:rsidRPr="00323B0F">
        <w:rPr>
          <w:rFonts w:hint="cs"/>
          <w:rtl/>
        </w:rPr>
        <w:t xml:space="preserve"> به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ی زیر منجر شد</w:t>
      </w:r>
      <w:r w:rsidRPr="00323B0F">
        <w:rPr>
          <w:rtl/>
        </w:rPr>
        <w:t>: آنتروپ</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Fonts w:hint="eastAsia"/>
          <w:rtl/>
        </w:rPr>
        <w:t>،</w:t>
      </w:r>
      <w:r w:rsidRPr="00323B0F">
        <w:rPr>
          <w:rtl/>
        </w:rPr>
        <w:t xml:space="preserve"> بزرگ‌تر</w:t>
      </w:r>
      <w:r w:rsidRPr="00323B0F">
        <w:rPr>
          <w:rFonts w:hint="cs"/>
          <w:rtl/>
        </w:rPr>
        <w:t>ی</w:t>
      </w:r>
      <w:r w:rsidRPr="00323B0F">
        <w:rPr>
          <w:rFonts w:hint="eastAsia"/>
          <w:rtl/>
        </w:rPr>
        <w:t>ن</w:t>
      </w:r>
      <w:r w:rsidRPr="00323B0F">
        <w:rPr>
          <w:rtl/>
        </w:rPr>
        <w:t xml:space="preserve"> توان ل</w:t>
      </w:r>
      <w:r w:rsidRPr="00323B0F">
        <w:rPr>
          <w:rFonts w:hint="cs"/>
          <w:rtl/>
        </w:rPr>
        <w:t>ی</w:t>
      </w:r>
      <w:r w:rsidRPr="00323B0F">
        <w:rPr>
          <w:rFonts w:hint="eastAsia"/>
          <w:rtl/>
        </w:rPr>
        <w:t>اپانوف،</w:t>
      </w:r>
      <w:r w:rsidRPr="00323B0F">
        <w:rPr>
          <w:rtl/>
        </w:rPr>
        <w:t xml:space="preserve"> آنتروپ</w:t>
      </w:r>
      <w:r w:rsidRPr="00323B0F">
        <w:rPr>
          <w:rFonts w:hint="cs"/>
          <w:rtl/>
        </w:rPr>
        <w:t>ی جای‌گشت</w:t>
      </w:r>
      <w:r w:rsidRPr="00323B0F">
        <w:rPr>
          <w:rFonts w:hint="eastAsia"/>
          <w:rtl/>
        </w:rPr>
        <w:t>،</w:t>
      </w:r>
      <w:r w:rsidRPr="00323B0F">
        <w:rPr>
          <w:rtl/>
        </w:rPr>
        <w:t xml:space="preserve"> بعد همبستگ</w:t>
      </w:r>
      <w:r w:rsidRPr="00323B0F">
        <w:rPr>
          <w:rFonts w:hint="cs"/>
          <w:rtl/>
        </w:rPr>
        <w:t>ی</w:t>
      </w:r>
      <w:r w:rsidRPr="00323B0F">
        <w:rPr>
          <w:rtl/>
        </w:rPr>
        <w:t xml:space="preserve"> و لبه ط</w:t>
      </w:r>
      <w:r w:rsidRPr="00323B0F">
        <w:rPr>
          <w:rFonts w:hint="cs"/>
          <w:rtl/>
        </w:rPr>
        <w:t>ی</w:t>
      </w:r>
      <w:r w:rsidRPr="00323B0F">
        <w:rPr>
          <w:rFonts w:hint="eastAsia"/>
          <w:rtl/>
        </w:rPr>
        <w:t>ف</w:t>
      </w:r>
      <w:r w:rsidRPr="00323B0F">
        <w:rPr>
          <w:rFonts w:hint="cs"/>
          <w:rtl/>
        </w:rPr>
        <w:t>ی</w:t>
      </w:r>
      <w:r w:rsidRPr="00323B0F">
        <w:rPr>
          <w:rtl/>
        </w:rPr>
        <w:t>. باا</w:t>
      </w:r>
      <w:r w:rsidRPr="00323B0F">
        <w:rPr>
          <w:rFonts w:hint="cs"/>
          <w:rtl/>
        </w:rPr>
        <w:t>ی</w:t>
      </w:r>
      <w:r w:rsidRPr="00323B0F">
        <w:rPr>
          <w:rFonts w:hint="eastAsia"/>
          <w:rtl/>
        </w:rPr>
        <w:t>ن‌حال</w:t>
      </w:r>
      <w:r w:rsidRPr="00323B0F">
        <w:rPr>
          <w:rtl/>
        </w:rPr>
        <w:t xml:space="preserve">، </w:t>
      </w:r>
      <w:r w:rsidRPr="00323B0F">
        <w:rPr>
          <w:rFonts w:hint="cs"/>
          <w:rtl/>
        </w:rPr>
        <w:t>فل</w:t>
      </w:r>
      <w:r w:rsidRPr="00323B0F">
        <w:rPr>
          <w:rtl/>
        </w:rPr>
        <w:t xml:space="preserve"> و همکاران فقط چند و</w:t>
      </w:r>
      <w:r w:rsidRPr="00323B0F">
        <w:rPr>
          <w:rFonts w:hint="cs"/>
          <w:rtl/>
        </w:rPr>
        <w:t>ی</w:t>
      </w:r>
      <w:r w:rsidRPr="00323B0F">
        <w:rPr>
          <w:rFonts w:hint="eastAsia"/>
          <w:rtl/>
        </w:rPr>
        <w:t>ژگ</w:t>
      </w:r>
      <w:r w:rsidRPr="00323B0F">
        <w:rPr>
          <w:rFonts w:hint="cs"/>
          <w:rtl/>
        </w:rPr>
        <w:t>ی</w:t>
      </w:r>
      <w:r w:rsidRPr="00323B0F">
        <w:rPr>
          <w:rtl/>
        </w:rPr>
        <w:t xml:space="preserve"> (قدرت دلتا</w:t>
      </w:r>
      <w:r w:rsidRPr="00323B0F">
        <w:rPr>
          <w:rFonts w:hint="cs"/>
          <w:rtl/>
        </w:rPr>
        <w:t>ی</w:t>
      </w:r>
      <w:r w:rsidRPr="00323B0F">
        <w:rPr>
          <w:rtl/>
        </w:rPr>
        <w:t xml:space="preserve"> نسب</w:t>
      </w:r>
      <w:r w:rsidRPr="00323B0F">
        <w:rPr>
          <w:rFonts w:hint="cs"/>
          <w:rtl/>
        </w:rPr>
        <w:t>ی</w:t>
      </w:r>
      <w:r w:rsidRPr="00323B0F">
        <w:rPr>
          <w:rFonts w:hint="eastAsia"/>
          <w:rtl/>
        </w:rPr>
        <w:t>،</w:t>
      </w:r>
      <w:r w:rsidRPr="00323B0F">
        <w:rPr>
          <w:rtl/>
        </w:rPr>
        <w:t xml:space="preserve"> لبه ط</w:t>
      </w:r>
      <w:r w:rsidRPr="00323B0F">
        <w:rPr>
          <w:rFonts w:hint="cs"/>
          <w:rtl/>
        </w:rPr>
        <w:t>ی</w:t>
      </w:r>
      <w:r w:rsidRPr="00323B0F">
        <w:rPr>
          <w:rFonts w:hint="eastAsia"/>
          <w:rtl/>
        </w:rPr>
        <w:t>ف</w:t>
      </w:r>
      <w:r w:rsidRPr="00323B0F">
        <w:rPr>
          <w:rFonts w:hint="cs"/>
          <w:rtl/>
        </w:rPr>
        <w:t>ی</w:t>
      </w:r>
      <w:r w:rsidRPr="00323B0F">
        <w:rPr>
          <w:rFonts w:hint="eastAsia"/>
          <w:rtl/>
        </w:rPr>
        <w:t>،</w:t>
      </w:r>
      <w:r w:rsidRPr="00323B0F">
        <w:rPr>
          <w:rtl/>
        </w:rPr>
        <w:t xml:space="preserve"> اول</w:t>
      </w:r>
      <w:r w:rsidRPr="00323B0F">
        <w:rPr>
          <w:rFonts w:hint="cs"/>
          <w:rtl/>
        </w:rPr>
        <w:t>ی</w:t>
      </w:r>
      <w:r w:rsidRPr="00323B0F">
        <w:rPr>
          <w:rFonts w:hint="eastAsia"/>
          <w:rtl/>
        </w:rPr>
        <w:t>ن</w:t>
      </w:r>
      <w:r w:rsidRPr="00323B0F">
        <w:rPr>
          <w:rtl/>
        </w:rPr>
        <w:t xml:space="preserve"> گشتاور ط</w:t>
      </w:r>
      <w:r w:rsidRPr="00323B0F">
        <w:rPr>
          <w:rFonts w:hint="cs"/>
          <w:rtl/>
        </w:rPr>
        <w:t>ی</w:t>
      </w:r>
      <w:r w:rsidRPr="00323B0F">
        <w:rPr>
          <w:rFonts w:hint="eastAsia"/>
          <w:rtl/>
        </w:rPr>
        <w:t>ف</w:t>
      </w:r>
      <w:r w:rsidRPr="00323B0F">
        <w:rPr>
          <w:rFonts w:hint="cs"/>
          <w:rtl/>
        </w:rPr>
        <w:t>ی</w:t>
      </w:r>
      <w:r w:rsidRPr="00323B0F">
        <w:rPr>
          <w:rFonts w:hint="eastAsia"/>
          <w:rtl/>
        </w:rPr>
        <w:t>،</w:t>
      </w:r>
      <w:r w:rsidRPr="00323B0F">
        <w:rPr>
          <w:rtl/>
        </w:rPr>
        <w:t xml:space="preserve"> آنتروپ</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Fonts w:hint="eastAsia"/>
          <w:rtl/>
        </w:rPr>
        <w:t>،</w:t>
      </w:r>
      <w:r w:rsidRPr="00323B0F">
        <w:rPr>
          <w:rtl/>
        </w:rPr>
        <w:t xml:space="preserve"> آنتروپ</w:t>
      </w:r>
      <w:r w:rsidRPr="00323B0F">
        <w:rPr>
          <w:rFonts w:hint="cs"/>
          <w:rtl/>
        </w:rPr>
        <w:t>ی</w:t>
      </w:r>
      <w:r w:rsidRPr="00323B0F">
        <w:rPr>
          <w:rtl/>
        </w:rPr>
        <w:t xml:space="preserve"> دامنه‌ها، بعد همبستگ</w:t>
      </w:r>
      <w:r w:rsidRPr="00323B0F">
        <w:rPr>
          <w:rFonts w:hint="cs"/>
          <w:rtl/>
        </w:rPr>
        <w:t>ی</w:t>
      </w:r>
      <w:r w:rsidRPr="00323B0F">
        <w:rPr>
          <w:rtl/>
        </w:rPr>
        <w:t xml:space="preserve"> و توان اصل</w:t>
      </w:r>
      <w:r w:rsidRPr="00323B0F">
        <w:rPr>
          <w:rFonts w:hint="cs"/>
          <w:rtl/>
        </w:rPr>
        <w:t>ی</w:t>
      </w:r>
      <w:r w:rsidRPr="00323B0F">
        <w:rPr>
          <w:rtl/>
        </w:rPr>
        <w:t xml:space="preserve"> ل</w:t>
      </w:r>
      <w:r w:rsidRPr="00323B0F">
        <w:rPr>
          <w:rFonts w:hint="cs"/>
          <w:rtl/>
        </w:rPr>
        <w:t>ی</w:t>
      </w:r>
      <w:r w:rsidRPr="00323B0F">
        <w:rPr>
          <w:rFonts w:hint="eastAsia"/>
          <w:rtl/>
        </w:rPr>
        <w:t>اپانوف</w:t>
      </w:r>
      <w:r w:rsidRPr="00323B0F">
        <w:rPr>
          <w:rtl/>
        </w:rPr>
        <w:t>) را محاسبه کرد</w:t>
      </w:r>
      <w:r w:rsidRPr="00323B0F">
        <w:rPr>
          <w:rFonts w:hint="cs"/>
          <w:rtl/>
        </w:rPr>
        <w:t>ند</w:t>
      </w:r>
      <w:r w:rsidRPr="00323B0F">
        <w:rPr>
          <w:rtl/>
        </w:rPr>
        <w:t>. آن</w:t>
      </w:r>
      <w:r w:rsidRPr="00323B0F">
        <w:rPr>
          <w:rFonts w:hint="cs"/>
          <w:rtl/>
        </w:rPr>
        <w:t>‌ه</w:t>
      </w:r>
      <w:r w:rsidRPr="00323B0F">
        <w:rPr>
          <w:rtl/>
        </w:rPr>
        <w:t>ا به‌عنوان‌مثال، باندها</w:t>
      </w:r>
      <w:r w:rsidRPr="00323B0F">
        <w:rPr>
          <w:rFonts w:hint="cs"/>
          <w:rtl/>
        </w:rPr>
        <w:t>ی</w:t>
      </w:r>
      <w:r w:rsidRPr="00323B0F">
        <w:rPr>
          <w:rtl/>
        </w:rPr>
        <w:t xml:space="preserve"> فرکانس بالاتر توان ط</w:t>
      </w:r>
      <w:r w:rsidRPr="00323B0F">
        <w:rPr>
          <w:rFonts w:hint="cs"/>
          <w:rtl/>
        </w:rPr>
        <w:t>ی</w:t>
      </w:r>
      <w:r w:rsidRPr="00323B0F">
        <w:rPr>
          <w:rFonts w:hint="eastAsia"/>
          <w:rtl/>
        </w:rPr>
        <w:t>ف</w:t>
      </w:r>
      <w:r w:rsidRPr="00323B0F">
        <w:rPr>
          <w:rFonts w:hint="cs"/>
          <w:rtl/>
        </w:rPr>
        <w:t>ی</w:t>
      </w:r>
      <w:r w:rsidRPr="00323B0F">
        <w:rPr>
          <w:rtl/>
        </w:rPr>
        <w:t xml:space="preserve"> را </w:t>
      </w:r>
      <w:r w:rsidRPr="00323B0F">
        <w:rPr>
          <w:rFonts w:hint="cs"/>
          <w:rtl/>
        </w:rPr>
        <w:t>محاسبه نکردند</w:t>
      </w:r>
      <w:r w:rsidRPr="00323B0F">
        <w:rPr>
          <w:rtl/>
        </w:rPr>
        <w:t xml:space="preserve"> و برا</w:t>
      </w:r>
      <w:r w:rsidRPr="00323B0F">
        <w:rPr>
          <w:rFonts w:hint="cs"/>
          <w:rtl/>
        </w:rPr>
        <w:t>ی</w:t>
      </w:r>
      <w:r w:rsidRPr="00323B0F">
        <w:rPr>
          <w:rtl/>
        </w:rPr>
        <w:t xml:space="preserve"> محاسبه بعد همبستگ</w:t>
      </w:r>
      <w:r w:rsidRPr="00323B0F">
        <w:rPr>
          <w:rFonts w:hint="cs"/>
          <w:rtl/>
        </w:rPr>
        <w:t>ی</w:t>
      </w:r>
      <w:r w:rsidRPr="00323B0F">
        <w:rPr>
          <w:rtl/>
        </w:rPr>
        <w:t xml:space="preserve"> و توان</w:t>
      </w:r>
      <w:r w:rsidRPr="00323B0F">
        <w:rPr>
          <w:rFonts w:hint="cs"/>
          <w:rtl/>
        </w:rPr>
        <w:t xml:space="preserve"> </w:t>
      </w:r>
      <w:r w:rsidRPr="00323B0F">
        <w:rPr>
          <w:rtl/>
        </w:rPr>
        <w:t>ل</w:t>
      </w:r>
      <w:r w:rsidRPr="00323B0F">
        <w:rPr>
          <w:rFonts w:hint="cs"/>
          <w:rtl/>
        </w:rPr>
        <w:t>ی</w:t>
      </w:r>
      <w:r w:rsidRPr="00323B0F">
        <w:rPr>
          <w:rFonts w:hint="eastAsia"/>
          <w:rtl/>
        </w:rPr>
        <w:t>اپانوف،</w:t>
      </w:r>
      <w:r w:rsidRPr="00323B0F">
        <w:rPr>
          <w:rtl/>
        </w:rPr>
        <w:t xml:space="preserve"> دوره‌ها</w:t>
      </w:r>
      <w:r w:rsidRPr="00323B0F">
        <w:rPr>
          <w:rFonts w:hint="cs"/>
          <w:rtl/>
        </w:rPr>
        <w:t>ی</w:t>
      </w:r>
      <w:r w:rsidRPr="00323B0F">
        <w:rPr>
          <w:rtl/>
        </w:rPr>
        <w:t xml:space="preserve"> طولان</w:t>
      </w:r>
      <w:r w:rsidRPr="00323B0F">
        <w:rPr>
          <w:rFonts w:hint="cs"/>
          <w:rtl/>
        </w:rPr>
        <w:t>ی</w:t>
      </w:r>
      <w:r w:rsidRPr="00323B0F">
        <w:rPr>
          <w:rtl/>
        </w:rPr>
        <w:t xml:space="preserve"> را انتخاب کردند که منحصراً به مراحل خواب خاص (طول 2:44 دق</w:t>
      </w:r>
      <w:r w:rsidRPr="00323B0F">
        <w:rPr>
          <w:rFonts w:hint="cs"/>
          <w:rtl/>
        </w:rPr>
        <w:t>ی</w:t>
      </w:r>
      <w:r w:rsidRPr="00323B0F">
        <w:rPr>
          <w:rFonts w:hint="eastAsia"/>
          <w:rtl/>
        </w:rPr>
        <w:t>قه</w:t>
      </w:r>
      <w:r w:rsidRPr="00323B0F">
        <w:rPr>
          <w:rtl/>
        </w:rPr>
        <w:t>) تعلق داشت</w:t>
      </w:r>
      <w:r w:rsidRPr="00323B0F">
        <w:rPr>
          <w:rFonts w:hint="eastAsia"/>
          <w:rtl/>
        </w:rPr>
        <w:t>ند</w:t>
      </w:r>
      <w:r w:rsidRPr="00323B0F">
        <w:rPr>
          <w:rFonts w:hint="cs"/>
          <w:rtl/>
        </w:rPr>
        <w:t xml:space="preserve"> </w:t>
      </w:r>
      <w:r w:rsidRPr="00323B0F">
        <w:rPr>
          <w:rtl/>
        </w:rPr>
        <w:fldChar w:fldCharType="begin"/>
      </w:r>
      <w:r w:rsidR="003C47D1">
        <w:rPr>
          <w:rFonts w:cs="Times New Roman"/>
          <w:rtl/>
        </w:rPr>
        <w:instrText xml:space="preserve"> </w:instrText>
      </w:r>
      <w:r w:rsidR="003C47D1">
        <w:rPr>
          <w:rFonts w:cs="Times New Roman"/>
        </w:rPr>
        <w:instrText>ADDIN ZOTERO_ITEM CSL_CITATION {"citationID":"KRCX8S63","properties":{"formattedCitation":"[32]","plainCitation":"[32]","noteIndex":0},"citationItems":[{"id":"DVPxAlT6/OXH1ZSEi","uris":["http://zotero.org/users/local/hBoklM0l/items/BXZCQZDR"],"itemData</w:instrText>
      </w:r>
      <w:r w:rsidR="003C47D1">
        <w:rPr>
          <w:rFonts w:cs="Times New Roman"/>
          <w:rtl/>
        </w:rPr>
        <w:instrText>":{"</w:instrText>
      </w:r>
      <w:r w:rsidR="003C47D1">
        <w:rPr>
          <w:rFonts w:cs="Times New Roman"/>
        </w:rPr>
        <w:instrText>id":34,"type":"article-journal","abstract":"During recent years methods from nonlinear dynamics were introduced into the analysis of EEG signals. Although from a theoretical point of view nonlinear measures quantify properties being independent from conventional spectral measures, it is a crucial question whether in practice nonlinear EEG measures yield additional information, which is not redundant to the information gained by spectral analysis. Therefore, we compared the ability of several spectral and nonlinear measures to discriminate different sleep stages. We evaluated spectral measures (relative delta power, spectral edge, spectral entropy and first spectral moment), and nonlinear measures (correlation dimension D2, largest Lyapunov exponent L1</w:instrText>
      </w:r>
      <w:r w:rsidR="003C47D1">
        <w:rPr>
          <w:rFonts w:cs="Times New Roman"/>
          <w:rtl/>
        </w:rPr>
        <w:instrText xml:space="preserve">, </w:instrText>
      </w:r>
      <w:r w:rsidR="003C47D1">
        <w:rPr>
          <w:rFonts w:cs="Times New Roman"/>
        </w:rPr>
        <w:instrText>and approximated Kolmogorof entropy K2), and additionally the stochastic time domain based measure entropy of amplitudes. For 12 healthy subjects these measures were calculated from sleep EEG segments of 2:44 min duration, each segment unambiguously corresponding to one of the sleep stages I, II, SWS and REM. Results were statistically evaluated by multivariate and univariate analyses of variance and by discriminant analyses. Generally, nonlinear measures (D2 and L1) performed better in discriminating sleep stages I and II, whereas spectral measures showed advantages in discriminating stage II and SWS. Combinations of spectral and nonlinear measures yielded a better overall discrimination of sleep stages than spectral measures alone. The best overall discrimination was reached even without inclusion of any of the spectral measures. It can be concluded that nonlinear measures yield additional information, which improves the ability to discriminate sleep stages and which may in general improve the ability to distinguish different psychophysiological states. This confirms the importance and practical reliability of the application of nonlinear methods to EEG analysis.","container-title":"Electroencephalography and Clinical Neurophysiology","DOI":"10.1016/001</w:instrText>
      </w:r>
      <w:r w:rsidR="003C47D1">
        <w:rPr>
          <w:rFonts w:cs="Times New Roman"/>
          <w:rtl/>
        </w:rPr>
        <w:instrText>3-4694(96)95636-9","</w:instrText>
      </w:r>
      <w:r w:rsidR="003C47D1">
        <w:rPr>
          <w:rFonts w:cs="Times New Roman"/>
        </w:rPr>
        <w:instrText>ISSN":"0013-4694","issue":"5","journalAbbreviation":"Electroencephalography and Clinical Neurophysiology","language":"en","page":"401-410","source":"ScienceDirect","title":"Discrimination of sleep stages: a comparison between spectral</w:instrText>
      </w:r>
      <w:r w:rsidR="003C47D1">
        <w:rPr>
          <w:rFonts w:cs="Times New Roman"/>
          <w:rtl/>
        </w:rPr>
        <w:instrText xml:space="preserve"> </w:instrText>
      </w:r>
      <w:r w:rsidR="003C47D1">
        <w:rPr>
          <w:rFonts w:cs="Times New Roman"/>
        </w:rPr>
        <w:instrText>and nonlinear EEG measures","title-short":"Discrimination of sleep stages","volume":"98","author":[{"family":"Fell","given":"Jürgen"},{"family":"Röschke","given":"Joachim"},{"family":"Mann","given":"Klaus"},{"family":"Schäffner","given":"Cornelius"}],"issued":{"date-parts":[["1996",5,1]]}}}],"schema":"https://github.com/citation-style-language/schema/raw/master/csl-citation.json</w:instrText>
      </w:r>
      <w:r w:rsidR="003C47D1">
        <w:rPr>
          <w:rFonts w:cs="Times New Roman"/>
          <w:rtl/>
        </w:rPr>
        <w:instrText xml:space="preserve">"} </w:instrText>
      </w:r>
      <w:r w:rsidRPr="00323B0F">
        <w:rPr>
          <w:rtl/>
        </w:rPr>
        <w:fldChar w:fldCharType="separate"/>
      </w:r>
      <w:r w:rsidR="003C47D1">
        <w:rPr>
          <w:rFonts w:ascii="Calibri" w:hAnsi="Calibri" w:cs="Calibri"/>
        </w:rPr>
        <w:t>[32]</w:t>
      </w:r>
      <w:r w:rsidRPr="00323B0F">
        <w:rPr>
          <w:rtl/>
        </w:rPr>
        <w:fldChar w:fldCharType="end"/>
      </w:r>
      <w:r w:rsidRPr="00323B0F">
        <w:rPr>
          <w:rFonts w:hint="cs"/>
          <w:rtl/>
        </w:rPr>
        <w:t>.</w:t>
      </w:r>
      <w:r w:rsidRPr="00323B0F">
        <w:rPr>
          <w:rtl/>
        </w:rPr>
        <w:t xml:space="preserve"> </w:t>
      </w:r>
    </w:p>
    <w:p w14:paraId="3E34A9BE" w14:textId="27079DF5" w:rsidR="00323B0F" w:rsidRPr="00323B0F" w:rsidRDefault="00323B0F" w:rsidP="00323B0F">
      <w:pPr>
        <w:rPr>
          <w:rtl/>
        </w:rPr>
      </w:pPr>
      <w:r w:rsidRPr="00323B0F">
        <w:rPr>
          <w:rFonts w:hint="cs"/>
          <w:rtl/>
        </w:rPr>
        <w:t xml:space="preserve">بکیان و مرادی در یک مطالعه بر روی </w:t>
      </w:r>
      <w:r w:rsidRPr="00323B0F">
        <w:rPr>
          <w:rtl/>
        </w:rPr>
        <w:t>داده‌ها</w:t>
      </w:r>
      <w:r w:rsidRPr="00323B0F">
        <w:rPr>
          <w:rFonts w:hint="cs"/>
          <w:rtl/>
        </w:rPr>
        <w:t>ی ثبت شده از هدبند الکتروانسفالوگرام درییم</w:t>
      </w:r>
      <w:r w:rsidRPr="00323B0F">
        <w:rPr>
          <w:vertAlign w:val="superscript"/>
          <w:rtl/>
        </w:rPr>
        <w:footnoteReference w:id="95"/>
      </w:r>
      <w:r w:rsidRPr="00323B0F">
        <w:rPr>
          <w:rFonts w:hint="cs"/>
          <w:rtl/>
        </w:rPr>
        <w:t xml:space="preserve">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ی متعددی را از </w:t>
      </w:r>
      <w:r w:rsidRPr="00323B0F">
        <w:rPr>
          <w:rtl/>
        </w:rPr>
        <w:t>س</w:t>
      </w:r>
      <w:r w:rsidRPr="00323B0F">
        <w:rPr>
          <w:rFonts w:hint="cs"/>
          <w:rtl/>
        </w:rPr>
        <w:t>ی</w:t>
      </w:r>
      <w:r w:rsidRPr="00323B0F">
        <w:rPr>
          <w:rFonts w:hint="eastAsia"/>
          <w:rtl/>
        </w:rPr>
        <w:t>گنال‌ها</w:t>
      </w:r>
      <w:r w:rsidRPr="00323B0F">
        <w:rPr>
          <w:rFonts w:hint="cs"/>
          <w:rtl/>
        </w:rPr>
        <w:t xml:space="preserve">ی </w:t>
      </w:r>
      <w:r w:rsidRPr="00323B0F">
        <w:t>EEG</w:t>
      </w:r>
      <w:r w:rsidRPr="00323B0F">
        <w:rPr>
          <w:rFonts w:hint="cs"/>
          <w:rtl/>
        </w:rPr>
        <w:t>،</w:t>
      </w:r>
      <w:r w:rsidRPr="00323B0F">
        <w:t xml:space="preserve"> </w:t>
      </w:r>
      <w:r w:rsidRPr="00323B0F">
        <w:rPr>
          <w:rFonts w:hint="cs"/>
          <w:rtl/>
        </w:rPr>
        <w:t xml:space="preserve"> </w:t>
      </w:r>
      <w:r w:rsidRPr="00323B0F">
        <w:t>PPG</w:t>
      </w:r>
      <w:r w:rsidRPr="00323B0F">
        <w:rPr>
          <w:rFonts w:hint="cs"/>
          <w:rtl/>
        </w:rPr>
        <w:t xml:space="preserve"> و </w:t>
      </w:r>
      <w:r w:rsidRPr="00323B0F">
        <w:rPr>
          <w:rtl/>
        </w:rPr>
        <w:t>شتاب‌سنج</w:t>
      </w:r>
      <w:r w:rsidRPr="00323B0F">
        <w:rPr>
          <w:rFonts w:hint="cs"/>
          <w:rtl/>
        </w:rPr>
        <w:t xml:space="preserve"> آن استخراج کردند. این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 xml:space="preserve"> شامل </w:t>
      </w:r>
      <w:r w:rsidRPr="00323B0F">
        <w:rPr>
          <w:rtl/>
        </w:rPr>
        <w:t>ب</w:t>
      </w:r>
      <w:r w:rsidRPr="00323B0F">
        <w:rPr>
          <w:rFonts w:hint="cs"/>
          <w:rtl/>
        </w:rPr>
        <w:t>ی</w:t>
      </w:r>
      <w:r w:rsidRPr="00323B0F">
        <w:rPr>
          <w:rFonts w:hint="eastAsia"/>
          <w:rtl/>
        </w:rPr>
        <w:t>ش</w:t>
      </w:r>
      <w:r w:rsidRPr="00323B0F">
        <w:rPr>
          <w:rFonts w:hint="cs"/>
          <w:rtl/>
        </w:rPr>
        <w:t xml:space="preserve">ینه، </w:t>
      </w:r>
      <w:r w:rsidRPr="00323B0F">
        <w:rPr>
          <w:rFonts w:hint="eastAsia"/>
          <w:rtl/>
        </w:rPr>
        <w:t>م</w:t>
      </w:r>
      <w:r w:rsidRPr="00323B0F">
        <w:rPr>
          <w:rFonts w:hint="cs"/>
          <w:rtl/>
        </w:rPr>
        <w:t>ی</w:t>
      </w:r>
      <w:r w:rsidRPr="00323B0F">
        <w:rPr>
          <w:rFonts w:hint="eastAsia"/>
          <w:rtl/>
        </w:rPr>
        <w:t>انه</w:t>
      </w:r>
      <w:r w:rsidRPr="00323B0F">
        <w:rPr>
          <w:rFonts w:hint="cs"/>
          <w:rtl/>
        </w:rPr>
        <w:t xml:space="preserve">، </w:t>
      </w:r>
      <w:r w:rsidRPr="00323B0F">
        <w:rPr>
          <w:rFonts w:hint="eastAsia"/>
          <w:rtl/>
        </w:rPr>
        <w:lastRenderedPageBreak/>
        <w:t>تعداد</w:t>
      </w:r>
      <w:r w:rsidRPr="00323B0F">
        <w:rPr>
          <w:rtl/>
        </w:rPr>
        <w:t xml:space="preserve"> عبور از صفر</w:t>
      </w:r>
      <w:r w:rsidRPr="00323B0F">
        <w:rPr>
          <w:rFonts w:hint="cs"/>
          <w:rtl/>
        </w:rPr>
        <w:t xml:space="preserve">، </w:t>
      </w:r>
      <w:r w:rsidRPr="00323B0F">
        <w:rPr>
          <w:rFonts w:hint="eastAsia"/>
          <w:rtl/>
        </w:rPr>
        <w:t>انحراف</w:t>
      </w:r>
      <w:r w:rsidRPr="00323B0F">
        <w:rPr>
          <w:rtl/>
        </w:rPr>
        <w:t xml:space="preserve"> مع</w:t>
      </w:r>
      <w:r w:rsidRPr="00323B0F">
        <w:rPr>
          <w:rFonts w:hint="cs"/>
          <w:rtl/>
        </w:rPr>
        <w:t>ی</w:t>
      </w:r>
      <w:r w:rsidRPr="00323B0F">
        <w:rPr>
          <w:rFonts w:hint="eastAsia"/>
          <w:rtl/>
        </w:rPr>
        <w:t>ار</w:t>
      </w:r>
      <w:r w:rsidRPr="00323B0F">
        <w:rPr>
          <w:rFonts w:hint="cs"/>
          <w:rtl/>
        </w:rPr>
        <w:t xml:space="preserve">، </w:t>
      </w:r>
      <w:r w:rsidRPr="00323B0F">
        <w:rPr>
          <w:rFonts w:hint="eastAsia"/>
          <w:rtl/>
        </w:rPr>
        <w:t>کش</w:t>
      </w:r>
      <w:r w:rsidRPr="00323B0F">
        <w:rPr>
          <w:rFonts w:hint="cs"/>
          <w:rtl/>
        </w:rPr>
        <w:t>ی</w:t>
      </w:r>
      <w:r w:rsidRPr="00323B0F">
        <w:rPr>
          <w:rFonts w:hint="eastAsia"/>
          <w:rtl/>
        </w:rPr>
        <w:t>دگ</w:t>
      </w:r>
      <w:r w:rsidRPr="00323B0F">
        <w:rPr>
          <w:rFonts w:hint="cs"/>
          <w:rtl/>
        </w:rPr>
        <w:t xml:space="preserve">ی، </w:t>
      </w:r>
      <w:r w:rsidRPr="00323B0F">
        <w:rPr>
          <w:rFonts w:hint="eastAsia"/>
          <w:rtl/>
        </w:rPr>
        <w:t>چولگ</w:t>
      </w:r>
      <w:r w:rsidRPr="00323B0F">
        <w:rPr>
          <w:rFonts w:hint="cs"/>
          <w:rtl/>
        </w:rPr>
        <w:t xml:space="preserve">ی، </w:t>
      </w:r>
      <w:r w:rsidRPr="00323B0F">
        <w:rPr>
          <w:rFonts w:hint="eastAsia"/>
          <w:rtl/>
        </w:rPr>
        <w:t>تح</w:t>
      </w:r>
      <w:r w:rsidR="00B31396">
        <w:rPr>
          <w:rFonts w:hint="cs"/>
          <w:rtl/>
        </w:rPr>
        <w:t xml:space="preserve">رک </w:t>
      </w:r>
      <w:r w:rsidR="00B31396" w:rsidRPr="00323B0F">
        <w:t>Hjorth</w:t>
      </w:r>
      <w:r w:rsidR="00B31396">
        <w:rPr>
          <w:rFonts w:hint="cs"/>
          <w:rtl/>
        </w:rPr>
        <w:t xml:space="preserve"> </w:t>
      </w:r>
      <w:r w:rsidRPr="00323B0F">
        <w:rPr>
          <w:vertAlign w:val="superscript"/>
        </w:rPr>
        <w:footnoteReference w:id="96"/>
      </w:r>
      <w:r w:rsidRPr="00323B0F">
        <w:rPr>
          <w:rFonts w:hint="cs"/>
          <w:rtl/>
        </w:rPr>
        <w:t xml:space="preserve"> و </w:t>
      </w:r>
      <w:r w:rsidRPr="00323B0F">
        <w:rPr>
          <w:rFonts w:hint="eastAsia"/>
          <w:rtl/>
        </w:rPr>
        <w:t>پ</w:t>
      </w:r>
      <w:r w:rsidRPr="00323B0F">
        <w:rPr>
          <w:rFonts w:hint="cs"/>
          <w:rtl/>
        </w:rPr>
        <w:t>ی</w:t>
      </w:r>
      <w:r w:rsidRPr="00323B0F">
        <w:rPr>
          <w:rFonts w:hint="eastAsia"/>
          <w:rtl/>
        </w:rPr>
        <w:t>چ</w:t>
      </w:r>
      <w:r w:rsidRPr="00323B0F">
        <w:rPr>
          <w:rFonts w:hint="cs"/>
          <w:rtl/>
        </w:rPr>
        <w:t>ی</w:t>
      </w:r>
      <w:r w:rsidRPr="00323B0F">
        <w:rPr>
          <w:rFonts w:hint="eastAsia"/>
          <w:rtl/>
        </w:rPr>
        <w:t>دگ</w:t>
      </w:r>
      <w:r w:rsidR="00B31396">
        <w:rPr>
          <w:rFonts w:hint="cs"/>
          <w:rtl/>
        </w:rPr>
        <w:t xml:space="preserve">ی </w:t>
      </w:r>
      <w:r w:rsidR="00B31396" w:rsidRPr="00323B0F">
        <w:t>Hjorth</w:t>
      </w:r>
      <w:r w:rsidR="00B31396">
        <w:rPr>
          <w:rFonts w:hint="cs"/>
          <w:rtl/>
        </w:rPr>
        <w:t xml:space="preserve"> </w:t>
      </w:r>
      <w:r w:rsidRPr="00323B0F">
        <w:rPr>
          <w:vertAlign w:val="superscript"/>
        </w:rPr>
        <w:footnoteReference w:id="97"/>
      </w:r>
      <w:r w:rsidRPr="00323B0F">
        <w:rPr>
          <w:rFonts w:hint="cs"/>
          <w:rtl/>
        </w:rPr>
        <w:t xml:space="preserve"> در حوزه زمان </w:t>
      </w:r>
      <w:r w:rsidRPr="00323B0F">
        <w:rPr>
          <w:rtl/>
        </w:rPr>
        <w:t>م</w:t>
      </w:r>
      <w:r w:rsidRPr="00323B0F">
        <w:rPr>
          <w:rFonts w:hint="cs"/>
          <w:rtl/>
        </w:rPr>
        <w:t>ی‌</w:t>
      </w:r>
      <w:r w:rsidRPr="00323B0F">
        <w:rPr>
          <w:rFonts w:hint="eastAsia"/>
          <w:rtl/>
        </w:rPr>
        <w:t>شوند</w:t>
      </w:r>
      <w:r w:rsidRPr="00323B0F">
        <w:rPr>
          <w:rFonts w:hint="cs"/>
          <w:rtl/>
        </w:rPr>
        <w:t xml:space="preserve">. در حوزه فرکانس توان باند دلتا، تتا، آلفا و سیگما و </w:t>
      </w:r>
      <w:r w:rsidRPr="00323B0F">
        <w:rPr>
          <w:rtl/>
        </w:rPr>
        <w:t>نسبت‌ها</w:t>
      </w:r>
      <w:r w:rsidRPr="00323B0F">
        <w:rPr>
          <w:rFonts w:hint="cs"/>
          <w:rtl/>
        </w:rPr>
        <w:t xml:space="preserve">ی </w:t>
      </w:r>
      <w:r w:rsidRPr="00323B0F">
        <w:rPr>
          <w:rtl/>
        </w:rPr>
        <w:t>آن‌ها</w:t>
      </w:r>
      <w:r w:rsidRPr="00323B0F">
        <w:rPr>
          <w:rFonts w:hint="cs"/>
          <w:rtl/>
        </w:rPr>
        <w:t xml:space="preserve"> به هم استخراج شدند. همچنین آنان </w:t>
      </w:r>
      <w:r w:rsidRPr="00323B0F">
        <w:rPr>
          <w:rtl/>
        </w:rPr>
        <w:t>و</w:t>
      </w:r>
      <w:r w:rsidRPr="00323B0F">
        <w:rPr>
          <w:rFonts w:hint="cs"/>
          <w:rtl/>
        </w:rPr>
        <w:t>ی</w:t>
      </w:r>
      <w:r w:rsidRPr="00323B0F">
        <w:rPr>
          <w:rFonts w:hint="eastAsia"/>
          <w:rtl/>
        </w:rPr>
        <w:t>ژگ</w:t>
      </w:r>
      <w:r w:rsidRPr="00323B0F">
        <w:rPr>
          <w:rFonts w:hint="cs"/>
          <w:rtl/>
        </w:rPr>
        <w:t>ی‌</w:t>
      </w:r>
      <w:r w:rsidRPr="00323B0F">
        <w:rPr>
          <w:rFonts w:hint="eastAsia"/>
          <w:rtl/>
        </w:rPr>
        <w:t>ها</w:t>
      </w:r>
      <w:r w:rsidRPr="00323B0F">
        <w:rPr>
          <w:rFonts w:hint="cs"/>
          <w:rtl/>
        </w:rPr>
        <w:t>ی غیرخطی مانند آنتروپی رنی</w:t>
      </w:r>
      <w:r w:rsidRPr="00323B0F">
        <w:rPr>
          <w:vertAlign w:val="superscript"/>
          <w:rtl/>
        </w:rPr>
        <w:footnoteReference w:id="98"/>
      </w:r>
      <w:r w:rsidRPr="00323B0F">
        <w:rPr>
          <w:rFonts w:hint="cs"/>
          <w:rtl/>
        </w:rPr>
        <w:t xml:space="preserve">، </w:t>
      </w:r>
      <w:r w:rsidRPr="00323B0F">
        <w:rPr>
          <w:rtl/>
        </w:rPr>
        <w:t>آنتروپ</w:t>
      </w:r>
      <w:r w:rsidRPr="00323B0F">
        <w:rPr>
          <w:rFonts w:hint="cs"/>
          <w:rtl/>
        </w:rPr>
        <w:t>ی</w:t>
      </w:r>
      <w:r w:rsidRPr="00323B0F">
        <w:rPr>
          <w:rtl/>
        </w:rPr>
        <w:t xml:space="preserve"> ط</w:t>
      </w:r>
      <w:r w:rsidRPr="00323B0F">
        <w:rPr>
          <w:rFonts w:hint="cs"/>
          <w:rtl/>
        </w:rPr>
        <w:t>ی</w:t>
      </w:r>
      <w:r w:rsidRPr="00323B0F">
        <w:rPr>
          <w:rFonts w:hint="eastAsia"/>
          <w:rtl/>
        </w:rPr>
        <w:t>ف</w:t>
      </w:r>
      <w:r w:rsidRPr="00323B0F">
        <w:rPr>
          <w:rFonts w:hint="cs"/>
          <w:rtl/>
        </w:rPr>
        <w:t>ی</w:t>
      </w:r>
      <w:r w:rsidRPr="00323B0F">
        <w:rPr>
          <w:rtl/>
        </w:rPr>
        <w:t xml:space="preserve"> نسب</w:t>
      </w:r>
      <w:r w:rsidRPr="00323B0F">
        <w:rPr>
          <w:rFonts w:hint="cs"/>
          <w:rtl/>
        </w:rPr>
        <w:t>ی</w:t>
      </w:r>
      <w:r w:rsidRPr="00323B0F">
        <w:rPr>
          <w:vertAlign w:val="superscript"/>
          <w:rtl/>
        </w:rPr>
        <w:footnoteReference w:id="99"/>
      </w:r>
      <w:r w:rsidRPr="00323B0F">
        <w:rPr>
          <w:rFonts w:hint="cs"/>
          <w:rtl/>
        </w:rPr>
        <w:t xml:space="preserve">، </w:t>
      </w:r>
      <w:r w:rsidRPr="00323B0F">
        <w:rPr>
          <w:rtl/>
        </w:rPr>
        <w:t>بعد فراکتال کاتز</w:t>
      </w:r>
      <w:r w:rsidRPr="00323B0F">
        <w:rPr>
          <w:vertAlign w:val="superscript"/>
          <w:rtl/>
        </w:rPr>
        <w:footnoteReference w:id="100"/>
      </w:r>
      <w:r w:rsidRPr="00323B0F">
        <w:rPr>
          <w:rFonts w:hint="cs"/>
          <w:rtl/>
        </w:rPr>
        <w:t xml:space="preserve"> و </w:t>
      </w:r>
      <w:r w:rsidRPr="00323B0F">
        <w:rPr>
          <w:rtl/>
        </w:rPr>
        <w:t>بعد فراکتال ه</w:t>
      </w:r>
      <w:r w:rsidRPr="00323B0F">
        <w:rPr>
          <w:rFonts w:hint="cs"/>
          <w:rtl/>
        </w:rPr>
        <w:t>ی</w:t>
      </w:r>
      <w:r w:rsidRPr="00323B0F">
        <w:rPr>
          <w:rFonts w:hint="eastAsia"/>
          <w:rtl/>
        </w:rPr>
        <w:t>گوچ</w:t>
      </w:r>
      <w:r w:rsidRPr="00323B0F">
        <w:rPr>
          <w:rFonts w:hint="cs"/>
          <w:rtl/>
        </w:rPr>
        <w:t>ی</w:t>
      </w:r>
      <w:r w:rsidRPr="00323B0F">
        <w:rPr>
          <w:vertAlign w:val="superscript"/>
          <w:rtl/>
        </w:rPr>
        <w:footnoteReference w:id="101"/>
      </w:r>
      <w:r w:rsidRPr="00323B0F">
        <w:rPr>
          <w:rFonts w:hint="cs"/>
          <w:rtl/>
        </w:rPr>
        <w:t xml:space="preserve"> را از </w:t>
      </w:r>
      <w:r w:rsidRPr="00323B0F">
        <w:rPr>
          <w:rtl/>
        </w:rPr>
        <w:t>س</w:t>
      </w:r>
      <w:r w:rsidRPr="00323B0F">
        <w:rPr>
          <w:rFonts w:hint="cs"/>
          <w:rtl/>
        </w:rPr>
        <w:t>ی</w:t>
      </w:r>
      <w:r w:rsidRPr="00323B0F">
        <w:rPr>
          <w:rFonts w:hint="eastAsia"/>
          <w:rtl/>
        </w:rPr>
        <w:t>گنال‌ها</w:t>
      </w:r>
      <w:r w:rsidRPr="00323B0F">
        <w:rPr>
          <w:rFonts w:hint="cs"/>
          <w:rtl/>
        </w:rPr>
        <w:t xml:space="preserve">ی </w:t>
      </w:r>
      <w:r w:rsidRPr="00323B0F">
        <w:t>EEG</w:t>
      </w:r>
      <w:r w:rsidRPr="00323B0F">
        <w:rPr>
          <w:rFonts w:hint="cs"/>
          <w:rtl/>
        </w:rPr>
        <w:t xml:space="preserve"> استخراج کردند. </w:t>
      </w:r>
      <w:r w:rsidRPr="00323B0F">
        <w:rPr>
          <w:rtl/>
        </w:rPr>
        <w:t>در ا</w:t>
      </w:r>
      <w:r w:rsidRPr="00323B0F">
        <w:rPr>
          <w:rFonts w:hint="cs"/>
          <w:rtl/>
        </w:rPr>
        <w:t>ی</w:t>
      </w:r>
      <w:r w:rsidRPr="00323B0F">
        <w:rPr>
          <w:rFonts w:hint="eastAsia"/>
          <w:rtl/>
        </w:rPr>
        <w:t>ن</w:t>
      </w:r>
      <w:r w:rsidRPr="00323B0F">
        <w:rPr>
          <w:rtl/>
        </w:rPr>
        <w:t xml:space="preserve"> مطالعه از </w:t>
      </w:r>
      <w:r w:rsidRPr="00323B0F">
        <w:rPr>
          <w:rFonts w:hint="cs"/>
          <w:rtl/>
        </w:rPr>
        <w:t>الگوریتم جنگل تصادفی</w:t>
      </w:r>
      <w:r w:rsidRPr="00323B0F">
        <w:rPr>
          <w:vertAlign w:val="superscript"/>
          <w:rtl/>
        </w:rPr>
        <w:footnoteReference w:id="102"/>
      </w:r>
      <w:r w:rsidRPr="00323B0F">
        <w:rPr>
          <w:rtl/>
        </w:rPr>
        <w:t xml:space="preserve"> </w:t>
      </w:r>
      <w:r w:rsidRPr="00323B0F">
        <w:t>(RF)</w:t>
      </w:r>
      <w:r w:rsidRPr="00323B0F">
        <w:rPr>
          <w:rtl/>
        </w:rPr>
        <w:t xml:space="preserve"> برا</w:t>
      </w:r>
      <w:r w:rsidRPr="00323B0F">
        <w:rPr>
          <w:rFonts w:hint="cs"/>
          <w:rtl/>
        </w:rPr>
        <w:t>ی</w:t>
      </w:r>
      <w:r w:rsidRPr="00323B0F">
        <w:rPr>
          <w:rtl/>
        </w:rPr>
        <w:t xml:space="preserve"> طبقه‌بند</w:t>
      </w:r>
      <w:r w:rsidRPr="00323B0F">
        <w:rPr>
          <w:rFonts w:hint="cs"/>
          <w:rtl/>
        </w:rPr>
        <w:t>ی</w:t>
      </w:r>
      <w:r w:rsidRPr="00323B0F">
        <w:rPr>
          <w:rtl/>
        </w:rPr>
        <w:t xml:space="preserve"> مراحل خواب استفاده شد. آن‌ها</w:t>
      </w:r>
      <w:r w:rsidRPr="00323B0F">
        <w:rPr>
          <w:rFonts w:hint="cs"/>
          <w:rtl/>
        </w:rPr>
        <w:t xml:space="preserve"> </w:t>
      </w:r>
      <w:r w:rsidRPr="00323B0F">
        <w:rPr>
          <w:rtl/>
        </w:rPr>
        <w:t>همچن</w:t>
      </w:r>
      <w:r w:rsidRPr="00323B0F">
        <w:rPr>
          <w:rFonts w:hint="cs"/>
          <w:rtl/>
        </w:rPr>
        <w:t>ی</w:t>
      </w:r>
      <w:r w:rsidRPr="00323B0F">
        <w:rPr>
          <w:rFonts w:hint="eastAsia"/>
          <w:rtl/>
        </w:rPr>
        <w:t>ن</w:t>
      </w:r>
      <w:r w:rsidRPr="00323B0F">
        <w:rPr>
          <w:rtl/>
        </w:rPr>
        <w:t xml:space="preserve"> تفاوت در نت</w:t>
      </w:r>
      <w:r w:rsidRPr="00323B0F">
        <w:rPr>
          <w:rFonts w:hint="cs"/>
          <w:rtl/>
        </w:rPr>
        <w:t>ی</w:t>
      </w:r>
      <w:r w:rsidRPr="00323B0F">
        <w:rPr>
          <w:rFonts w:hint="eastAsia"/>
          <w:rtl/>
        </w:rPr>
        <w:t>جه</w:t>
      </w:r>
      <w:r w:rsidRPr="00323B0F">
        <w:rPr>
          <w:rtl/>
        </w:rPr>
        <w:t xml:space="preserve"> طبقه‌بند فوق را با ماش</w:t>
      </w:r>
      <w:r w:rsidRPr="00323B0F">
        <w:rPr>
          <w:rFonts w:hint="cs"/>
          <w:rtl/>
        </w:rPr>
        <w:t>ی</w:t>
      </w:r>
      <w:r w:rsidRPr="00323B0F">
        <w:rPr>
          <w:rFonts w:hint="eastAsia"/>
          <w:rtl/>
        </w:rPr>
        <w:t>ن</w:t>
      </w:r>
      <w:r w:rsidRPr="00323B0F">
        <w:rPr>
          <w:rtl/>
        </w:rPr>
        <w:t xml:space="preserve"> بردار پشت</w:t>
      </w:r>
      <w:r w:rsidRPr="00323B0F">
        <w:rPr>
          <w:rFonts w:hint="cs"/>
          <w:rtl/>
        </w:rPr>
        <w:t>ی</w:t>
      </w:r>
      <w:r w:rsidRPr="00323B0F">
        <w:rPr>
          <w:rFonts w:hint="eastAsia"/>
          <w:rtl/>
        </w:rPr>
        <w:t>بان</w:t>
      </w:r>
      <w:r w:rsidRPr="00323B0F">
        <w:rPr>
          <w:rtl/>
        </w:rPr>
        <w:t xml:space="preserve"> (</w:t>
      </w:r>
      <w:r w:rsidRPr="00323B0F">
        <w:t>SVM</w:t>
      </w:r>
      <w:r w:rsidRPr="00323B0F">
        <w:rPr>
          <w:rtl/>
        </w:rPr>
        <w:t xml:space="preserve">) و </w:t>
      </w:r>
      <w:r w:rsidRPr="00323B0F">
        <w:t>K</w:t>
      </w:r>
      <w:r w:rsidR="001C6E3A">
        <w:rPr>
          <w:rtl/>
        </w:rPr>
        <w:t>- ن</w:t>
      </w:r>
      <w:r w:rsidRPr="00323B0F">
        <w:rPr>
          <w:rtl/>
        </w:rPr>
        <w:t>زد</w:t>
      </w:r>
      <w:r w:rsidRPr="00323B0F">
        <w:rPr>
          <w:rFonts w:hint="cs"/>
          <w:rtl/>
        </w:rPr>
        <w:t>ی</w:t>
      </w:r>
      <w:r w:rsidRPr="00323B0F">
        <w:rPr>
          <w:rFonts w:hint="eastAsia"/>
          <w:rtl/>
        </w:rPr>
        <w:t>ک‌تر</w:t>
      </w:r>
      <w:r w:rsidRPr="00323B0F">
        <w:rPr>
          <w:rFonts w:hint="cs"/>
          <w:rtl/>
        </w:rPr>
        <w:t>ی</w:t>
      </w:r>
      <w:r w:rsidRPr="00323B0F">
        <w:rPr>
          <w:rFonts w:hint="eastAsia"/>
          <w:rtl/>
        </w:rPr>
        <w:t>ن</w:t>
      </w:r>
      <w:r w:rsidRPr="00323B0F">
        <w:rPr>
          <w:rtl/>
        </w:rPr>
        <w:t xml:space="preserve"> همسا</w:t>
      </w:r>
      <w:r w:rsidRPr="00323B0F">
        <w:rPr>
          <w:rFonts w:hint="cs"/>
          <w:rtl/>
        </w:rPr>
        <w:t>ی</w:t>
      </w:r>
      <w:r w:rsidRPr="00323B0F">
        <w:rPr>
          <w:rFonts w:hint="eastAsia"/>
          <w:rtl/>
        </w:rPr>
        <w:t>ه</w:t>
      </w:r>
      <w:r w:rsidRPr="00323B0F">
        <w:rPr>
          <w:rtl/>
        </w:rPr>
        <w:t xml:space="preserve"> (</w:t>
      </w:r>
      <w:r w:rsidRPr="00323B0F">
        <w:t>KNN</w:t>
      </w:r>
      <w:r w:rsidRPr="00323B0F">
        <w:rPr>
          <w:rtl/>
        </w:rPr>
        <w:t>) بررس</w:t>
      </w:r>
      <w:r w:rsidRPr="00323B0F">
        <w:rPr>
          <w:rFonts w:hint="cs"/>
          <w:rtl/>
        </w:rPr>
        <w:t>ی</w:t>
      </w:r>
      <w:r w:rsidRPr="00323B0F">
        <w:rPr>
          <w:rtl/>
        </w:rPr>
        <w:t xml:space="preserve"> </w:t>
      </w:r>
      <w:r w:rsidRPr="00323B0F">
        <w:rPr>
          <w:rFonts w:hint="cs"/>
          <w:rtl/>
        </w:rPr>
        <w:t>کردند</w:t>
      </w:r>
      <w:r w:rsidRPr="00323B0F">
        <w:rPr>
          <w:rtl/>
        </w:rPr>
        <w:t>.</w:t>
      </w:r>
      <w:r w:rsidRPr="00323B0F">
        <w:rPr>
          <w:rFonts w:hint="cs"/>
          <w:rtl/>
        </w:rPr>
        <w:t xml:space="preserve"> بر اساس نتایج این مطالعه</w:t>
      </w:r>
      <w:r w:rsidRPr="00323B0F">
        <w:rPr>
          <w:rtl/>
        </w:rPr>
        <w:t xml:space="preserve"> </w:t>
      </w:r>
      <w:r w:rsidR="00AA1735">
        <w:rPr>
          <w:rFonts w:hint="cs"/>
          <w:rtl/>
        </w:rPr>
        <w:t>الگوریتم جنگل تصادفی</w:t>
      </w:r>
      <w:r w:rsidRPr="00323B0F">
        <w:rPr>
          <w:rFonts w:hint="cs"/>
          <w:rtl/>
        </w:rPr>
        <w:t xml:space="preserve"> با </w:t>
      </w:r>
      <w:r w:rsidRPr="00323B0F">
        <w:rPr>
          <w:rtl/>
        </w:rPr>
        <w:t>7</w:t>
      </w:r>
      <w:r w:rsidRPr="00323B0F">
        <w:rPr>
          <w:rFonts w:hint="cs"/>
          <w:rtl/>
        </w:rPr>
        <w:t>6</w:t>
      </w:r>
      <w:r w:rsidRPr="00323B0F">
        <w:rPr>
          <w:rtl/>
        </w:rPr>
        <w:t>.</w:t>
      </w:r>
      <w:r w:rsidRPr="00323B0F">
        <w:rPr>
          <w:rFonts w:hint="cs"/>
          <w:rtl/>
        </w:rPr>
        <w:t>20</w:t>
      </w:r>
      <w:r w:rsidRPr="00323B0F">
        <w:rPr>
          <w:rtl/>
        </w:rPr>
        <w:t>%</w:t>
      </w:r>
      <w:r w:rsidRPr="00323B0F">
        <w:rPr>
          <w:rFonts w:hint="cs"/>
          <w:rtl/>
        </w:rPr>
        <w:t xml:space="preserve"> بیشترین دقت</w:t>
      </w:r>
      <w:r w:rsidRPr="00323B0F">
        <w:rPr>
          <w:vertAlign w:val="superscript"/>
          <w:rtl/>
        </w:rPr>
        <w:footnoteReference w:id="103"/>
      </w:r>
      <w:r w:rsidRPr="00323B0F">
        <w:rPr>
          <w:rFonts w:hint="cs"/>
          <w:rtl/>
        </w:rPr>
        <w:t xml:space="preserve"> را در </w:t>
      </w:r>
      <w:r w:rsidRPr="00323B0F">
        <w:rPr>
          <w:rtl/>
        </w:rPr>
        <w:t>طبقه‌بند</w:t>
      </w:r>
      <w:r w:rsidRPr="00323B0F">
        <w:rPr>
          <w:rFonts w:hint="cs"/>
          <w:rtl/>
        </w:rPr>
        <w:t xml:space="preserve">ی دارد. همچنین پس از آن، </w:t>
      </w:r>
      <w:r w:rsidRPr="00323B0F">
        <w:rPr>
          <w:rtl/>
        </w:rPr>
        <w:t>الگور</w:t>
      </w:r>
      <w:r w:rsidRPr="00323B0F">
        <w:rPr>
          <w:rFonts w:hint="cs"/>
          <w:rtl/>
        </w:rPr>
        <w:t>ی</w:t>
      </w:r>
      <w:r w:rsidRPr="00323B0F">
        <w:rPr>
          <w:rFonts w:hint="eastAsia"/>
          <w:rtl/>
        </w:rPr>
        <w:t>تم‌ها</w:t>
      </w:r>
      <w:r w:rsidRPr="00323B0F">
        <w:rPr>
          <w:rFonts w:hint="cs"/>
          <w:rtl/>
        </w:rPr>
        <w:t xml:space="preserve">ی </w:t>
      </w:r>
      <w:r w:rsidRPr="00323B0F">
        <w:t>SVM</w:t>
      </w:r>
      <w:r w:rsidRPr="00323B0F">
        <w:rPr>
          <w:rFonts w:hint="cs"/>
          <w:rtl/>
        </w:rPr>
        <w:t xml:space="preserve"> </w:t>
      </w:r>
      <w:r w:rsidR="001C6E3A">
        <w:rPr>
          <w:rtl/>
        </w:rPr>
        <w:t>بادقت</w:t>
      </w:r>
      <w:r w:rsidRPr="00323B0F">
        <w:rPr>
          <w:rFonts w:hint="cs"/>
          <w:rtl/>
        </w:rPr>
        <w:t xml:space="preserve"> </w:t>
      </w:r>
      <w:r w:rsidRPr="00323B0F">
        <w:rPr>
          <w:rtl/>
        </w:rPr>
        <w:t>75.61%</w:t>
      </w:r>
      <w:r w:rsidRPr="00323B0F">
        <w:rPr>
          <w:rFonts w:hint="cs"/>
          <w:rtl/>
        </w:rPr>
        <w:t xml:space="preserve"> و </w:t>
      </w:r>
      <w:r w:rsidRPr="00323B0F">
        <w:t>KNN</w:t>
      </w:r>
      <w:r w:rsidRPr="00323B0F">
        <w:rPr>
          <w:rFonts w:hint="cs"/>
          <w:rtl/>
        </w:rPr>
        <w:t xml:space="preserve"> </w:t>
      </w:r>
      <w:r w:rsidR="001C6E3A">
        <w:rPr>
          <w:rtl/>
        </w:rPr>
        <w:t>ب</w:t>
      </w:r>
      <w:ins w:id="3" w:author="Author">
        <w:r w:rsidR="00E741B0">
          <w:rPr>
            <w:rFonts w:hint="cs"/>
            <w:rtl/>
          </w:rPr>
          <w:t xml:space="preserve">ا </w:t>
        </w:r>
      </w:ins>
      <w:r w:rsidR="001C6E3A">
        <w:rPr>
          <w:rtl/>
        </w:rPr>
        <w:t>دقت</w:t>
      </w:r>
      <w:r w:rsidRPr="00323B0F">
        <w:rPr>
          <w:rFonts w:hint="cs"/>
          <w:rtl/>
        </w:rPr>
        <w:t xml:space="preserve"> 69.46% مراحل خواب را </w:t>
      </w:r>
      <w:r w:rsidRPr="00323B0F">
        <w:rPr>
          <w:rtl/>
        </w:rPr>
        <w:t>طبقه‌بند</w:t>
      </w:r>
      <w:r w:rsidRPr="00323B0F">
        <w:rPr>
          <w:rFonts w:hint="cs"/>
          <w:rtl/>
        </w:rPr>
        <w:t xml:space="preserve">ی کردند </w:t>
      </w:r>
      <w:r w:rsidRPr="00323B0F">
        <w:rPr>
          <w:rtl/>
        </w:rPr>
        <w:fldChar w:fldCharType="begin"/>
      </w:r>
      <w:r w:rsidR="00FB18BC">
        <w:rPr>
          <w:rFonts w:cs="Times New Roman"/>
          <w:rtl/>
        </w:rPr>
        <w:instrText xml:space="preserve"> </w:instrText>
      </w:r>
      <w:r w:rsidR="00FB18BC">
        <w:rPr>
          <w:rFonts w:cs="Times New Roman"/>
        </w:rPr>
        <w:instrText>ADDIN ZOTERO_ITEM CSL_CITATION {"citationID":"J7jYT4F5","properties":{"formattedCitation":"[16]","plainCitation":"[16]","noteIndex":0},"citationItems":[{"id":"DVPxAlT6/Bbyt82NR","uris":["http://zotero.org/users/local/hBoklM0l/items/B2TQGKC6"],"itemData</w:instrText>
      </w:r>
      <w:r w:rsidR="00FB18BC">
        <w:rPr>
          <w:rFonts w:cs="Times New Roman"/>
          <w:rtl/>
        </w:rPr>
        <w:instrText>":{"</w:instrText>
      </w:r>
      <w:r w:rsidR="00FB18BC">
        <w:rPr>
          <w:rFonts w:cs="Times New Roman"/>
        </w:rPr>
        <w:instrText>id":52,"type":"paper-conference","abstract":"In this paper, we propose a system to perform automatic sleep stage classification based on physiological signals acquired by Dreem Headband. These signals contain 4 EEG (FpZ-O1, FpZ-O2, FpZ-F7, F8-F7), 2 Pulse oximeter (Red &amp; Infra-red), and 3 accelerometer channels (X, Y, Z). The dataset used in this study belongs to a challenge competition, namely as Challenge Data and is publicly available on their website. In this work, sleep stages have been scored according to the AASM standard. Features were extracted from the physiological signals after applying a preprocessing step. Each of the EEG and PPG's features is falling into one of the three categories time, frequency, or entropy. Moreover, ancillary features were also extracted from the accelerometer signal. Extracted features were classified by using support vector machine (SVM), K-nearest neighbor and Random forest classifiers. Due to the class imbalance problem, stratified 5-fold cross-validation was performed in order to tune systems parameters. Results show that among the three models as mentioned above, Random Forest has the best performance for the 5-class classification with accuracy: 79.98± 0.70 and kappa 0.7234±0.0095. The proposed model shows promising results, thus the model can be implemented in Dreem headband to differentiate sleep stages efficiently and be used in clinical applications.","container-title":"2020 27th National and 5th International Iranian Conference on Biomedical Engineering</w:instrText>
      </w:r>
      <w:r w:rsidR="00FB18BC">
        <w:rPr>
          <w:rFonts w:cs="Times New Roman"/>
          <w:rtl/>
        </w:rPr>
        <w:instrText xml:space="preserve"> (</w:instrText>
      </w:r>
      <w:r w:rsidR="00FB18BC">
        <w:rPr>
          <w:rFonts w:cs="Times New Roman"/>
        </w:rPr>
        <w:instrText>ICBME)","DOI":"10.1109/ICBME51989.2020.9319415","event":"2020 27th National and 5th International Iranian Conference on Biomedical Engineering (ICBME)","page":"259-263","source":"IEEE Xplore","title":"Automatic sleep stage classification based on Dreem headband’s signals","author":[{"family":"Bakian Dogaheh","given":"Shahla"},{"family":"Moradi","given":"Mohammad Hassan"}],"issued":{"date-parts":[["2020",11]]}}}],"schema":"https://github.com/citation-style-language/schema/raw/master/csl-citation.json</w:instrText>
      </w:r>
      <w:r w:rsidR="00FB18BC">
        <w:rPr>
          <w:rFonts w:cs="Times New Roman"/>
          <w:rtl/>
        </w:rPr>
        <w:instrText xml:space="preserve">"} </w:instrText>
      </w:r>
      <w:r w:rsidRPr="00323B0F">
        <w:rPr>
          <w:rtl/>
        </w:rPr>
        <w:fldChar w:fldCharType="separate"/>
      </w:r>
      <w:r w:rsidR="00FB18BC">
        <w:rPr>
          <w:rFonts w:ascii="Calibri" w:hAnsi="Calibri" w:cs="Calibri"/>
        </w:rPr>
        <w:t>[16]</w:t>
      </w:r>
      <w:r w:rsidRPr="00323B0F">
        <w:rPr>
          <w:rtl/>
        </w:rPr>
        <w:fldChar w:fldCharType="end"/>
      </w:r>
      <w:r w:rsidRPr="00323B0F">
        <w:rPr>
          <w:rFonts w:hint="cs"/>
          <w:rtl/>
        </w:rPr>
        <w:t>.</w:t>
      </w:r>
    </w:p>
    <w:p w14:paraId="72BB9869" w14:textId="42CA1200" w:rsidR="00210BC5" w:rsidRPr="00921A64" w:rsidRDefault="00323B0F" w:rsidP="00210BC5">
      <w:pPr>
        <w:rPr>
          <w:sz w:val="22"/>
          <w:szCs w:val="22"/>
          <w:rtl/>
        </w:rPr>
      </w:pPr>
      <w:r w:rsidRPr="00323B0F">
        <w:rPr>
          <w:rtl/>
        </w:rPr>
        <w:t xml:space="preserve">به طور خلاصه مطالعات </w:t>
      </w:r>
      <w:r w:rsidRPr="00323B0F">
        <w:rPr>
          <w:rFonts w:hint="cs"/>
          <w:rtl/>
        </w:rPr>
        <w:t>فوق</w:t>
      </w:r>
      <w:r w:rsidRPr="00323B0F">
        <w:rPr>
          <w:rtl/>
        </w:rPr>
        <w:t xml:space="preserve"> تأ</w:t>
      </w:r>
      <w:r w:rsidRPr="00323B0F">
        <w:rPr>
          <w:rFonts w:hint="cs"/>
          <w:rtl/>
        </w:rPr>
        <w:t>یی</w:t>
      </w:r>
      <w:r w:rsidRPr="00323B0F">
        <w:rPr>
          <w:rFonts w:hint="eastAsia"/>
          <w:rtl/>
        </w:rPr>
        <w:t>د</w:t>
      </w:r>
      <w:r w:rsidRPr="00323B0F">
        <w:rPr>
          <w:rtl/>
        </w:rPr>
        <w:t xml:space="preserve"> کرد که استفاده هم‌زمان از چند مشخصه ط</w:t>
      </w:r>
      <w:r w:rsidRPr="00323B0F">
        <w:rPr>
          <w:rFonts w:hint="cs"/>
          <w:rtl/>
        </w:rPr>
        <w:t>ی</w:t>
      </w:r>
      <w:r w:rsidRPr="00323B0F">
        <w:rPr>
          <w:rFonts w:hint="eastAsia"/>
          <w:rtl/>
        </w:rPr>
        <w:t>ف</w:t>
      </w:r>
      <w:r w:rsidRPr="00323B0F">
        <w:rPr>
          <w:rFonts w:hint="cs"/>
          <w:rtl/>
        </w:rPr>
        <w:t>ی</w:t>
      </w:r>
      <w:r w:rsidRPr="00323B0F">
        <w:rPr>
          <w:rtl/>
        </w:rPr>
        <w:t xml:space="preserve"> و غ</w:t>
      </w:r>
      <w:r w:rsidRPr="00323B0F">
        <w:rPr>
          <w:rFonts w:hint="cs"/>
          <w:rtl/>
        </w:rPr>
        <w:t>ی</w:t>
      </w:r>
      <w:r w:rsidRPr="00323B0F">
        <w:rPr>
          <w:rFonts w:hint="eastAsia"/>
          <w:rtl/>
        </w:rPr>
        <w:t>رخط</w:t>
      </w:r>
      <w:r w:rsidRPr="00323B0F">
        <w:rPr>
          <w:rFonts w:hint="cs"/>
          <w:rtl/>
        </w:rPr>
        <w:t>ی</w:t>
      </w:r>
      <w:r w:rsidRPr="00323B0F">
        <w:rPr>
          <w:rtl/>
        </w:rPr>
        <w:t xml:space="preserve"> که بادقت انتخاب شده‌اند، قو</w:t>
      </w:r>
      <w:r w:rsidRPr="00323B0F">
        <w:rPr>
          <w:rFonts w:hint="cs"/>
          <w:rtl/>
        </w:rPr>
        <w:t>ی‌</w:t>
      </w:r>
      <w:r w:rsidRPr="00323B0F">
        <w:rPr>
          <w:rFonts w:hint="eastAsia"/>
          <w:rtl/>
        </w:rPr>
        <w:t>تر</w:t>
      </w:r>
      <w:r w:rsidRPr="00323B0F">
        <w:rPr>
          <w:rFonts w:hint="cs"/>
          <w:rtl/>
        </w:rPr>
        <w:t>ی</w:t>
      </w:r>
      <w:r w:rsidRPr="00323B0F">
        <w:rPr>
          <w:rFonts w:hint="eastAsia"/>
          <w:rtl/>
        </w:rPr>
        <w:t>ن</w:t>
      </w:r>
      <w:r w:rsidRPr="00323B0F">
        <w:rPr>
          <w:rtl/>
        </w:rPr>
        <w:t xml:space="preserve"> راه‌حل در تلاش برا</w:t>
      </w:r>
      <w:r w:rsidRPr="00323B0F">
        <w:rPr>
          <w:rFonts w:hint="cs"/>
          <w:rtl/>
        </w:rPr>
        <w:t>ی</w:t>
      </w:r>
      <w:r w:rsidRPr="00323B0F">
        <w:rPr>
          <w:rtl/>
        </w:rPr>
        <w:t xml:space="preserve"> </w:t>
      </w:r>
      <w:r w:rsidRPr="00323B0F">
        <w:rPr>
          <w:rFonts w:hint="cs"/>
          <w:rtl/>
        </w:rPr>
        <w:t>خودکار</w:t>
      </w:r>
      <w:r w:rsidRPr="00323B0F">
        <w:rPr>
          <w:rtl/>
        </w:rPr>
        <w:t xml:space="preserve"> کردن طبقه‌بند</w:t>
      </w:r>
      <w:r w:rsidRPr="00323B0F">
        <w:rPr>
          <w:rFonts w:hint="cs"/>
          <w:rtl/>
        </w:rPr>
        <w:t>ی</w:t>
      </w:r>
      <w:r w:rsidRPr="00323B0F">
        <w:rPr>
          <w:rtl/>
        </w:rPr>
        <w:t xml:space="preserve"> خواب به نظر م</w:t>
      </w:r>
      <w:r w:rsidRPr="00323B0F">
        <w:rPr>
          <w:rFonts w:hint="cs"/>
          <w:rtl/>
        </w:rPr>
        <w:t>ی‌</w:t>
      </w:r>
      <w:r w:rsidRPr="00323B0F">
        <w:rPr>
          <w:rFonts w:hint="eastAsia"/>
          <w:rtl/>
        </w:rPr>
        <w:t>رسد</w:t>
      </w:r>
      <w:r w:rsidRPr="00921A64">
        <w:rPr>
          <w:szCs w:val="24"/>
        </w:rPr>
        <w:t>.[</w:t>
      </w:r>
      <w:r w:rsidRPr="00921A64">
        <w:rPr>
          <w:szCs w:val="24"/>
          <w:rtl/>
        </w:rPr>
        <w:fldChar w:fldCharType="begin"/>
      </w:r>
      <w:r w:rsidR="003C47D1" w:rsidRPr="00921A64">
        <w:rPr>
          <w:rFonts w:cs="Times New Roman"/>
          <w:szCs w:val="24"/>
          <w:rtl/>
        </w:rPr>
        <w:instrText xml:space="preserve"> </w:instrText>
      </w:r>
      <w:r w:rsidR="003C47D1" w:rsidRPr="00921A64">
        <w:rPr>
          <w:rFonts w:cs="Times New Roman"/>
          <w:szCs w:val="24"/>
        </w:rPr>
        <w:instrText>ADDIN ZOTERO_ITEM CSL_CITATION {"citationID":"6QTaxqcQ","properties":{"formattedCitation":"[16], [24], [26], [32]","plainCitation":"[16], [24], [26], [32]","noteIndex":0},"citationItems":[{"id":"DVPxAlT6/CDIDYsqv","uris":["http://zotero.org/users/local/hBoklM0l/items/775FWLEF"],"itemData":{"id":6,"type":"article-journal","abstract":"BACKGROUND: Sleep staging is a critical step in a range of electrophysiological signal processing pipelines used in clinical routine as well as in sleep research. Although the results currently achievable with automatic sleep staging methods are promising, there is need for improvement, especially given the time-consuming and tedious nature of visual sleep scoring.\nNEW METHOD: Here we propose a sleep staging framework that consists of a multi-class support vector machine (SVM) classification based on a decision tree approach. The performance of the method was evaluated using polysomnographic data from 15 subjects (electroencephalogram (EEG), electrooculogram (EOG) and electromyogram (EMG) recordings). The decision tree, or dendrogram, was obtained using a hierarchical clustering technique and a wide range of time and frequency-domain features were extracted. Feature selection was carried out using forward sequential selection and classification was evaluated using k-fold cross-validation.\nRESULTS: The dendrogram-based SVM (DSVM) achieved mean specificity, sensitivity and overall accuracy of 0.92, 0.74 and 0.88 respectively, compared to expert visual scoring. Restricting DSVM classification to data where both experts' scoring was consistent (76.73% of the data) led to a mean specificity, sensitivity and overall accuracy of 0.94, 0.82 and 0.92 respectively.\nCOMPARISON WITH EXISTING METHODS: The DSVM framework outperforms classification with more standard multi-class \"one-against-all\" SVM and linear-discriminant analysis.\nCONCLUSION: The promising results of the proposed methodology suggest that it may be a valuable alternative to existing automatic methods and that it could accelerate visual scoring by providing a robust starting hypnogram that can be further fine-tuned by expert inspection.","container-title":"Journal of Neuroscience Methods","DOI":"10.1016/j.jneumeth.2015.01.022","ISSN":"1872-678X","journalAbbreviation</w:instrText>
      </w:r>
      <w:r w:rsidR="003C47D1" w:rsidRPr="00921A64">
        <w:rPr>
          <w:rFonts w:cs="Times New Roman"/>
          <w:szCs w:val="24"/>
          <w:rtl/>
        </w:rPr>
        <w:instrText>":"</w:instrText>
      </w:r>
      <w:r w:rsidR="003C47D1" w:rsidRPr="00921A64">
        <w:rPr>
          <w:rFonts w:cs="Times New Roman"/>
          <w:szCs w:val="24"/>
        </w:rPr>
        <w:instrText>J Neurosci Methods","language":"eng","note":"PMID: 25629798","page":"94-105","source":"PubMed","title":"Learning machines and sleeping brains: Automatic sleep stage classification using decision-tree multi-class support vector machines","title-short":"Learning machines and sleeping brains","volume":"250","author":[{"family":"Lajnef","given":"Tarek"},{"family":"Chaibi","given":"Sahbi"},{"family":"Ruby","given":"Perrine"},{"family":"Aguera","given":"Pierre-Emmanuel"},{"family":"Eichenlaub","given":"Jean-Baptiste"},{"family":"Samet","given":"Mounir"},{"family":"Kachouri","given":"Abdennaceur"},{"family":"Jerbi","given":"Karim"}],"issued":{"date-parts":[["2015",7,30]]}}},{"id":"DVPxAlT6/31lQnuxy","uris":["http://zotero.org/users/local/hBoklM0l/items/JZPWHY7W"],"itemData":{"id":11,"type":"article-journal","abstract":"OBJECTIVE: The objective of this study is to find the best set of characteristics of polysomnographic signals for the automatic classification of sleep stages.\nMETHODS: A selection was made from 74 measures, including linear spectral measures, interdependency measures, and nonlinear measures of complexity that were computed for the all-night polysomnographic recordings of 20 healthy subjects. The adopted multidimensional analysis involved quadratic discriminant analysis, forward selection procedure, and selection by the best subset procedure. Two situations were considered: the use of four polysomnographic signals (EEG, EMG, EOG, and ECG) and the use of the EEG alone.\nRESULTS: For the given database, the best automatic sleep classifier achieved approximately an 81% agreement with the hypnograms of experts. The classifier was based on the next 14 features of polysomnographic signals: the ratio of powers in the beta and delta frequency range (EEG, channel C3), the fractal exponent (EMG), the variance (EOG), the absolute power in the sigma 1 band (EEG, C3), the relative power in the delta 2 band (EEG, O2), theta/gamma (EEG, C3), theta/alpha (EEG, O1), sigma/gamma (EEG, C4), the coherence in the delta 1 band (EEG, O1-O2), the entropy (EMG), the absolute theta 2 (EEG, Fp1), theta/alpha (EEG, Fp1), the sigma 2 coherence (EEG, O1-C3), and the zero-crossing rate (ECG); however, even with only four features, we could perform sleep scoring with a 74% accuracy, which is comparable to the inter-rater agreement between two independent specialists.\nCONCLUSIONS: We have shown that 4-14 carefully selected polysomnographic features were sufficient for successful sleep scoring. The efficiency of the corresponding automatic classifiers was verified and conclusively demonstrated on all-night recordings from healthy adults.","container-title":"Artificial Intelligence in Medicine","DOI":"10.1016/j.artmed.2011.06.004","ISSN":"1873-2860","issue":"1","journalAbbreviation":"Artif Intell Med","language":"eng","note":"PMID: 21742473","page":"25-33","source":"PubMed","title":"Automatic sleep scoring: a search for an optimal combination of measures","title-short":"Automatic sleep scoring","volume":"53","author":[{"family</w:instrText>
      </w:r>
      <w:r w:rsidR="003C47D1" w:rsidRPr="00921A64">
        <w:rPr>
          <w:rFonts w:cs="Times New Roman"/>
          <w:szCs w:val="24"/>
          <w:rtl/>
        </w:rPr>
        <w:instrText>":"</w:instrText>
      </w:r>
      <w:r w:rsidR="003C47D1" w:rsidRPr="00921A64">
        <w:rPr>
          <w:rFonts w:cs="Times New Roman"/>
          <w:szCs w:val="24"/>
        </w:rPr>
        <w:instrText>Krakovská","given":"Anna"},{"family":"Mezeiová","given":"Kristína"}],"issued":{"date-parts":[["2011",9]]}}},{"id":"DVPxAlT6/Bbyt82NR","uris":["http://zotero.org/users/local/hBoklM0l/items/B2TQGKC6"],"itemData":{"id":52,"type":"paper-conference","abstract":"In this paper, we propose a system to perform automatic sleep stage classification based on physiological signals acquired by Dreem Headband. These signals contain 4 EEG (FpZ-O1, FpZ-O2, FpZ-F7, F8-F7), 2 Pulse oximeter (Red &amp; Infra-red), and 3 accelerometer channels (X, Y, Z). The dataset used in this study belongs to a challenge competition, namely as Challenge Data and is publicly available on their website. In this work, sleep stages have been scored according to the AASM standard. Features were extracted from the physiological signals after applying a preprocessing step. Each of the EEG and PPG's features is falling into one of the three categories time, frequency, or entropy. Moreover, ancillary features were also extracted from the accelerometer signal. Extracted features were classified by using support vector machine (SVM), K-nearest neighbor and Random forest classifiers. Due to the class imbalance problem, stratified 5-fold cross-validation was performed in order to tune systems parameters</w:instrText>
      </w:r>
      <w:r w:rsidR="003C47D1" w:rsidRPr="00921A64">
        <w:rPr>
          <w:rFonts w:cs="Times New Roman"/>
          <w:szCs w:val="24"/>
          <w:rtl/>
        </w:rPr>
        <w:instrText xml:space="preserve">. </w:instrText>
      </w:r>
      <w:r w:rsidR="003C47D1" w:rsidRPr="00921A64">
        <w:rPr>
          <w:rFonts w:cs="Times New Roman"/>
          <w:szCs w:val="24"/>
        </w:rPr>
        <w:instrText>Results show that among the three models as mentioned above, Random Forest has the best performance for the 5-class classification with accuracy: 79.98± 0.70 and kappa 0.7234±0.0095. The proposed model shows promising results, thus the model can be implemented in Dreem headband to differentiate sleep stages efficiently and be used in clinical applications.","container-title":"2020 27th National and 5th International Iranian Conference on Biomedical Engineering (ICBME)","DOI":"10.1109/ICBME51989.2020.9319</w:instrText>
      </w:r>
      <w:r w:rsidR="003C47D1" w:rsidRPr="00921A64">
        <w:rPr>
          <w:rFonts w:cs="Times New Roman"/>
          <w:szCs w:val="24"/>
          <w:rtl/>
        </w:rPr>
        <w:instrText>415","</w:instrText>
      </w:r>
      <w:r w:rsidR="003C47D1" w:rsidRPr="00921A64">
        <w:rPr>
          <w:rFonts w:cs="Times New Roman"/>
          <w:szCs w:val="24"/>
        </w:rPr>
        <w:instrText>event":"2020 27th National and 5th International Iranian Conference on Biomedical Engineering (ICBME)","page":"259-263","source":"IEEE Xplore","title":"Automatic sleep stage classification based on Dreem headband’s signals","author":[{"family":"Bakian Dogaheh","given":"Shahla"},{"family":"Moradi","given":"Mohammad Hassan"}],"issued":{"date-parts":[["2020",11]]}}},{"id":"DVPxAlT6/OXH1ZSEi","uris":["http://zotero.org/users/local/hBoklM0l/items/BXZCQZDR"],"itemData":{"id":34,"type":"article-journal","abstract":"During recent years methods from nonlinear dynamics were introduced into the analysis of EEG signals. Although from a theoretical point of view nonlinear measures quantify properties being independent from conventional spectral measures, it is a</w:instrText>
      </w:r>
      <w:r w:rsidR="003C47D1" w:rsidRPr="00921A64">
        <w:rPr>
          <w:rFonts w:cs="Times New Roman"/>
          <w:szCs w:val="24"/>
          <w:rtl/>
        </w:rPr>
        <w:instrText xml:space="preserve"> </w:instrText>
      </w:r>
      <w:r w:rsidR="003C47D1" w:rsidRPr="00921A64">
        <w:rPr>
          <w:rFonts w:cs="Times New Roman"/>
          <w:szCs w:val="24"/>
        </w:rPr>
        <w:instrText>crucial question whether in practice nonlinear EEG measures yield additional information, which is not redundant to the information gained by spectral analysis. Therefore, we compared the ability of several spectral and nonlinear measures to discriminate</w:instrText>
      </w:r>
      <w:r w:rsidR="003C47D1" w:rsidRPr="00921A64">
        <w:rPr>
          <w:rFonts w:cs="Times New Roman"/>
          <w:szCs w:val="24"/>
          <w:rtl/>
        </w:rPr>
        <w:instrText xml:space="preserve"> </w:instrText>
      </w:r>
      <w:r w:rsidR="003C47D1" w:rsidRPr="00921A64">
        <w:rPr>
          <w:rFonts w:cs="Times New Roman"/>
          <w:szCs w:val="24"/>
        </w:rPr>
        <w:instrText>different sleep stages. We evaluated spectral measures (relative delta power, spectral edge, spectral entropy and first spectral moment), and nonlinear measures (correlation dimension D2, largest Lyapunov exponent L1, and approximated Kolmogorof entropy</w:instrText>
      </w:r>
      <w:r w:rsidR="003C47D1" w:rsidRPr="00921A64">
        <w:rPr>
          <w:rFonts w:cs="Times New Roman"/>
          <w:szCs w:val="24"/>
          <w:rtl/>
        </w:rPr>
        <w:instrText xml:space="preserve"> </w:instrText>
      </w:r>
      <w:r w:rsidR="003C47D1" w:rsidRPr="00921A64">
        <w:rPr>
          <w:rFonts w:cs="Times New Roman"/>
          <w:szCs w:val="24"/>
        </w:rPr>
        <w:instrText>K2), and additionally the stochastic time domain based measure entropy of amplitudes. For 12 healthy subjects these measures were calculated from sleep EEG segments of 2:44 min duration, each segment unambiguously corresponding to one of the sleep stages</w:instrText>
      </w:r>
      <w:r w:rsidR="003C47D1" w:rsidRPr="00921A64">
        <w:rPr>
          <w:rFonts w:cs="Times New Roman"/>
          <w:szCs w:val="24"/>
          <w:rtl/>
        </w:rPr>
        <w:instrText xml:space="preserve"> </w:instrText>
      </w:r>
      <w:r w:rsidR="003C47D1" w:rsidRPr="00921A64">
        <w:rPr>
          <w:rFonts w:cs="Times New Roman"/>
          <w:szCs w:val="24"/>
        </w:rPr>
        <w:instrText>I, II, SWS and REM. Results were statistically evaluated by multivariate and univariate analyses of variance and by discriminant analyses. Generally, nonlinear measures (D2 and L1) performed better in discriminating sleep stages I and II, whereas spectral</w:instrText>
      </w:r>
      <w:r w:rsidR="003C47D1" w:rsidRPr="00921A64">
        <w:rPr>
          <w:rFonts w:cs="Times New Roman"/>
          <w:szCs w:val="24"/>
          <w:rtl/>
        </w:rPr>
        <w:instrText xml:space="preserve"> </w:instrText>
      </w:r>
      <w:r w:rsidR="003C47D1" w:rsidRPr="00921A64">
        <w:rPr>
          <w:rFonts w:cs="Times New Roman"/>
          <w:szCs w:val="24"/>
        </w:rPr>
        <w:instrText>measures showed advantages in discriminating stage II and SWS. Combinations of spectral and nonlinear measures yielded a better overall discrimination of sleep stages than spectral measures alone. The best overall discrimination was reached even without</w:instrText>
      </w:r>
      <w:r w:rsidR="003C47D1" w:rsidRPr="00921A64">
        <w:rPr>
          <w:rFonts w:cs="Times New Roman"/>
          <w:szCs w:val="24"/>
          <w:rtl/>
        </w:rPr>
        <w:instrText xml:space="preserve"> </w:instrText>
      </w:r>
      <w:r w:rsidR="003C47D1" w:rsidRPr="00921A64">
        <w:rPr>
          <w:rFonts w:cs="Times New Roman"/>
          <w:szCs w:val="24"/>
        </w:rPr>
        <w:instrText>inclusion of any of the spectral measures. It can be concluded that nonlinear measures yield additional information, which improves the ability to discriminate sleep stages and which may in general improve the ability to distinguish different psychophysiological states. This confirms the importance and practical reliability of the application of nonlinear methods to EEG analysis.","container-title":"Electroencephalography and Clinical Neurophysiology","DOI":"10.1016/0013-4694(96)95636-9","ISSN":"0013-4694</w:instrText>
      </w:r>
      <w:r w:rsidR="003C47D1" w:rsidRPr="00921A64">
        <w:rPr>
          <w:rFonts w:cs="Times New Roman"/>
          <w:szCs w:val="24"/>
          <w:rtl/>
        </w:rPr>
        <w:instrText>","</w:instrText>
      </w:r>
      <w:r w:rsidR="003C47D1" w:rsidRPr="00921A64">
        <w:rPr>
          <w:rFonts w:cs="Times New Roman"/>
          <w:szCs w:val="24"/>
        </w:rPr>
        <w:instrText>issue":"5","journalAbbreviation":"Electroencephalography and Clinical Neurophysiology","language":"en","page":"401-410","source":"ScienceDirect","title":"Discrimination of sleep stages: a comparison between spectral and nonlinear EEG measures","title-short":"Discrimination of sleep stages","volume":"98","author":[{"family":"Fell","given":"Jürgen"},{"family":"Röschke","given":"Joachim"},{"family":"Mann","given":"Klaus"},{"family":"Schäffner","given":"Cornelius"}],"issued":{"date-parts":[["1996",5,1</w:instrText>
      </w:r>
      <w:r w:rsidR="003C47D1" w:rsidRPr="00921A64">
        <w:rPr>
          <w:rFonts w:cs="Times New Roman"/>
          <w:szCs w:val="24"/>
          <w:rtl/>
        </w:rPr>
        <w:instrText>]]}}}],"</w:instrText>
      </w:r>
      <w:r w:rsidR="003C47D1" w:rsidRPr="00921A64">
        <w:rPr>
          <w:rFonts w:cs="Times New Roman"/>
          <w:szCs w:val="24"/>
        </w:rPr>
        <w:instrText>schema":"https://github.com/citation-style-language/schema/raw/master/csl-citation.json</w:instrText>
      </w:r>
      <w:r w:rsidR="003C47D1" w:rsidRPr="00921A64">
        <w:rPr>
          <w:rFonts w:cs="Times New Roman"/>
          <w:szCs w:val="24"/>
          <w:rtl/>
        </w:rPr>
        <w:instrText xml:space="preserve">"} </w:instrText>
      </w:r>
      <w:r w:rsidRPr="00921A64">
        <w:rPr>
          <w:szCs w:val="24"/>
          <w:rtl/>
        </w:rPr>
        <w:fldChar w:fldCharType="separate"/>
      </w:r>
      <w:r w:rsidR="003C47D1" w:rsidRPr="00921A64">
        <w:rPr>
          <w:rFonts w:ascii="Calibri" w:hAnsi="Calibri" w:cs="Calibri"/>
          <w:szCs w:val="24"/>
        </w:rPr>
        <w:t>[16], [24], [26], [32]</w:t>
      </w:r>
      <w:r w:rsidRPr="00921A64">
        <w:rPr>
          <w:szCs w:val="24"/>
          <w:rtl/>
        </w:rPr>
        <w:fldChar w:fldCharType="end"/>
      </w:r>
      <w:r w:rsidRPr="00921A64">
        <w:rPr>
          <w:szCs w:val="24"/>
        </w:rPr>
        <w:t>]</w:t>
      </w:r>
    </w:p>
    <w:p w14:paraId="2A87889F" w14:textId="77777777" w:rsidR="0020713D" w:rsidRDefault="0020713D" w:rsidP="00D67ADE"/>
    <w:p w14:paraId="4ABECCD1" w14:textId="278764CC" w:rsidR="001E589B" w:rsidRDefault="00210BC5" w:rsidP="00234F6C">
      <w:pPr>
        <w:rPr>
          <w:rtl/>
        </w:rPr>
      </w:pPr>
      <w:r>
        <w:rPr>
          <w:rFonts w:hint="cs"/>
          <w:rtl/>
        </w:rPr>
        <w:t>کریستین گانار</w:t>
      </w:r>
      <w:r w:rsidR="00D67ADE">
        <w:rPr>
          <w:rFonts w:hint="cs"/>
          <w:rtl/>
        </w:rPr>
        <w:t>س</w:t>
      </w:r>
      <w:r>
        <w:rPr>
          <w:rFonts w:hint="cs"/>
          <w:rtl/>
        </w:rPr>
        <w:t>دوتی</w:t>
      </w:r>
      <w:r w:rsidR="00D67ADE">
        <w:rPr>
          <w:rFonts w:hint="cs"/>
          <w:rtl/>
        </w:rPr>
        <w:t>ر</w:t>
      </w:r>
      <w:r w:rsidR="00335AF4">
        <w:rPr>
          <w:rStyle w:val="FootnoteReference"/>
          <w:rtl/>
        </w:rPr>
        <w:footnoteReference w:id="104"/>
      </w:r>
      <w:r>
        <w:rPr>
          <w:rFonts w:hint="cs"/>
          <w:rtl/>
        </w:rPr>
        <w:t xml:space="preserve"> و دکتر سرما</w:t>
      </w:r>
      <w:r w:rsidR="00E96CD5">
        <w:rPr>
          <w:rStyle w:val="FootnoteReference"/>
          <w:rtl/>
        </w:rPr>
        <w:footnoteReference w:id="105"/>
      </w:r>
      <w:r>
        <w:rPr>
          <w:rFonts w:hint="cs"/>
          <w:rtl/>
        </w:rPr>
        <w:t xml:space="preserve"> </w:t>
      </w:r>
      <w:r w:rsidR="00D67ADE">
        <w:rPr>
          <w:rFonts w:hint="cs"/>
          <w:rtl/>
        </w:rPr>
        <w:t xml:space="preserve">در </w:t>
      </w:r>
      <w:r w:rsidR="001C6E3A">
        <w:rPr>
          <w:rtl/>
        </w:rPr>
        <w:t>مطالعه‌ا</w:t>
      </w:r>
      <w:r w:rsidR="001C6E3A">
        <w:rPr>
          <w:rFonts w:hint="cs"/>
          <w:rtl/>
        </w:rPr>
        <w:t>ی</w:t>
      </w:r>
      <w:r w:rsidR="00D67ADE">
        <w:rPr>
          <w:rFonts w:hint="cs"/>
          <w:rtl/>
        </w:rPr>
        <w:t xml:space="preserve"> </w:t>
      </w:r>
      <w:r w:rsidR="001C6E3A">
        <w:rPr>
          <w:rtl/>
        </w:rPr>
        <w:t>به‌منظور</w:t>
      </w:r>
      <w:r w:rsidR="00D67ADE">
        <w:rPr>
          <w:rFonts w:hint="cs"/>
          <w:rtl/>
        </w:rPr>
        <w:t xml:space="preserve"> اتوماسیون </w:t>
      </w:r>
      <w:r w:rsidR="001C6E3A">
        <w:rPr>
          <w:rtl/>
        </w:rPr>
        <w:t>فرا</w:t>
      </w:r>
      <w:r w:rsidR="001C6E3A">
        <w:rPr>
          <w:rFonts w:hint="cs"/>
          <w:rtl/>
        </w:rPr>
        <w:t>ی</w:t>
      </w:r>
      <w:r w:rsidR="001C6E3A">
        <w:rPr>
          <w:rFonts w:hint="eastAsia"/>
          <w:rtl/>
        </w:rPr>
        <w:t>ند</w:t>
      </w:r>
      <w:r w:rsidR="00D67ADE">
        <w:rPr>
          <w:rFonts w:hint="cs"/>
          <w:rtl/>
        </w:rPr>
        <w:t xml:space="preserve"> </w:t>
      </w:r>
      <w:r w:rsidR="001C6E3A">
        <w:rPr>
          <w:rtl/>
        </w:rPr>
        <w:t>طبقه‌بند</w:t>
      </w:r>
      <w:r w:rsidR="001C6E3A">
        <w:rPr>
          <w:rFonts w:hint="cs"/>
          <w:rtl/>
        </w:rPr>
        <w:t>ی</w:t>
      </w:r>
      <w:r w:rsidR="00D67ADE">
        <w:rPr>
          <w:rFonts w:hint="cs"/>
          <w:rtl/>
        </w:rPr>
        <w:t xml:space="preserve"> خواب زیر نظر قوانین </w:t>
      </w:r>
      <w:r w:rsidR="001C6E3A">
        <w:rPr>
          <w:rtl/>
        </w:rPr>
        <w:t>طبقه‌بند</w:t>
      </w:r>
      <w:r w:rsidR="001C6E3A">
        <w:rPr>
          <w:rFonts w:hint="cs"/>
          <w:rtl/>
        </w:rPr>
        <w:t>ی</w:t>
      </w:r>
      <w:r w:rsidR="00D67ADE">
        <w:rPr>
          <w:rFonts w:hint="cs"/>
          <w:rtl/>
        </w:rPr>
        <w:t xml:space="preserve"> انجمن خواب آمریکا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یی</w:t>
      </w:r>
      <w:r w:rsidR="00D67ADE">
        <w:rPr>
          <w:rFonts w:hint="cs"/>
          <w:rtl/>
        </w:rPr>
        <w:t xml:space="preserve"> را از سیگنال الکتروانسفالوگرام استخراج کردند و </w:t>
      </w:r>
      <w:r w:rsidR="00D67ADE" w:rsidRPr="00D67ADE">
        <w:rPr>
          <w:rFonts w:hint="cs"/>
          <w:rtl/>
        </w:rPr>
        <w:t>ی</w:t>
      </w:r>
      <w:r w:rsidR="00D67ADE" w:rsidRPr="00D67ADE">
        <w:rPr>
          <w:rFonts w:hint="eastAsia"/>
          <w:rtl/>
        </w:rPr>
        <w:t>ک</w:t>
      </w:r>
      <w:r w:rsidR="00D67ADE" w:rsidRPr="00D67ADE">
        <w:rPr>
          <w:rtl/>
        </w:rPr>
        <w:t xml:space="preserve"> الگور</w:t>
      </w:r>
      <w:r w:rsidR="00D67ADE" w:rsidRPr="00D67ADE">
        <w:rPr>
          <w:rFonts w:hint="cs"/>
          <w:rtl/>
        </w:rPr>
        <w:t>ی</w:t>
      </w:r>
      <w:r w:rsidR="00D67ADE" w:rsidRPr="00D67ADE">
        <w:rPr>
          <w:rFonts w:hint="eastAsia"/>
          <w:rtl/>
        </w:rPr>
        <w:t>تم</w:t>
      </w:r>
      <w:r w:rsidR="00D67ADE" w:rsidRPr="00D67ADE">
        <w:rPr>
          <w:rtl/>
        </w:rPr>
        <w:t xml:space="preserve"> با استفاده از طبقه‌بند</w:t>
      </w:r>
      <w:r w:rsidR="00D67ADE" w:rsidRPr="00D67ADE">
        <w:rPr>
          <w:rFonts w:hint="cs"/>
          <w:rtl/>
        </w:rPr>
        <w:t>ی‌</w:t>
      </w:r>
      <w:r w:rsidR="00D67ADE" w:rsidRPr="00D67ADE">
        <w:rPr>
          <w:rFonts w:hint="eastAsia"/>
          <w:rtl/>
        </w:rPr>
        <w:t>کننده</w:t>
      </w:r>
      <w:r w:rsidR="00D67ADE" w:rsidRPr="00D67ADE">
        <w:rPr>
          <w:rtl/>
        </w:rPr>
        <w:t xml:space="preserve"> درخت تصم</w:t>
      </w:r>
      <w:r w:rsidR="00D67ADE" w:rsidRPr="00D67ADE">
        <w:rPr>
          <w:rFonts w:hint="cs"/>
          <w:rtl/>
        </w:rPr>
        <w:t>ی</w:t>
      </w:r>
      <w:r w:rsidR="00D67ADE" w:rsidRPr="00D67ADE">
        <w:rPr>
          <w:rFonts w:hint="eastAsia"/>
          <w:rtl/>
        </w:rPr>
        <w:t>م</w:t>
      </w:r>
      <w:r w:rsidR="00D67ADE" w:rsidRPr="00D67ADE">
        <w:rPr>
          <w:rtl/>
        </w:rPr>
        <w:t xml:space="preserve"> نسبت احتمال</w:t>
      </w:r>
      <w:r w:rsidR="000208AD">
        <w:rPr>
          <w:rStyle w:val="FootnoteReference"/>
          <w:rtl/>
        </w:rPr>
        <w:footnoteReference w:id="106"/>
      </w:r>
      <w:r w:rsidR="00D67ADE" w:rsidRPr="00D67ADE">
        <w:rPr>
          <w:rtl/>
        </w:rPr>
        <w:t xml:space="preserve"> ا</w:t>
      </w:r>
      <w:r w:rsidR="00D67ADE" w:rsidRPr="00D67ADE">
        <w:rPr>
          <w:rFonts w:hint="cs"/>
          <w:rtl/>
        </w:rPr>
        <w:t>ی</w:t>
      </w:r>
      <w:r w:rsidR="00D67ADE" w:rsidRPr="00D67ADE">
        <w:rPr>
          <w:rFonts w:hint="eastAsia"/>
          <w:rtl/>
        </w:rPr>
        <w:t>جاد</w:t>
      </w:r>
      <w:r w:rsidR="00D67ADE" w:rsidRPr="00D67ADE">
        <w:rPr>
          <w:rtl/>
        </w:rPr>
        <w:t xml:space="preserve"> کرد</w:t>
      </w:r>
      <w:r w:rsidR="00D67ADE">
        <w:rPr>
          <w:rFonts w:hint="cs"/>
          <w:rtl/>
        </w:rPr>
        <w:t>ند</w:t>
      </w:r>
      <w:r w:rsidR="00391ED1">
        <w:rPr>
          <w:rFonts w:hint="cs"/>
          <w:rtl/>
        </w:rPr>
        <w:t xml:space="preserve">. </w:t>
      </w:r>
      <w:r w:rsidR="001C6E3A">
        <w:rPr>
          <w:rFonts w:hint="cs"/>
          <w:rtl/>
        </w:rPr>
        <w:t xml:space="preserve"> </w:t>
      </w:r>
      <w:r w:rsidR="001E589B">
        <w:rPr>
          <w:rtl/>
        </w:rPr>
        <w:t>به طور خاص، 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tl/>
        </w:rPr>
        <w:t xml:space="preserve"> در دوره‌ها</w:t>
      </w:r>
      <w:r w:rsidR="001E589B">
        <w:rPr>
          <w:rFonts w:hint="cs"/>
          <w:rtl/>
        </w:rPr>
        <w:t>ی</w:t>
      </w:r>
      <w:r w:rsidR="001E589B">
        <w:rPr>
          <w:rtl/>
        </w:rPr>
        <w:t xml:space="preserve"> 30 ثان</w:t>
      </w:r>
      <w:r w:rsidR="001E589B">
        <w:rPr>
          <w:rFonts w:hint="cs"/>
          <w:rtl/>
        </w:rPr>
        <w:t>ی</w:t>
      </w:r>
      <w:r w:rsidR="001E589B">
        <w:rPr>
          <w:rFonts w:hint="eastAsia"/>
          <w:rtl/>
        </w:rPr>
        <w:t>ه‌ا</w:t>
      </w:r>
      <w:r w:rsidR="001E589B">
        <w:rPr>
          <w:rFonts w:hint="cs"/>
          <w:rtl/>
        </w:rPr>
        <w:t>ی</w:t>
      </w:r>
      <w:r w:rsidR="001E589B">
        <w:rPr>
          <w:rtl/>
        </w:rPr>
        <w:t xml:space="preserve"> در حوزه‌ها</w:t>
      </w:r>
      <w:r w:rsidR="001E589B">
        <w:rPr>
          <w:rFonts w:hint="cs"/>
          <w:rtl/>
        </w:rPr>
        <w:t>ی</w:t>
      </w:r>
      <w:r w:rsidR="001E589B">
        <w:rPr>
          <w:rtl/>
        </w:rPr>
        <w:t xml:space="preserve"> زمان و فرکانس س</w:t>
      </w:r>
      <w:r w:rsidR="001E589B">
        <w:rPr>
          <w:rFonts w:hint="cs"/>
          <w:rtl/>
        </w:rPr>
        <w:t>ی</w:t>
      </w:r>
      <w:r w:rsidR="001E589B">
        <w:rPr>
          <w:rFonts w:hint="eastAsia"/>
          <w:rtl/>
        </w:rPr>
        <w:t>گنال‌ها</w:t>
      </w:r>
      <w:r w:rsidR="001E589B">
        <w:rPr>
          <w:rtl/>
        </w:rPr>
        <w:t xml:space="preserve"> محاسبه شدند و به‌عنوان ورود</w:t>
      </w:r>
      <w:r w:rsidR="001E589B">
        <w:rPr>
          <w:rFonts w:hint="cs"/>
          <w:rtl/>
        </w:rPr>
        <w:t>ی</w:t>
      </w:r>
      <w:r w:rsidR="001E589B">
        <w:rPr>
          <w:rtl/>
        </w:rPr>
        <w:t xml:space="preserve"> طبقه‌بند</w:t>
      </w:r>
      <w:r w:rsidR="001E589B">
        <w:rPr>
          <w:rFonts w:hint="cs"/>
          <w:rtl/>
        </w:rPr>
        <w:t>ی‌</w:t>
      </w:r>
      <w:r w:rsidR="001E589B">
        <w:rPr>
          <w:rFonts w:hint="eastAsia"/>
          <w:rtl/>
        </w:rPr>
        <w:t>کننده</w:t>
      </w:r>
      <w:r w:rsidR="001E589B">
        <w:rPr>
          <w:rtl/>
        </w:rPr>
        <w:t xml:space="preserve"> استفاده شدند که هر دوره را به </w:t>
      </w:r>
      <w:r w:rsidR="001E589B">
        <w:rPr>
          <w:rFonts w:hint="cs"/>
          <w:rtl/>
        </w:rPr>
        <w:t>ی</w:t>
      </w:r>
      <w:r w:rsidR="001E589B">
        <w:rPr>
          <w:rFonts w:hint="eastAsia"/>
          <w:rtl/>
        </w:rPr>
        <w:t>ک</w:t>
      </w:r>
      <w:r w:rsidR="001E589B">
        <w:rPr>
          <w:rFonts w:hint="cs"/>
          <w:rtl/>
        </w:rPr>
        <w:t>ی</w:t>
      </w:r>
      <w:r w:rsidR="001E589B">
        <w:rPr>
          <w:rtl/>
        </w:rPr>
        <w:t xml:space="preserve"> از پنج مرحله ممکن </w:t>
      </w:r>
      <w:r w:rsidR="001E589B">
        <w:t>N3</w:t>
      </w:r>
      <w:r w:rsidR="001E589B">
        <w:rPr>
          <w:rtl/>
        </w:rPr>
        <w:t xml:space="preserve">، </w:t>
      </w:r>
      <w:r w:rsidR="001E589B">
        <w:t>N2</w:t>
      </w:r>
      <w:r w:rsidR="001E589B">
        <w:rPr>
          <w:rtl/>
        </w:rPr>
        <w:t xml:space="preserve">، </w:t>
      </w:r>
      <w:r w:rsidR="001E589B">
        <w:t>N1</w:t>
      </w:r>
      <w:r w:rsidR="001E589B">
        <w:rPr>
          <w:rtl/>
        </w:rPr>
        <w:t xml:space="preserve">، </w:t>
      </w:r>
      <w:r w:rsidR="001E589B">
        <w:t>REM</w:t>
      </w:r>
      <w:r w:rsidR="001E589B">
        <w:rPr>
          <w:rtl/>
        </w:rPr>
        <w:t xml:space="preserve"> </w:t>
      </w:r>
      <w:r w:rsidR="001E589B">
        <w:rPr>
          <w:rFonts w:hint="cs"/>
          <w:rtl/>
        </w:rPr>
        <w:t>ی</w:t>
      </w:r>
      <w:r w:rsidR="001E589B">
        <w:rPr>
          <w:rFonts w:hint="eastAsia"/>
          <w:rtl/>
        </w:rPr>
        <w:t>ا</w:t>
      </w:r>
      <w:r w:rsidR="001E589B">
        <w:rPr>
          <w:rtl/>
        </w:rPr>
        <w:t xml:space="preserve"> </w:t>
      </w:r>
      <w:r w:rsidR="001E589B">
        <w:t>Wake</w:t>
      </w:r>
      <w:r w:rsidR="00234F6C">
        <w:rPr>
          <w:rFonts w:hint="cs"/>
          <w:rtl/>
        </w:rPr>
        <w:t xml:space="preserve"> </w:t>
      </w:r>
      <w:r w:rsidR="00234F6C">
        <w:rPr>
          <w:rtl/>
        </w:rPr>
        <w:t>اختصاص داد</w:t>
      </w:r>
      <w:r w:rsidR="001E589B">
        <w:rPr>
          <w:rtl/>
        </w:rPr>
        <w:t>. ا</w:t>
      </w:r>
      <w:r w:rsidR="001E589B">
        <w:rPr>
          <w:rFonts w:hint="cs"/>
          <w:rtl/>
        </w:rPr>
        <w:t>ی</w:t>
      </w:r>
      <w:r w:rsidR="001E589B">
        <w:rPr>
          <w:rFonts w:hint="eastAsia"/>
          <w:rtl/>
        </w:rPr>
        <w:t>ن</w:t>
      </w:r>
      <w:r w:rsidR="001E589B">
        <w:rPr>
          <w:rtl/>
        </w:rPr>
        <w:t xml:space="preserve"> الگور</w:t>
      </w:r>
      <w:r w:rsidR="001E589B">
        <w:rPr>
          <w:rFonts w:hint="cs"/>
          <w:rtl/>
        </w:rPr>
        <w:t>ی</w:t>
      </w:r>
      <w:r w:rsidR="001E589B">
        <w:rPr>
          <w:rFonts w:hint="eastAsia"/>
          <w:rtl/>
        </w:rPr>
        <w:t>تم</w:t>
      </w:r>
      <w:r w:rsidR="001E589B">
        <w:rPr>
          <w:rtl/>
        </w:rPr>
        <w:t xml:space="preserve"> بر رو</w:t>
      </w:r>
      <w:r w:rsidR="001E589B">
        <w:rPr>
          <w:rFonts w:hint="cs"/>
          <w:rtl/>
        </w:rPr>
        <w:t>ی</w:t>
      </w:r>
      <w:r w:rsidR="001E589B">
        <w:rPr>
          <w:rtl/>
        </w:rPr>
        <w:t xml:space="preserve"> داده‌ها</w:t>
      </w:r>
      <w:r w:rsidR="001E589B">
        <w:rPr>
          <w:rFonts w:hint="cs"/>
          <w:rtl/>
        </w:rPr>
        <w:t>ی</w:t>
      </w:r>
      <w:r w:rsidR="001E589B">
        <w:rPr>
          <w:rtl/>
        </w:rPr>
        <w:t xml:space="preserve"> </w:t>
      </w:r>
      <w:r w:rsidR="001E589B">
        <w:t>PSG</w:t>
      </w:r>
      <w:r w:rsidR="001E589B">
        <w:rPr>
          <w:rtl/>
        </w:rPr>
        <w:t xml:space="preserve"> از 38 ف</w:t>
      </w:r>
      <w:r w:rsidR="001E589B">
        <w:rPr>
          <w:rFonts w:hint="eastAsia"/>
          <w:rtl/>
        </w:rPr>
        <w:t>رد</w:t>
      </w:r>
      <w:r w:rsidR="001E589B">
        <w:rPr>
          <w:rtl/>
        </w:rPr>
        <w:t xml:space="preserve"> سالم که ه</w:t>
      </w:r>
      <w:r w:rsidR="001E589B">
        <w:rPr>
          <w:rFonts w:hint="cs"/>
          <w:rtl/>
        </w:rPr>
        <w:t>ی</w:t>
      </w:r>
      <w:r w:rsidR="001E589B">
        <w:rPr>
          <w:rFonts w:hint="eastAsia"/>
          <w:rtl/>
        </w:rPr>
        <w:t>چ</w:t>
      </w:r>
      <w:r w:rsidR="001E589B">
        <w:rPr>
          <w:rtl/>
        </w:rPr>
        <w:t xml:space="preserve"> اختلال خواب گزارش شده‌ا</w:t>
      </w:r>
      <w:r w:rsidR="001E589B">
        <w:rPr>
          <w:rFonts w:hint="cs"/>
          <w:rtl/>
        </w:rPr>
        <w:t>ی</w:t>
      </w:r>
      <w:r w:rsidR="001E589B">
        <w:rPr>
          <w:rtl/>
        </w:rPr>
        <w:t xml:space="preserve"> نداشتند، </w:t>
      </w:r>
      <w:r w:rsidR="001C6E3A">
        <w:rPr>
          <w:rtl/>
        </w:rPr>
        <w:t>آموزش‌د</w:t>
      </w:r>
      <w:r w:rsidR="001C6E3A">
        <w:rPr>
          <w:rFonts w:hint="cs"/>
          <w:rtl/>
        </w:rPr>
        <w:t>ی</w:t>
      </w:r>
      <w:r w:rsidR="001C6E3A">
        <w:rPr>
          <w:rFonts w:hint="eastAsia"/>
          <w:rtl/>
        </w:rPr>
        <w:t>ده</w:t>
      </w:r>
      <w:r w:rsidR="001E589B">
        <w:rPr>
          <w:rtl/>
        </w:rPr>
        <w:t xml:space="preserve"> و آزما</w:t>
      </w:r>
      <w:r w:rsidR="001E589B">
        <w:rPr>
          <w:rFonts w:hint="cs"/>
          <w:rtl/>
        </w:rPr>
        <w:t>ی</w:t>
      </w:r>
      <w:r w:rsidR="001E589B">
        <w:rPr>
          <w:rFonts w:hint="eastAsia"/>
          <w:rtl/>
        </w:rPr>
        <w:t>ش</w:t>
      </w:r>
      <w:r w:rsidR="001E589B">
        <w:rPr>
          <w:rtl/>
        </w:rPr>
        <w:t xml:space="preserve"> شد. دقت امت</w:t>
      </w:r>
      <w:r w:rsidR="001E589B">
        <w:rPr>
          <w:rFonts w:hint="cs"/>
          <w:rtl/>
        </w:rPr>
        <w:t>ی</w:t>
      </w:r>
      <w:r w:rsidR="001E589B">
        <w:rPr>
          <w:rFonts w:hint="eastAsia"/>
          <w:rtl/>
        </w:rPr>
        <w:t>ازده</w:t>
      </w:r>
      <w:r w:rsidR="001E589B">
        <w:rPr>
          <w:rFonts w:hint="cs"/>
          <w:rtl/>
        </w:rPr>
        <w:t>ی</w:t>
      </w:r>
      <w:r w:rsidR="001E589B">
        <w:rPr>
          <w:rtl/>
        </w:rPr>
        <w:t xml:space="preserve"> کل</w:t>
      </w:r>
      <w:r w:rsidR="001E589B">
        <w:rPr>
          <w:rFonts w:hint="cs"/>
          <w:rtl/>
        </w:rPr>
        <w:t>ی</w:t>
      </w:r>
      <w:r w:rsidR="001E589B">
        <w:rPr>
          <w:rtl/>
        </w:rPr>
        <w:t xml:space="preserve"> در مجموعه آزمون 80.70 درصد بود که با مجموعه آموزش</w:t>
      </w:r>
      <w:r w:rsidR="001E589B">
        <w:rPr>
          <w:rFonts w:hint="cs"/>
          <w:rtl/>
        </w:rPr>
        <w:t>ی</w:t>
      </w:r>
      <w:r w:rsidR="001E589B">
        <w:rPr>
          <w:rtl/>
        </w:rPr>
        <w:t xml:space="preserve"> </w:t>
      </w:r>
      <w:r w:rsidR="001C6E3A">
        <w:rPr>
          <w:rtl/>
        </w:rPr>
        <w:t>قابل‌مقا</w:t>
      </w:r>
      <w:r w:rsidR="001C6E3A">
        <w:rPr>
          <w:rFonts w:hint="cs"/>
          <w:rtl/>
        </w:rPr>
        <w:t>ی</w:t>
      </w:r>
      <w:r w:rsidR="001C6E3A">
        <w:rPr>
          <w:rFonts w:hint="eastAsia"/>
          <w:rtl/>
        </w:rPr>
        <w:t>سه</w:t>
      </w:r>
      <w:r w:rsidR="001E589B">
        <w:rPr>
          <w:rtl/>
        </w:rPr>
        <w:t xml:space="preserve"> بود. نتا</w:t>
      </w:r>
      <w:r w:rsidR="001E589B">
        <w:rPr>
          <w:rFonts w:hint="cs"/>
          <w:rtl/>
        </w:rPr>
        <w:t>ی</w:t>
      </w:r>
      <w:r w:rsidR="001E589B">
        <w:rPr>
          <w:rFonts w:hint="eastAsia"/>
          <w:rtl/>
        </w:rPr>
        <w:t>ج</w:t>
      </w:r>
      <w:r w:rsidR="001E589B">
        <w:rPr>
          <w:rtl/>
        </w:rPr>
        <w:t xml:space="preserve"> آنان نشان م</w:t>
      </w:r>
      <w:r w:rsidR="001E589B">
        <w:rPr>
          <w:rFonts w:hint="cs"/>
          <w:rtl/>
        </w:rPr>
        <w:t>ی‌</w:t>
      </w:r>
      <w:r w:rsidR="001E589B">
        <w:rPr>
          <w:rFonts w:hint="eastAsia"/>
          <w:rtl/>
        </w:rPr>
        <w:t>دهد</w:t>
      </w:r>
      <w:r w:rsidR="001E589B">
        <w:rPr>
          <w:rtl/>
        </w:rPr>
        <w:t xml:space="preserve"> که طبقه‌بند</w:t>
      </w:r>
      <w:r w:rsidR="001E589B">
        <w:rPr>
          <w:rFonts w:hint="cs"/>
          <w:rtl/>
        </w:rPr>
        <w:t>ی</w:t>
      </w:r>
      <w:r w:rsidR="001E589B">
        <w:rPr>
          <w:rtl/>
        </w:rPr>
        <w:t xml:space="preserve"> خودکار بس</w:t>
      </w:r>
      <w:r w:rsidR="001E589B">
        <w:rPr>
          <w:rFonts w:hint="cs"/>
          <w:rtl/>
        </w:rPr>
        <w:t>ی</w:t>
      </w:r>
      <w:r w:rsidR="001E589B">
        <w:rPr>
          <w:rFonts w:hint="eastAsia"/>
          <w:rtl/>
        </w:rPr>
        <w:t>ار</w:t>
      </w:r>
      <w:r w:rsidR="001E589B">
        <w:rPr>
          <w:rtl/>
        </w:rPr>
        <w:t xml:space="preserve"> قو</w:t>
      </w:r>
      <w:r w:rsidR="001E589B">
        <w:rPr>
          <w:rFonts w:hint="cs"/>
          <w:rtl/>
        </w:rPr>
        <w:t>ی</w:t>
      </w:r>
      <w:r w:rsidR="001E589B">
        <w:rPr>
          <w:rFonts w:hint="eastAsia"/>
          <w:rtl/>
        </w:rPr>
        <w:t>،</w:t>
      </w:r>
      <w:r w:rsidR="001E589B">
        <w:rPr>
          <w:rtl/>
        </w:rPr>
        <w:t xml:space="preserve"> سر</w:t>
      </w:r>
      <w:r w:rsidR="001E589B">
        <w:rPr>
          <w:rFonts w:hint="cs"/>
          <w:rtl/>
        </w:rPr>
        <w:t>ی</w:t>
      </w:r>
      <w:r w:rsidR="001E589B">
        <w:rPr>
          <w:rFonts w:hint="eastAsia"/>
          <w:rtl/>
        </w:rPr>
        <w:t>ع،</w:t>
      </w:r>
      <w:r w:rsidR="001E589B">
        <w:rPr>
          <w:rtl/>
        </w:rPr>
        <w:t xml:space="preserve"> سازگار با امت</w:t>
      </w:r>
      <w:r w:rsidR="001E589B">
        <w:rPr>
          <w:rFonts w:hint="cs"/>
          <w:rtl/>
        </w:rPr>
        <w:t>ی</w:t>
      </w:r>
      <w:r w:rsidR="001E589B">
        <w:rPr>
          <w:rFonts w:hint="eastAsia"/>
          <w:rtl/>
        </w:rPr>
        <w:t>ازده</w:t>
      </w:r>
      <w:r w:rsidR="001E589B">
        <w:rPr>
          <w:rFonts w:hint="cs"/>
          <w:rtl/>
        </w:rPr>
        <w:t>ی</w:t>
      </w:r>
      <w:r w:rsidR="001E589B">
        <w:rPr>
          <w:rtl/>
        </w:rPr>
        <w:t xml:space="preserve"> بصر</w:t>
      </w:r>
      <w:r w:rsidR="001E589B">
        <w:rPr>
          <w:rFonts w:hint="cs"/>
          <w:rtl/>
        </w:rPr>
        <w:t>ی</w:t>
      </w:r>
      <w:r w:rsidR="001E589B">
        <w:rPr>
          <w:rtl/>
        </w:rPr>
        <w:t xml:space="preserve"> است و بس</w:t>
      </w:r>
      <w:r w:rsidR="001E589B">
        <w:rPr>
          <w:rFonts w:hint="cs"/>
          <w:rtl/>
        </w:rPr>
        <w:t>ی</w:t>
      </w:r>
      <w:r w:rsidR="001E589B">
        <w:rPr>
          <w:rFonts w:hint="eastAsia"/>
          <w:rtl/>
        </w:rPr>
        <w:t>ار</w:t>
      </w:r>
      <w:r w:rsidR="001E589B">
        <w:rPr>
          <w:rtl/>
        </w:rPr>
        <w:t xml:space="preserve"> قابل تفس</w:t>
      </w:r>
      <w:r w:rsidR="001E589B">
        <w:rPr>
          <w:rFonts w:hint="cs"/>
          <w:rtl/>
        </w:rPr>
        <w:t>ی</w:t>
      </w:r>
      <w:r w:rsidR="001E589B">
        <w:rPr>
          <w:rFonts w:hint="eastAsia"/>
          <w:rtl/>
        </w:rPr>
        <w:t>ر</w:t>
      </w:r>
      <w:r w:rsidR="001E589B">
        <w:rPr>
          <w:rtl/>
        </w:rPr>
        <w:t xml:space="preserve"> است [21]. </w:t>
      </w:r>
    </w:p>
    <w:p w14:paraId="32ACA29C" w14:textId="7E659D9B" w:rsidR="00582C91" w:rsidRDefault="00582C91" w:rsidP="006573EC">
      <w:pPr>
        <w:rPr>
          <w:rtl/>
        </w:rPr>
      </w:pPr>
      <w:r w:rsidRPr="00582C91">
        <w:rPr>
          <w:rtl/>
        </w:rPr>
        <w:lastRenderedPageBreak/>
        <w:t>داده‌ها</w:t>
      </w:r>
      <w:r w:rsidRPr="00582C91">
        <w:rPr>
          <w:rFonts w:hint="cs"/>
          <w:rtl/>
        </w:rPr>
        <w:t>ی</w:t>
      </w:r>
      <w:r w:rsidRPr="00582C91">
        <w:rPr>
          <w:rtl/>
        </w:rPr>
        <w:t xml:space="preserve"> </w:t>
      </w:r>
      <w:r w:rsidRPr="00582C91">
        <w:t>PSG</w:t>
      </w:r>
      <w:r w:rsidRPr="00582C91">
        <w:rPr>
          <w:rtl/>
        </w:rPr>
        <w:t xml:space="preserve"> جمع‌آور</w:t>
      </w:r>
      <w:r w:rsidRPr="00582C91">
        <w:rPr>
          <w:rFonts w:hint="cs"/>
          <w:rtl/>
        </w:rPr>
        <w:t>ی‌</w:t>
      </w:r>
      <w:r w:rsidRPr="00582C91">
        <w:rPr>
          <w:rFonts w:hint="eastAsia"/>
          <w:rtl/>
        </w:rPr>
        <w:t>شده</w:t>
      </w:r>
      <w:r w:rsidR="006573EC">
        <w:rPr>
          <w:rFonts w:hint="cs"/>
          <w:rtl/>
        </w:rPr>
        <w:t xml:space="preserve"> در این مطالعه</w:t>
      </w:r>
      <w:r w:rsidRPr="00582C91">
        <w:rPr>
          <w:rtl/>
        </w:rPr>
        <w:t xml:space="preserve"> شامل شش کانال </w:t>
      </w:r>
      <w:r w:rsidRPr="00582C91">
        <w:t>EEG</w:t>
      </w:r>
      <w:r w:rsidRPr="00582C91">
        <w:rPr>
          <w:rtl/>
        </w:rPr>
        <w:t xml:space="preserve"> ثبت شده از سمت چپ و راست پ</w:t>
      </w:r>
      <w:r w:rsidRPr="00582C91">
        <w:rPr>
          <w:rFonts w:hint="cs"/>
          <w:rtl/>
        </w:rPr>
        <w:t>ی</w:t>
      </w:r>
      <w:r w:rsidRPr="00582C91">
        <w:rPr>
          <w:rFonts w:hint="eastAsia"/>
          <w:rtl/>
        </w:rPr>
        <w:t>شان</w:t>
      </w:r>
      <w:r w:rsidRPr="00582C91">
        <w:rPr>
          <w:rFonts w:hint="cs"/>
          <w:rtl/>
        </w:rPr>
        <w:t>ی</w:t>
      </w:r>
      <w:r w:rsidRPr="00582C91">
        <w:rPr>
          <w:rFonts w:hint="eastAsia"/>
          <w:rtl/>
        </w:rPr>
        <w:t>،</w:t>
      </w:r>
      <w:r w:rsidRPr="00582C91">
        <w:rPr>
          <w:rtl/>
        </w:rPr>
        <w:t xml:space="preserve"> قسمت مرکز</w:t>
      </w:r>
      <w:r w:rsidRPr="00582C91">
        <w:rPr>
          <w:rFonts w:hint="cs"/>
          <w:rtl/>
        </w:rPr>
        <w:t>ی</w:t>
      </w:r>
      <w:r w:rsidRPr="00582C91">
        <w:rPr>
          <w:rtl/>
        </w:rPr>
        <w:t xml:space="preserve"> و </w:t>
      </w:r>
      <w:r w:rsidR="001C6E3A">
        <w:rPr>
          <w:rtl/>
        </w:rPr>
        <w:t>پس‌سر</w:t>
      </w:r>
      <w:r w:rsidR="001C6E3A">
        <w:rPr>
          <w:rFonts w:hint="cs"/>
          <w:rtl/>
        </w:rPr>
        <w:t>ی</w:t>
      </w:r>
      <w:r w:rsidRPr="00582C91">
        <w:rPr>
          <w:rFonts w:hint="eastAsia"/>
          <w:rtl/>
        </w:rPr>
        <w:t>،</w:t>
      </w:r>
      <w:r w:rsidRPr="00582C91">
        <w:rPr>
          <w:rtl/>
        </w:rPr>
        <w:t xml:space="preserve"> دو کانال </w:t>
      </w:r>
      <w:r w:rsidRPr="00582C91">
        <w:t>EOG</w:t>
      </w:r>
      <w:r w:rsidRPr="00582C91">
        <w:rPr>
          <w:rtl/>
        </w:rPr>
        <w:t xml:space="preserve"> (چپ و چشم راست)، سه کانال </w:t>
      </w:r>
      <w:r w:rsidRPr="00582C91">
        <w:t>EMG</w:t>
      </w:r>
      <w:r w:rsidRPr="00582C91">
        <w:rPr>
          <w:rtl/>
        </w:rPr>
        <w:t xml:space="preserve"> (چانه، پا</w:t>
      </w:r>
      <w:r w:rsidRPr="00582C91">
        <w:rPr>
          <w:rFonts w:hint="cs"/>
          <w:rtl/>
        </w:rPr>
        <w:t>ی</w:t>
      </w:r>
      <w:r w:rsidRPr="00582C91">
        <w:rPr>
          <w:rtl/>
        </w:rPr>
        <w:t xml:space="preserve"> راست و پا</w:t>
      </w:r>
      <w:r w:rsidRPr="00582C91">
        <w:rPr>
          <w:rFonts w:hint="cs"/>
          <w:rtl/>
        </w:rPr>
        <w:t>ی</w:t>
      </w:r>
      <w:r w:rsidRPr="00582C91">
        <w:rPr>
          <w:rtl/>
        </w:rPr>
        <w:t xml:space="preserve"> چپ)، </w:t>
      </w:r>
      <w:r w:rsidRPr="00582C91">
        <w:rPr>
          <w:rFonts w:hint="cs"/>
          <w:rtl/>
        </w:rPr>
        <w:t>ی</w:t>
      </w:r>
      <w:r w:rsidRPr="00582C91">
        <w:rPr>
          <w:rFonts w:hint="eastAsia"/>
          <w:rtl/>
        </w:rPr>
        <w:t>ک</w:t>
      </w:r>
      <w:r w:rsidRPr="00582C91">
        <w:rPr>
          <w:rtl/>
        </w:rPr>
        <w:t xml:space="preserve"> کانال </w:t>
      </w:r>
      <w:r w:rsidRPr="00582C91">
        <w:t>ECG</w:t>
      </w:r>
      <w:r w:rsidRPr="00582C91">
        <w:rPr>
          <w:rtl/>
        </w:rPr>
        <w:t>، جر</w:t>
      </w:r>
      <w:r w:rsidRPr="00582C91">
        <w:rPr>
          <w:rFonts w:hint="cs"/>
          <w:rtl/>
        </w:rPr>
        <w:t>ی</w:t>
      </w:r>
      <w:r w:rsidRPr="00582C91">
        <w:rPr>
          <w:rFonts w:hint="eastAsia"/>
          <w:rtl/>
        </w:rPr>
        <w:t>ان</w:t>
      </w:r>
      <w:r w:rsidRPr="00582C91">
        <w:rPr>
          <w:rtl/>
        </w:rPr>
        <w:t xml:space="preserve"> تنفس</w:t>
      </w:r>
      <w:r w:rsidRPr="00582C91">
        <w:rPr>
          <w:rFonts w:hint="cs"/>
          <w:rtl/>
        </w:rPr>
        <w:t>ی</w:t>
      </w:r>
      <w:r w:rsidR="001B6A7A">
        <w:rPr>
          <w:rStyle w:val="FootnoteReference"/>
          <w:rtl/>
        </w:rPr>
        <w:footnoteReference w:id="107"/>
      </w:r>
      <w:r w:rsidRPr="00582C91">
        <w:rPr>
          <w:rtl/>
        </w:rPr>
        <w:t xml:space="preserve"> و تلاش</w:t>
      </w:r>
      <w:r w:rsidR="001B6A7A">
        <w:rPr>
          <w:rStyle w:val="FootnoteReference"/>
          <w:rtl/>
        </w:rPr>
        <w:footnoteReference w:id="108"/>
      </w:r>
      <w:r w:rsidRPr="00582C91">
        <w:rPr>
          <w:rtl/>
        </w:rPr>
        <w:t xml:space="preserve">، </w:t>
      </w:r>
      <w:r w:rsidR="001C6E3A">
        <w:rPr>
          <w:rtl/>
        </w:rPr>
        <w:t>اکس</w:t>
      </w:r>
      <w:r w:rsidR="001C6E3A">
        <w:rPr>
          <w:rFonts w:hint="cs"/>
          <w:rtl/>
        </w:rPr>
        <w:t>ی</w:t>
      </w:r>
      <w:r w:rsidR="001C6E3A">
        <w:rPr>
          <w:rtl/>
        </w:rPr>
        <w:t xml:space="preserve"> متر</w:t>
      </w:r>
      <w:r w:rsidR="009C5D3A">
        <w:rPr>
          <w:rStyle w:val="FootnoteReference"/>
          <w:rtl/>
        </w:rPr>
        <w:footnoteReference w:id="109"/>
      </w:r>
      <w:r w:rsidRPr="00582C91">
        <w:rPr>
          <w:rFonts w:hint="eastAsia"/>
          <w:rtl/>
        </w:rPr>
        <w:t>،</w:t>
      </w:r>
      <w:r w:rsidRPr="00582C91">
        <w:rPr>
          <w:rtl/>
        </w:rPr>
        <w:t xml:space="preserve"> ترم</w:t>
      </w:r>
      <w:r w:rsidRPr="00582C91">
        <w:rPr>
          <w:rFonts w:hint="cs"/>
          <w:rtl/>
        </w:rPr>
        <w:t>ی</w:t>
      </w:r>
      <w:r w:rsidRPr="00582C91">
        <w:rPr>
          <w:rFonts w:hint="eastAsia"/>
          <w:rtl/>
        </w:rPr>
        <w:t>ستور</w:t>
      </w:r>
      <w:r w:rsidR="009C5D3A">
        <w:rPr>
          <w:rStyle w:val="FootnoteReference"/>
          <w:rtl/>
        </w:rPr>
        <w:footnoteReference w:id="110"/>
      </w:r>
      <w:r w:rsidRPr="00582C91">
        <w:rPr>
          <w:rtl/>
        </w:rPr>
        <w:t xml:space="preserve"> و کانولا</w:t>
      </w:r>
      <w:r w:rsidR="009C5D3A">
        <w:rPr>
          <w:rStyle w:val="FootnoteReference"/>
          <w:rtl/>
        </w:rPr>
        <w:footnoteReference w:id="111"/>
      </w:r>
      <w:r w:rsidR="009D49D5">
        <w:rPr>
          <w:rFonts w:hint="cs"/>
          <w:rtl/>
        </w:rPr>
        <w:t xml:space="preserve"> </w:t>
      </w:r>
      <w:r w:rsidR="001E589B">
        <w:rPr>
          <w:rtl/>
        </w:rPr>
        <w:t>م</w:t>
      </w:r>
      <w:r w:rsidR="001E589B">
        <w:rPr>
          <w:rFonts w:hint="cs"/>
          <w:rtl/>
        </w:rPr>
        <w:t>ی‌</w:t>
      </w:r>
      <w:r w:rsidR="001E589B">
        <w:rPr>
          <w:rFonts w:hint="eastAsia"/>
          <w:rtl/>
        </w:rPr>
        <w:t>شود</w:t>
      </w:r>
      <w:r w:rsidRPr="00582C91">
        <w:rPr>
          <w:rtl/>
        </w:rPr>
        <w:t>.</w:t>
      </w:r>
    </w:p>
    <w:p w14:paraId="2A54F024" w14:textId="51B81D72" w:rsidR="00B07634" w:rsidRDefault="003815EF" w:rsidP="00B07634">
      <w:r w:rsidRPr="003815EF">
        <w:rPr>
          <w:rtl/>
        </w:rPr>
        <w:t>س</w:t>
      </w:r>
      <w:r w:rsidRPr="003815EF">
        <w:rPr>
          <w:rFonts w:hint="cs"/>
          <w:rtl/>
        </w:rPr>
        <w:t>ی</w:t>
      </w:r>
      <w:r w:rsidRPr="003815EF">
        <w:rPr>
          <w:rFonts w:hint="eastAsia"/>
          <w:rtl/>
        </w:rPr>
        <w:t>ستم</w:t>
      </w:r>
      <w:r w:rsidRPr="003815EF">
        <w:rPr>
          <w:rtl/>
        </w:rPr>
        <w:t xml:space="preserve"> امت</w:t>
      </w:r>
      <w:r w:rsidRPr="003815EF">
        <w:rPr>
          <w:rFonts w:hint="cs"/>
          <w:rtl/>
        </w:rPr>
        <w:t>ی</w:t>
      </w:r>
      <w:r w:rsidRPr="003815EF">
        <w:rPr>
          <w:rFonts w:hint="eastAsia"/>
          <w:rtl/>
        </w:rPr>
        <w:t>ازده</w:t>
      </w:r>
      <w:r w:rsidRPr="003815EF">
        <w:rPr>
          <w:rFonts w:hint="cs"/>
          <w:rtl/>
        </w:rPr>
        <w:t>ی</w:t>
      </w:r>
      <w:r w:rsidRPr="003815EF">
        <w:rPr>
          <w:rtl/>
        </w:rPr>
        <w:t xml:space="preserve"> خودکار خواب پ</w:t>
      </w:r>
      <w:r w:rsidRPr="003815EF">
        <w:rPr>
          <w:rFonts w:hint="cs"/>
          <w:rtl/>
        </w:rPr>
        <w:t>ی</w:t>
      </w:r>
      <w:r w:rsidRPr="003815EF">
        <w:rPr>
          <w:rFonts w:hint="eastAsia"/>
          <w:rtl/>
        </w:rPr>
        <w:t>شنهاد</w:t>
      </w:r>
      <w:r w:rsidRPr="003815EF">
        <w:rPr>
          <w:rFonts w:hint="cs"/>
          <w:rtl/>
        </w:rPr>
        <w:t>ی</w:t>
      </w:r>
      <w:r w:rsidRPr="003815EF">
        <w:rPr>
          <w:rtl/>
        </w:rPr>
        <w:t xml:space="preserve"> از پنج مرحله اصل</w:t>
      </w:r>
      <w:r w:rsidRPr="003815EF">
        <w:rPr>
          <w:rFonts w:hint="cs"/>
          <w:rtl/>
        </w:rPr>
        <w:t>ی</w:t>
      </w:r>
      <w:r w:rsidRPr="003815EF">
        <w:rPr>
          <w:rtl/>
        </w:rPr>
        <w:t xml:space="preserve"> تشک</w:t>
      </w:r>
      <w:r w:rsidRPr="003815EF">
        <w:rPr>
          <w:rFonts w:hint="cs"/>
          <w:rtl/>
        </w:rPr>
        <w:t>ی</w:t>
      </w:r>
      <w:r w:rsidRPr="003815EF">
        <w:rPr>
          <w:rFonts w:hint="eastAsia"/>
          <w:rtl/>
        </w:rPr>
        <w:t>ل</w:t>
      </w:r>
      <w:r w:rsidRPr="003815EF">
        <w:rPr>
          <w:rtl/>
        </w:rPr>
        <w:t xml:space="preserve"> شده است.</w:t>
      </w:r>
      <w:r>
        <w:rPr>
          <w:rFonts w:hint="cs"/>
          <w:rtl/>
        </w:rPr>
        <w:t xml:space="preserve"> دادگان</w:t>
      </w:r>
      <w:r w:rsidRPr="003815EF">
        <w:rPr>
          <w:rtl/>
        </w:rPr>
        <w:t xml:space="preserve"> قبل از </w:t>
      </w:r>
      <w:r w:rsidR="001C6E3A">
        <w:rPr>
          <w:rtl/>
        </w:rPr>
        <w:t>تجز</w:t>
      </w:r>
      <w:r w:rsidR="001C6E3A">
        <w:rPr>
          <w:rFonts w:hint="cs"/>
          <w:rtl/>
        </w:rPr>
        <w:t>ی</w:t>
      </w:r>
      <w:r w:rsidR="001C6E3A">
        <w:rPr>
          <w:rFonts w:hint="eastAsia"/>
          <w:rtl/>
        </w:rPr>
        <w:t>ه‌وتحل</w:t>
      </w:r>
      <w:r w:rsidR="001C6E3A">
        <w:rPr>
          <w:rFonts w:hint="cs"/>
          <w:rtl/>
        </w:rPr>
        <w:t>ی</w:t>
      </w:r>
      <w:r w:rsidR="001C6E3A">
        <w:rPr>
          <w:rFonts w:hint="eastAsia"/>
          <w:rtl/>
        </w:rPr>
        <w:t>ل</w:t>
      </w:r>
      <w:r w:rsidRPr="003815EF">
        <w:rPr>
          <w:rFonts w:hint="eastAsia"/>
          <w:rtl/>
        </w:rPr>
        <w:t>،</w:t>
      </w:r>
      <w:r w:rsidRPr="003815EF">
        <w:rPr>
          <w:rtl/>
        </w:rPr>
        <w:t xml:space="preserve"> مطابق با مع</w:t>
      </w:r>
      <w:r w:rsidRPr="003815EF">
        <w:rPr>
          <w:rFonts w:hint="cs"/>
          <w:rtl/>
        </w:rPr>
        <w:t>ی</w:t>
      </w:r>
      <w:r w:rsidRPr="003815EF">
        <w:rPr>
          <w:rFonts w:hint="eastAsia"/>
          <w:rtl/>
        </w:rPr>
        <w:t>ارها</w:t>
      </w:r>
      <w:r w:rsidRPr="003815EF">
        <w:rPr>
          <w:rFonts w:hint="cs"/>
          <w:rtl/>
        </w:rPr>
        <w:t>ی</w:t>
      </w:r>
      <w:r w:rsidRPr="003815EF">
        <w:rPr>
          <w:rtl/>
        </w:rPr>
        <w:t xml:space="preserve"> </w:t>
      </w:r>
      <w:r w:rsidRPr="003815EF">
        <w:t>AASM</w:t>
      </w:r>
      <w:r w:rsidRPr="003815EF">
        <w:rPr>
          <w:rtl/>
        </w:rPr>
        <w:t xml:space="preserve"> و تنظ</w:t>
      </w:r>
      <w:r w:rsidRPr="003815EF">
        <w:rPr>
          <w:rFonts w:hint="cs"/>
          <w:rtl/>
        </w:rPr>
        <w:t>ی</w:t>
      </w:r>
      <w:r w:rsidRPr="003815EF">
        <w:rPr>
          <w:rFonts w:hint="eastAsia"/>
          <w:rtl/>
        </w:rPr>
        <w:t>مات</w:t>
      </w:r>
      <w:r w:rsidRPr="003815EF">
        <w:rPr>
          <w:rtl/>
        </w:rPr>
        <w:t xml:space="preserve"> </w:t>
      </w:r>
      <w:r w:rsidR="001C6E3A">
        <w:rPr>
          <w:rtl/>
        </w:rPr>
        <w:t>نرم‌افزار</w:t>
      </w:r>
      <w:r>
        <w:rPr>
          <w:rFonts w:hint="cs"/>
          <w:rtl/>
        </w:rPr>
        <w:t xml:space="preserve"> </w:t>
      </w:r>
      <w:r w:rsidR="001C6E3A">
        <w:rPr>
          <w:rtl/>
        </w:rPr>
        <w:t>داده‌گ</w:t>
      </w:r>
      <w:r w:rsidR="001C6E3A">
        <w:rPr>
          <w:rFonts w:hint="cs"/>
          <w:rtl/>
        </w:rPr>
        <w:t>ی</w:t>
      </w:r>
      <w:r w:rsidR="001C6E3A">
        <w:rPr>
          <w:rFonts w:hint="eastAsia"/>
          <w:rtl/>
        </w:rPr>
        <w:t>ر</w:t>
      </w:r>
      <w:r w:rsidR="001C6E3A">
        <w:rPr>
          <w:rFonts w:hint="cs"/>
          <w:rtl/>
        </w:rPr>
        <w:t>ی</w:t>
      </w:r>
      <w:r w:rsidRPr="003815EF">
        <w:rPr>
          <w:rtl/>
        </w:rPr>
        <w:t xml:space="preserve"> </w:t>
      </w:r>
      <w:r w:rsidR="001C6E3A">
        <w:rPr>
          <w:rtl/>
        </w:rPr>
        <w:t>پ</w:t>
      </w:r>
      <w:r w:rsidR="001C6E3A">
        <w:rPr>
          <w:rFonts w:hint="cs"/>
          <w:rtl/>
        </w:rPr>
        <w:t>ی</w:t>
      </w:r>
      <w:r w:rsidR="001C6E3A">
        <w:rPr>
          <w:rFonts w:hint="eastAsia"/>
          <w:rtl/>
        </w:rPr>
        <w:t>ش‌پردازش</w:t>
      </w:r>
      <w:r w:rsidRPr="003815EF">
        <w:rPr>
          <w:rtl/>
        </w:rPr>
        <w:t xml:space="preserve"> شدند. سپس، و</w:t>
      </w:r>
      <w:r w:rsidRPr="003815EF">
        <w:rPr>
          <w:rFonts w:hint="cs"/>
          <w:rtl/>
        </w:rPr>
        <w:t>ی</w:t>
      </w:r>
      <w:r w:rsidRPr="003815EF">
        <w:rPr>
          <w:rFonts w:hint="eastAsia"/>
          <w:rtl/>
        </w:rPr>
        <w:t>ژگ</w:t>
      </w:r>
      <w:r w:rsidRPr="003815EF">
        <w:rPr>
          <w:rFonts w:hint="cs"/>
          <w:rtl/>
        </w:rPr>
        <w:t>ی‌</w:t>
      </w:r>
      <w:r w:rsidRPr="003815EF">
        <w:rPr>
          <w:rFonts w:hint="eastAsia"/>
          <w:rtl/>
        </w:rPr>
        <w:t>ها</w:t>
      </w:r>
      <w:r w:rsidRPr="003815EF">
        <w:rPr>
          <w:rFonts w:hint="cs"/>
          <w:rtl/>
        </w:rPr>
        <w:t>ی</w:t>
      </w:r>
      <w:r w:rsidRPr="003815EF">
        <w:rPr>
          <w:rtl/>
        </w:rPr>
        <w:t xml:space="preserve"> مبتن</w:t>
      </w:r>
      <w:r w:rsidRPr="003815EF">
        <w:rPr>
          <w:rFonts w:hint="cs"/>
          <w:rtl/>
        </w:rPr>
        <w:t>ی</w:t>
      </w:r>
      <w:r w:rsidRPr="003815EF">
        <w:rPr>
          <w:rtl/>
        </w:rPr>
        <w:t xml:space="preserve"> بر قوان</w:t>
      </w:r>
      <w:r w:rsidRPr="003815EF">
        <w:rPr>
          <w:rFonts w:hint="cs"/>
          <w:rtl/>
        </w:rPr>
        <w:t>ی</w:t>
      </w:r>
      <w:r w:rsidRPr="003815EF">
        <w:rPr>
          <w:rFonts w:hint="eastAsia"/>
          <w:rtl/>
        </w:rPr>
        <w:t>ن</w:t>
      </w:r>
      <w:r w:rsidRPr="003815EF">
        <w:rPr>
          <w:rtl/>
        </w:rPr>
        <w:t xml:space="preserve"> امت</w:t>
      </w:r>
      <w:r w:rsidRPr="003815EF">
        <w:rPr>
          <w:rFonts w:hint="cs"/>
          <w:rtl/>
        </w:rPr>
        <w:t>ی</w:t>
      </w:r>
      <w:r w:rsidRPr="003815EF">
        <w:rPr>
          <w:rFonts w:hint="eastAsia"/>
          <w:rtl/>
        </w:rPr>
        <w:t>ازده</w:t>
      </w:r>
      <w:r w:rsidRPr="003815EF">
        <w:rPr>
          <w:rFonts w:hint="cs"/>
          <w:rtl/>
        </w:rPr>
        <w:t>ی</w:t>
      </w:r>
      <w:r w:rsidRPr="003815EF">
        <w:rPr>
          <w:rtl/>
        </w:rPr>
        <w:t xml:space="preserve"> </w:t>
      </w:r>
      <w:r w:rsidRPr="003815EF">
        <w:t>AASM</w:t>
      </w:r>
      <w:r w:rsidRPr="003815EF">
        <w:rPr>
          <w:rtl/>
        </w:rPr>
        <w:t xml:space="preserve"> از س</w:t>
      </w:r>
      <w:r w:rsidRPr="003815EF">
        <w:rPr>
          <w:rFonts w:hint="cs"/>
          <w:rtl/>
        </w:rPr>
        <w:t>ی</w:t>
      </w:r>
      <w:r w:rsidRPr="003815EF">
        <w:rPr>
          <w:rFonts w:hint="eastAsia"/>
          <w:rtl/>
        </w:rPr>
        <w:t>گنال‌ها</w:t>
      </w:r>
      <w:r w:rsidRPr="003815EF">
        <w:rPr>
          <w:rFonts w:hint="cs"/>
          <w:rtl/>
        </w:rPr>
        <w:t>ی</w:t>
      </w:r>
      <w:r w:rsidRPr="003815EF">
        <w:rPr>
          <w:rtl/>
        </w:rPr>
        <w:t xml:space="preserve"> </w:t>
      </w:r>
      <w:r w:rsidRPr="003815EF">
        <w:t>PSG</w:t>
      </w:r>
      <w:r w:rsidRPr="003815EF">
        <w:rPr>
          <w:rtl/>
        </w:rPr>
        <w:t xml:space="preserve"> استخراج ش</w:t>
      </w:r>
      <w:r w:rsidRPr="003815EF">
        <w:rPr>
          <w:rFonts w:hint="eastAsia"/>
          <w:rtl/>
        </w:rPr>
        <w:t>د</w:t>
      </w:r>
      <w:r w:rsidRPr="003815EF">
        <w:rPr>
          <w:rtl/>
        </w:rPr>
        <w:t xml:space="preserve">. مرحله سوم مستلزم انتخاب </w:t>
      </w:r>
      <w:r w:rsidRPr="003815EF">
        <w:rPr>
          <w:rFonts w:hint="cs"/>
          <w:rtl/>
        </w:rPr>
        <w:t>ی</w:t>
      </w:r>
      <w:r w:rsidRPr="003815EF">
        <w:rPr>
          <w:rFonts w:hint="eastAsia"/>
          <w:rtl/>
        </w:rPr>
        <w:t>ک</w:t>
      </w:r>
      <w:r w:rsidRPr="003815EF">
        <w:rPr>
          <w:rtl/>
        </w:rPr>
        <w:t xml:space="preserve"> آستانه به</w:t>
      </w:r>
      <w:r w:rsidRPr="003815EF">
        <w:rPr>
          <w:rFonts w:hint="cs"/>
          <w:rtl/>
        </w:rPr>
        <w:t>ی</w:t>
      </w:r>
      <w:r w:rsidRPr="003815EF">
        <w:rPr>
          <w:rFonts w:hint="eastAsia"/>
          <w:rtl/>
        </w:rPr>
        <w:t>نه</w:t>
      </w:r>
      <w:r w:rsidRPr="003815EF">
        <w:rPr>
          <w:rtl/>
        </w:rPr>
        <w:t xml:space="preserve"> برا</w:t>
      </w:r>
      <w:r w:rsidRPr="003815EF">
        <w:rPr>
          <w:rFonts w:hint="cs"/>
          <w:rtl/>
        </w:rPr>
        <w:t>ی</w:t>
      </w:r>
      <w:r w:rsidRPr="003815EF">
        <w:rPr>
          <w:rtl/>
        </w:rPr>
        <w:t xml:space="preserve"> هر و</w:t>
      </w:r>
      <w:r w:rsidRPr="003815EF">
        <w:rPr>
          <w:rFonts w:hint="cs"/>
          <w:rtl/>
        </w:rPr>
        <w:t>ی</w:t>
      </w:r>
      <w:r w:rsidRPr="003815EF">
        <w:rPr>
          <w:rFonts w:hint="eastAsia"/>
          <w:rtl/>
        </w:rPr>
        <w:t>ژگ</w:t>
      </w:r>
      <w:r w:rsidRPr="003815EF">
        <w:rPr>
          <w:rFonts w:hint="cs"/>
          <w:rtl/>
        </w:rPr>
        <w:t>ی</w:t>
      </w:r>
      <w:r w:rsidRPr="003815EF">
        <w:rPr>
          <w:rtl/>
        </w:rPr>
        <w:t xml:space="preserve"> بود. سپس </w:t>
      </w:r>
      <w:r w:rsidRPr="003815EF">
        <w:rPr>
          <w:rFonts w:hint="cs"/>
          <w:rtl/>
        </w:rPr>
        <w:t>ی</w:t>
      </w:r>
      <w:r w:rsidRPr="003815EF">
        <w:rPr>
          <w:rFonts w:hint="eastAsia"/>
          <w:rtl/>
        </w:rPr>
        <w:t>ک</w:t>
      </w:r>
      <w:r w:rsidRPr="003815EF">
        <w:rPr>
          <w:rtl/>
        </w:rPr>
        <w:t xml:space="preserve"> طبقه‌بند</w:t>
      </w:r>
      <w:r w:rsidRPr="003815EF">
        <w:rPr>
          <w:rFonts w:hint="cs"/>
          <w:rtl/>
        </w:rPr>
        <w:t>ی</w:t>
      </w:r>
      <w:r w:rsidRPr="003815EF">
        <w:rPr>
          <w:rtl/>
        </w:rPr>
        <w:t xml:space="preserve"> درخت تصم</w:t>
      </w:r>
      <w:r w:rsidRPr="003815EF">
        <w:rPr>
          <w:rFonts w:hint="cs"/>
          <w:rtl/>
        </w:rPr>
        <w:t>ی</w:t>
      </w:r>
      <w:r w:rsidRPr="003815EF">
        <w:rPr>
          <w:rFonts w:hint="eastAsia"/>
          <w:rtl/>
        </w:rPr>
        <w:t>م</w:t>
      </w:r>
      <w:r w:rsidRPr="003815EF">
        <w:rPr>
          <w:rtl/>
        </w:rPr>
        <w:t xml:space="preserve"> نسبت احتمال برا</w:t>
      </w:r>
      <w:r w:rsidRPr="003815EF">
        <w:rPr>
          <w:rFonts w:hint="cs"/>
          <w:rtl/>
        </w:rPr>
        <w:t>ی</w:t>
      </w:r>
      <w:r w:rsidRPr="003815EF">
        <w:rPr>
          <w:rtl/>
        </w:rPr>
        <w:t xml:space="preserve"> انجام طبقه‌بند</w:t>
      </w:r>
      <w:r w:rsidRPr="003815EF">
        <w:rPr>
          <w:rFonts w:hint="cs"/>
          <w:rtl/>
        </w:rPr>
        <w:t>ی</w:t>
      </w:r>
      <w:r w:rsidRPr="003815EF">
        <w:rPr>
          <w:rtl/>
        </w:rPr>
        <w:t xml:space="preserve"> استفاده شد و در نها</w:t>
      </w:r>
      <w:r w:rsidRPr="003815EF">
        <w:rPr>
          <w:rFonts w:hint="cs"/>
          <w:rtl/>
        </w:rPr>
        <w:t>ی</w:t>
      </w:r>
      <w:r w:rsidRPr="003815EF">
        <w:rPr>
          <w:rFonts w:hint="eastAsia"/>
          <w:rtl/>
        </w:rPr>
        <w:t>ت</w:t>
      </w:r>
      <w:r w:rsidRPr="003815EF">
        <w:rPr>
          <w:rtl/>
        </w:rPr>
        <w:t xml:space="preserve"> مجموعه‌ا</w:t>
      </w:r>
      <w:r w:rsidRPr="003815EF">
        <w:rPr>
          <w:rFonts w:hint="cs"/>
          <w:rtl/>
        </w:rPr>
        <w:t>ی</w:t>
      </w:r>
      <w:r w:rsidRPr="003815EF">
        <w:rPr>
          <w:rtl/>
        </w:rPr>
        <w:t xml:space="preserve"> از قوان</w:t>
      </w:r>
      <w:r w:rsidRPr="003815EF">
        <w:rPr>
          <w:rFonts w:hint="cs"/>
          <w:rtl/>
        </w:rPr>
        <w:t>ی</w:t>
      </w:r>
      <w:r w:rsidRPr="003815EF">
        <w:rPr>
          <w:rFonts w:hint="eastAsia"/>
          <w:rtl/>
        </w:rPr>
        <w:t>ن</w:t>
      </w:r>
      <w:r w:rsidRPr="003815EF">
        <w:rPr>
          <w:rtl/>
        </w:rPr>
        <w:t xml:space="preserve"> هموارساز</w:t>
      </w:r>
      <w:r w:rsidRPr="003815EF">
        <w:rPr>
          <w:rFonts w:hint="cs"/>
          <w:rtl/>
        </w:rPr>
        <w:t>ی</w:t>
      </w:r>
      <w:r w:rsidRPr="003815EF">
        <w:rPr>
          <w:rtl/>
        </w:rPr>
        <w:t xml:space="preserve"> </w:t>
      </w:r>
      <w:r>
        <w:rPr>
          <w:rFonts w:hint="cs"/>
          <w:rtl/>
        </w:rPr>
        <w:t>معنایی</w:t>
      </w:r>
      <w:r w:rsidR="009554F0">
        <w:rPr>
          <w:rFonts w:hint="cs"/>
          <w:rtl/>
        </w:rPr>
        <w:t>-</w:t>
      </w:r>
      <w:r w:rsidRPr="003815EF">
        <w:rPr>
          <w:rtl/>
        </w:rPr>
        <w:t>زمان</w:t>
      </w:r>
      <w:r w:rsidRPr="003815EF">
        <w:rPr>
          <w:rFonts w:hint="cs"/>
          <w:rtl/>
        </w:rPr>
        <w:t>ی</w:t>
      </w:r>
      <w:r w:rsidRPr="003815EF">
        <w:rPr>
          <w:rtl/>
        </w:rPr>
        <w:t xml:space="preserve"> رو</w:t>
      </w:r>
      <w:r w:rsidRPr="003815EF">
        <w:rPr>
          <w:rFonts w:hint="cs"/>
          <w:rtl/>
        </w:rPr>
        <w:t>ی</w:t>
      </w:r>
      <w:r w:rsidRPr="003815EF">
        <w:rPr>
          <w:rtl/>
        </w:rPr>
        <w:t xml:space="preserve"> داده‌ها</w:t>
      </w:r>
      <w:r w:rsidRPr="003815EF">
        <w:rPr>
          <w:rFonts w:hint="cs"/>
          <w:rtl/>
        </w:rPr>
        <w:t>ی</w:t>
      </w:r>
      <w:r w:rsidRPr="003815EF">
        <w:rPr>
          <w:rtl/>
        </w:rPr>
        <w:t xml:space="preserve"> مشروح اعمال شد. </w:t>
      </w:r>
      <w:r w:rsidR="00B07634" w:rsidRPr="00B07634">
        <w:rPr>
          <w:rtl/>
        </w:rPr>
        <w:t xml:space="preserve">در واقع،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00B07634" w:rsidRPr="00B07634">
        <w:rPr>
          <w:rtl/>
        </w:rPr>
        <w:t xml:space="preserve"> </w:t>
      </w:r>
      <w:r w:rsidR="00B07634" w:rsidRPr="00B07634">
        <w:t>EEG</w:t>
      </w:r>
      <w:r w:rsidR="00B07634" w:rsidRPr="00B07634">
        <w:rPr>
          <w:rtl/>
        </w:rPr>
        <w:t xml:space="preserve"> از هر شش کانال محاسبه شد، اما تنها </w:t>
      </w:r>
      <w:r w:rsidR="001E589B">
        <w:rPr>
          <w:rtl/>
        </w:rPr>
        <w:t>کانال‌ها</w:t>
      </w:r>
      <w:r w:rsidR="001E589B">
        <w:rPr>
          <w:rFonts w:hint="cs"/>
          <w:rtl/>
        </w:rPr>
        <w:t>یی</w:t>
      </w:r>
      <w:r w:rsidR="00B07634" w:rsidRPr="00B07634">
        <w:rPr>
          <w:rtl/>
        </w:rPr>
        <w:t xml:space="preserve"> که بهتر</w:t>
      </w:r>
      <w:r w:rsidR="00B07634" w:rsidRPr="00B07634">
        <w:rPr>
          <w:rFonts w:hint="cs"/>
          <w:rtl/>
        </w:rPr>
        <w:t>ی</w:t>
      </w:r>
      <w:r w:rsidR="00B07634" w:rsidRPr="00B07634">
        <w:rPr>
          <w:rFonts w:hint="eastAsia"/>
          <w:rtl/>
        </w:rPr>
        <w:t>ن</w:t>
      </w:r>
      <w:r w:rsidR="00B07634" w:rsidRPr="00B07634">
        <w:rPr>
          <w:rtl/>
        </w:rPr>
        <w:t xml:space="preserve"> جداساز</w:t>
      </w:r>
      <w:r w:rsidR="00B07634" w:rsidRPr="00B07634">
        <w:rPr>
          <w:rFonts w:hint="cs"/>
          <w:rtl/>
        </w:rPr>
        <w:t>ی</w:t>
      </w:r>
      <w:r w:rsidR="00B07634" w:rsidRPr="00B07634">
        <w:rPr>
          <w:rtl/>
        </w:rPr>
        <w:t xml:space="preserve"> مراحل خواب را دا</w:t>
      </w:r>
      <w:r w:rsidR="00B07634">
        <w:rPr>
          <w:rFonts w:hint="cs"/>
          <w:rtl/>
        </w:rPr>
        <w:t>شت</w:t>
      </w:r>
      <w:r w:rsidR="00B07634" w:rsidRPr="00B07634">
        <w:rPr>
          <w:rtl/>
        </w:rPr>
        <w:t xml:space="preserve">ند در </w:t>
      </w:r>
      <w:r w:rsidR="001C6E3A">
        <w:rPr>
          <w:rtl/>
        </w:rPr>
        <w:t>طبقه‌بند</w:t>
      </w:r>
      <w:r w:rsidR="001C6E3A">
        <w:rPr>
          <w:rFonts w:hint="cs"/>
          <w:rtl/>
        </w:rPr>
        <w:t>ی</w:t>
      </w:r>
      <w:r w:rsidR="00B07634" w:rsidRPr="00B07634">
        <w:rPr>
          <w:rtl/>
        </w:rPr>
        <w:t xml:space="preserve"> نها</w:t>
      </w:r>
      <w:r w:rsidR="00B07634" w:rsidRPr="00B07634">
        <w:rPr>
          <w:rFonts w:hint="cs"/>
          <w:rtl/>
        </w:rPr>
        <w:t>یی</w:t>
      </w:r>
      <w:r w:rsidR="00B07634" w:rsidRPr="00B07634">
        <w:rPr>
          <w:rtl/>
        </w:rPr>
        <w:t xml:space="preserve"> استفاده شدند.</w:t>
      </w:r>
    </w:p>
    <w:p w14:paraId="49A18C53" w14:textId="2322A7DC" w:rsidR="003B2E2C" w:rsidRDefault="001C6E3A" w:rsidP="003B2E2C">
      <w:pPr>
        <w:rPr>
          <w:rtl/>
        </w:rPr>
      </w:pPr>
      <w:r>
        <w:rPr>
          <w:rtl/>
        </w:rPr>
        <w:t>باا</w:t>
      </w:r>
      <w:r>
        <w:rPr>
          <w:rFonts w:hint="cs"/>
          <w:rtl/>
        </w:rPr>
        <w:t>ی</w:t>
      </w:r>
      <w:r>
        <w:rPr>
          <w:rFonts w:hint="eastAsia"/>
          <w:rtl/>
        </w:rPr>
        <w:t>ن‌حال</w:t>
      </w:r>
      <w:r w:rsidR="003B2E2C" w:rsidRPr="003B2E2C">
        <w:rPr>
          <w:rtl/>
        </w:rPr>
        <w:t>، الگور</w:t>
      </w:r>
      <w:r w:rsidR="003B2E2C" w:rsidRPr="003B2E2C">
        <w:rPr>
          <w:rFonts w:hint="cs"/>
          <w:rtl/>
        </w:rPr>
        <w:t>ی</w:t>
      </w:r>
      <w:r w:rsidR="003B2E2C" w:rsidRPr="003B2E2C">
        <w:rPr>
          <w:rFonts w:hint="eastAsia"/>
          <w:rtl/>
        </w:rPr>
        <w:t>تم</w:t>
      </w:r>
      <w:r w:rsidR="003B2E2C" w:rsidRPr="003B2E2C">
        <w:rPr>
          <w:rtl/>
        </w:rPr>
        <w:t xml:space="preserve"> پ</w:t>
      </w:r>
      <w:r w:rsidR="003B2E2C" w:rsidRPr="003B2E2C">
        <w:rPr>
          <w:rFonts w:hint="cs"/>
          <w:rtl/>
        </w:rPr>
        <w:t>ی</w:t>
      </w:r>
      <w:r w:rsidR="003B2E2C" w:rsidRPr="003B2E2C">
        <w:rPr>
          <w:rFonts w:hint="eastAsia"/>
          <w:rtl/>
        </w:rPr>
        <w:t>شنهاد</w:t>
      </w:r>
      <w:r w:rsidR="003B2E2C" w:rsidRPr="003B2E2C">
        <w:rPr>
          <w:rFonts w:hint="cs"/>
          <w:rtl/>
        </w:rPr>
        <w:t>ی</w:t>
      </w:r>
      <w:r w:rsidR="003B2E2C" w:rsidRPr="003B2E2C">
        <w:rPr>
          <w:rtl/>
        </w:rPr>
        <w:t xml:space="preserve"> چند</w:t>
      </w:r>
      <w:r w:rsidR="003B2E2C" w:rsidRPr="003B2E2C">
        <w:rPr>
          <w:rFonts w:hint="cs"/>
          <w:rtl/>
        </w:rPr>
        <w:t>ی</w:t>
      </w:r>
      <w:r w:rsidR="003B2E2C" w:rsidRPr="003B2E2C">
        <w:rPr>
          <w:rFonts w:hint="eastAsia"/>
          <w:rtl/>
        </w:rPr>
        <w:t>ن</w:t>
      </w:r>
      <w:r w:rsidR="003B2E2C" w:rsidRPr="003B2E2C">
        <w:rPr>
          <w:rtl/>
        </w:rPr>
        <w:t xml:space="preserve"> و</w:t>
      </w:r>
      <w:r w:rsidR="003B2E2C" w:rsidRPr="003B2E2C">
        <w:rPr>
          <w:rFonts w:hint="cs"/>
          <w:rtl/>
        </w:rPr>
        <w:t>ی</w:t>
      </w:r>
      <w:r w:rsidR="003B2E2C" w:rsidRPr="003B2E2C">
        <w:rPr>
          <w:rFonts w:hint="eastAsia"/>
          <w:rtl/>
        </w:rPr>
        <w:t>ژگ</w:t>
      </w:r>
      <w:r w:rsidR="003B2E2C" w:rsidRPr="003B2E2C">
        <w:rPr>
          <w:rFonts w:hint="cs"/>
          <w:rtl/>
        </w:rPr>
        <w:t>ی</w:t>
      </w:r>
      <w:r w:rsidR="003B2E2C" w:rsidRPr="003B2E2C">
        <w:rPr>
          <w:rtl/>
        </w:rPr>
        <w:t xml:space="preserve"> مطلوب و فوق‌العاده را نسبت به روش‌</w:t>
      </w:r>
      <w:r w:rsidR="003B2E2C">
        <w:rPr>
          <w:rFonts w:hint="cs"/>
          <w:rtl/>
        </w:rPr>
        <w:t>های دیگر</w:t>
      </w:r>
      <w:r w:rsidR="003B2E2C" w:rsidRPr="003B2E2C">
        <w:rPr>
          <w:rtl/>
        </w:rPr>
        <w:t xml:space="preserve"> نشان </w:t>
      </w:r>
      <w:r w:rsidR="003B2E2C">
        <w:rPr>
          <w:rFonts w:hint="cs"/>
          <w:rtl/>
        </w:rPr>
        <w:t>داد</w:t>
      </w:r>
      <w:r w:rsidR="003B2E2C" w:rsidRPr="003B2E2C">
        <w:rPr>
          <w:rtl/>
        </w:rPr>
        <w:t>. الگور</w:t>
      </w:r>
      <w:r w:rsidR="003B2E2C" w:rsidRPr="003B2E2C">
        <w:rPr>
          <w:rFonts w:hint="cs"/>
          <w:rtl/>
        </w:rPr>
        <w:t>ی</w:t>
      </w:r>
      <w:r w:rsidR="003B2E2C" w:rsidRPr="003B2E2C">
        <w:rPr>
          <w:rFonts w:hint="eastAsia"/>
          <w:rtl/>
        </w:rPr>
        <w:t>تم</w:t>
      </w:r>
      <w:r w:rsidR="003B2E2C" w:rsidRPr="003B2E2C">
        <w:rPr>
          <w:rtl/>
        </w:rPr>
        <w:t xml:space="preserve"> </w:t>
      </w:r>
      <w:r w:rsidR="003B2E2C">
        <w:rPr>
          <w:rFonts w:hint="cs"/>
          <w:rtl/>
        </w:rPr>
        <w:t>آنان</w:t>
      </w:r>
      <w:r w:rsidR="003B2E2C" w:rsidRPr="003B2E2C">
        <w:rPr>
          <w:rtl/>
        </w:rPr>
        <w:t xml:space="preserve"> بر اساس قوان</w:t>
      </w:r>
      <w:r w:rsidR="003B2E2C" w:rsidRPr="003B2E2C">
        <w:rPr>
          <w:rFonts w:hint="cs"/>
          <w:rtl/>
        </w:rPr>
        <w:t>ی</w:t>
      </w:r>
      <w:r w:rsidR="003B2E2C" w:rsidRPr="003B2E2C">
        <w:rPr>
          <w:rFonts w:hint="eastAsia"/>
          <w:rtl/>
        </w:rPr>
        <w:t>ن</w:t>
      </w:r>
      <w:r w:rsidR="003B2E2C" w:rsidRPr="003B2E2C">
        <w:rPr>
          <w:rFonts w:hint="cs"/>
          <w:rtl/>
        </w:rPr>
        <w:t>ی</w:t>
      </w:r>
      <w:r w:rsidR="003B2E2C" w:rsidRPr="003B2E2C">
        <w:rPr>
          <w:rtl/>
        </w:rPr>
        <w:t xml:space="preserve"> است که توسط کارشناسان خواب ا</w:t>
      </w:r>
      <w:r w:rsidR="003B2E2C" w:rsidRPr="003B2E2C">
        <w:rPr>
          <w:rFonts w:hint="cs"/>
          <w:rtl/>
        </w:rPr>
        <w:t>ی</w:t>
      </w:r>
      <w:r w:rsidR="003B2E2C" w:rsidRPr="003B2E2C">
        <w:rPr>
          <w:rFonts w:hint="eastAsia"/>
          <w:rtl/>
        </w:rPr>
        <w:t>جاد</w:t>
      </w:r>
      <w:r w:rsidR="003B2E2C" w:rsidRPr="003B2E2C">
        <w:rPr>
          <w:rtl/>
        </w:rPr>
        <w:t xml:space="preserve"> شده است</w:t>
      </w:r>
      <w:r w:rsidR="009554F0">
        <w:rPr>
          <w:rFonts w:hint="cs"/>
          <w:rtl/>
        </w:rPr>
        <w:t>؛</w:t>
      </w:r>
      <w:r w:rsidR="0041382D">
        <w:rPr>
          <w:rFonts w:hint="cs"/>
          <w:rtl/>
        </w:rPr>
        <w:t xml:space="preserve"> یعنی</w:t>
      </w:r>
      <w:r w:rsidR="003B2E2C" w:rsidRPr="003B2E2C">
        <w:rPr>
          <w:rtl/>
        </w:rPr>
        <w:t xml:space="preserve">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یی</w:t>
      </w:r>
      <w:r w:rsidR="003B2E2C" w:rsidRPr="003B2E2C">
        <w:rPr>
          <w:rtl/>
        </w:rPr>
        <w:t xml:space="preserve"> که آ</w:t>
      </w:r>
      <w:r w:rsidR="009554F0">
        <w:rPr>
          <w:rFonts w:hint="cs"/>
          <w:rtl/>
        </w:rPr>
        <w:t>ن‌</w:t>
      </w:r>
      <w:r w:rsidR="003B2E2C" w:rsidRPr="003B2E2C">
        <w:rPr>
          <w:rtl/>
        </w:rPr>
        <w:t>ها از طر</w:t>
      </w:r>
      <w:r w:rsidR="003B2E2C" w:rsidRPr="003B2E2C">
        <w:rPr>
          <w:rFonts w:hint="cs"/>
          <w:rtl/>
        </w:rPr>
        <w:t>ی</w:t>
      </w:r>
      <w:r w:rsidR="003B2E2C" w:rsidRPr="003B2E2C">
        <w:rPr>
          <w:rFonts w:hint="eastAsia"/>
          <w:rtl/>
        </w:rPr>
        <w:t>ق</w:t>
      </w:r>
      <w:r w:rsidR="003B2E2C" w:rsidRPr="003B2E2C">
        <w:rPr>
          <w:rtl/>
        </w:rPr>
        <w:t xml:space="preserve"> بازرس</w:t>
      </w:r>
      <w:r w:rsidR="003B2E2C" w:rsidRPr="003B2E2C">
        <w:rPr>
          <w:rFonts w:hint="cs"/>
          <w:rtl/>
        </w:rPr>
        <w:t>ی</w:t>
      </w:r>
      <w:r w:rsidR="003B2E2C" w:rsidRPr="003B2E2C">
        <w:rPr>
          <w:rtl/>
        </w:rPr>
        <w:t xml:space="preserve"> بصر</w:t>
      </w:r>
      <w:r w:rsidR="003B2E2C" w:rsidRPr="003B2E2C">
        <w:rPr>
          <w:rFonts w:hint="cs"/>
          <w:rtl/>
        </w:rPr>
        <w:t>ی</w:t>
      </w:r>
      <w:r w:rsidR="003B2E2C" w:rsidRPr="003B2E2C">
        <w:rPr>
          <w:rtl/>
        </w:rPr>
        <w:t xml:space="preserve"> </w:t>
      </w:r>
      <w:r w:rsidR="0041382D">
        <w:rPr>
          <w:rFonts w:hint="cs"/>
          <w:rtl/>
        </w:rPr>
        <w:t>تعیین</w:t>
      </w:r>
      <w:r w:rsidR="003B2E2C" w:rsidRPr="003B2E2C">
        <w:rPr>
          <w:rtl/>
        </w:rPr>
        <w:t xml:space="preserve"> </w:t>
      </w:r>
      <w:r w:rsidR="001E589B">
        <w:rPr>
          <w:rtl/>
        </w:rPr>
        <w:t>م</w:t>
      </w:r>
      <w:r w:rsidR="001E589B">
        <w:rPr>
          <w:rFonts w:hint="cs"/>
          <w:rtl/>
        </w:rPr>
        <w:t>ی‌</w:t>
      </w:r>
      <w:r w:rsidR="001E589B">
        <w:rPr>
          <w:rFonts w:hint="eastAsia"/>
          <w:rtl/>
        </w:rPr>
        <w:t>کنند</w:t>
      </w:r>
      <w:r w:rsidR="003B2E2C" w:rsidRPr="003B2E2C">
        <w:rPr>
          <w:rtl/>
        </w:rPr>
        <w:t xml:space="preserve"> و قوان</w:t>
      </w:r>
      <w:r w:rsidR="003B2E2C" w:rsidRPr="003B2E2C">
        <w:rPr>
          <w:rFonts w:hint="cs"/>
          <w:rtl/>
        </w:rPr>
        <w:t>ی</w:t>
      </w:r>
      <w:r w:rsidR="003B2E2C" w:rsidRPr="003B2E2C">
        <w:rPr>
          <w:rFonts w:hint="eastAsia"/>
          <w:rtl/>
        </w:rPr>
        <w:t>ن</w:t>
      </w:r>
      <w:r w:rsidR="003B2E2C" w:rsidRPr="003B2E2C">
        <w:rPr>
          <w:rtl/>
        </w:rPr>
        <w:t xml:space="preserve"> </w:t>
      </w:r>
      <w:r>
        <w:rPr>
          <w:rtl/>
        </w:rPr>
        <w:t>تصم</w:t>
      </w:r>
      <w:r>
        <w:rPr>
          <w:rFonts w:hint="cs"/>
          <w:rtl/>
        </w:rPr>
        <w:t>ی</w:t>
      </w:r>
      <w:r>
        <w:rPr>
          <w:rFonts w:hint="eastAsia"/>
          <w:rtl/>
        </w:rPr>
        <w:t>م‌گ</w:t>
      </w:r>
      <w:r>
        <w:rPr>
          <w:rFonts w:hint="cs"/>
          <w:rtl/>
        </w:rPr>
        <w:t>ی</w:t>
      </w:r>
      <w:r>
        <w:rPr>
          <w:rFonts w:hint="eastAsia"/>
          <w:rtl/>
        </w:rPr>
        <w:t>ر</w:t>
      </w:r>
      <w:r>
        <w:rPr>
          <w:rFonts w:hint="cs"/>
          <w:rtl/>
        </w:rPr>
        <w:t>ی</w:t>
      </w:r>
      <w:r w:rsidR="003B2E2C" w:rsidRPr="003B2E2C">
        <w:rPr>
          <w:rtl/>
        </w:rPr>
        <w:t xml:space="preserve"> که صر</w:t>
      </w:r>
      <w:r w:rsidR="003B2E2C" w:rsidRPr="003B2E2C">
        <w:rPr>
          <w:rFonts w:hint="cs"/>
          <w:rtl/>
        </w:rPr>
        <w:t>ی</w:t>
      </w:r>
      <w:r w:rsidR="003B2E2C" w:rsidRPr="003B2E2C">
        <w:rPr>
          <w:rFonts w:hint="eastAsia"/>
          <w:rtl/>
        </w:rPr>
        <w:t>ح</w:t>
      </w:r>
      <w:r w:rsidR="003B2E2C" w:rsidRPr="003B2E2C">
        <w:rPr>
          <w:rtl/>
        </w:rPr>
        <w:t xml:space="preserve"> و قابل تفس</w:t>
      </w:r>
      <w:r w:rsidR="003B2E2C" w:rsidRPr="003B2E2C">
        <w:rPr>
          <w:rFonts w:hint="cs"/>
          <w:rtl/>
        </w:rPr>
        <w:t>ی</w:t>
      </w:r>
      <w:r w:rsidR="003B2E2C" w:rsidRPr="003B2E2C">
        <w:rPr>
          <w:rFonts w:hint="eastAsia"/>
          <w:rtl/>
        </w:rPr>
        <w:t>ر</w:t>
      </w:r>
      <w:r w:rsidR="003B2E2C" w:rsidRPr="003B2E2C">
        <w:rPr>
          <w:rtl/>
        </w:rPr>
        <w:t xml:space="preserve"> هستند.</w:t>
      </w:r>
      <w:r w:rsidR="0041382D">
        <w:rPr>
          <w:rFonts w:hint="cs"/>
          <w:rtl/>
        </w:rPr>
        <w:t xml:space="preserve"> </w:t>
      </w:r>
      <w:r w:rsidR="001E589B">
        <w:rPr>
          <w:rtl/>
        </w:rPr>
        <w:t>و</w:t>
      </w:r>
      <w:r w:rsidR="001E589B">
        <w:rPr>
          <w:rFonts w:hint="cs"/>
          <w:rtl/>
        </w:rPr>
        <w:t>ی</w:t>
      </w:r>
      <w:r w:rsidR="001E589B">
        <w:rPr>
          <w:rFonts w:hint="eastAsia"/>
          <w:rtl/>
        </w:rPr>
        <w:t>ژگ</w:t>
      </w:r>
      <w:r w:rsidR="001E589B">
        <w:rPr>
          <w:rFonts w:hint="cs"/>
          <w:rtl/>
        </w:rPr>
        <w:t>ی‌</w:t>
      </w:r>
      <w:r w:rsidR="001E589B">
        <w:rPr>
          <w:rFonts w:hint="eastAsia"/>
          <w:rtl/>
        </w:rPr>
        <w:t>ها</w:t>
      </w:r>
      <w:r w:rsidR="001E589B">
        <w:rPr>
          <w:rFonts w:hint="cs"/>
          <w:rtl/>
        </w:rPr>
        <w:t>ی</w:t>
      </w:r>
      <w:r w:rsidR="0041382D">
        <w:rPr>
          <w:rFonts w:hint="cs"/>
          <w:rtl/>
        </w:rPr>
        <w:t xml:space="preserve"> استفاده شده در </w:t>
      </w:r>
      <w:r>
        <w:rPr>
          <w:rtl/>
        </w:rPr>
        <w:t>طبقه‌بند</w:t>
      </w:r>
      <w:r w:rsidR="0041382D">
        <w:rPr>
          <w:rFonts w:hint="cs"/>
          <w:rtl/>
        </w:rPr>
        <w:t xml:space="preserve"> شامل این موارد است: حرکت چشم در سیگنال </w:t>
      </w:r>
      <w:r w:rsidR="0041382D">
        <w:t>EOG</w:t>
      </w:r>
      <w:r w:rsidR="0041382D">
        <w:rPr>
          <w:rFonts w:hint="cs"/>
          <w:rtl/>
        </w:rPr>
        <w:t xml:space="preserve">، انرژی سیگنال </w:t>
      </w:r>
      <w:r w:rsidR="0041382D">
        <w:t>EMG</w:t>
      </w:r>
      <w:r w:rsidR="0041382D">
        <w:rPr>
          <w:rFonts w:hint="cs"/>
          <w:rtl/>
        </w:rPr>
        <w:t xml:space="preserve">، توان باند آلفا، تتا، دلتا و بتا، بیشینه طول زمانی دوک خواب و تعداد </w:t>
      </w:r>
      <w:r w:rsidR="001E589B">
        <w:rPr>
          <w:rtl/>
        </w:rPr>
        <w:t>دوک‌ها</w:t>
      </w:r>
      <w:r w:rsidR="001E589B">
        <w:rPr>
          <w:rFonts w:hint="cs"/>
          <w:rtl/>
        </w:rPr>
        <w:t>ی</w:t>
      </w:r>
      <w:r w:rsidR="0041382D">
        <w:rPr>
          <w:rFonts w:hint="cs"/>
          <w:rtl/>
        </w:rPr>
        <w:t xml:space="preserve"> خواب. </w:t>
      </w:r>
    </w:p>
    <w:p w14:paraId="1D7CB0C1" w14:textId="170E2BE4" w:rsidR="00A56A10" w:rsidRDefault="00A56A10" w:rsidP="009554F0">
      <w:pPr>
        <w:rPr>
          <w:rtl/>
        </w:rPr>
      </w:pPr>
      <w:r w:rsidRPr="00A56A10">
        <w:rPr>
          <w:rtl/>
        </w:rPr>
        <w:t>عملکرد الگور</w:t>
      </w:r>
      <w:r w:rsidRPr="00A56A10">
        <w:rPr>
          <w:rFonts w:hint="cs"/>
          <w:rtl/>
        </w:rPr>
        <w:t>ی</w:t>
      </w:r>
      <w:r w:rsidRPr="00A56A10">
        <w:rPr>
          <w:rFonts w:hint="eastAsia"/>
          <w:rtl/>
        </w:rPr>
        <w:t>تم</w:t>
      </w:r>
      <w:r w:rsidRPr="00A56A10">
        <w:rPr>
          <w:rtl/>
        </w:rPr>
        <w:t xml:space="preserve"> پ</w:t>
      </w:r>
      <w:r w:rsidRPr="00A56A10">
        <w:rPr>
          <w:rFonts w:hint="cs"/>
          <w:rtl/>
        </w:rPr>
        <w:t>ی</w:t>
      </w:r>
      <w:r w:rsidRPr="00A56A10">
        <w:rPr>
          <w:rFonts w:hint="eastAsia"/>
          <w:rtl/>
        </w:rPr>
        <w:t>شنهاد</w:t>
      </w:r>
      <w:r w:rsidRPr="00A56A10">
        <w:rPr>
          <w:rFonts w:hint="cs"/>
          <w:rtl/>
        </w:rPr>
        <w:t>ی</w:t>
      </w:r>
      <w:r>
        <w:rPr>
          <w:rFonts w:hint="cs"/>
          <w:rtl/>
        </w:rPr>
        <w:t xml:space="preserve"> آنان</w:t>
      </w:r>
      <w:r w:rsidRPr="00A56A10">
        <w:rPr>
          <w:rtl/>
        </w:rPr>
        <w:t xml:space="preserve"> با مقا</w:t>
      </w:r>
      <w:r w:rsidRPr="00A56A10">
        <w:rPr>
          <w:rFonts w:hint="cs"/>
          <w:rtl/>
        </w:rPr>
        <w:t>ی</w:t>
      </w:r>
      <w:r w:rsidRPr="00A56A10">
        <w:rPr>
          <w:rFonts w:hint="eastAsia"/>
          <w:rtl/>
        </w:rPr>
        <w:t>سه</w:t>
      </w:r>
      <w:r w:rsidRPr="00A56A10">
        <w:rPr>
          <w:rtl/>
        </w:rPr>
        <w:t xml:space="preserve"> توافق ب</w:t>
      </w:r>
      <w:r w:rsidRPr="00A56A10">
        <w:rPr>
          <w:rFonts w:hint="cs"/>
          <w:rtl/>
        </w:rPr>
        <w:t>ی</w:t>
      </w:r>
      <w:r w:rsidRPr="00A56A10">
        <w:rPr>
          <w:rFonts w:hint="eastAsia"/>
          <w:rtl/>
        </w:rPr>
        <w:t>ن</w:t>
      </w:r>
      <w:r w:rsidRPr="00A56A10">
        <w:rPr>
          <w:rtl/>
        </w:rPr>
        <w:t xml:space="preserve"> طبقه‌بند</w:t>
      </w:r>
      <w:r w:rsidRPr="00A56A10">
        <w:rPr>
          <w:rFonts w:hint="cs"/>
          <w:rtl/>
        </w:rPr>
        <w:t>ی</w:t>
      </w:r>
      <w:r w:rsidRPr="00A56A10">
        <w:rPr>
          <w:rtl/>
        </w:rPr>
        <w:t xml:space="preserve"> خودکار و امت</w:t>
      </w:r>
      <w:r w:rsidRPr="00A56A10">
        <w:rPr>
          <w:rFonts w:hint="cs"/>
          <w:rtl/>
        </w:rPr>
        <w:t>ی</w:t>
      </w:r>
      <w:r w:rsidRPr="00A56A10">
        <w:rPr>
          <w:rFonts w:hint="eastAsia"/>
          <w:rtl/>
        </w:rPr>
        <w:t>ازده</w:t>
      </w:r>
      <w:r w:rsidRPr="00A56A10">
        <w:rPr>
          <w:rFonts w:hint="cs"/>
          <w:rtl/>
        </w:rPr>
        <w:t>ی</w:t>
      </w:r>
      <w:r w:rsidRPr="00A56A10">
        <w:rPr>
          <w:rtl/>
        </w:rPr>
        <w:t xml:space="preserve"> متخصص انسان</w:t>
      </w:r>
      <w:r w:rsidRPr="00A56A10">
        <w:rPr>
          <w:rFonts w:hint="cs"/>
          <w:rtl/>
        </w:rPr>
        <w:t>ی</w:t>
      </w:r>
      <w:r w:rsidRPr="00A56A10">
        <w:rPr>
          <w:rtl/>
        </w:rPr>
        <w:t xml:space="preserve"> که </w:t>
      </w:r>
      <w:r w:rsidR="001C6E3A">
        <w:rPr>
          <w:rtl/>
        </w:rPr>
        <w:t>به‌عنوان</w:t>
      </w:r>
      <w:r w:rsidRPr="00A56A10">
        <w:rPr>
          <w:rtl/>
        </w:rPr>
        <w:t xml:space="preserve"> استاندارد طلا</w:t>
      </w:r>
      <w:r w:rsidR="009554F0">
        <w:rPr>
          <w:rFonts w:hint="cs"/>
          <w:rtl/>
        </w:rPr>
        <w:t>یی</w:t>
      </w:r>
      <w:r w:rsidRPr="00A56A10">
        <w:rPr>
          <w:rtl/>
        </w:rPr>
        <w:t xml:space="preserve"> عمل م</w:t>
      </w:r>
      <w:r w:rsidRPr="00A56A10">
        <w:rPr>
          <w:rFonts w:hint="cs"/>
          <w:rtl/>
        </w:rPr>
        <w:t>ی‌</w:t>
      </w:r>
      <w:r w:rsidRPr="00A56A10">
        <w:rPr>
          <w:rFonts w:hint="eastAsia"/>
          <w:rtl/>
        </w:rPr>
        <w:t>کرد،</w:t>
      </w:r>
      <w:r w:rsidRPr="00A56A10">
        <w:rPr>
          <w:rtl/>
        </w:rPr>
        <w:t xml:space="preserve"> ارز</w:t>
      </w:r>
      <w:r w:rsidRPr="00A56A10">
        <w:rPr>
          <w:rFonts w:hint="cs"/>
          <w:rtl/>
        </w:rPr>
        <w:t>ی</w:t>
      </w:r>
      <w:r w:rsidRPr="00A56A10">
        <w:rPr>
          <w:rFonts w:hint="eastAsia"/>
          <w:rtl/>
        </w:rPr>
        <w:t>اب</w:t>
      </w:r>
      <w:r w:rsidRPr="00A56A10">
        <w:rPr>
          <w:rFonts w:hint="cs"/>
          <w:rtl/>
        </w:rPr>
        <w:t>ی</w:t>
      </w:r>
      <w:r w:rsidRPr="00A56A10">
        <w:rPr>
          <w:rtl/>
        </w:rPr>
        <w:t xml:space="preserve"> شد. دقت امت</w:t>
      </w:r>
      <w:r w:rsidRPr="00A56A10">
        <w:rPr>
          <w:rFonts w:hint="cs"/>
          <w:rtl/>
        </w:rPr>
        <w:t>ی</w:t>
      </w:r>
      <w:r w:rsidRPr="00A56A10">
        <w:rPr>
          <w:rFonts w:hint="eastAsia"/>
          <w:rtl/>
        </w:rPr>
        <w:t>ازده</w:t>
      </w:r>
      <w:r w:rsidRPr="00A56A10">
        <w:rPr>
          <w:rFonts w:hint="cs"/>
          <w:rtl/>
        </w:rPr>
        <w:t>ی</w:t>
      </w:r>
      <w:r w:rsidRPr="00A56A10">
        <w:rPr>
          <w:rtl/>
        </w:rPr>
        <w:t xml:space="preserve"> کل</w:t>
      </w:r>
      <w:r w:rsidRPr="00A56A10">
        <w:rPr>
          <w:rFonts w:hint="cs"/>
          <w:rtl/>
        </w:rPr>
        <w:t>ی</w:t>
      </w:r>
      <w:r w:rsidRPr="00A56A10">
        <w:rPr>
          <w:rFonts w:hint="eastAsia"/>
          <w:rtl/>
        </w:rPr>
        <w:t>،</w:t>
      </w:r>
      <w:r w:rsidRPr="00A56A10">
        <w:rPr>
          <w:rtl/>
        </w:rPr>
        <w:t xml:space="preserve"> پس از حذف دوره‌ها</w:t>
      </w:r>
      <w:r w:rsidRPr="00A56A10">
        <w:rPr>
          <w:rFonts w:hint="cs"/>
          <w:rtl/>
        </w:rPr>
        <w:t>ی</w:t>
      </w:r>
      <w:r w:rsidRPr="00A56A10">
        <w:rPr>
          <w:rtl/>
        </w:rPr>
        <w:t xml:space="preserve"> حاو</w:t>
      </w:r>
      <w:r w:rsidRPr="00A56A10">
        <w:rPr>
          <w:rFonts w:hint="cs"/>
          <w:rtl/>
        </w:rPr>
        <w:t>ی</w:t>
      </w:r>
      <w:r w:rsidRPr="00A56A10">
        <w:rPr>
          <w:rtl/>
        </w:rPr>
        <w:t xml:space="preserve"> </w:t>
      </w:r>
      <w:r w:rsidR="009554F0">
        <w:rPr>
          <w:rFonts w:hint="cs"/>
          <w:rtl/>
        </w:rPr>
        <w:t>آرتیفکت‌های</w:t>
      </w:r>
      <w:r w:rsidRPr="00A56A10">
        <w:rPr>
          <w:rtl/>
        </w:rPr>
        <w:t xml:space="preserve"> عضلان</w:t>
      </w:r>
      <w:r w:rsidRPr="00A56A10">
        <w:rPr>
          <w:rFonts w:hint="cs"/>
          <w:rtl/>
        </w:rPr>
        <w:t>ی</w:t>
      </w:r>
      <w:r w:rsidRPr="00A56A10">
        <w:rPr>
          <w:rtl/>
        </w:rPr>
        <w:t xml:space="preserve"> </w:t>
      </w:r>
      <w:r w:rsidRPr="00A56A10">
        <w:rPr>
          <w:rFonts w:hint="cs"/>
          <w:rtl/>
        </w:rPr>
        <w:t>ی</w:t>
      </w:r>
      <w:r w:rsidRPr="00A56A10">
        <w:rPr>
          <w:rFonts w:hint="eastAsia"/>
          <w:rtl/>
        </w:rPr>
        <w:t>ا</w:t>
      </w:r>
      <w:r w:rsidRPr="00A56A10">
        <w:rPr>
          <w:rtl/>
        </w:rPr>
        <w:t xml:space="preserve"> حرکت</w:t>
      </w:r>
      <w:r w:rsidRPr="00A56A10">
        <w:rPr>
          <w:rFonts w:hint="cs"/>
          <w:rtl/>
        </w:rPr>
        <w:t>ی</w:t>
      </w:r>
      <w:r w:rsidRPr="00A56A10">
        <w:rPr>
          <w:rFonts w:hint="eastAsia"/>
          <w:rtl/>
        </w:rPr>
        <w:t>،</w:t>
      </w:r>
      <w:r w:rsidRPr="00A56A10">
        <w:rPr>
          <w:rtl/>
        </w:rPr>
        <w:t xml:space="preserve"> 79.87 درصد بود که 11115 دوره از 13916 دوره </w:t>
      </w:r>
      <w:r w:rsidR="001C6E3A">
        <w:rPr>
          <w:rtl/>
        </w:rPr>
        <w:t>به‌درست</w:t>
      </w:r>
      <w:r w:rsidR="001C6E3A">
        <w:rPr>
          <w:rFonts w:hint="cs"/>
          <w:rtl/>
        </w:rPr>
        <w:t>ی</w:t>
      </w:r>
      <w:r w:rsidRPr="00A56A10">
        <w:rPr>
          <w:rtl/>
        </w:rPr>
        <w:t xml:space="preserve"> طبقه‌بند</w:t>
      </w:r>
      <w:r w:rsidRPr="00A56A10">
        <w:rPr>
          <w:rFonts w:hint="cs"/>
          <w:rtl/>
        </w:rPr>
        <w:t>ی</w:t>
      </w:r>
      <w:r w:rsidRPr="00A56A10">
        <w:rPr>
          <w:rtl/>
        </w:rPr>
        <w:t xml:space="preserve"> شده بود. نتا</w:t>
      </w:r>
      <w:r w:rsidRPr="00A56A10">
        <w:rPr>
          <w:rFonts w:hint="cs"/>
          <w:rtl/>
        </w:rPr>
        <w:t>ی</w:t>
      </w:r>
      <w:r w:rsidRPr="00A56A10">
        <w:rPr>
          <w:rFonts w:hint="eastAsia"/>
          <w:rtl/>
        </w:rPr>
        <w:t>ج</w:t>
      </w:r>
      <w:r w:rsidRPr="00A56A10">
        <w:rPr>
          <w:rtl/>
        </w:rPr>
        <w:t xml:space="preserve"> مجموعه آزمون بس</w:t>
      </w:r>
      <w:r w:rsidRPr="00A56A10">
        <w:rPr>
          <w:rFonts w:hint="cs"/>
          <w:rtl/>
        </w:rPr>
        <w:t>ی</w:t>
      </w:r>
      <w:r w:rsidRPr="00A56A10">
        <w:rPr>
          <w:rFonts w:hint="eastAsia"/>
          <w:rtl/>
        </w:rPr>
        <w:t>ار</w:t>
      </w:r>
      <w:r w:rsidRPr="00A56A10">
        <w:rPr>
          <w:rtl/>
        </w:rPr>
        <w:t xml:space="preserve"> </w:t>
      </w:r>
      <w:r w:rsidR="001C6E3A">
        <w:rPr>
          <w:rtl/>
        </w:rPr>
        <w:t>قابل‌مقا</w:t>
      </w:r>
      <w:r w:rsidR="001C6E3A">
        <w:rPr>
          <w:rFonts w:hint="cs"/>
          <w:rtl/>
        </w:rPr>
        <w:t>ی</w:t>
      </w:r>
      <w:r w:rsidR="001C6E3A">
        <w:rPr>
          <w:rFonts w:hint="eastAsia"/>
          <w:rtl/>
        </w:rPr>
        <w:t>سه</w:t>
      </w:r>
      <w:r w:rsidRPr="00A56A10">
        <w:rPr>
          <w:rtl/>
        </w:rPr>
        <w:t xml:space="preserve"> با نتا</w:t>
      </w:r>
      <w:r w:rsidRPr="00A56A10">
        <w:rPr>
          <w:rFonts w:hint="cs"/>
          <w:rtl/>
        </w:rPr>
        <w:t>ی</w:t>
      </w:r>
      <w:r w:rsidRPr="00A56A10">
        <w:rPr>
          <w:rFonts w:hint="eastAsia"/>
          <w:rtl/>
        </w:rPr>
        <w:t>ج</w:t>
      </w:r>
      <w:r w:rsidRPr="00A56A10">
        <w:rPr>
          <w:rtl/>
        </w:rPr>
        <w:t xml:space="preserve"> مجموعه آموزش</w:t>
      </w:r>
      <w:r w:rsidRPr="00A56A10">
        <w:rPr>
          <w:rFonts w:hint="cs"/>
          <w:rtl/>
        </w:rPr>
        <w:t>ی</w:t>
      </w:r>
      <w:r w:rsidRPr="00A56A10">
        <w:rPr>
          <w:rtl/>
        </w:rPr>
        <w:t xml:space="preserve"> بود. دقت امت</w:t>
      </w:r>
      <w:r w:rsidRPr="00A56A10">
        <w:rPr>
          <w:rFonts w:hint="cs"/>
          <w:rtl/>
        </w:rPr>
        <w:t>ی</w:t>
      </w:r>
      <w:r w:rsidRPr="00A56A10">
        <w:rPr>
          <w:rFonts w:hint="eastAsia"/>
          <w:rtl/>
        </w:rPr>
        <w:t>ازده</w:t>
      </w:r>
      <w:r w:rsidRPr="00A56A10">
        <w:rPr>
          <w:rFonts w:hint="cs"/>
          <w:rtl/>
        </w:rPr>
        <w:t>ی</w:t>
      </w:r>
      <w:r w:rsidRPr="00A56A10">
        <w:rPr>
          <w:rtl/>
        </w:rPr>
        <w:t xml:space="preserve"> کل</w:t>
      </w:r>
      <w:r w:rsidRPr="00A56A10">
        <w:rPr>
          <w:rFonts w:hint="cs"/>
          <w:rtl/>
        </w:rPr>
        <w:t>ی</w:t>
      </w:r>
      <w:r w:rsidRPr="00A56A10">
        <w:rPr>
          <w:rtl/>
        </w:rPr>
        <w:t xml:space="preserve"> مجموعه آزمون کم</w:t>
      </w:r>
      <w:r w:rsidRPr="00A56A10">
        <w:rPr>
          <w:rFonts w:hint="cs"/>
          <w:rtl/>
        </w:rPr>
        <w:t>ی</w:t>
      </w:r>
      <w:r w:rsidRPr="00A56A10">
        <w:rPr>
          <w:rtl/>
        </w:rPr>
        <w:t xml:space="preserve"> ب</w:t>
      </w:r>
      <w:r w:rsidRPr="00A56A10">
        <w:rPr>
          <w:rFonts w:hint="cs"/>
          <w:rtl/>
        </w:rPr>
        <w:t>ی</w:t>
      </w:r>
      <w:r w:rsidRPr="00A56A10">
        <w:rPr>
          <w:rFonts w:hint="eastAsia"/>
          <w:rtl/>
        </w:rPr>
        <w:t>شتر</w:t>
      </w:r>
      <w:r w:rsidRPr="00A56A10">
        <w:rPr>
          <w:rtl/>
        </w:rPr>
        <w:t xml:space="preserve"> از مجموعه آموزش</w:t>
      </w:r>
      <w:r w:rsidRPr="00A56A10">
        <w:rPr>
          <w:rFonts w:hint="cs"/>
          <w:rtl/>
        </w:rPr>
        <w:t>ی</w:t>
      </w:r>
      <w:r w:rsidRPr="00A56A10">
        <w:rPr>
          <w:rtl/>
        </w:rPr>
        <w:t xml:space="preserve"> بود. دقت امت</w:t>
      </w:r>
      <w:r w:rsidRPr="00A56A10">
        <w:rPr>
          <w:rFonts w:hint="cs"/>
          <w:rtl/>
        </w:rPr>
        <w:t>ی</w:t>
      </w:r>
      <w:r w:rsidRPr="00A56A10">
        <w:rPr>
          <w:rFonts w:hint="eastAsia"/>
          <w:rtl/>
        </w:rPr>
        <w:t>ازده</w:t>
      </w:r>
      <w:r w:rsidRPr="00A56A10">
        <w:rPr>
          <w:rFonts w:hint="cs"/>
          <w:rtl/>
        </w:rPr>
        <w:t>ی</w:t>
      </w:r>
      <w:r w:rsidRPr="00A56A10">
        <w:rPr>
          <w:rtl/>
        </w:rPr>
        <w:t xml:space="preserve"> مجموعه آزمون با استفاده از تمام داده‌ها</w:t>
      </w:r>
      <w:r w:rsidRPr="00A56A10">
        <w:rPr>
          <w:rFonts w:hint="cs"/>
          <w:rtl/>
        </w:rPr>
        <w:t>ی</w:t>
      </w:r>
      <w:r w:rsidRPr="00A56A10">
        <w:rPr>
          <w:rtl/>
        </w:rPr>
        <w:t xml:space="preserve"> موجود 77.00 درصد بود و</w:t>
      </w:r>
      <w:r>
        <w:rPr>
          <w:rFonts w:hint="cs"/>
          <w:rtl/>
        </w:rPr>
        <w:t xml:space="preserve"> </w:t>
      </w:r>
      <w:r w:rsidRPr="00A56A10">
        <w:rPr>
          <w:rtl/>
        </w:rPr>
        <w:t>پس از حذف دوره‌ها</w:t>
      </w:r>
      <w:r w:rsidRPr="00A56A10">
        <w:rPr>
          <w:rFonts w:hint="cs"/>
          <w:rtl/>
        </w:rPr>
        <w:t>ی</w:t>
      </w:r>
      <w:r w:rsidRPr="00A56A10">
        <w:rPr>
          <w:rtl/>
        </w:rPr>
        <w:t xml:space="preserve"> </w:t>
      </w:r>
      <w:r w:rsidR="009554F0">
        <w:rPr>
          <w:rFonts w:hint="cs"/>
          <w:rtl/>
        </w:rPr>
        <w:t>حاوی آرتیفکت،</w:t>
      </w:r>
      <w:r w:rsidRPr="00A56A10">
        <w:rPr>
          <w:rtl/>
        </w:rPr>
        <w:t xml:space="preserve"> با 11035 دوره از 13674 دوره به 80.70 درصد افزا</w:t>
      </w:r>
      <w:r w:rsidRPr="00A56A10">
        <w:rPr>
          <w:rFonts w:hint="cs"/>
          <w:rtl/>
        </w:rPr>
        <w:t>ی</w:t>
      </w:r>
      <w:r w:rsidRPr="00A56A10">
        <w:rPr>
          <w:rFonts w:hint="eastAsia"/>
          <w:rtl/>
        </w:rPr>
        <w:t>ش</w:t>
      </w:r>
      <w:r w:rsidRPr="00A56A10">
        <w:rPr>
          <w:rtl/>
        </w:rPr>
        <w:t xml:space="preserve"> </w:t>
      </w:r>
      <w:r w:rsidRPr="00A56A10">
        <w:rPr>
          <w:rFonts w:hint="cs"/>
          <w:rtl/>
        </w:rPr>
        <w:t>ی</w:t>
      </w:r>
      <w:r w:rsidRPr="00A56A10">
        <w:rPr>
          <w:rFonts w:hint="eastAsia"/>
          <w:rtl/>
        </w:rPr>
        <w:t>افت</w:t>
      </w:r>
      <w:r w:rsidRPr="00A56A10">
        <w:rPr>
          <w:rtl/>
        </w:rPr>
        <w:t>. بالاتر</w:t>
      </w:r>
      <w:r w:rsidRPr="00A56A10">
        <w:rPr>
          <w:rFonts w:hint="cs"/>
          <w:rtl/>
        </w:rPr>
        <w:t>ی</w:t>
      </w:r>
      <w:r w:rsidRPr="00A56A10">
        <w:rPr>
          <w:rFonts w:hint="eastAsia"/>
          <w:rtl/>
        </w:rPr>
        <w:t>ن</w:t>
      </w:r>
      <w:r w:rsidRPr="00A56A10">
        <w:rPr>
          <w:rtl/>
        </w:rPr>
        <w:t xml:space="preserve"> </w:t>
      </w:r>
      <w:r w:rsidR="009A3EE1">
        <w:rPr>
          <w:rFonts w:hint="cs"/>
          <w:rtl/>
        </w:rPr>
        <w:t xml:space="preserve">میزان برابری طبقه‌بند </w:t>
      </w:r>
      <w:r w:rsidRPr="00A56A10">
        <w:rPr>
          <w:rtl/>
        </w:rPr>
        <w:t>با امت</w:t>
      </w:r>
      <w:r w:rsidRPr="00A56A10">
        <w:rPr>
          <w:rFonts w:hint="cs"/>
          <w:rtl/>
        </w:rPr>
        <w:t>ی</w:t>
      </w:r>
      <w:r w:rsidRPr="00A56A10">
        <w:rPr>
          <w:rFonts w:hint="eastAsia"/>
          <w:rtl/>
        </w:rPr>
        <w:t>از</w:t>
      </w:r>
      <w:r w:rsidRPr="00A56A10">
        <w:rPr>
          <w:rtl/>
        </w:rPr>
        <w:t xml:space="preserve"> دهنده انسان</w:t>
      </w:r>
      <w:r w:rsidRPr="00A56A10">
        <w:rPr>
          <w:rFonts w:hint="cs"/>
          <w:rtl/>
        </w:rPr>
        <w:t>ی</w:t>
      </w:r>
      <w:r w:rsidRPr="00A56A10">
        <w:rPr>
          <w:rtl/>
        </w:rPr>
        <w:t xml:space="preserve"> برا</w:t>
      </w:r>
      <w:r w:rsidRPr="00A56A10">
        <w:rPr>
          <w:rFonts w:hint="cs"/>
          <w:rtl/>
        </w:rPr>
        <w:t>ی</w:t>
      </w:r>
      <w:r w:rsidRPr="00A56A10">
        <w:rPr>
          <w:rtl/>
        </w:rPr>
        <w:t xml:space="preserve"> </w:t>
      </w:r>
      <w:r w:rsidRPr="00A56A10">
        <w:rPr>
          <w:rFonts w:hint="cs"/>
          <w:rtl/>
        </w:rPr>
        <w:t>ی</w:t>
      </w:r>
      <w:r w:rsidRPr="00A56A10">
        <w:rPr>
          <w:rFonts w:hint="eastAsia"/>
          <w:rtl/>
        </w:rPr>
        <w:t>ک</w:t>
      </w:r>
      <w:r w:rsidRPr="00A56A10">
        <w:rPr>
          <w:rtl/>
        </w:rPr>
        <w:t xml:space="preserve"> آزمودن</w:t>
      </w:r>
      <w:r w:rsidRPr="00A56A10">
        <w:rPr>
          <w:rFonts w:hint="cs"/>
          <w:rtl/>
        </w:rPr>
        <w:t>ی</w:t>
      </w:r>
      <w:r w:rsidRPr="00A56A10">
        <w:rPr>
          <w:rtl/>
        </w:rPr>
        <w:t xml:space="preserve"> واحد 91.48</w:t>
      </w:r>
      <w:r w:rsidRPr="00A56A10">
        <w:rPr>
          <w:rFonts w:ascii="Times New Roman" w:hAnsi="Times New Roman" w:cs="Times New Roman" w:hint="cs"/>
          <w:rtl/>
        </w:rPr>
        <w:t>٪</w:t>
      </w:r>
      <w:r w:rsidRPr="00A56A10">
        <w:rPr>
          <w:rtl/>
        </w:rPr>
        <w:t xml:space="preserve"> و کمتر</w:t>
      </w:r>
      <w:r w:rsidRPr="00A56A10">
        <w:rPr>
          <w:rFonts w:hint="cs"/>
          <w:rtl/>
        </w:rPr>
        <w:t>ی</w:t>
      </w:r>
      <w:r w:rsidRPr="00A56A10">
        <w:rPr>
          <w:rFonts w:hint="eastAsia"/>
          <w:rtl/>
        </w:rPr>
        <w:t>ن</w:t>
      </w:r>
      <w:r w:rsidRPr="00A56A10">
        <w:rPr>
          <w:rtl/>
        </w:rPr>
        <w:t xml:space="preserve"> </w:t>
      </w:r>
      <w:r w:rsidR="009A3EE1">
        <w:rPr>
          <w:rFonts w:hint="cs"/>
          <w:rtl/>
        </w:rPr>
        <w:t xml:space="preserve">میزان برابری </w:t>
      </w:r>
      <w:r w:rsidRPr="00A56A10">
        <w:rPr>
          <w:rtl/>
        </w:rPr>
        <w:t>67.51</w:t>
      </w:r>
      <w:r w:rsidRPr="00A56A10">
        <w:rPr>
          <w:rFonts w:ascii="Times New Roman" w:hAnsi="Times New Roman" w:cs="Times New Roman" w:hint="cs"/>
          <w:rtl/>
        </w:rPr>
        <w:t>٪</w:t>
      </w:r>
      <w:r w:rsidRPr="00A56A10">
        <w:rPr>
          <w:rtl/>
        </w:rPr>
        <w:t xml:space="preserve"> بود. بالاتر</w:t>
      </w:r>
      <w:r w:rsidRPr="00A56A10">
        <w:rPr>
          <w:rFonts w:hint="cs"/>
          <w:rtl/>
        </w:rPr>
        <w:t>ی</w:t>
      </w:r>
      <w:r w:rsidRPr="00A56A10">
        <w:rPr>
          <w:rFonts w:hint="eastAsia"/>
          <w:rtl/>
        </w:rPr>
        <w:t>ن</w:t>
      </w:r>
      <w:r w:rsidRPr="00A56A10">
        <w:rPr>
          <w:rtl/>
        </w:rPr>
        <w:t xml:space="preserve"> دقت امت</w:t>
      </w:r>
      <w:r w:rsidRPr="00A56A10">
        <w:rPr>
          <w:rFonts w:hint="cs"/>
          <w:rtl/>
        </w:rPr>
        <w:t>ی</w:t>
      </w:r>
      <w:r w:rsidRPr="00A56A10">
        <w:rPr>
          <w:rFonts w:hint="eastAsia"/>
          <w:rtl/>
        </w:rPr>
        <w:t>ازده</w:t>
      </w:r>
      <w:r w:rsidRPr="00A56A10">
        <w:rPr>
          <w:rFonts w:hint="cs"/>
          <w:rtl/>
        </w:rPr>
        <w:t>ی</w:t>
      </w:r>
      <w:r w:rsidRPr="00A56A10">
        <w:rPr>
          <w:rtl/>
        </w:rPr>
        <w:t xml:space="preserve"> برا</w:t>
      </w:r>
      <w:r w:rsidRPr="00A56A10">
        <w:rPr>
          <w:rFonts w:hint="cs"/>
          <w:rtl/>
        </w:rPr>
        <w:t>ی</w:t>
      </w:r>
      <w:r w:rsidRPr="00A56A10">
        <w:rPr>
          <w:rtl/>
        </w:rPr>
        <w:t xml:space="preserve"> مرحله </w:t>
      </w:r>
      <w:r w:rsidRPr="00A56A10">
        <w:t>N3</w:t>
      </w:r>
      <w:r w:rsidRPr="00A56A10">
        <w:rPr>
          <w:rtl/>
        </w:rPr>
        <w:t xml:space="preserve"> به دست آمد. </w:t>
      </w:r>
      <w:r w:rsidRPr="00A56A10">
        <w:t>N1</w:t>
      </w:r>
      <w:r w:rsidRPr="00A56A10">
        <w:rPr>
          <w:rtl/>
        </w:rPr>
        <w:t xml:space="preserve"> </w:t>
      </w:r>
      <w:r w:rsidR="001C6E3A">
        <w:rPr>
          <w:rtl/>
        </w:rPr>
        <w:t>بادقت</w:t>
      </w:r>
      <w:r w:rsidRPr="00A56A10">
        <w:rPr>
          <w:rtl/>
        </w:rPr>
        <w:t xml:space="preserve"> امت</w:t>
      </w:r>
      <w:r w:rsidRPr="00A56A10">
        <w:rPr>
          <w:rFonts w:hint="cs"/>
          <w:rtl/>
        </w:rPr>
        <w:t>ی</w:t>
      </w:r>
      <w:r w:rsidRPr="00A56A10">
        <w:rPr>
          <w:rFonts w:hint="eastAsia"/>
          <w:rtl/>
        </w:rPr>
        <w:t>ازده</w:t>
      </w:r>
      <w:r w:rsidRPr="00A56A10">
        <w:rPr>
          <w:rFonts w:hint="cs"/>
          <w:rtl/>
        </w:rPr>
        <w:t>ی</w:t>
      </w:r>
      <w:r w:rsidRPr="00A56A10">
        <w:rPr>
          <w:rtl/>
        </w:rPr>
        <w:t xml:space="preserve"> ز</w:t>
      </w:r>
      <w:r w:rsidRPr="00A56A10">
        <w:rPr>
          <w:rFonts w:hint="cs"/>
          <w:rtl/>
        </w:rPr>
        <w:t>ی</w:t>
      </w:r>
      <w:r w:rsidRPr="00A56A10">
        <w:rPr>
          <w:rFonts w:hint="eastAsia"/>
          <w:rtl/>
        </w:rPr>
        <w:t>ر</w:t>
      </w:r>
      <w:r w:rsidRPr="00A56A10">
        <w:rPr>
          <w:rtl/>
        </w:rPr>
        <w:t xml:space="preserve"> 50 درصد و </w:t>
      </w:r>
      <w:r w:rsidR="001E589B">
        <w:rPr>
          <w:rtl/>
        </w:rPr>
        <w:t>دوره‌ها</w:t>
      </w:r>
      <w:r w:rsidR="001E589B">
        <w:rPr>
          <w:rFonts w:hint="cs"/>
          <w:rtl/>
        </w:rPr>
        <w:t>ی</w:t>
      </w:r>
      <w:r w:rsidRPr="00A56A10">
        <w:rPr>
          <w:rtl/>
        </w:rPr>
        <w:t xml:space="preserve"> بس</w:t>
      </w:r>
      <w:r w:rsidRPr="00A56A10">
        <w:rPr>
          <w:rFonts w:hint="cs"/>
          <w:rtl/>
        </w:rPr>
        <w:t>ی</w:t>
      </w:r>
      <w:r w:rsidRPr="00A56A10">
        <w:rPr>
          <w:rFonts w:hint="eastAsia"/>
          <w:rtl/>
        </w:rPr>
        <w:t>ار</w:t>
      </w:r>
      <w:r w:rsidRPr="00A56A10">
        <w:rPr>
          <w:rtl/>
        </w:rPr>
        <w:t xml:space="preserve"> کمتر در مقا</w:t>
      </w:r>
      <w:r w:rsidRPr="00A56A10">
        <w:rPr>
          <w:rFonts w:hint="cs"/>
          <w:rtl/>
        </w:rPr>
        <w:t>ی</w:t>
      </w:r>
      <w:r w:rsidRPr="00A56A10">
        <w:rPr>
          <w:rFonts w:hint="eastAsia"/>
          <w:rtl/>
        </w:rPr>
        <w:t>سه</w:t>
      </w:r>
      <w:r w:rsidRPr="00A56A10">
        <w:rPr>
          <w:rtl/>
        </w:rPr>
        <w:t xml:space="preserve"> با مراحل د</w:t>
      </w:r>
      <w:r w:rsidRPr="00A56A10">
        <w:rPr>
          <w:rFonts w:hint="cs"/>
          <w:rtl/>
        </w:rPr>
        <w:t>ی</w:t>
      </w:r>
      <w:r w:rsidRPr="00A56A10">
        <w:rPr>
          <w:rFonts w:hint="eastAsia"/>
          <w:rtl/>
        </w:rPr>
        <w:t>گر،</w:t>
      </w:r>
      <w:r w:rsidRPr="00A56A10">
        <w:rPr>
          <w:rtl/>
        </w:rPr>
        <w:t xml:space="preserve"> </w:t>
      </w:r>
      <w:r w:rsidR="001E589B">
        <w:rPr>
          <w:rtl/>
        </w:rPr>
        <w:t>سخت‌تر</w:t>
      </w:r>
      <w:r w:rsidR="001E589B">
        <w:rPr>
          <w:rFonts w:hint="cs"/>
          <w:rtl/>
        </w:rPr>
        <w:t>ی</w:t>
      </w:r>
      <w:r w:rsidR="001E589B">
        <w:rPr>
          <w:rFonts w:hint="eastAsia"/>
          <w:rtl/>
        </w:rPr>
        <w:t>ن</w:t>
      </w:r>
      <w:r w:rsidRPr="00A56A10">
        <w:rPr>
          <w:rtl/>
        </w:rPr>
        <w:t xml:space="preserve"> مرحله برا</w:t>
      </w:r>
      <w:r w:rsidRPr="00A56A10">
        <w:rPr>
          <w:rFonts w:hint="cs"/>
          <w:rtl/>
        </w:rPr>
        <w:t>ی</w:t>
      </w:r>
      <w:r w:rsidRPr="00A56A10">
        <w:rPr>
          <w:rtl/>
        </w:rPr>
        <w:t xml:space="preserve"> </w:t>
      </w:r>
      <w:r w:rsidR="001C6E3A">
        <w:rPr>
          <w:rtl/>
        </w:rPr>
        <w:t>طبقه‌بند</w:t>
      </w:r>
      <w:r w:rsidR="001C6E3A">
        <w:rPr>
          <w:rFonts w:hint="cs"/>
          <w:rtl/>
        </w:rPr>
        <w:t>ی</w:t>
      </w:r>
      <w:r w:rsidRPr="00A56A10">
        <w:rPr>
          <w:rtl/>
        </w:rPr>
        <w:t xml:space="preserve"> بود</w:t>
      </w:r>
      <w:r w:rsidR="00F06FF2">
        <w:rPr>
          <w:rFonts w:hint="cs"/>
          <w:rtl/>
        </w:rPr>
        <w:t xml:space="preserve"> </w:t>
      </w:r>
      <w:r w:rsidR="000F1522">
        <w:rPr>
          <w:rtl/>
        </w:rPr>
        <w:fldChar w:fldCharType="begin"/>
      </w:r>
      <w:r w:rsidR="003C47D1">
        <w:rPr>
          <w:rFonts w:cs="Times New Roman"/>
          <w:rtl/>
        </w:rPr>
        <w:instrText xml:space="preserve"> </w:instrText>
      </w:r>
      <w:r w:rsidR="003C47D1">
        <w:rPr>
          <w:rFonts w:cs="Times New Roman"/>
        </w:rPr>
        <w:instrText>ADDIN ZOTERO_ITEM CSL_CITATION {"citationID":"pZSopJ1D","properties":{"formattedCitation":"[33]","plainCitation":"[33]","noteIndex":0},"citationItems":[{"id":465,"uris":["http://zotero.org/users/local/23Uy3QXV/items/T5FLQITN"],"itemData":{"id":465,"type</w:instrText>
      </w:r>
      <w:r w:rsidR="003C47D1">
        <w:rPr>
          <w:rFonts w:cs="Times New Roman"/>
          <w:rtl/>
        </w:rPr>
        <w:instrText>":"</w:instrText>
      </w:r>
      <w:r w:rsidR="003C47D1">
        <w:rPr>
          <w:rFonts w:cs="Times New Roman"/>
        </w:rPr>
        <w:instrText>article-journal","abstract":"Overnight polysomnography (PSG) is the gold standard tool used to characterize sleep and for diagnosing sleep disorders. PSG is a non-invasive procedure that collects various physiological data which is then scored by sleep</w:instrText>
      </w:r>
      <w:r w:rsidR="003C47D1">
        <w:rPr>
          <w:rFonts w:cs="Times New Roman"/>
          <w:rtl/>
        </w:rPr>
        <w:instrText xml:space="preserve"> </w:instrText>
      </w:r>
      <w:r w:rsidR="003C47D1">
        <w:rPr>
          <w:rFonts w:cs="Times New Roman"/>
        </w:rPr>
        <w:instrText>specialists who assign a sleep stage to every 30-second window of the data according to predefined scoring rules. In this study, we aimed to automate the process of sleep stage scoring of overnight PSG data while adhering to expert-based rules. We developed an algorithm utilizing a likelihood ratio decision tree classifier and extracted features from EEG, EMG and EOG signals based on predefined rules of the American Academy of Sleep Medicine Manual. Specifically, features were computed in 30-second epochs</w:instrText>
      </w:r>
      <w:r w:rsidR="003C47D1">
        <w:rPr>
          <w:rFonts w:cs="Times New Roman"/>
          <w:rtl/>
        </w:rPr>
        <w:instrText xml:space="preserve"> </w:instrText>
      </w:r>
      <w:r w:rsidR="003C47D1">
        <w:rPr>
          <w:rFonts w:cs="Times New Roman"/>
        </w:rPr>
        <w:instrText>in the time and the frequency domains of the signals and used as inputs to the classifier which assigned each epoch to one of five possible stages: N3, N2, N1, REM or Wake. The algorithm was trained and tested on PSG data from 38 healthy individuals with</w:instrText>
      </w:r>
      <w:r w:rsidR="003C47D1">
        <w:rPr>
          <w:rFonts w:cs="Times New Roman"/>
          <w:rtl/>
        </w:rPr>
        <w:instrText xml:space="preserve"> </w:instrText>
      </w:r>
      <w:r w:rsidR="003C47D1">
        <w:rPr>
          <w:rFonts w:cs="Times New Roman"/>
        </w:rPr>
        <w:instrText>no reported sleep disturbances. The overall scoring accuracy was 80.70% on the test set, which was comparable to the training set. Our results imply that the automatic classification is highly robust, fast, consistent with visual scoring and is highly interpretable.","container-title":"Conference proceedings : ... Annual International Conference of the IEEE Engineering in Medicine and Biology Society. IEEE Engineering in Medicine and Biology Society. Annual Conference","DOI":"10.1109/EMBC.2018.8513039</w:instrText>
      </w:r>
      <w:r w:rsidR="003C47D1">
        <w:rPr>
          <w:rFonts w:cs="Times New Roman"/>
          <w:rtl/>
        </w:rPr>
        <w:instrText>","</w:instrText>
      </w:r>
      <w:r w:rsidR="003C47D1">
        <w:rPr>
          <w:rFonts w:cs="Times New Roman"/>
        </w:rPr>
        <w:instrText>ISSN":"1557-170X","journalAbbreviation":"Conf Proc IEEE Eng Med Biol Soc","note":"PMID: 30441082\nPMCID: PMC6496951","page":"3240-3243","source":"PubMed Central","title":"A Novel Sleep Stage Scoring System: Combining Expert-Based Rules with a Decision Tree Classifier","title-short":"A Novel Sleep Stage Scoring System","volume":"2018","author":[{"family":"Gunnarsdottir","given":"Kristin M."},{"family":"Gamaldo","given":"Charlene E."},{"family":"Salas","given":"Rachel M. E."},{"family":"Ewen","given":"Joshua B."},{"family":"Allen","given":"Richard P."},{"family":"Sarma","given":"Sridevi V."}],"issued":{"date-parts":[["2018",7]]}}}],"schema":"https://github.com/citation-style-language/schema/raw/master/csl-citation.json</w:instrText>
      </w:r>
      <w:r w:rsidR="003C47D1">
        <w:rPr>
          <w:rFonts w:cs="Times New Roman"/>
          <w:rtl/>
        </w:rPr>
        <w:instrText xml:space="preserve">"} </w:instrText>
      </w:r>
      <w:r w:rsidR="000F1522">
        <w:rPr>
          <w:rtl/>
        </w:rPr>
        <w:fldChar w:fldCharType="separate"/>
      </w:r>
      <w:r w:rsidR="003C47D1">
        <w:rPr>
          <w:rFonts w:cs="Times New Roman"/>
          <w:noProof/>
          <w:rtl/>
        </w:rPr>
        <w:t>[33]</w:t>
      </w:r>
      <w:r w:rsidR="000F1522">
        <w:rPr>
          <w:rtl/>
        </w:rPr>
        <w:fldChar w:fldCharType="end"/>
      </w:r>
      <w:r w:rsidRPr="00A56A10">
        <w:rPr>
          <w:rtl/>
        </w:rPr>
        <w:t>.</w:t>
      </w:r>
    </w:p>
    <w:p w14:paraId="390DF2FD" w14:textId="672F9B64" w:rsidR="00772735" w:rsidRDefault="00772735" w:rsidP="00A56A10">
      <w:pPr>
        <w:rPr>
          <w:rtl/>
        </w:rPr>
      </w:pPr>
    </w:p>
    <w:p w14:paraId="2CD5061A" w14:textId="16DBF9AA" w:rsidR="005A38AE" w:rsidRDefault="00772735" w:rsidP="00A34EB8">
      <w:pPr>
        <w:rPr>
          <w:rtl/>
        </w:rPr>
      </w:pPr>
      <w:r w:rsidRPr="00772735">
        <w:rPr>
          <w:rtl/>
        </w:rPr>
        <w:t>آچار</w:t>
      </w:r>
      <w:r w:rsidRPr="00772735">
        <w:rPr>
          <w:rFonts w:hint="cs"/>
          <w:rtl/>
        </w:rPr>
        <w:t>ی</w:t>
      </w:r>
      <w:r w:rsidRPr="00772735">
        <w:rPr>
          <w:rFonts w:hint="eastAsia"/>
          <w:rtl/>
        </w:rPr>
        <w:t>ا</w:t>
      </w:r>
      <w:r w:rsidR="00A06444">
        <w:rPr>
          <w:rStyle w:val="FootnoteReference"/>
          <w:rtl/>
        </w:rPr>
        <w:footnoteReference w:id="112"/>
      </w:r>
      <w:r w:rsidRPr="00772735">
        <w:rPr>
          <w:rtl/>
        </w:rPr>
        <w:t xml:space="preserve"> و همکاران </w:t>
      </w:r>
      <w:r w:rsidR="00C72CB3">
        <w:rPr>
          <w:rtl/>
        </w:rPr>
        <w:fldChar w:fldCharType="begin"/>
      </w:r>
      <w:r w:rsidR="003C47D1">
        <w:rPr>
          <w:rFonts w:cs="Times New Roman"/>
          <w:rtl/>
        </w:rPr>
        <w:instrText xml:space="preserve"> </w:instrText>
      </w:r>
      <w:r w:rsidR="003C47D1">
        <w:rPr>
          <w:rFonts w:cs="Times New Roman"/>
        </w:rPr>
        <w:instrText>ADDIN ZOTERO_ITEM CSL_CITATION {"citationID":"xzwJSDOh","properties":{"formattedCitation":"[34]","plainCitation":"[34]","noteIndex":0},"citationItems":[{"id":471,"uris":["http://zotero.org/users/local/23Uy3QXV/items/9ESLUBAR"],"itemData":{"id":471,"type</w:instrText>
      </w:r>
      <w:r w:rsidR="003C47D1">
        <w:rPr>
          <w:rFonts w:cs="Times New Roman"/>
          <w:rtl/>
        </w:rPr>
        <w:instrText>":"</w:instrText>
      </w:r>
      <w:r w:rsidR="003C47D1">
        <w:rPr>
          <w:rFonts w:cs="Times New Roman"/>
        </w:rPr>
        <w:instrText>article-journal","abstract":"Electroencephalogram (EEG) signals are widely used to study the activity of the brain, such as to determine sleep stages. These EEG signals are nonlinear and non-stationary in nature. It is difficult to perform sleep staging</w:instrText>
      </w:r>
      <w:r w:rsidR="003C47D1">
        <w:rPr>
          <w:rFonts w:cs="Times New Roman"/>
          <w:rtl/>
        </w:rPr>
        <w:instrText xml:space="preserve"> </w:instrText>
      </w:r>
      <w:r w:rsidR="003C47D1">
        <w:rPr>
          <w:rFonts w:cs="Times New Roman"/>
        </w:rPr>
        <w:instrText>by visual interpretation and linear techniques. Thus, we use a nonlinear technique, higher order spectra (HOS), to extract hidden information in the sleep EEG signal. In this study, unique bispectrum and bicoherence plots for various sleep stages were proposed. These can be used as visual aid for various diagnostics application. A number of HOS based features were extracted from these plots during the various sleep stages (Wakefulness, Rapid Eye Movement (REM), Stage 1-4 Non-REM) and they were found to be statistically significant with p-value lower than 0.001 using ANOVA test. These features were fed to a Gaussian mixture model (GMM) classifier for automatic identification. Our results indicate that the proposed system is able to identify sleep stages with an accuracy of 88.7%.","container-title":"International Journal of Neural Systems","DOI":"10.1142/S0129065710002589","ISSN":"1793-6462","issue":"6","journalAbbreviation":"Int J Neural Syst","language":"eng","note":"PMID: 21117273","page":"509-521","source":"PubMed","title":"Analysis and automatic identification of sleep stages using higher order spectra","volume":"20","author":[{"family":"Acharya","given":"U. Rajendra"},{"family":"Chua","given":"Eric Chern-Pin"},{"family":"Chua","given":"Kuang Chua</w:instrText>
      </w:r>
      <w:r w:rsidR="003C47D1">
        <w:rPr>
          <w:rFonts w:cs="Times New Roman"/>
          <w:rtl/>
        </w:rPr>
        <w:instrText>"},{"</w:instrText>
      </w:r>
      <w:r w:rsidR="003C47D1">
        <w:rPr>
          <w:rFonts w:cs="Times New Roman"/>
        </w:rPr>
        <w:instrText>family":"Min","given":"Lim Choo"},{"family":"Tamura","given":"Toshiyo"}],"issued":{"date-parts":[["2010",12]]}}}],"schema":"https://github.com/citation-style-language/schema/raw/master/csl-citation.json</w:instrText>
      </w:r>
      <w:r w:rsidR="003C47D1">
        <w:rPr>
          <w:rFonts w:cs="Times New Roman"/>
          <w:rtl/>
        </w:rPr>
        <w:instrText xml:space="preserve">"} </w:instrText>
      </w:r>
      <w:r w:rsidR="00C72CB3">
        <w:rPr>
          <w:rtl/>
        </w:rPr>
        <w:fldChar w:fldCharType="separate"/>
      </w:r>
      <w:r w:rsidR="003C47D1">
        <w:rPr>
          <w:rFonts w:cs="Times New Roman"/>
          <w:noProof/>
          <w:rtl/>
        </w:rPr>
        <w:t>[34]</w:t>
      </w:r>
      <w:r w:rsidR="00C72CB3">
        <w:rPr>
          <w:rtl/>
        </w:rPr>
        <w:fldChar w:fldCharType="end"/>
      </w:r>
      <w:r w:rsidRPr="00772735">
        <w:rPr>
          <w:rtl/>
        </w:rPr>
        <w:t xml:space="preserve"> شناسا</w:t>
      </w:r>
      <w:r w:rsidRPr="00772735">
        <w:rPr>
          <w:rFonts w:hint="cs"/>
          <w:rtl/>
        </w:rPr>
        <w:t>یی</w:t>
      </w:r>
      <w:r w:rsidRPr="00772735">
        <w:rPr>
          <w:rtl/>
        </w:rPr>
        <w:t xml:space="preserve"> خودکار مراحل خواب را با </w:t>
      </w:r>
      <w:r w:rsidRPr="00772735">
        <w:rPr>
          <w:rFonts w:hint="cs"/>
          <w:rtl/>
        </w:rPr>
        <w:t>ی</w:t>
      </w:r>
      <w:r w:rsidRPr="00772735">
        <w:rPr>
          <w:rFonts w:hint="eastAsia"/>
          <w:rtl/>
        </w:rPr>
        <w:t>ک</w:t>
      </w:r>
      <w:r w:rsidRPr="00772735">
        <w:rPr>
          <w:rtl/>
        </w:rPr>
        <w:t xml:space="preserve"> طبقه‌بند مدل مخلوط گاوس</w:t>
      </w:r>
      <w:r w:rsidRPr="00772735">
        <w:rPr>
          <w:rFonts w:hint="cs"/>
          <w:rtl/>
        </w:rPr>
        <w:t>ی</w:t>
      </w:r>
      <w:r w:rsidR="00AF4960">
        <w:rPr>
          <w:rStyle w:val="FootnoteReference"/>
          <w:rtl/>
        </w:rPr>
        <w:footnoteReference w:id="113"/>
      </w:r>
      <w:r w:rsidRPr="00772735">
        <w:rPr>
          <w:rtl/>
        </w:rPr>
        <w:t xml:space="preserve"> با استفاده از و</w:t>
      </w:r>
      <w:r w:rsidRPr="00772735">
        <w:rPr>
          <w:rFonts w:hint="cs"/>
          <w:rtl/>
        </w:rPr>
        <w:t>ی</w:t>
      </w:r>
      <w:r w:rsidRPr="00772735">
        <w:rPr>
          <w:rFonts w:hint="eastAsia"/>
          <w:rtl/>
        </w:rPr>
        <w:t>ژگ</w:t>
      </w:r>
      <w:r w:rsidRPr="00772735">
        <w:rPr>
          <w:rFonts w:hint="cs"/>
          <w:rtl/>
        </w:rPr>
        <w:t>ی‌</w:t>
      </w:r>
      <w:r w:rsidRPr="00772735">
        <w:rPr>
          <w:rFonts w:hint="eastAsia"/>
          <w:rtl/>
        </w:rPr>
        <w:t>ها</w:t>
      </w:r>
      <w:r w:rsidRPr="00772735">
        <w:rPr>
          <w:rFonts w:hint="cs"/>
          <w:rtl/>
        </w:rPr>
        <w:t>ی</w:t>
      </w:r>
      <w:r w:rsidRPr="00772735">
        <w:rPr>
          <w:rtl/>
        </w:rPr>
        <w:t xml:space="preserve"> مبتن</w:t>
      </w:r>
      <w:r w:rsidRPr="00772735">
        <w:rPr>
          <w:rFonts w:hint="cs"/>
          <w:rtl/>
        </w:rPr>
        <w:t>ی</w:t>
      </w:r>
      <w:r w:rsidRPr="00772735">
        <w:rPr>
          <w:rtl/>
        </w:rPr>
        <w:t xml:space="preserve"> بر ط</w:t>
      </w:r>
      <w:r w:rsidRPr="00772735">
        <w:rPr>
          <w:rFonts w:hint="cs"/>
          <w:rtl/>
        </w:rPr>
        <w:t>ی</w:t>
      </w:r>
      <w:r w:rsidRPr="00772735">
        <w:rPr>
          <w:rFonts w:hint="eastAsia"/>
          <w:rtl/>
        </w:rPr>
        <w:t>ف</w:t>
      </w:r>
      <w:r w:rsidRPr="00772735">
        <w:rPr>
          <w:rtl/>
        </w:rPr>
        <w:t xml:space="preserve"> مرتبه بالا</w:t>
      </w:r>
      <w:r w:rsidR="00C72CB3">
        <w:rPr>
          <w:rStyle w:val="FootnoteReference"/>
          <w:rtl/>
        </w:rPr>
        <w:footnoteReference w:id="114"/>
      </w:r>
      <w:r w:rsidRPr="00772735">
        <w:rPr>
          <w:rtl/>
        </w:rPr>
        <w:t xml:space="preserve"> (</w:t>
      </w:r>
      <w:r w:rsidRPr="00772735">
        <w:t>HOS</w:t>
      </w:r>
      <w:r w:rsidRPr="00772735">
        <w:rPr>
          <w:rtl/>
        </w:rPr>
        <w:t>) برا</w:t>
      </w:r>
      <w:r w:rsidRPr="00772735">
        <w:rPr>
          <w:rFonts w:hint="cs"/>
          <w:rtl/>
        </w:rPr>
        <w:t>ی</w:t>
      </w:r>
      <w:r w:rsidRPr="00772735">
        <w:rPr>
          <w:rtl/>
        </w:rPr>
        <w:t xml:space="preserve"> دو کانال داده‌ها</w:t>
      </w:r>
      <w:r w:rsidRPr="00772735">
        <w:rPr>
          <w:rFonts w:hint="cs"/>
          <w:rtl/>
        </w:rPr>
        <w:t>ی</w:t>
      </w:r>
      <w:r w:rsidRPr="00772735">
        <w:rPr>
          <w:rtl/>
        </w:rPr>
        <w:t xml:space="preserve"> </w:t>
      </w:r>
      <w:r w:rsidR="00AF4960">
        <w:rPr>
          <w:rFonts w:hint="cs"/>
          <w:rtl/>
        </w:rPr>
        <w:t xml:space="preserve">الکتروانسفالوگرام </w:t>
      </w:r>
      <w:r w:rsidRPr="00772735">
        <w:rPr>
          <w:rtl/>
        </w:rPr>
        <w:t xml:space="preserve">انجام داده‌اند. </w:t>
      </w:r>
      <w:r w:rsidR="00A34EB8">
        <w:rPr>
          <w:rFonts w:hint="cs"/>
          <w:rtl/>
        </w:rPr>
        <w:t>آن‌ها</w:t>
      </w:r>
      <w:r w:rsidR="004A1DBA" w:rsidRPr="004A1DBA">
        <w:rPr>
          <w:rtl/>
        </w:rPr>
        <w:t xml:space="preserve"> همچن</w:t>
      </w:r>
      <w:r w:rsidR="004A1DBA" w:rsidRPr="004A1DBA">
        <w:rPr>
          <w:rFonts w:hint="cs"/>
          <w:rtl/>
        </w:rPr>
        <w:t>ی</w:t>
      </w:r>
      <w:r w:rsidR="004A1DBA" w:rsidRPr="004A1DBA">
        <w:rPr>
          <w:rFonts w:hint="eastAsia"/>
          <w:rtl/>
        </w:rPr>
        <w:t>ن</w:t>
      </w:r>
      <w:r w:rsidR="004A1DBA" w:rsidRPr="004A1DBA">
        <w:rPr>
          <w:rtl/>
        </w:rPr>
        <w:t xml:space="preserve"> نمودارها</w:t>
      </w:r>
      <w:r w:rsidR="004A1DBA" w:rsidRPr="004A1DBA">
        <w:rPr>
          <w:rFonts w:hint="cs"/>
          <w:rtl/>
        </w:rPr>
        <w:t>ی</w:t>
      </w:r>
      <w:r w:rsidR="004A1DBA" w:rsidRPr="004A1DBA">
        <w:rPr>
          <w:rtl/>
        </w:rPr>
        <w:t xml:space="preserve"> دو ط</w:t>
      </w:r>
      <w:r w:rsidR="004A1DBA" w:rsidRPr="004A1DBA">
        <w:rPr>
          <w:rFonts w:hint="cs"/>
          <w:rtl/>
        </w:rPr>
        <w:t>ی</w:t>
      </w:r>
      <w:r w:rsidR="004A1DBA" w:rsidRPr="004A1DBA">
        <w:rPr>
          <w:rFonts w:hint="eastAsia"/>
          <w:rtl/>
        </w:rPr>
        <w:t>ف</w:t>
      </w:r>
      <w:r w:rsidR="004A1DBA" w:rsidRPr="004A1DBA">
        <w:rPr>
          <w:rFonts w:hint="cs"/>
          <w:rtl/>
        </w:rPr>
        <w:t>ی</w:t>
      </w:r>
      <w:r w:rsidR="004A1DBA">
        <w:rPr>
          <w:rStyle w:val="FootnoteReference"/>
          <w:rtl/>
        </w:rPr>
        <w:footnoteReference w:id="115"/>
      </w:r>
      <w:r w:rsidR="004A1DBA" w:rsidRPr="004A1DBA">
        <w:rPr>
          <w:rtl/>
        </w:rPr>
        <w:t xml:space="preserve"> و دوهمدوس</w:t>
      </w:r>
      <w:r w:rsidR="004A1DBA" w:rsidRPr="004A1DBA">
        <w:rPr>
          <w:rFonts w:hint="cs"/>
          <w:rtl/>
        </w:rPr>
        <w:t>ی</w:t>
      </w:r>
      <w:r w:rsidR="004A1DBA">
        <w:rPr>
          <w:rStyle w:val="FootnoteReference"/>
          <w:rtl/>
        </w:rPr>
        <w:footnoteReference w:id="116"/>
      </w:r>
      <w:r w:rsidR="004A1DBA" w:rsidRPr="004A1DBA">
        <w:rPr>
          <w:rtl/>
        </w:rPr>
        <w:t xml:space="preserve"> منحصر به فرد و محدوده و</w:t>
      </w:r>
      <w:r w:rsidR="004A1DBA" w:rsidRPr="004A1DBA">
        <w:rPr>
          <w:rFonts w:hint="cs"/>
          <w:rtl/>
        </w:rPr>
        <w:t>ی</w:t>
      </w:r>
      <w:r w:rsidR="004A1DBA" w:rsidRPr="004A1DBA">
        <w:rPr>
          <w:rFonts w:hint="eastAsia"/>
          <w:rtl/>
        </w:rPr>
        <w:t>ژگ</w:t>
      </w:r>
      <w:r w:rsidR="004A1DBA" w:rsidRPr="004A1DBA">
        <w:rPr>
          <w:rFonts w:hint="cs"/>
          <w:rtl/>
        </w:rPr>
        <w:t>ی</w:t>
      </w:r>
      <w:r w:rsidR="00A34EB8">
        <w:rPr>
          <w:rFonts w:hint="cs"/>
          <w:rtl/>
        </w:rPr>
        <w:t>‌ه</w:t>
      </w:r>
      <w:r w:rsidR="004A1DBA" w:rsidRPr="004A1DBA">
        <w:rPr>
          <w:rtl/>
        </w:rPr>
        <w:t>ا</w:t>
      </w:r>
      <w:r w:rsidR="004A1DBA" w:rsidRPr="004A1DBA">
        <w:rPr>
          <w:rFonts w:hint="cs"/>
          <w:rtl/>
        </w:rPr>
        <w:t>ی</w:t>
      </w:r>
      <w:r w:rsidR="004A1DBA" w:rsidRPr="004A1DBA">
        <w:rPr>
          <w:rtl/>
        </w:rPr>
        <w:t xml:space="preserve"> </w:t>
      </w:r>
      <w:r w:rsidR="004A1DBA" w:rsidRPr="004A1DBA">
        <w:t>HOS</w:t>
      </w:r>
      <w:r w:rsidR="004A1DBA" w:rsidRPr="004A1DBA">
        <w:rPr>
          <w:rtl/>
        </w:rPr>
        <w:t xml:space="preserve"> را برا</w:t>
      </w:r>
      <w:r w:rsidR="004A1DBA" w:rsidRPr="004A1DBA">
        <w:rPr>
          <w:rFonts w:hint="cs"/>
          <w:rtl/>
        </w:rPr>
        <w:t>ی</w:t>
      </w:r>
      <w:r w:rsidR="004A1DBA" w:rsidRPr="004A1DBA">
        <w:rPr>
          <w:rtl/>
        </w:rPr>
        <w:t xml:space="preserve"> هر مرحله خواب پ</w:t>
      </w:r>
      <w:r w:rsidR="004A1DBA" w:rsidRPr="004A1DBA">
        <w:rPr>
          <w:rFonts w:hint="cs"/>
          <w:rtl/>
        </w:rPr>
        <w:t>ی</w:t>
      </w:r>
      <w:r w:rsidR="004A1DBA" w:rsidRPr="004A1DBA">
        <w:rPr>
          <w:rFonts w:hint="eastAsia"/>
          <w:rtl/>
        </w:rPr>
        <w:t>شنهاد</w:t>
      </w:r>
      <w:r w:rsidR="004A1DBA" w:rsidRPr="004A1DBA">
        <w:rPr>
          <w:rtl/>
        </w:rPr>
        <w:t xml:space="preserve"> کرد</w:t>
      </w:r>
      <w:r w:rsidR="00A34EB8">
        <w:rPr>
          <w:rFonts w:hint="cs"/>
          <w:rtl/>
        </w:rPr>
        <w:t>ند</w:t>
      </w:r>
      <w:r w:rsidR="004A1DBA" w:rsidRPr="004A1DBA">
        <w:rPr>
          <w:rtl/>
        </w:rPr>
        <w:t>. نتا</w:t>
      </w:r>
      <w:r w:rsidR="004A1DBA" w:rsidRPr="004A1DBA">
        <w:rPr>
          <w:rFonts w:hint="cs"/>
          <w:rtl/>
        </w:rPr>
        <w:t>ی</w:t>
      </w:r>
      <w:r w:rsidR="004A1DBA" w:rsidRPr="004A1DBA">
        <w:rPr>
          <w:rFonts w:hint="eastAsia"/>
          <w:rtl/>
        </w:rPr>
        <w:t>ج</w:t>
      </w:r>
      <w:r w:rsidR="004A1DBA" w:rsidRPr="004A1DBA">
        <w:rPr>
          <w:rtl/>
        </w:rPr>
        <w:t xml:space="preserve"> </w:t>
      </w:r>
      <w:r w:rsidR="00C90B2B">
        <w:rPr>
          <w:rFonts w:hint="cs"/>
          <w:rtl/>
        </w:rPr>
        <w:t>ا</w:t>
      </w:r>
      <w:r w:rsidR="00A34EB8">
        <w:rPr>
          <w:rFonts w:hint="cs"/>
          <w:rtl/>
        </w:rPr>
        <w:t>ین پژوهش</w:t>
      </w:r>
      <w:r w:rsidR="004A1DBA" w:rsidRPr="004A1DBA">
        <w:rPr>
          <w:rtl/>
        </w:rPr>
        <w:t xml:space="preserve"> نشان م</w:t>
      </w:r>
      <w:r w:rsidR="004A1DBA" w:rsidRPr="004A1DBA">
        <w:rPr>
          <w:rFonts w:hint="cs"/>
          <w:rtl/>
        </w:rPr>
        <w:t>ی</w:t>
      </w:r>
      <w:r w:rsidR="00A34EB8">
        <w:rPr>
          <w:rFonts w:hint="cs"/>
          <w:rtl/>
        </w:rPr>
        <w:t>‌د</w:t>
      </w:r>
      <w:r w:rsidR="004A1DBA" w:rsidRPr="004A1DBA">
        <w:rPr>
          <w:rtl/>
        </w:rPr>
        <w:t>هد که روش پ</w:t>
      </w:r>
      <w:r w:rsidR="004A1DBA" w:rsidRPr="004A1DBA">
        <w:rPr>
          <w:rFonts w:hint="cs"/>
          <w:rtl/>
        </w:rPr>
        <w:t>ی</w:t>
      </w:r>
      <w:r w:rsidR="004A1DBA" w:rsidRPr="004A1DBA">
        <w:rPr>
          <w:rFonts w:hint="eastAsia"/>
          <w:rtl/>
        </w:rPr>
        <w:t>شنهاد</w:t>
      </w:r>
      <w:r w:rsidR="004A1DBA" w:rsidRPr="004A1DBA">
        <w:rPr>
          <w:rFonts w:hint="cs"/>
          <w:rtl/>
        </w:rPr>
        <w:t>ی</w:t>
      </w:r>
      <w:r w:rsidR="004A1DBA" w:rsidRPr="004A1DBA">
        <w:rPr>
          <w:rtl/>
        </w:rPr>
        <w:t xml:space="preserve"> قادر است مراحل خواب را با دقت 7/88 درصد، با حساس</w:t>
      </w:r>
      <w:r w:rsidR="004A1DBA" w:rsidRPr="004A1DBA">
        <w:rPr>
          <w:rFonts w:hint="cs"/>
          <w:rtl/>
        </w:rPr>
        <w:t>ی</w:t>
      </w:r>
      <w:r w:rsidR="004A1DBA" w:rsidRPr="004A1DBA">
        <w:rPr>
          <w:rFonts w:hint="eastAsia"/>
          <w:rtl/>
        </w:rPr>
        <w:t>ت</w:t>
      </w:r>
      <w:r w:rsidR="004A1DBA" w:rsidRPr="004A1DBA">
        <w:rPr>
          <w:rtl/>
        </w:rPr>
        <w:t xml:space="preserve"> و و</w:t>
      </w:r>
      <w:r w:rsidR="004A1DBA" w:rsidRPr="004A1DBA">
        <w:rPr>
          <w:rFonts w:hint="cs"/>
          <w:rtl/>
        </w:rPr>
        <w:t>ی</w:t>
      </w:r>
      <w:r w:rsidR="004A1DBA" w:rsidRPr="004A1DBA">
        <w:rPr>
          <w:rFonts w:hint="eastAsia"/>
          <w:rtl/>
        </w:rPr>
        <w:t>ژگ</w:t>
      </w:r>
      <w:r w:rsidR="004A1DBA" w:rsidRPr="004A1DBA">
        <w:rPr>
          <w:rFonts w:hint="cs"/>
          <w:rtl/>
        </w:rPr>
        <w:t>ی</w:t>
      </w:r>
      <w:r w:rsidR="004A1DBA" w:rsidRPr="004A1DBA">
        <w:rPr>
          <w:rtl/>
        </w:rPr>
        <w:t xml:space="preserve"> به ترت</w:t>
      </w:r>
      <w:r w:rsidR="004A1DBA" w:rsidRPr="004A1DBA">
        <w:rPr>
          <w:rFonts w:hint="cs"/>
          <w:rtl/>
        </w:rPr>
        <w:t>ی</w:t>
      </w:r>
      <w:r w:rsidR="004A1DBA" w:rsidRPr="004A1DBA">
        <w:rPr>
          <w:rFonts w:hint="eastAsia"/>
          <w:rtl/>
        </w:rPr>
        <w:t>ب</w:t>
      </w:r>
      <w:r w:rsidR="004A1DBA" w:rsidRPr="004A1DBA">
        <w:rPr>
          <w:rtl/>
        </w:rPr>
        <w:t xml:space="preserve"> 16/89، 13/87 درصد شناسا</w:t>
      </w:r>
      <w:r w:rsidR="004A1DBA" w:rsidRPr="004A1DBA">
        <w:rPr>
          <w:rFonts w:hint="cs"/>
          <w:rtl/>
        </w:rPr>
        <w:t>یی</w:t>
      </w:r>
      <w:r w:rsidR="004A1DBA" w:rsidRPr="004A1DBA">
        <w:rPr>
          <w:rtl/>
        </w:rPr>
        <w:t xml:space="preserve"> کند. </w:t>
      </w:r>
      <w:r w:rsidR="00C90B2B">
        <w:rPr>
          <w:rFonts w:hint="cs"/>
          <w:rtl/>
        </w:rPr>
        <w:t>این روش</w:t>
      </w:r>
      <w:r w:rsidR="004A1DBA" w:rsidRPr="004A1DBA">
        <w:rPr>
          <w:rtl/>
        </w:rPr>
        <w:t xml:space="preserve"> از نظر محاسبات</w:t>
      </w:r>
      <w:r w:rsidR="004A1DBA" w:rsidRPr="004A1DBA">
        <w:rPr>
          <w:rFonts w:hint="cs"/>
          <w:rtl/>
        </w:rPr>
        <w:t>ی</w:t>
      </w:r>
      <w:r w:rsidR="004A1DBA" w:rsidRPr="004A1DBA">
        <w:rPr>
          <w:rtl/>
        </w:rPr>
        <w:t xml:space="preserve"> برا</w:t>
      </w:r>
      <w:r w:rsidR="004A1DBA" w:rsidRPr="004A1DBA">
        <w:rPr>
          <w:rFonts w:hint="cs"/>
          <w:rtl/>
        </w:rPr>
        <w:t>ی</w:t>
      </w:r>
      <w:r w:rsidR="004A1DBA" w:rsidRPr="004A1DBA">
        <w:rPr>
          <w:rtl/>
        </w:rPr>
        <w:t xml:space="preserve"> استفاده</w:t>
      </w:r>
      <w:r w:rsidR="00A06444">
        <w:rPr>
          <w:rFonts w:hint="cs"/>
          <w:rtl/>
        </w:rPr>
        <w:t xml:space="preserve"> بهینه و آسان</w:t>
      </w:r>
      <w:r w:rsidR="004A1DBA" w:rsidRPr="004A1DBA">
        <w:rPr>
          <w:rtl/>
        </w:rPr>
        <w:t xml:space="preserve"> است</w:t>
      </w:r>
      <w:r w:rsidR="00A34EB8">
        <w:rPr>
          <w:rFonts w:hint="cs"/>
          <w:rtl/>
        </w:rPr>
        <w:t>؛ به طوری‌که</w:t>
      </w:r>
      <w:r w:rsidR="00A06444">
        <w:rPr>
          <w:rFonts w:hint="cs"/>
          <w:rtl/>
        </w:rPr>
        <w:t xml:space="preserve"> </w:t>
      </w:r>
      <w:r w:rsidR="004A1DBA" w:rsidRPr="004A1DBA">
        <w:rPr>
          <w:rtl/>
        </w:rPr>
        <w:t>حت</w:t>
      </w:r>
      <w:r w:rsidR="004A1DBA" w:rsidRPr="004A1DBA">
        <w:rPr>
          <w:rFonts w:hint="cs"/>
          <w:rtl/>
        </w:rPr>
        <w:t>ی</w:t>
      </w:r>
      <w:r w:rsidR="004A1DBA" w:rsidRPr="004A1DBA">
        <w:rPr>
          <w:rtl/>
        </w:rPr>
        <w:t xml:space="preserve"> </w:t>
      </w:r>
      <w:r w:rsidR="004A1DBA" w:rsidRPr="004A1DBA">
        <w:rPr>
          <w:rFonts w:hint="cs"/>
          <w:rtl/>
        </w:rPr>
        <w:t>ی</w:t>
      </w:r>
      <w:r w:rsidR="004A1DBA" w:rsidRPr="004A1DBA">
        <w:rPr>
          <w:rFonts w:hint="eastAsia"/>
          <w:rtl/>
        </w:rPr>
        <w:t>ک</w:t>
      </w:r>
      <w:r w:rsidR="004A1DBA" w:rsidRPr="004A1DBA">
        <w:rPr>
          <w:rtl/>
        </w:rPr>
        <w:t xml:space="preserve"> پرستار ن</w:t>
      </w:r>
      <w:r w:rsidR="004A1DBA" w:rsidRPr="004A1DBA">
        <w:rPr>
          <w:rFonts w:hint="cs"/>
          <w:rtl/>
        </w:rPr>
        <w:t>ی</w:t>
      </w:r>
      <w:r w:rsidR="004A1DBA" w:rsidRPr="004A1DBA">
        <w:rPr>
          <w:rFonts w:hint="eastAsia"/>
          <w:rtl/>
        </w:rPr>
        <w:t>ز</w:t>
      </w:r>
      <w:r w:rsidR="004A1DBA" w:rsidRPr="004A1DBA">
        <w:rPr>
          <w:rtl/>
        </w:rPr>
        <w:t xml:space="preserve"> </w:t>
      </w:r>
      <w:r w:rsidR="001E589B">
        <w:rPr>
          <w:rtl/>
        </w:rPr>
        <w:t>می‌توان</w:t>
      </w:r>
      <w:r w:rsidR="004A1DBA" w:rsidRPr="004A1DBA">
        <w:rPr>
          <w:rtl/>
        </w:rPr>
        <w:t>د از آن برا</w:t>
      </w:r>
      <w:r w:rsidR="004A1DBA" w:rsidRPr="004A1DBA">
        <w:rPr>
          <w:rFonts w:hint="cs"/>
          <w:rtl/>
        </w:rPr>
        <w:t>ی</w:t>
      </w:r>
      <w:r w:rsidR="004A1DBA" w:rsidRPr="004A1DBA">
        <w:rPr>
          <w:rtl/>
        </w:rPr>
        <w:t xml:space="preserve"> شناسا</w:t>
      </w:r>
      <w:r w:rsidR="004A1DBA" w:rsidRPr="004A1DBA">
        <w:rPr>
          <w:rFonts w:hint="cs"/>
          <w:rtl/>
        </w:rPr>
        <w:t>یی</w:t>
      </w:r>
      <w:r w:rsidR="004A1DBA" w:rsidRPr="004A1DBA">
        <w:rPr>
          <w:rtl/>
        </w:rPr>
        <w:t xml:space="preserve"> مراحل خواب استفاده کند. همچن</w:t>
      </w:r>
      <w:r w:rsidR="004A1DBA" w:rsidRPr="004A1DBA">
        <w:rPr>
          <w:rFonts w:hint="cs"/>
          <w:rtl/>
        </w:rPr>
        <w:t>ی</w:t>
      </w:r>
      <w:r w:rsidR="004A1DBA" w:rsidRPr="004A1DBA">
        <w:rPr>
          <w:rFonts w:hint="eastAsia"/>
          <w:rtl/>
        </w:rPr>
        <w:t>ن</w:t>
      </w:r>
      <w:r w:rsidR="004A1DBA" w:rsidRPr="004A1DBA">
        <w:rPr>
          <w:rtl/>
        </w:rPr>
        <w:t xml:space="preserve"> </w:t>
      </w:r>
      <w:r w:rsidR="001E589B">
        <w:rPr>
          <w:rtl/>
        </w:rPr>
        <w:t>می‌توان</w:t>
      </w:r>
      <w:r w:rsidR="004A1DBA" w:rsidRPr="004A1DBA">
        <w:rPr>
          <w:rtl/>
        </w:rPr>
        <w:t xml:space="preserve"> از آن برا</w:t>
      </w:r>
      <w:r w:rsidR="004A1DBA" w:rsidRPr="004A1DBA">
        <w:rPr>
          <w:rFonts w:hint="cs"/>
          <w:rtl/>
        </w:rPr>
        <w:t>ی</w:t>
      </w:r>
      <w:r w:rsidR="004A1DBA" w:rsidRPr="004A1DBA">
        <w:rPr>
          <w:rtl/>
        </w:rPr>
        <w:t xml:space="preserve"> شناسا</w:t>
      </w:r>
      <w:r w:rsidR="004A1DBA" w:rsidRPr="004A1DBA">
        <w:rPr>
          <w:rFonts w:hint="cs"/>
          <w:rtl/>
        </w:rPr>
        <w:t>یی</w:t>
      </w:r>
      <w:r w:rsidR="004A1DBA" w:rsidRPr="004A1DBA">
        <w:rPr>
          <w:rtl/>
        </w:rPr>
        <w:t xml:space="preserve"> اثربخش</w:t>
      </w:r>
      <w:r w:rsidR="004A1DBA" w:rsidRPr="004A1DBA">
        <w:rPr>
          <w:rFonts w:hint="cs"/>
          <w:rtl/>
        </w:rPr>
        <w:t>ی</w:t>
      </w:r>
      <w:r w:rsidR="004A1DBA" w:rsidRPr="004A1DBA">
        <w:rPr>
          <w:rtl/>
        </w:rPr>
        <w:t xml:space="preserve"> دارو استفاده کرد. با ا</w:t>
      </w:r>
      <w:r w:rsidR="004A1DBA" w:rsidRPr="004A1DBA">
        <w:rPr>
          <w:rFonts w:hint="cs"/>
          <w:rtl/>
        </w:rPr>
        <w:t>ی</w:t>
      </w:r>
      <w:r w:rsidR="004A1DBA" w:rsidRPr="004A1DBA">
        <w:rPr>
          <w:rFonts w:hint="eastAsia"/>
          <w:rtl/>
        </w:rPr>
        <w:t>ن</w:t>
      </w:r>
      <w:r w:rsidR="004A1DBA" w:rsidRPr="004A1DBA">
        <w:rPr>
          <w:rtl/>
        </w:rPr>
        <w:t xml:space="preserve"> حال، با داده ها</w:t>
      </w:r>
      <w:r w:rsidR="004A1DBA" w:rsidRPr="004A1DBA">
        <w:rPr>
          <w:rFonts w:hint="cs"/>
          <w:rtl/>
        </w:rPr>
        <w:t>ی</w:t>
      </w:r>
      <w:r w:rsidR="004A1DBA" w:rsidRPr="004A1DBA">
        <w:rPr>
          <w:rtl/>
        </w:rPr>
        <w:t xml:space="preserve"> آموزش</w:t>
      </w:r>
      <w:r w:rsidR="004A1DBA" w:rsidRPr="004A1DBA">
        <w:rPr>
          <w:rFonts w:hint="cs"/>
          <w:rtl/>
        </w:rPr>
        <w:t>ی</w:t>
      </w:r>
      <w:r w:rsidR="004A1DBA" w:rsidRPr="004A1DBA">
        <w:rPr>
          <w:rtl/>
        </w:rPr>
        <w:t xml:space="preserve"> </w:t>
      </w:r>
      <w:r w:rsidR="004A1DBA" w:rsidRPr="004A1DBA">
        <w:rPr>
          <w:rFonts w:hint="eastAsia"/>
          <w:rtl/>
        </w:rPr>
        <w:t>متنوع</w:t>
      </w:r>
      <w:r w:rsidR="00A34EB8">
        <w:rPr>
          <w:rFonts w:hint="cs"/>
          <w:rtl/>
        </w:rPr>
        <w:t>‌ت</w:t>
      </w:r>
      <w:r w:rsidR="004A1DBA" w:rsidRPr="004A1DBA">
        <w:rPr>
          <w:rtl/>
        </w:rPr>
        <w:t>ر و و</w:t>
      </w:r>
      <w:r w:rsidR="004A1DBA" w:rsidRPr="004A1DBA">
        <w:rPr>
          <w:rFonts w:hint="cs"/>
          <w:rtl/>
        </w:rPr>
        <w:t>ی</w:t>
      </w:r>
      <w:r w:rsidR="004A1DBA" w:rsidRPr="004A1DBA">
        <w:rPr>
          <w:rFonts w:hint="eastAsia"/>
          <w:rtl/>
        </w:rPr>
        <w:t>ژگ</w:t>
      </w:r>
      <w:r w:rsidR="004A1DBA" w:rsidRPr="004A1DBA">
        <w:rPr>
          <w:rFonts w:hint="cs"/>
          <w:rtl/>
        </w:rPr>
        <w:t>ی</w:t>
      </w:r>
      <w:r w:rsidR="00A34EB8">
        <w:rPr>
          <w:rFonts w:hint="cs"/>
          <w:rtl/>
        </w:rPr>
        <w:t>‌ه</w:t>
      </w:r>
      <w:r w:rsidR="004A1DBA" w:rsidRPr="004A1DBA">
        <w:rPr>
          <w:rtl/>
        </w:rPr>
        <w:t>ا</w:t>
      </w:r>
      <w:r w:rsidR="004A1DBA" w:rsidRPr="004A1DBA">
        <w:rPr>
          <w:rFonts w:hint="cs"/>
          <w:rtl/>
        </w:rPr>
        <w:t>ی</w:t>
      </w:r>
      <w:r w:rsidR="004A1DBA" w:rsidRPr="004A1DBA">
        <w:rPr>
          <w:rtl/>
        </w:rPr>
        <w:t xml:space="preserve"> </w:t>
      </w:r>
      <w:r w:rsidR="004A1DBA" w:rsidRPr="004A1DBA">
        <w:t>HOS</w:t>
      </w:r>
      <w:r w:rsidR="004A1DBA" w:rsidRPr="004A1DBA">
        <w:rPr>
          <w:rtl/>
        </w:rPr>
        <w:t xml:space="preserve"> بهتر، </w:t>
      </w:r>
      <w:r w:rsidR="00C90B2B">
        <w:rPr>
          <w:rFonts w:hint="cs"/>
          <w:rtl/>
        </w:rPr>
        <w:t>آچ</w:t>
      </w:r>
      <w:r w:rsidR="00A34EB8">
        <w:rPr>
          <w:rFonts w:hint="cs"/>
          <w:rtl/>
        </w:rPr>
        <w:t>ا</w:t>
      </w:r>
      <w:r w:rsidR="00C90B2B">
        <w:rPr>
          <w:rFonts w:hint="cs"/>
          <w:rtl/>
        </w:rPr>
        <w:t xml:space="preserve">ریا ادعا میکند که </w:t>
      </w:r>
      <w:r w:rsidR="001E589B">
        <w:rPr>
          <w:rtl/>
        </w:rPr>
        <w:t>می‌توان</w:t>
      </w:r>
      <w:r w:rsidR="004A1DBA" w:rsidRPr="004A1DBA">
        <w:rPr>
          <w:rtl/>
        </w:rPr>
        <w:t xml:space="preserve"> دقت را افزا</w:t>
      </w:r>
      <w:r w:rsidR="004A1DBA" w:rsidRPr="004A1DBA">
        <w:rPr>
          <w:rFonts w:hint="cs"/>
          <w:rtl/>
        </w:rPr>
        <w:t>ی</w:t>
      </w:r>
      <w:r w:rsidR="004A1DBA" w:rsidRPr="004A1DBA">
        <w:rPr>
          <w:rFonts w:hint="eastAsia"/>
          <w:rtl/>
        </w:rPr>
        <w:t>ش</w:t>
      </w:r>
      <w:r w:rsidR="004A1DBA" w:rsidRPr="004A1DBA">
        <w:rPr>
          <w:rtl/>
        </w:rPr>
        <w:t xml:space="preserve"> داد.</w:t>
      </w:r>
      <w:r w:rsidRPr="00772735">
        <w:rPr>
          <w:rtl/>
        </w:rPr>
        <w:t xml:space="preserve"> شارما</w:t>
      </w:r>
      <w:r w:rsidR="00AF4960">
        <w:rPr>
          <w:rFonts w:hint="cs"/>
          <w:rtl/>
        </w:rPr>
        <w:t xml:space="preserve">، آچاریا </w:t>
      </w:r>
      <w:r w:rsidRPr="00772735">
        <w:rPr>
          <w:rtl/>
        </w:rPr>
        <w:t>و همکاران</w:t>
      </w:r>
      <w:r w:rsidR="00AF4960">
        <w:rPr>
          <w:rFonts w:hint="cs"/>
          <w:rtl/>
        </w:rPr>
        <w:t xml:space="preserve"> </w:t>
      </w:r>
      <w:r w:rsidR="00AF4960">
        <w:rPr>
          <w:rtl/>
        </w:rPr>
        <w:fldChar w:fldCharType="begin"/>
      </w:r>
      <w:r w:rsidR="003C47D1">
        <w:rPr>
          <w:rFonts w:cs="Times New Roman"/>
          <w:rtl/>
        </w:rPr>
        <w:instrText xml:space="preserve"> </w:instrText>
      </w:r>
      <w:r w:rsidR="003C47D1">
        <w:rPr>
          <w:rFonts w:cs="Times New Roman"/>
        </w:rPr>
        <w:instrText>ADDIN ZOTERO_ITEM CSL_CITATION {"citationID":"hakX7Fbk","properties":{"formattedCitation":"[35]","plainCitation":"[35]","noteIndex":0},"citationItems":[{"id":474,"uris":["http://zotero.org/users/local/23Uy3QXV/items/PFZUVVLM"],"itemData":{"id":474,"type</w:instrText>
      </w:r>
      <w:r w:rsidR="003C47D1">
        <w:rPr>
          <w:rFonts w:cs="Times New Roman"/>
          <w:rtl/>
        </w:rPr>
        <w:instrText>":"</w:instrText>
      </w:r>
      <w:r w:rsidR="003C47D1">
        <w:rPr>
          <w:rFonts w:cs="Times New Roman"/>
        </w:rPr>
        <w:instrText>article-journal","abstract":"Sleep related disorder causes diminished quality of lives in human beings. Sleep scoring or sleep staging is the process of classifying various sleep stages which helps to detect the quality of sleep. The identification of sleep-stages using electroencephalogram (EEG) signals is an arduous task. Just by looking at an EEG signal, one cannot determine the sleep stages precisely. Sleep specialists may make errors in identifying sleep stages by visual inspection. To mitigate the</w:instrText>
      </w:r>
      <w:r w:rsidR="003C47D1">
        <w:rPr>
          <w:rFonts w:cs="Times New Roman"/>
          <w:rtl/>
        </w:rPr>
        <w:instrText xml:space="preserve"> </w:instrText>
      </w:r>
      <w:r w:rsidR="003C47D1">
        <w:rPr>
          <w:rFonts w:cs="Times New Roman"/>
        </w:rPr>
        <w:instrText>erroneous identification and to reduce the burden on doctors, a computer-aided EEG based system can be deployed in the hospitals, which can help identify the sleep stages, correctly. Several automated systems based on the analysis of polysomnographic (PSG) signals have been proposed. A few sleep stage scoring systems using EEG signals have also been proposed. But, still there is a need for a robust and accurate portable system developed using huge dataset. In this study, we have developed a new single-channel EEG based sleep-stages identification system using a novel set of wavelet-based features extracted from a large EEG dataset. We employed a novel three-band time-frequency localized (TBTFL) wavelet filter bank (FB). The EEG signals are decomposed using three-level wavelet decomposition, yielding seven sub-bands (SBs). This is followed by the computation of discriminating features namely, log-energy (LE), signal-fractal-dimensions (SFD), and signal-sample-entropy (SSE) from all seven SBs. The extracted features are ranked and fed to the support vector machine (SVM) and other supervised learning classifiers. In this study, we have considered five different classification problems (CPs), (two-class (CP-1), three-class (CP-2), four-class (CP-3), five-class (CP-4) and six-class (CP-5)). The proposed system yielded accuracies of 98.3%, 93.9%, 92.1%, 91.7%, and 91.5% for CP-1 to CP-5, respectively, using 10-fold cross validation (CV) technique.","container-title":"Computers in Biology and Medicine","DOI":"1</w:instrText>
      </w:r>
      <w:r w:rsidR="003C47D1">
        <w:rPr>
          <w:rFonts w:cs="Times New Roman"/>
          <w:rtl/>
        </w:rPr>
        <w:instrText>0.1016/</w:instrText>
      </w:r>
      <w:r w:rsidR="003C47D1">
        <w:rPr>
          <w:rFonts w:cs="Times New Roman"/>
        </w:rPr>
        <w:instrText>j.compbiomed.2018.04.025","ISSN":"1879-0534","journalAbbreviation":"Comput Biol Med","language":"eng","note":"PMID: 29775912","page":"58-75","source":"PubMed","title":"An accurate sleep stages classification system using a new class of optimally time-frequency localized three-band wavelet filter bank","volume":"98","author":[{"family":"Sharma","given":"Manish"},{"family":"Goyal","given":"Deepanshu"},{"family":"Achuth","given":"P. V."},{"family":"Acharya","given":"U. Rajendra"}],"issued":{"date-parts":[["2018",7,1]]}}}],"schema":"https://github.com/citation-style-language/schema/raw/master/csl-citation.json</w:instrText>
      </w:r>
      <w:r w:rsidR="003C47D1">
        <w:rPr>
          <w:rFonts w:cs="Times New Roman"/>
          <w:rtl/>
        </w:rPr>
        <w:instrText xml:space="preserve">"} </w:instrText>
      </w:r>
      <w:r w:rsidR="00AF4960">
        <w:rPr>
          <w:rtl/>
        </w:rPr>
        <w:fldChar w:fldCharType="separate"/>
      </w:r>
      <w:r w:rsidR="003C47D1">
        <w:rPr>
          <w:rFonts w:cs="Times New Roman"/>
          <w:noProof/>
          <w:rtl/>
        </w:rPr>
        <w:t>[35]</w:t>
      </w:r>
      <w:r w:rsidR="00AF4960">
        <w:rPr>
          <w:rtl/>
        </w:rPr>
        <w:fldChar w:fldCharType="end"/>
      </w:r>
      <w:r w:rsidR="00AF4960">
        <w:rPr>
          <w:rFonts w:hint="cs"/>
          <w:rtl/>
        </w:rPr>
        <w:t xml:space="preserve"> </w:t>
      </w:r>
      <w:r w:rsidR="005A38AE" w:rsidRPr="00772735">
        <w:rPr>
          <w:rtl/>
        </w:rPr>
        <w:t>برا</w:t>
      </w:r>
      <w:r w:rsidR="005A38AE" w:rsidRPr="00772735">
        <w:rPr>
          <w:rFonts w:hint="cs"/>
          <w:rtl/>
        </w:rPr>
        <w:t>ی</w:t>
      </w:r>
      <w:r w:rsidR="005A38AE" w:rsidRPr="00772735">
        <w:rPr>
          <w:rtl/>
        </w:rPr>
        <w:t xml:space="preserve"> مرحله استخراج و</w:t>
      </w:r>
      <w:r w:rsidR="005A38AE" w:rsidRPr="00772735">
        <w:rPr>
          <w:rFonts w:hint="cs"/>
          <w:rtl/>
        </w:rPr>
        <w:t>ی</w:t>
      </w:r>
      <w:r w:rsidR="005A38AE" w:rsidRPr="00772735">
        <w:rPr>
          <w:rFonts w:hint="eastAsia"/>
          <w:rtl/>
        </w:rPr>
        <w:t>ژگ</w:t>
      </w:r>
      <w:r w:rsidR="005A38AE" w:rsidRPr="00772735">
        <w:rPr>
          <w:rFonts w:hint="cs"/>
          <w:rtl/>
        </w:rPr>
        <w:t>ی</w:t>
      </w:r>
      <w:r w:rsidR="005A38AE" w:rsidRPr="00772735">
        <w:rPr>
          <w:rtl/>
        </w:rPr>
        <w:t xml:space="preserve"> </w:t>
      </w:r>
      <w:r w:rsidRPr="00772735">
        <w:rPr>
          <w:rtl/>
        </w:rPr>
        <w:t xml:space="preserve">از </w:t>
      </w:r>
      <w:r w:rsidRPr="00772735">
        <w:rPr>
          <w:rFonts w:hint="cs"/>
          <w:rtl/>
        </w:rPr>
        <w:t>ی</w:t>
      </w:r>
      <w:r w:rsidRPr="00772735">
        <w:rPr>
          <w:rFonts w:hint="eastAsia"/>
          <w:rtl/>
        </w:rPr>
        <w:t>ک</w:t>
      </w:r>
      <w:r w:rsidRPr="00772735">
        <w:rPr>
          <w:rtl/>
        </w:rPr>
        <w:t xml:space="preserve"> بانک ف</w:t>
      </w:r>
      <w:r w:rsidRPr="00772735">
        <w:rPr>
          <w:rFonts w:hint="cs"/>
          <w:rtl/>
        </w:rPr>
        <w:t>ی</w:t>
      </w:r>
      <w:r w:rsidRPr="00772735">
        <w:rPr>
          <w:rFonts w:hint="eastAsia"/>
          <w:rtl/>
        </w:rPr>
        <w:t>لتر</w:t>
      </w:r>
      <w:r w:rsidRPr="00772735">
        <w:rPr>
          <w:rtl/>
        </w:rPr>
        <w:t xml:space="preserve"> موجک استفاده کرد</w:t>
      </w:r>
      <w:r w:rsidR="00AF4960">
        <w:rPr>
          <w:rFonts w:hint="cs"/>
          <w:rtl/>
        </w:rPr>
        <w:t>ند</w:t>
      </w:r>
      <w:r w:rsidRPr="00772735">
        <w:rPr>
          <w:rtl/>
        </w:rPr>
        <w:t xml:space="preserve"> و سپس و</w:t>
      </w:r>
      <w:r w:rsidRPr="00772735">
        <w:rPr>
          <w:rFonts w:hint="cs"/>
          <w:rtl/>
        </w:rPr>
        <w:t>ی</w:t>
      </w:r>
      <w:r w:rsidRPr="00772735">
        <w:rPr>
          <w:rFonts w:hint="eastAsia"/>
          <w:rtl/>
        </w:rPr>
        <w:t>ژگ</w:t>
      </w:r>
      <w:r w:rsidRPr="00772735">
        <w:rPr>
          <w:rFonts w:hint="cs"/>
          <w:rtl/>
        </w:rPr>
        <w:t>ی</w:t>
      </w:r>
      <w:r w:rsidR="00A34EB8">
        <w:rPr>
          <w:rFonts w:hint="cs"/>
          <w:rtl/>
        </w:rPr>
        <w:t>‌ه</w:t>
      </w:r>
      <w:r w:rsidRPr="00772735">
        <w:rPr>
          <w:rtl/>
        </w:rPr>
        <w:t>ا</w:t>
      </w:r>
      <w:r w:rsidRPr="00772735">
        <w:rPr>
          <w:rFonts w:hint="cs"/>
          <w:rtl/>
        </w:rPr>
        <w:t>ی</w:t>
      </w:r>
      <w:r w:rsidRPr="00772735">
        <w:rPr>
          <w:rtl/>
        </w:rPr>
        <w:t xml:space="preserve"> استخراج</w:t>
      </w:r>
      <w:r w:rsidR="00A34EB8">
        <w:rPr>
          <w:rFonts w:hint="cs"/>
          <w:rtl/>
        </w:rPr>
        <w:t>‌ش</w:t>
      </w:r>
      <w:r w:rsidRPr="00772735">
        <w:rPr>
          <w:rtl/>
        </w:rPr>
        <w:t>ده به عنوان ورود</w:t>
      </w:r>
      <w:r w:rsidRPr="00772735">
        <w:rPr>
          <w:rFonts w:hint="cs"/>
          <w:rtl/>
        </w:rPr>
        <w:t>ی</w:t>
      </w:r>
      <w:r w:rsidRPr="00772735">
        <w:rPr>
          <w:rtl/>
        </w:rPr>
        <w:t xml:space="preserve"> به طبقه</w:t>
      </w:r>
      <w:r w:rsidR="00A34EB8">
        <w:rPr>
          <w:rFonts w:hint="cs"/>
          <w:rtl/>
        </w:rPr>
        <w:t>‌ب</w:t>
      </w:r>
      <w:r w:rsidRPr="00772735">
        <w:rPr>
          <w:rtl/>
        </w:rPr>
        <w:t>ند ماش</w:t>
      </w:r>
      <w:r w:rsidRPr="00772735">
        <w:rPr>
          <w:rFonts w:hint="cs"/>
          <w:rtl/>
        </w:rPr>
        <w:t>ی</w:t>
      </w:r>
      <w:r w:rsidRPr="00772735">
        <w:rPr>
          <w:rFonts w:hint="eastAsia"/>
          <w:rtl/>
        </w:rPr>
        <w:t>ن</w:t>
      </w:r>
      <w:r w:rsidRPr="00772735">
        <w:rPr>
          <w:rtl/>
        </w:rPr>
        <w:t xml:space="preserve"> بردار پشت</w:t>
      </w:r>
      <w:r w:rsidRPr="00772735">
        <w:rPr>
          <w:rFonts w:hint="cs"/>
          <w:rtl/>
        </w:rPr>
        <w:t>ی</w:t>
      </w:r>
      <w:r w:rsidRPr="00772735">
        <w:rPr>
          <w:rFonts w:hint="eastAsia"/>
          <w:rtl/>
        </w:rPr>
        <w:t>بان</w:t>
      </w:r>
      <w:r w:rsidRPr="00772735">
        <w:rPr>
          <w:rtl/>
        </w:rPr>
        <w:t xml:space="preserve"> (</w:t>
      </w:r>
      <w:r w:rsidRPr="00772735">
        <w:t>SVM</w:t>
      </w:r>
      <w:r w:rsidRPr="00772735">
        <w:rPr>
          <w:rtl/>
        </w:rPr>
        <w:t>) برا</w:t>
      </w:r>
      <w:r w:rsidRPr="00772735">
        <w:rPr>
          <w:rFonts w:hint="cs"/>
          <w:rtl/>
        </w:rPr>
        <w:t>ی</w:t>
      </w:r>
      <w:r w:rsidRPr="00772735">
        <w:rPr>
          <w:rtl/>
        </w:rPr>
        <w:t xml:space="preserve"> تشخ</w:t>
      </w:r>
      <w:r w:rsidRPr="00772735">
        <w:rPr>
          <w:rFonts w:hint="cs"/>
          <w:rtl/>
        </w:rPr>
        <w:t>ی</w:t>
      </w:r>
      <w:r w:rsidRPr="00772735">
        <w:rPr>
          <w:rFonts w:hint="eastAsia"/>
          <w:rtl/>
        </w:rPr>
        <w:t>ص</w:t>
      </w:r>
      <w:r w:rsidRPr="00772735">
        <w:rPr>
          <w:rtl/>
        </w:rPr>
        <w:t xml:space="preserve"> خودکار مراحل خواب داده شد.</w:t>
      </w:r>
    </w:p>
    <w:p w14:paraId="5E50210E" w14:textId="589FE49C" w:rsidR="00515D75" w:rsidRDefault="00772735" w:rsidP="00515D75">
      <w:pPr>
        <w:rPr>
          <w:rtl/>
        </w:rPr>
      </w:pPr>
      <w:r w:rsidRPr="00772735">
        <w:rPr>
          <w:rtl/>
        </w:rPr>
        <w:t xml:space="preserve"> حسن و همکاران </w:t>
      </w:r>
      <w:r w:rsidR="00F25C0F">
        <w:rPr>
          <w:rtl/>
        </w:rPr>
        <w:fldChar w:fldCharType="begin"/>
      </w:r>
      <w:r w:rsidR="003C47D1">
        <w:rPr>
          <w:rFonts w:cs="Times New Roman"/>
          <w:rtl/>
        </w:rPr>
        <w:instrText xml:space="preserve"> </w:instrText>
      </w:r>
      <w:r w:rsidR="003C47D1">
        <w:rPr>
          <w:rFonts w:cs="Times New Roman"/>
        </w:rPr>
        <w:instrText>ADDIN ZOTERO_ITEM CSL_CITATION {"citationID":"HmLJm5et","properties":{"formattedCitation":"[36]","plainCitation":"[36]","noteIndex":0},"citationItems":[{"id":477,"uris":["http://zotero.org/users/local/23Uy3QXV/items/VKYDH2WJ"],"itemData":{"id":477,"type</w:instrText>
      </w:r>
      <w:r w:rsidR="003C47D1">
        <w:rPr>
          <w:rFonts w:cs="Times New Roman"/>
          <w:rtl/>
        </w:rPr>
        <w:instrText>":"</w:instrText>
      </w:r>
      <w:r w:rsidR="003C47D1">
        <w:rPr>
          <w:rFonts w:cs="Times New Roman"/>
        </w:rPr>
        <w:instrText>article-journal","abstract":"BACKGROUND AND OBJECTIVE: Automatic sleep staging is essential for alleviating the burden of the physicians of analyzing a large volume of data by visual inspection. It is also a precondition for making an automated sleep monitoring system feasible. Further, computerized sleep scoring will expedite large-scale data analysis in sleep research. Nevertheless, most of the existing works on sleep staging are either multichannel or multiple physiological signal based which are uncomfortable for the user and hinder the feasibility of an in-home sleep monitoring device. So, a successful and reliable computer-assisted sleep staging scheme is yet to emerge.\nMETHODS: In this work, we propose a single channel EEG based algorithm for computerized sleep scoring. In the proposed algorithm, we decompose EEG signal segments using Ensemble Empirical Mode Decomposition (EEMD) and extract various statistical moment based features. The effectiveness of EEMD and statistical features are investigated. Statistical analysis is performed for feature selection. A newly proposed classification technique, namely - Random under sampling boosting (RUSBoost) is introduced for sleep stage classification. This is the first implementation of EEMD in conjunction with RUSBoost to the best of the authors' knowledge. The proposed feature extraction scheme's performance is investigated for various choices of classification models. The algorithmic performance of our scheme is evaluated against contemporary works in the literature.\nRESULTS: The performance of the proposed method is comparable or better than that of the state-of-the-art ones. The proposed algorithm gives 88.07%, 83.49%, 92.66%, 94.23%, and 98.15% for 6-state to 2-state classification of sleep stages on Sleep-EDF database. Our experimental outcomes reveal that RUSBoost outperforms other classification models for the feature extraction framework presented in this work. Besides, the algorithm proposed in this work demonstrates high detection accuracy</w:instrText>
      </w:r>
      <w:r w:rsidR="003C47D1">
        <w:rPr>
          <w:rFonts w:cs="Times New Roman"/>
          <w:rtl/>
        </w:rPr>
        <w:instrText xml:space="preserve"> </w:instrText>
      </w:r>
      <w:r w:rsidR="003C47D1">
        <w:rPr>
          <w:rFonts w:cs="Times New Roman"/>
        </w:rPr>
        <w:instrText>for the sleep states S1 and REM.\nCONCLUSION: Statistical moment based features in the EEMD domain distinguish the sleep states successfully and efficaciously. The automated sleep scoring scheme propounded herein can eradicate the onus of the clinicians</w:instrText>
      </w:r>
      <w:r w:rsidR="003C47D1">
        <w:rPr>
          <w:rFonts w:cs="Times New Roman"/>
          <w:rtl/>
        </w:rPr>
        <w:instrText xml:space="preserve">, </w:instrText>
      </w:r>
      <w:r w:rsidR="003C47D1">
        <w:rPr>
          <w:rFonts w:cs="Times New Roman"/>
        </w:rPr>
        <w:instrText>contribute to the device implementation of a sleep monitoring system, and benefit sleep research.","container-title":"Computer Methods and Programs in Biomedicine","DOI":"10.1016/j.cmpb.2016.12.015","ISSN":"1872-7565","journalAbbreviation":"Comput Methods</w:instrText>
      </w:r>
      <w:r w:rsidR="003C47D1">
        <w:rPr>
          <w:rFonts w:cs="Times New Roman"/>
          <w:rtl/>
        </w:rPr>
        <w:instrText xml:space="preserve"> </w:instrText>
      </w:r>
      <w:r w:rsidR="003C47D1">
        <w:rPr>
          <w:rFonts w:cs="Times New Roman"/>
        </w:rPr>
        <w:instrText>Programs Biomed","language":"eng","note":"PMID: 28254077","page":"201-210","source":"PubMed","title":"Automated identification of sleep states from EEG signals by means of ensemble empirical mode decomposition and random under sampling boosting","volume</w:instrText>
      </w:r>
      <w:r w:rsidR="003C47D1">
        <w:rPr>
          <w:rFonts w:cs="Times New Roman"/>
          <w:rtl/>
        </w:rPr>
        <w:instrText>":"140","</w:instrText>
      </w:r>
      <w:r w:rsidR="003C47D1">
        <w:rPr>
          <w:rFonts w:cs="Times New Roman"/>
        </w:rPr>
        <w:instrText>author":[{"family":"Hassan","given":"Ahnaf Rashik"},{"family":"Bhuiyan","given":"Mohammed Imamul Hassan"}],"issued":{"date-parts":[["2017",3]]}}}],"schema":"https://github.com/citation-style-language/schema/raw/master/csl-citation.json</w:instrText>
      </w:r>
      <w:r w:rsidR="003C47D1">
        <w:rPr>
          <w:rFonts w:cs="Times New Roman"/>
          <w:rtl/>
        </w:rPr>
        <w:instrText xml:space="preserve">"} </w:instrText>
      </w:r>
      <w:r w:rsidR="00F25C0F">
        <w:rPr>
          <w:rtl/>
        </w:rPr>
        <w:fldChar w:fldCharType="separate"/>
      </w:r>
      <w:r w:rsidR="003C47D1">
        <w:rPr>
          <w:rFonts w:cs="Times New Roman"/>
          <w:noProof/>
          <w:rtl/>
        </w:rPr>
        <w:t>[36]</w:t>
      </w:r>
      <w:r w:rsidR="00F25C0F">
        <w:rPr>
          <w:rtl/>
        </w:rPr>
        <w:fldChar w:fldCharType="end"/>
      </w:r>
      <w:r w:rsidR="00AF4960">
        <w:rPr>
          <w:rFonts w:hint="cs"/>
          <w:rtl/>
        </w:rPr>
        <w:t xml:space="preserve"> </w:t>
      </w:r>
      <w:r w:rsidRPr="00772735">
        <w:rPr>
          <w:rtl/>
        </w:rPr>
        <w:t xml:space="preserve">ابتدا </w:t>
      </w:r>
      <w:r w:rsidR="001E589B">
        <w:rPr>
          <w:rtl/>
        </w:rPr>
        <w:t>سیگنال‌های</w:t>
      </w:r>
      <w:r w:rsidRPr="00772735">
        <w:rPr>
          <w:rtl/>
        </w:rPr>
        <w:t xml:space="preserve"> </w:t>
      </w:r>
      <w:r w:rsidRPr="00772735">
        <w:t>EEG</w:t>
      </w:r>
      <w:r w:rsidRPr="00772735">
        <w:rPr>
          <w:rtl/>
        </w:rPr>
        <w:t xml:space="preserve"> را با استفاده از تجز</w:t>
      </w:r>
      <w:r w:rsidRPr="00772735">
        <w:rPr>
          <w:rFonts w:hint="cs"/>
          <w:rtl/>
        </w:rPr>
        <w:t>ی</w:t>
      </w:r>
      <w:r w:rsidRPr="00772735">
        <w:rPr>
          <w:rFonts w:hint="eastAsia"/>
          <w:rtl/>
        </w:rPr>
        <w:t>ه</w:t>
      </w:r>
      <w:r w:rsidRPr="00772735">
        <w:rPr>
          <w:rtl/>
        </w:rPr>
        <w:t xml:space="preserve"> حالت تجرب</w:t>
      </w:r>
      <w:r w:rsidRPr="00772735">
        <w:rPr>
          <w:rFonts w:hint="cs"/>
          <w:rtl/>
        </w:rPr>
        <w:t>ی</w:t>
      </w:r>
      <w:r w:rsidRPr="00772735">
        <w:rPr>
          <w:rtl/>
        </w:rPr>
        <w:t xml:space="preserve"> گر</w:t>
      </w:r>
      <w:r w:rsidRPr="00772735">
        <w:rPr>
          <w:rFonts w:hint="eastAsia"/>
          <w:rtl/>
        </w:rPr>
        <w:t>وه</w:t>
      </w:r>
      <w:r w:rsidRPr="00772735">
        <w:rPr>
          <w:rFonts w:hint="cs"/>
          <w:rtl/>
        </w:rPr>
        <w:t>ی</w:t>
      </w:r>
      <w:r w:rsidR="003622B7">
        <w:rPr>
          <w:rStyle w:val="FootnoteReference"/>
          <w:rtl/>
        </w:rPr>
        <w:footnoteReference w:id="117"/>
      </w:r>
      <w:r w:rsidRPr="00772735">
        <w:rPr>
          <w:rtl/>
        </w:rPr>
        <w:t xml:space="preserve"> (</w:t>
      </w:r>
      <w:r w:rsidRPr="00772735">
        <w:t>EEMD</w:t>
      </w:r>
      <w:r w:rsidRPr="00772735">
        <w:rPr>
          <w:rtl/>
        </w:rPr>
        <w:t>) تجز</w:t>
      </w:r>
      <w:r w:rsidRPr="00772735">
        <w:rPr>
          <w:rFonts w:hint="cs"/>
          <w:rtl/>
        </w:rPr>
        <w:t>ی</w:t>
      </w:r>
      <w:r w:rsidRPr="00772735">
        <w:rPr>
          <w:rFonts w:hint="eastAsia"/>
          <w:rtl/>
        </w:rPr>
        <w:t>ه</w:t>
      </w:r>
      <w:r w:rsidRPr="00772735">
        <w:rPr>
          <w:rtl/>
        </w:rPr>
        <w:t xml:space="preserve"> کرد و سپس چند</w:t>
      </w:r>
      <w:r w:rsidRPr="00772735">
        <w:rPr>
          <w:rFonts w:hint="cs"/>
          <w:rtl/>
        </w:rPr>
        <w:t>ی</w:t>
      </w:r>
      <w:r w:rsidRPr="00772735">
        <w:rPr>
          <w:rFonts w:hint="eastAsia"/>
          <w:rtl/>
        </w:rPr>
        <w:t>ن</w:t>
      </w:r>
      <w:r w:rsidRPr="00772735">
        <w:rPr>
          <w:rtl/>
        </w:rPr>
        <w:t xml:space="preserve"> و</w:t>
      </w:r>
      <w:r w:rsidRPr="00772735">
        <w:rPr>
          <w:rFonts w:hint="cs"/>
          <w:rtl/>
        </w:rPr>
        <w:t>ی</w:t>
      </w:r>
      <w:r w:rsidRPr="00772735">
        <w:rPr>
          <w:rFonts w:hint="eastAsia"/>
          <w:rtl/>
        </w:rPr>
        <w:t>ژگ</w:t>
      </w:r>
      <w:r w:rsidRPr="00772735">
        <w:rPr>
          <w:rFonts w:hint="cs"/>
          <w:rtl/>
        </w:rPr>
        <w:t>ی</w:t>
      </w:r>
      <w:r w:rsidRPr="00772735">
        <w:rPr>
          <w:rtl/>
        </w:rPr>
        <w:t xml:space="preserve"> آمار</w:t>
      </w:r>
      <w:r w:rsidRPr="00772735">
        <w:rPr>
          <w:rFonts w:hint="cs"/>
          <w:rtl/>
        </w:rPr>
        <w:t>ی</w:t>
      </w:r>
      <w:r w:rsidRPr="00772735">
        <w:rPr>
          <w:rtl/>
        </w:rPr>
        <w:t xml:space="preserve"> را از داده ها استخراج کرد. برا</w:t>
      </w:r>
      <w:r w:rsidRPr="00772735">
        <w:rPr>
          <w:rFonts w:hint="cs"/>
          <w:rtl/>
        </w:rPr>
        <w:t>ی</w:t>
      </w:r>
      <w:r w:rsidRPr="00772735">
        <w:rPr>
          <w:rtl/>
        </w:rPr>
        <w:t xml:space="preserve"> ا</w:t>
      </w:r>
      <w:r w:rsidRPr="00772735">
        <w:rPr>
          <w:rFonts w:hint="cs"/>
          <w:rtl/>
        </w:rPr>
        <w:t>ی</w:t>
      </w:r>
      <w:r w:rsidRPr="00772735">
        <w:rPr>
          <w:rFonts w:hint="eastAsia"/>
          <w:rtl/>
        </w:rPr>
        <w:t>ن</w:t>
      </w:r>
      <w:r w:rsidRPr="00772735">
        <w:rPr>
          <w:rtl/>
        </w:rPr>
        <w:t xml:space="preserve"> منظور طبقه‌بند</w:t>
      </w:r>
      <w:r w:rsidRPr="00772735">
        <w:rPr>
          <w:rFonts w:hint="cs"/>
          <w:rtl/>
        </w:rPr>
        <w:t>ی‌</w:t>
      </w:r>
      <w:r w:rsidRPr="00772735">
        <w:rPr>
          <w:rFonts w:hint="eastAsia"/>
          <w:rtl/>
        </w:rPr>
        <w:t>کننده‌ا</w:t>
      </w:r>
      <w:r w:rsidRPr="00772735">
        <w:rPr>
          <w:rFonts w:hint="cs"/>
          <w:rtl/>
        </w:rPr>
        <w:t>ی</w:t>
      </w:r>
      <w:r w:rsidRPr="00772735">
        <w:rPr>
          <w:rtl/>
        </w:rPr>
        <w:t xml:space="preserve"> به نام تقو</w:t>
      </w:r>
      <w:r w:rsidRPr="00772735">
        <w:rPr>
          <w:rFonts w:hint="cs"/>
          <w:rtl/>
        </w:rPr>
        <w:t>ی</w:t>
      </w:r>
      <w:r w:rsidRPr="00772735">
        <w:rPr>
          <w:rFonts w:hint="eastAsia"/>
          <w:rtl/>
        </w:rPr>
        <w:t>ت</w:t>
      </w:r>
      <w:r w:rsidRPr="00772735">
        <w:rPr>
          <w:rtl/>
        </w:rPr>
        <w:t xml:space="preserve"> کم‌نمونه‌</w:t>
      </w:r>
      <w:r w:rsidR="007F52FA">
        <w:rPr>
          <w:rFonts w:hint="cs"/>
          <w:rtl/>
        </w:rPr>
        <w:t>بردار</w:t>
      </w:r>
      <w:r w:rsidRPr="00772735">
        <w:rPr>
          <w:rtl/>
        </w:rPr>
        <w:t xml:space="preserve"> تصادف</w:t>
      </w:r>
      <w:r w:rsidRPr="00772735">
        <w:rPr>
          <w:rFonts w:hint="cs"/>
          <w:rtl/>
        </w:rPr>
        <w:t>ی</w:t>
      </w:r>
      <w:r w:rsidR="007F52FA">
        <w:rPr>
          <w:rStyle w:val="FootnoteReference"/>
          <w:rtl/>
        </w:rPr>
        <w:footnoteReference w:id="118"/>
      </w:r>
      <w:r w:rsidRPr="00772735">
        <w:rPr>
          <w:rtl/>
        </w:rPr>
        <w:t xml:space="preserve"> (</w:t>
      </w:r>
      <w:r w:rsidRPr="00772735">
        <w:t>RUSBoost</w:t>
      </w:r>
      <w:r w:rsidRPr="00772735">
        <w:rPr>
          <w:rtl/>
        </w:rPr>
        <w:t>) پ</w:t>
      </w:r>
      <w:r w:rsidRPr="00772735">
        <w:rPr>
          <w:rFonts w:hint="cs"/>
          <w:rtl/>
        </w:rPr>
        <w:t>ی</w:t>
      </w:r>
      <w:r w:rsidRPr="00772735">
        <w:rPr>
          <w:rFonts w:hint="eastAsia"/>
          <w:rtl/>
        </w:rPr>
        <w:t>شنهاد</w:t>
      </w:r>
      <w:r w:rsidRPr="00772735">
        <w:rPr>
          <w:rtl/>
        </w:rPr>
        <w:t xml:space="preserve"> کردند که م</w:t>
      </w:r>
      <w:r w:rsidRPr="00772735">
        <w:rPr>
          <w:rFonts w:hint="cs"/>
          <w:rtl/>
        </w:rPr>
        <w:t>ی‌</w:t>
      </w:r>
      <w:r w:rsidRPr="00772735">
        <w:rPr>
          <w:rFonts w:hint="eastAsia"/>
          <w:rtl/>
        </w:rPr>
        <w:t>تواند</w:t>
      </w:r>
      <w:r w:rsidRPr="00772735">
        <w:rPr>
          <w:rtl/>
        </w:rPr>
        <w:t xml:space="preserve"> به‌طور خودکار با و</w:t>
      </w:r>
      <w:r w:rsidRPr="00772735">
        <w:rPr>
          <w:rFonts w:hint="cs"/>
          <w:rtl/>
        </w:rPr>
        <w:t>ی</w:t>
      </w:r>
      <w:r w:rsidRPr="00772735">
        <w:rPr>
          <w:rFonts w:hint="eastAsia"/>
          <w:rtl/>
        </w:rPr>
        <w:t>ژگ</w:t>
      </w:r>
      <w:r w:rsidRPr="00772735">
        <w:rPr>
          <w:rFonts w:hint="cs"/>
          <w:rtl/>
        </w:rPr>
        <w:t>ی‌</w:t>
      </w:r>
      <w:r w:rsidRPr="00772735">
        <w:rPr>
          <w:rFonts w:hint="eastAsia"/>
          <w:rtl/>
        </w:rPr>
        <w:t>ها</w:t>
      </w:r>
      <w:r w:rsidRPr="00772735">
        <w:rPr>
          <w:rFonts w:hint="cs"/>
          <w:rtl/>
        </w:rPr>
        <w:t>ی</w:t>
      </w:r>
      <w:r w:rsidRPr="00772735">
        <w:rPr>
          <w:rtl/>
        </w:rPr>
        <w:t xml:space="preserve"> به‌دست‌آمده امت</w:t>
      </w:r>
      <w:r w:rsidRPr="00772735">
        <w:rPr>
          <w:rFonts w:hint="cs"/>
          <w:rtl/>
        </w:rPr>
        <w:t>ی</w:t>
      </w:r>
      <w:r w:rsidRPr="00772735">
        <w:rPr>
          <w:rFonts w:hint="eastAsia"/>
          <w:rtl/>
        </w:rPr>
        <w:t>از</w:t>
      </w:r>
      <w:r w:rsidRPr="00772735">
        <w:rPr>
          <w:rtl/>
        </w:rPr>
        <w:t xml:space="preserve"> خواب را بده</w:t>
      </w:r>
      <w:r w:rsidR="00177CB4">
        <w:rPr>
          <w:rFonts w:hint="cs"/>
          <w:rtl/>
        </w:rPr>
        <w:t xml:space="preserve">د. </w:t>
      </w:r>
      <w:r w:rsidR="00177CB4" w:rsidRPr="00177CB4">
        <w:rPr>
          <w:rtl/>
        </w:rPr>
        <w:t>جدا</w:t>
      </w:r>
      <w:r w:rsidR="00177CB4" w:rsidRPr="00177CB4">
        <w:rPr>
          <w:rFonts w:hint="cs"/>
          <w:rtl/>
        </w:rPr>
        <w:t>ی</w:t>
      </w:r>
      <w:r w:rsidR="00177CB4" w:rsidRPr="00177CB4">
        <w:rPr>
          <w:rtl/>
        </w:rPr>
        <w:t xml:space="preserve"> از </w:t>
      </w:r>
      <w:r w:rsidR="00177CB4" w:rsidRPr="00177CB4">
        <w:t>RUSBoost</w:t>
      </w:r>
      <w:r w:rsidR="00177CB4" w:rsidRPr="00177CB4">
        <w:rPr>
          <w:rtl/>
        </w:rPr>
        <w:t>، عملکرد چهار طبقه‌بند</w:t>
      </w:r>
      <w:r w:rsidR="00177CB4" w:rsidRPr="00177CB4">
        <w:rPr>
          <w:rFonts w:hint="cs"/>
          <w:rtl/>
        </w:rPr>
        <w:t>ی‌</w:t>
      </w:r>
      <w:r w:rsidR="00177CB4" w:rsidRPr="00177CB4">
        <w:rPr>
          <w:rFonts w:hint="eastAsia"/>
          <w:rtl/>
        </w:rPr>
        <w:t>کننده</w:t>
      </w:r>
      <w:r w:rsidR="00177CB4" w:rsidRPr="00177CB4">
        <w:rPr>
          <w:rtl/>
        </w:rPr>
        <w:t xml:space="preserve"> شناخته‌شده برا</w:t>
      </w:r>
      <w:r w:rsidR="00177CB4" w:rsidRPr="00177CB4">
        <w:rPr>
          <w:rFonts w:hint="cs"/>
          <w:rtl/>
        </w:rPr>
        <w:t>ی</w:t>
      </w:r>
      <w:r w:rsidR="00177CB4" w:rsidRPr="00177CB4">
        <w:rPr>
          <w:rtl/>
        </w:rPr>
        <w:t xml:space="preserve"> طرح استخراج و</w:t>
      </w:r>
      <w:r w:rsidR="00177CB4" w:rsidRPr="00177CB4">
        <w:rPr>
          <w:rFonts w:hint="cs"/>
          <w:rtl/>
        </w:rPr>
        <w:t>ی</w:t>
      </w:r>
      <w:r w:rsidR="00177CB4" w:rsidRPr="00177CB4">
        <w:rPr>
          <w:rFonts w:hint="eastAsia"/>
          <w:rtl/>
        </w:rPr>
        <w:t>ژگ</w:t>
      </w:r>
      <w:r w:rsidR="00177CB4" w:rsidRPr="00177CB4">
        <w:rPr>
          <w:rFonts w:hint="cs"/>
          <w:rtl/>
        </w:rPr>
        <w:t>ی</w:t>
      </w:r>
      <w:r w:rsidR="00177CB4" w:rsidRPr="00177CB4">
        <w:rPr>
          <w:rtl/>
        </w:rPr>
        <w:t xml:space="preserve"> </w:t>
      </w:r>
      <w:r w:rsidR="00177CB4">
        <w:rPr>
          <w:rFonts w:hint="cs"/>
          <w:rtl/>
        </w:rPr>
        <w:t>آنان</w:t>
      </w:r>
      <w:r w:rsidR="00177CB4" w:rsidRPr="00177CB4">
        <w:rPr>
          <w:rtl/>
        </w:rPr>
        <w:t>- طبقه‌بند</w:t>
      </w:r>
      <w:r w:rsidR="00177CB4" w:rsidRPr="00177CB4">
        <w:rPr>
          <w:rFonts w:hint="cs"/>
          <w:rtl/>
        </w:rPr>
        <w:t>ی‌</w:t>
      </w:r>
      <w:r w:rsidR="00177CB4" w:rsidRPr="00177CB4">
        <w:rPr>
          <w:rFonts w:hint="eastAsia"/>
          <w:rtl/>
        </w:rPr>
        <w:t>کننده</w:t>
      </w:r>
      <w:r w:rsidR="00177CB4" w:rsidRPr="00177CB4">
        <w:rPr>
          <w:rtl/>
        </w:rPr>
        <w:t xml:space="preserve"> </w:t>
      </w:r>
      <w:r w:rsidR="00177CB4" w:rsidRPr="00177CB4">
        <w:t>k</w:t>
      </w:r>
      <w:r w:rsidR="00177CB4" w:rsidRPr="00177CB4">
        <w:rPr>
          <w:rtl/>
        </w:rPr>
        <w:t>-نزد</w:t>
      </w:r>
      <w:r w:rsidR="00177CB4" w:rsidRPr="00177CB4">
        <w:rPr>
          <w:rFonts w:hint="cs"/>
          <w:rtl/>
        </w:rPr>
        <w:t>ی</w:t>
      </w:r>
      <w:r w:rsidR="00177CB4" w:rsidRPr="00177CB4">
        <w:rPr>
          <w:rFonts w:hint="eastAsia"/>
          <w:rtl/>
        </w:rPr>
        <w:t>ک‌تر</w:t>
      </w:r>
      <w:r w:rsidR="00177CB4" w:rsidRPr="00177CB4">
        <w:rPr>
          <w:rFonts w:hint="cs"/>
          <w:rtl/>
        </w:rPr>
        <w:t>ی</w:t>
      </w:r>
      <w:r w:rsidR="00177CB4" w:rsidRPr="00177CB4">
        <w:rPr>
          <w:rFonts w:hint="eastAsia"/>
          <w:rtl/>
        </w:rPr>
        <w:t>ن</w:t>
      </w:r>
      <w:r w:rsidR="00177CB4" w:rsidRPr="00177CB4">
        <w:rPr>
          <w:rtl/>
        </w:rPr>
        <w:t xml:space="preserve"> همسا</w:t>
      </w:r>
      <w:r w:rsidR="00177CB4" w:rsidRPr="00177CB4">
        <w:rPr>
          <w:rFonts w:hint="cs"/>
          <w:rtl/>
        </w:rPr>
        <w:t>ی</w:t>
      </w:r>
      <w:r w:rsidR="00177CB4" w:rsidRPr="00177CB4">
        <w:rPr>
          <w:rFonts w:hint="eastAsia"/>
          <w:rtl/>
        </w:rPr>
        <w:t>گان</w:t>
      </w:r>
      <w:r w:rsidR="00177CB4" w:rsidRPr="00177CB4">
        <w:rPr>
          <w:rtl/>
        </w:rPr>
        <w:t xml:space="preserve"> (</w:t>
      </w:r>
      <w:r w:rsidR="00177CB4" w:rsidRPr="00177CB4">
        <w:t>kNN</w:t>
      </w:r>
      <w:r w:rsidR="00177CB4" w:rsidRPr="00177CB4">
        <w:rPr>
          <w:rtl/>
        </w:rPr>
        <w:t>)، شبکه عصب</w:t>
      </w:r>
      <w:r w:rsidR="00177CB4" w:rsidRPr="00177CB4">
        <w:rPr>
          <w:rFonts w:hint="cs"/>
          <w:rtl/>
        </w:rPr>
        <w:t>ی</w:t>
      </w:r>
      <w:r w:rsidR="00177CB4" w:rsidRPr="00177CB4">
        <w:rPr>
          <w:rtl/>
        </w:rPr>
        <w:t xml:space="preserve"> مصنوع</w:t>
      </w:r>
      <w:r w:rsidR="00177CB4" w:rsidRPr="00177CB4">
        <w:rPr>
          <w:rFonts w:hint="cs"/>
          <w:rtl/>
        </w:rPr>
        <w:t>ی</w:t>
      </w:r>
      <w:r w:rsidR="00177CB4" w:rsidRPr="00177CB4">
        <w:rPr>
          <w:rtl/>
        </w:rPr>
        <w:t xml:space="preserve"> (</w:t>
      </w:r>
      <w:r w:rsidR="00177CB4" w:rsidRPr="00177CB4">
        <w:t>ANN</w:t>
      </w:r>
      <w:r w:rsidR="00177CB4" w:rsidRPr="00177CB4">
        <w:rPr>
          <w:rtl/>
        </w:rPr>
        <w:t>) و تجز</w:t>
      </w:r>
      <w:r w:rsidR="00177CB4" w:rsidRPr="00177CB4">
        <w:rPr>
          <w:rFonts w:hint="cs"/>
          <w:rtl/>
        </w:rPr>
        <w:t>ی</w:t>
      </w:r>
      <w:r w:rsidR="00177CB4" w:rsidRPr="00177CB4">
        <w:rPr>
          <w:rFonts w:hint="eastAsia"/>
          <w:rtl/>
        </w:rPr>
        <w:t>ه</w:t>
      </w:r>
      <w:r w:rsidR="00177CB4" w:rsidRPr="00177CB4">
        <w:rPr>
          <w:rtl/>
        </w:rPr>
        <w:t xml:space="preserve"> و تحل</w:t>
      </w:r>
      <w:r w:rsidR="00177CB4" w:rsidRPr="00177CB4">
        <w:rPr>
          <w:rFonts w:hint="cs"/>
          <w:rtl/>
        </w:rPr>
        <w:t>ی</w:t>
      </w:r>
      <w:r w:rsidR="00177CB4" w:rsidRPr="00177CB4">
        <w:rPr>
          <w:rFonts w:hint="eastAsia"/>
          <w:rtl/>
        </w:rPr>
        <w:t>ل</w:t>
      </w:r>
      <w:r w:rsidR="00177CB4" w:rsidRPr="00177CB4">
        <w:rPr>
          <w:rtl/>
        </w:rPr>
        <w:t xml:space="preserve"> متما</w:t>
      </w:r>
      <w:r w:rsidR="00177CB4" w:rsidRPr="00177CB4">
        <w:rPr>
          <w:rFonts w:hint="cs"/>
          <w:rtl/>
        </w:rPr>
        <w:t>ی</w:t>
      </w:r>
      <w:r w:rsidR="00177CB4" w:rsidRPr="00177CB4">
        <w:rPr>
          <w:rFonts w:hint="eastAsia"/>
          <w:rtl/>
        </w:rPr>
        <w:t>ز</w:t>
      </w:r>
      <w:r w:rsidR="00177CB4" w:rsidRPr="00177CB4">
        <w:rPr>
          <w:rtl/>
        </w:rPr>
        <w:t xml:space="preserve"> (</w:t>
      </w:r>
      <w:r w:rsidR="00177CB4" w:rsidRPr="00177CB4">
        <w:t>DA</w:t>
      </w:r>
      <w:r w:rsidR="00177CB4" w:rsidRPr="00177CB4">
        <w:rPr>
          <w:rtl/>
        </w:rPr>
        <w:t>) مورد مطالعه قرار گرفته‌اند.</w:t>
      </w:r>
      <w:r w:rsidR="00515D75">
        <w:rPr>
          <w:rFonts w:hint="cs"/>
          <w:rtl/>
        </w:rPr>
        <w:t xml:space="preserve"> </w:t>
      </w:r>
      <w:r w:rsidR="00515D75" w:rsidRPr="00515D75">
        <w:rPr>
          <w:rtl/>
        </w:rPr>
        <w:t>از</w:t>
      </w:r>
      <w:r w:rsidR="00515D75">
        <w:rPr>
          <w:rFonts w:hint="cs"/>
          <w:rtl/>
        </w:rPr>
        <w:t xml:space="preserve"> نتایج مقاله او</w:t>
      </w:r>
      <w:r w:rsidR="00515D75" w:rsidRPr="00515D75">
        <w:rPr>
          <w:rtl/>
        </w:rPr>
        <w:t xml:space="preserve"> </w:t>
      </w:r>
      <w:r w:rsidR="001E589B">
        <w:rPr>
          <w:rtl/>
        </w:rPr>
        <w:t>می‌توان</w:t>
      </w:r>
      <w:r w:rsidR="00515D75" w:rsidRPr="00515D75">
        <w:rPr>
          <w:rtl/>
        </w:rPr>
        <w:t xml:space="preserve"> د</w:t>
      </w:r>
      <w:r w:rsidR="00515D75" w:rsidRPr="00515D75">
        <w:rPr>
          <w:rFonts w:hint="cs"/>
          <w:rtl/>
        </w:rPr>
        <w:t>ی</w:t>
      </w:r>
      <w:r w:rsidR="00515D75" w:rsidRPr="00515D75">
        <w:rPr>
          <w:rFonts w:hint="eastAsia"/>
          <w:rtl/>
        </w:rPr>
        <w:t>د</w:t>
      </w:r>
      <w:r w:rsidR="00515D75" w:rsidRPr="00515D75">
        <w:rPr>
          <w:rtl/>
        </w:rPr>
        <w:t xml:space="preserve"> که </w:t>
      </w:r>
      <w:r w:rsidR="00515D75" w:rsidRPr="00515D75">
        <w:t>RUSBoost</w:t>
      </w:r>
      <w:r w:rsidR="00515D75" w:rsidRPr="00515D75">
        <w:rPr>
          <w:rtl/>
        </w:rPr>
        <w:t xml:space="preserve"> به عنوان بهتر</w:t>
      </w:r>
      <w:r w:rsidR="00515D75" w:rsidRPr="00515D75">
        <w:rPr>
          <w:rFonts w:hint="cs"/>
          <w:rtl/>
        </w:rPr>
        <w:t>ی</w:t>
      </w:r>
      <w:r w:rsidR="00515D75" w:rsidRPr="00515D75">
        <w:rPr>
          <w:rFonts w:hint="eastAsia"/>
          <w:rtl/>
        </w:rPr>
        <w:t>ن</w:t>
      </w:r>
      <w:r w:rsidR="00515D75" w:rsidRPr="00515D75">
        <w:rPr>
          <w:rtl/>
        </w:rPr>
        <w:t xml:space="preserve"> مدل طبقه بند</w:t>
      </w:r>
      <w:r w:rsidR="00515D75" w:rsidRPr="00515D75">
        <w:rPr>
          <w:rFonts w:hint="cs"/>
          <w:rtl/>
        </w:rPr>
        <w:t>ی</w:t>
      </w:r>
      <w:r w:rsidR="00515D75" w:rsidRPr="00515D75">
        <w:rPr>
          <w:rtl/>
        </w:rPr>
        <w:t xml:space="preserve"> در همه موارد ظاهر م</w:t>
      </w:r>
      <w:r w:rsidR="00515D75" w:rsidRPr="00515D75">
        <w:rPr>
          <w:rFonts w:hint="cs"/>
          <w:rtl/>
        </w:rPr>
        <w:t>ی</w:t>
      </w:r>
      <w:r w:rsidR="00515D75" w:rsidRPr="00515D75">
        <w:rPr>
          <w:rtl/>
        </w:rPr>
        <w:t xml:space="preserve"> شود به جز طبقه بند</w:t>
      </w:r>
      <w:r w:rsidR="00515D75" w:rsidRPr="00515D75">
        <w:rPr>
          <w:rFonts w:hint="cs"/>
          <w:rtl/>
        </w:rPr>
        <w:t>ی</w:t>
      </w:r>
      <w:r w:rsidR="00515D75" w:rsidRPr="00515D75">
        <w:rPr>
          <w:rtl/>
        </w:rPr>
        <w:t xml:space="preserve"> 5 کلاس حالت ها</w:t>
      </w:r>
      <w:r w:rsidR="00515D75" w:rsidRPr="00515D75">
        <w:rPr>
          <w:rFonts w:hint="cs"/>
          <w:rtl/>
        </w:rPr>
        <w:t>ی</w:t>
      </w:r>
      <w:r w:rsidR="00515D75" w:rsidRPr="00515D75">
        <w:rPr>
          <w:rtl/>
        </w:rPr>
        <w:t xml:space="preserve"> خواب.</w:t>
      </w:r>
      <w:r w:rsidR="00F74912">
        <w:rPr>
          <w:rFonts w:hint="cs"/>
          <w:rtl/>
        </w:rPr>
        <w:t xml:space="preserve"> روش پیشنهادی او در طبقه بندی ۳، ۴ و ۵ کلاسه به ترتیب دارای دقت ۹۴.۲۴، ۹۲.۶۶ و ۸۳.۴۹ درصد است.</w:t>
      </w:r>
    </w:p>
    <w:p w14:paraId="54D9960E" w14:textId="224588D4" w:rsidR="00CC3C82" w:rsidRDefault="00772735" w:rsidP="00523C82">
      <w:r w:rsidRPr="00772735">
        <w:rPr>
          <w:rtl/>
        </w:rPr>
        <w:t xml:space="preserve"> زو و همکاران </w:t>
      </w:r>
      <w:r w:rsidR="00EB3CAE">
        <w:rPr>
          <w:rtl/>
        </w:rPr>
        <w:fldChar w:fldCharType="begin"/>
      </w:r>
      <w:r w:rsidR="003C47D1">
        <w:rPr>
          <w:rFonts w:cs="Times New Roman"/>
          <w:rtl/>
        </w:rPr>
        <w:instrText xml:space="preserve"> </w:instrText>
      </w:r>
      <w:r w:rsidR="003C47D1">
        <w:rPr>
          <w:rFonts w:cs="Times New Roman"/>
        </w:rPr>
        <w:instrText>ADDIN ZOTERO_ITEM CSL_CITATION {"citationID":"RrKlfRhF","properties":{"formattedCitation":"[37]","plainCitation":"[37]","noteIndex":0},"citationItems":[{"id":480,"uris":["http://zotero.org/users/local/23Uy3QXV/items/N953KJNQ"],"itemData":{"id":480,"type</w:instrText>
      </w:r>
      <w:r w:rsidR="003C47D1">
        <w:rPr>
          <w:rFonts w:cs="Times New Roman"/>
          <w:rtl/>
        </w:rPr>
        <w:instrText>":"</w:instrText>
      </w:r>
      <w:r w:rsidR="003C47D1">
        <w:rPr>
          <w:rFonts w:cs="Times New Roman"/>
        </w:rPr>
        <w:instrText>article-journal","abstract":"The existing sleep stages classification methods are mainly based on time or frequency features. This paper classifies the sleep stages based on graph domain features from a single-channel electroencephalogram (EEG) signal</w:instrText>
      </w:r>
      <w:r w:rsidR="003C47D1">
        <w:rPr>
          <w:rFonts w:cs="Times New Roman"/>
          <w:rtl/>
        </w:rPr>
        <w:instrText xml:space="preserve">. </w:instrText>
      </w:r>
      <w:r w:rsidR="003C47D1">
        <w:rPr>
          <w:rFonts w:cs="Times New Roman"/>
        </w:rPr>
        <w:instrText>First, each epoch (30 s) EEG signal is mapped into a visibility graph (VG) and a horizontal VG (HVG). Second, a difference VG (DVG) is obtained by subtracting the edges set of the HVG from the edges set of the VG to extract essential degree sequences and</w:instrText>
      </w:r>
      <w:r w:rsidR="003C47D1">
        <w:rPr>
          <w:rFonts w:cs="Times New Roman"/>
          <w:rtl/>
        </w:rPr>
        <w:instrText xml:space="preserve"> </w:instrText>
      </w:r>
      <w:r w:rsidR="003C47D1">
        <w:rPr>
          <w:rFonts w:cs="Times New Roman"/>
        </w:rPr>
        <w:instrText>to detect the gait-related movement artifact recordings. The mean degrees (MDs) and degree distributions (DDs) P (k) on HVGs and DVGs are analyzed epoch-by-epoch from 14,963 segments of EEG signals. Then, the MDs of each DVG and HVG and seven distinguishable DD values of P (k) from each DVG are extracted. Finally, nine extracted features are forwarded to a support vector machine to classify the sleep stages into two, three, four, five, and six states. The accuracy and kappa coefficients of six-state classification are 87.5% and 0.81, respectively. It was found that the MDs of the VGs on the deep sleep stage are higher than those on the awake and light sleep stages, and the MDs of the HVGs are just the reverse.","container-title":"IEEE journal of biomedical and health informatics","DOI":"10.1109/JBHI.2014.2303991","ISSN":"2168-2208","issue":"6","journalAbbreviation":"IEEE J Biomed Health Inform","language":"eng","note":"PMID: 25375678","page":"1813-1821","source":"PubMed","title":"Analysis and classification of sleep stages based on difference visibility graphs from a single-channel EEG signal","volume":"18","author":[{"family":"Zhu","given":"Guohun"},{"family":"Li","given":"Yan"},{"family":"Wen","given":"Peng Paul"}],"issued":{"date-parts":[["2014",11</w:instrText>
      </w:r>
      <w:r w:rsidR="003C47D1">
        <w:rPr>
          <w:rFonts w:cs="Times New Roman"/>
          <w:rtl/>
        </w:rPr>
        <w:instrText>]]}}}],"</w:instrText>
      </w:r>
      <w:r w:rsidR="003C47D1">
        <w:rPr>
          <w:rFonts w:cs="Times New Roman"/>
        </w:rPr>
        <w:instrText>schema":"https://github.com/citation-style-language/schema/raw/master/csl-citation.json</w:instrText>
      </w:r>
      <w:r w:rsidR="003C47D1">
        <w:rPr>
          <w:rFonts w:cs="Times New Roman"/>
          <w:rtl/>
        </w:rPr>
        <w:instrText xml:space="preserve">"} </w:instrText>
      </w:r>
      <w:r w:rsidR="00EB3CAE">
        <w:rPr>
          <w:rtl/>
        </w:rPr>
        <w:fldChar w:fldCharType="separate"/>
      </w:r>
      <w:r w:rsidR="003C47D1">
        <w:rPr>
          <w:rFonts w:cs="Times New Roman"/>
          <w:noProof/>
          <w:rtl/>
        </w:rPr>
        <w:t>[37]</w:t>
      </w:r>
      <w:r w:rsidR="00EB3CAE">
        <w:rPr>
          <w:rtl/>
        </w:rPr>
        <w:fldChar w:fldCharType="end"/>
      </w:r>
      <w:r w:rsidRPr="00772735">
        <w:rPr>
          <w:rtl/>
        </w:rPr>
        <w:t xml:space="preserve"> ک</w:t>
      </w:r>
      <w:r w:rsidRPr="00772735">
        <w:rPr>
          <w:rFonts w:hint="eastAsia"/>
          <w:rtl/>
        </w:rPr>
        <w:t>ار</w:t>
      </w:r>
      <w:r w:rsidRPr="00772735">
        <w:rPr>
          <w:rtl/>
        </w:rPr>
        <w:t xml:space="preserve"> شناسا</w:t>
      </w:r>
      <w:r w:rsidRPr="00772735">
        <w:rPr>
          <w:rFonts w:hint="cs"/>
          <w:rtl/>
        </w:rPr>
        <w:t>یی</w:t>
      </w:r>
      <w:r w:rsidRPr="00772735">
        <w:rPr>
          <w:rtl/>
        </w:rPr>
        <w:t xml:space="preserve"> مرحله خواب را با 14963 بخش </w:t>
      </w:r>
      <w:r w:rsidRPr="00772735">
        <w:t>EEG</w:t>
      </w:r>
      <w:r w:rsidRPr="00772735">
        <w:rPr>
          <w:rtl/>
        </w:rPr>
        <w:t xml:space="preserve"> با استفاده از رو</w:t>
      </w:r>
      <w:r w:rsidRPr="00772735">
        <w:rPr>
          <w:rFonts w:hint="cs"/>
          <w:rtl/>
        </w:rPr>
        <w:t>ی</w:t>
      </w:r>
      <w:r w:rsidRPr="00772735">
        <w:rPr>
          <w:rFonts w:hint="eastAsia"/>
          <w:rtl/>
        </w:rPr>
        <w:t>کرد</w:t>
      </w:r>
      <w:r w:rsidRPr="00772735">
        <w:rPr>
          <w:rtl/>
        </w:rPr>
        <w:t xml:space="preserve"> مبتن</w:t>
      </w:r>
      <w:r w:rsidRPr="00772735">
        <w:rPr>
          <w:rFonts w:hint="cs"/>
          <w:rtl/>
        </w:rPr>
        <w:t>ی</w:t>
      </w:r>
      <w:r w:rsidRPr="00772735">
        <w:rPr>
          <w:rtl/>
        </w:rPr>
        <w:t xml:space="preserve"> بر دامنه نمودار انجام داد. آنها </w:t>
      </w:r>
      <w:r w:rsidR="001E589B">
        <w:rPr>
          <w:rtl/>
        </w:rPr>
        <w:t>سیگنال‌های</w:t>
      </w:r>
      <w:r w:rsidRPr="00772735">
        <w:rPr>
          <w:rtl/>
        </w:rPr>
        <w:t xml:space="preserve"> </w:t>
      </w:r>
      <w:r w:rsidRPr="00772735">
        <w:t>EEG</w:t>
      </w:r>
      <w:r w:rsidRPr="00772735">
        <w:rPr>
          <w:rtl/>
        </w:rPr>
        <w:t xml:space="preserve"> را به </w:t>
      </w:r>
      <w:r w:rsidRPr="00772735">
        <w:rPr>
          <w:rFonts w:hint="cs"/>
          <w:rtl/>
        </w:rPr>
        <w:t>ی</w:t>
      </w:r>
      <w:r w:rsidRPr="00772735">
        <w:rPr>
          <w:rFonts w:hint="eastAsia"/>
          <w:rtl/>
        </w:rPr>
        <w:t>ک</w:t>
      </w:r>
      <w:r w:rsidRPr="00772735">
        <w:rPr>
          <w:rtl/>
        </w:rPr>
        <w:t xml:space="preserve"> نمودار د</w:t>
      </w:r>
      <w:r w:rsidRPr="00772735">
        <w:rPr>
          <w:rFonts w:hint="cs"/>
          <w:rtl/>
        </w:rPr>
        <w:t>ی</w:t>
      </w:r>
      <w:r w:rsidRPr="00772735">
        <w:rPr>
          <w:rFonts w:hint="eastAsia"/>
          <w:rtl/>
        </w:rPr>
        <w:t>د</w:t>
      </w:r>
      <w:r w:rsidR="00EB3CAE">
        <w:rPr>
          <w:rStyle w:val="FootnoteReference"/>
          <w:rtl/>
        </w:rPr>
        <w:footnoteReference w:id="119"/>
      </w:r>
      <w:r w:rsidRPr="00772735">
        <w:rPr>
          <w:rtl/>
        </w:rPr>
        <w:t xml:space="preserve"> (</w:t>
      </w:r>
      <w:r w:rsidRPr="00772735">
        <w:t>VG</w:t>
      </w:r>
      <w:r w:rsidRPr="00772735">
        <w:rPr>
          <w:rtl/>
        </w:rPr>
        <w:t xml:space="preserve">) و </w:t>
      </w:r>
      <w:r w:rsidRPr="00772735">
        <w:rPr>
          <w:rFonts w:hint="cs"/>
          <w:rtl/>
        </w:rPr>
        <w:t>ی</w:t>
      </w:r>
      <w:r w:rsidRPr="00772735">
        <w:rPr>
          <w:rFonts w:hint="eastAsia"/>
          <w:rtl/>
        </w:rPr>
        <w:t>ک</w:t>
      </w:r>
      <w:r w:rsidRPr="00772735">
        <w:rPr>
          <w:rtl/>
        </w:rPr>
        <w:t xml:space="preserve"> نمودار د</w:t>
      </w:r>
      <w:r w:rsidRPr="00772735">
        <w:rPr>
          <w:rFonts w:hint="cs"/>
          <w:rtl/>
        </w:rPr>
        <w:t>ی</w:t>
      </w:r>
      <w:r w:rsidRPr="00772735">
        <w:rPr>
          <w:rFonts w:hint="eastAsia"/>
          <w:rtl/>
        </w:rPr>
        <w:t>د</w:t>
      </w:r>
      <w:r w:rsidRPr="00772735">
        <w:rPr>
          <w:rtl/>
        </w:rPr>
        <w:t xml:space="preserve"> افق</w:t>
      </w:r>
      <w:r w:rsidRPr="00772735">
        <w:rPr>
          <w:rFonts w:hint="cs"/>
          <w:rtl/>
        </w:rPr>
        <w:t>ی</w:t>
      </w:r>
      <w:r w:rsidR="003F732B">
        <w:rPr>
          <w:rStyle w:val="FootnoteReference"/>
          <w:rtl/>
        </w:rPr>
        <w:footnoteReference w:id="120"/>
      </w:r>
      <w:r w:rsidRPr="00772735">
        <w:rPr>
          <w:rtl/>
        </w:rPr>
        <w:t xml:space="preserve"> </w:t>
      </w:r>
      <w:r w:rsidRPr="00772735">
        <w:rPr>
          <w:rtl/>
        </w:rPr>
        <w:lastRenderedPageBreak/>
        <w:t>(</w:t>
      </w:r>
      <w:r w:rsidRPr="00772735">
        <w:t>HVG</w:t>
      </w:r>
      <w:r w:rsidRPr="00772735">
        <w:rPr>
          <w:rtl/>
        </w:rPr>
        <w:t>) نگاشت کردند. رحمان</w:t>
      </w:r>
      <w:r w:rsidR="00F626CB">
        <w:rPr>
          <w:rFonts w:hint="cs"/>
          <w:rtl/>
        </w:rPr>
        <w:t>، حسن</w:t>
      </w:r>
      <w:r w:rsidRPr="00772735">
        <w:rPr>
          <w:rtl/>
        </w:rPr>
        <w:t xml:space="preserve"> و همکاران</w:t>
      </w:r>
      <w:r w:rsidR="00F626CB">
        <w:rPr>
          <w:rFonts w:hint="cs"/>
          <w:rtl/>
        </w:rPr>
        <w:t xml:space="preserve"> </w:t>
      </w:r>
      <w:r w:rsidR="00F626CB">
        <w:rPr>
          <w:rtl/>
        </w:rPr>
        <w:fldChar w:fldCharType="begin"/>
      </w:r>
      <w:r w:rsidR="003C47D1">
        <w:rPr>
          <w:rFonts w:cs="Times New Roman"/>
          <w:rtl/>
        </w:rPr>
        <w:instrText xml:space="preserve"> </w:instrText>
      </w:r>
      <w:r w:rsidR="003C47D1">
        <w:rPr>
          <w:rFonts w:cs="Times New Roman"/>
        </w:rPr>
        <w:instrText>ADDIN ZOTERO_ITEM CSL_CITATION {"citationID":"EoXEBYaF","properties":{"formattedCitation":"[38]","plainCitation":"[38]","noteIndex":0},"citationItems":[{"id":482,"uris":["http://zotero.org/users/local/23Uy3QXV/items/A4Z7UE4N"],"itemData":{"id":482,"type</w:instrText>
      </w:r>
      <w:r w:rsidR="003C47D1">
        <w:rPr>
          <w:rFonts w:cs="Times New Roman"/>
          <w:rtl/>
        </w:rPr>
        <w:instrText>":"</w:instrText>
      </w:r>
      <w:r w:rsidR="003C47D1">
        <w:rPr>
          <w:rFonts w:cs="Times New Roman"/>
        </w:rPr>
        <w:instrText>article-journal","abstract":"Sleep stage classification is an important task for the timely diagnosis of sleep disorders and sleep-related studies. In this paper, automatic scoring of sleep stages using Electrooculogram (EOG) is presented. Single channel EOG signals are analyzed in Discrete Wavelet Transform (DWT) domain employing various statistical features such as Spectral Entropy, Moment-based Measures, Refined Composite Multiscale Dispersion Entropy (RCMDE) and Autoregressive (AR) Model Coefficients. The discriminating ability of the features is studied using the One Way Analysis of Variance (ANOVA) and box plots. A feature reduction algorithm based on Neighborhood Component Analysis is used to reduce the model complexity and select the features with highest discriminating abilities. Random Under-Sampling Boosting (RUSBoost), Random Forest (RF) and Support Vector Machine (SVM) are employed to classify various sleep stages for 2-6 stage classification problem. Performance of the proposed method is studied using three publicly available databases, the Sleep-EDF, Sleep-EDFX and ISRUC-Sleep databases consisting of 8, 20 and 10 subjects respectively. The proposed method outperforms the state-of-the-art EOG based techniques in accuracy. In addition, its</w:instrText>
      </w:r>
      <w:r w:rsidR="003C47D1">
        <w:rPr>
          <w:rFonts w:cs="Times New Roman"/>
          <w:rtl/>
        </w:rPr>
        <w:instrText xml:space="preserve"> </w:instrText>
      </w:r>
      <w:r w:rsidR="003C47D1">
        <w:rPr>
          <w:rFonts w:cs="Times New Roman"/>
        </w:rPr>
        <w:instrText>performance is shown to be on par or better than those of various single channel EEG based methods. An important limitation of existing sleep detection methods is the low accuracy of the S1 sleep stage classification for which the proposed method using the RUSBoost classifier gives a superior accuracy as compared to those of EOG and EEG based techniques.","container-title":"Computers in Biology and Medicine","DOI":"10.1016/j.compbiomed.2018.08.022","ISSN":"1879-0534","journalAbbreviation":"Comput Biol Med</w:instrText>
      </w:r>
      <w:r w:rsidR="003C47D1">
        <w:rPr>
          <w:rFonts w:cs="Times New Roman"/>
          <w:rtl/>
        </w:rPr>
        <w:instrText>","</w:instrText>
      </w:r>
      <w:r w:rsidR="003C47D1">
        <w:rPr>
          <w:rFonts w:cs="Times New Roman"/>
        </w:rPr>
        <w:instrText>language":"eng","note":"PMID: 30170769","page":"211-220","source":"PubMed","title":"Sleep stage classification using single-channel EOG","volume":"102","author":[{"family":"Rahman","given":"Md Mosheyur"},{"family":"Bhuiyan","given":"Mohammed Imamul Hassan"},{"family":"Hassan","given":"Ahnaf Rashik"}],"issued":{"date-parts":[["2018",11,1]]}}}],"schema":"https://github.com/citation-style-language/schema/raw/master/csl-citation.json</w:instrText>
      </w:r>
      <w:r w:rsidR="003C47D1">
        <w:rPr>
          <w:rFonts w:cs="Times New Roman"/>
          <w:rtl/>
        </w:rPr>
        <w:instrText xml:space="preserve">"} </w:instrText>
      </w:r>
      <w:r w:rsidR="00F626CB">
        <w:rPr>
          <w:rtl/>
        </w:rPr>
        <w:fldChar w:fldCharType="separate"/>
      </w:r>
      <w:r w:rsidR="003C47D1">
        <w:rPr>
          <w:rFonts w:cs="Times New Roman"/>
          <w:noProof/>
          <w:rtl/>
        </w:rPr>
        <w:t>[38]</w:t>
      </w:r>
      <w:r w:rsidR="00F626CB">
        <w:rPr>
          <w:rtl/>
        </w:rPr>
        <w:fldChar w:fldCharType="end"/>
      </w:r>
      <w:r w:rsidRPr="00772735">
        <w:rPr>
          <w:rtl/>
        </w:rPr>
        <w:t xml:space="preserve"> تبد</w:t>
      </w:r>
      <w:r w:rsidRPr="00772735">
        <w:rPr>
          <w:rFonts w:hint="cs"/>
          <w:rtl/>
        </w:rPr>
        <w:t>ی</w:t>
      </w:r>
      <w:r w:rsidRPr="00772735">
        <w:rPr>
          <w:rFonts w:hint="eastAsia"/>
          <w:rtl/>
        </w:rPr>
        <w:t>ل</w:t>
      </w:r>
      <w:r w:rsidRPr="00772735">
        <w:rPr>
          <w:rtl/>
        </w:rPr>
        <w:t xml:space="preserve"> موجک گسسته</w:t>
      </w:r>
      <w:r w:rsidR="00F626CB">
        <w:rPr>
          <w:rStyle w:val="FootnoteReference"/>
          <w:rtl/>
        </w:rPr>
        <w:footnoteReference w:id="121"/>
      </w:r>
      <w:r w:rsidRPr="00772735">
        <w:rPr>
          <w:rtl/>
        </w:rPr>
        <w:t xml:space="preserve"> (</w:t>
      </w:r>
      <w:r w:rsidRPr="00772735">
        <w:t>DWT</w:t>
      </w:r>
      <w:r w:rsidRPr="00772735">
        <w:rPr>
          <w:rtl/>
        </w:rPr>
        <w:t>) را برا</w:t>
      </w:r>
      <w:r w:rsidRPr="00772735">
        <w:rPr>
          <w:rFonts w:hint="cs"/>
          <w:rtl/>
        </w:rPr>
        <w:t>ی</w:t>
      </w:r>
      <w:r w:rsidRPr="00772735">
        <w:rPr>
          <w:rtl/>
        </w:rPr>
        <w:t xml:space="preserve"> استخراج و</w:t>
      </w:r>
      <w:r w:rsidRPr="00772735">
        <w:rPr>
          <w:rFonts w:hint="cs"/>
          <w:rtl/>
        </w:rPr>
        <w:t>ی</w:t>
      </w:r>
      <w:r w:rsidRPr="00772735">
        <w:rPr>
          <w:rFonts w:hint="eastAsia"/>
          <w:rtl/>
        </w:rPr>
        <w:t>ژگ</w:t>
      </w:r>
      <w:r w:rsidRPr="00772735">
        <w:rPr>
          <w:rFonts w:hint="cs"/>
          <w:rtl/>
        </w:rPr>
        <w:t>ی</w:t>
      </w:r>
      <w:r w:rsidRPr="00772735">
        <w:rPr>
          <w:rtl/>
        </w:rPr>
        <w:t xml:space="preserve"> رو</w:t>
      </w:r>
      <w:r w:rsidRPr="00772735">
        <w:rPr>
          <w:rFonts w:hint="cs"/>
          <w:rtl/>
        </w:rPr>
        <w:t>ی</w:t>
      </w:r>
      <w:r w:rsidRPr="00772735">
        <w:rPr>
          <w:rtl/>
        </w:rPr>
        <w:t xml:space="preserve"> س</w:t>
      </w:r>
      <w:r w:rsidRPr="00772735">
        <w:rPr>
          <w:rFonts w:hint="cs"/>
          <w:rtl/>
        </w:rPr>
        <w:t>ی</w:t>
      </w:r>
      <w:r w:rsidRPr="00772735">
        <w:rPr>
          <w:rFonts w:hint="eastAsia"/>
          <w:rtl/>
        </w:rPr>
        <w:t>گنال‌ها</w:t>
      </w:r>
      <w:r w:rsidRPr="00772735">
        <w:rPr>
          <w:rFonts w:hint="cs"/>
          <w:rtl/>
        </w:rPr>
        <w:t>ی</w:t>
      </w:r>
      <w:r w:rsidRPr="00772735">
        <w:rPr>
          <w:rtl/>
        </w:rPr>
        <w:t xml:space="preserve"> تک</w:t>
      </w:r>
      <w:r w:rsidR="00B140EA">
        <w:rPr>
          <w:rFonts w:hint="cs"/>
          <w:rtl/>
        </w:rPr>
        <w:t xml:space="preserve"> کاناله</w:t>
      </w:r>
      <w:r w:rsidRPr="00772735">
        <w:rPr>
          <w:rtl/>
        </w:rPr>
        <w:t xml:space="preserve"> </w:t>
      </w:r>
      <w:r w:rsidRPr="00772735">
        <w:t>EOG</w:t>
      </w:r>
      <w:r w:rsidRPr="00772735">
        <w:rPr>
          <w:rtl/>
        </w:rPr>
        <w:t xml:space="preserve"> ترج</w:t>
      </w:r>
      <w:r w:rsidRPr="00772735">
        <w:rPr>
          <w:rFonts w:hint="cs"/>
          <w:rtl/>
        </w:rPr>
        <w:t>ی</w:t>
      </w:r>
      <w:r w:rsidRPr="00772735">
        <w:rPr>
          <w:rFonts w:hint="eastAsia"/>
          <w:rtl/>
        </w:rPr>
        <w:t>ح</w:t>
      </w:r>
      <w:r w:rsidRPr="00772735">
        <w:rPr>
          <w:rtl/>
        </w:rPr>
        <w:t xml:space="preserve"> م</w:t>
      </w:r>
      <w:r w:rsidRPr="00772735">
        <w:rPr>
          <w:rFonts w:hint="cs"/>
          <w:rtl/>
        </w:rPr>
        <w:t>ی‌</w:t>
      </w:r>
      <w:r w:rsidRPr="00772735">
        <w:rPr>
          <w:rFonts w:hint="eastAsia"/>
          <w:rtl/>
        </w:rPr>
        <w:t>دادند،</w:t>
      </w:r>
      <w:r w:rsidRPr="00772735">
        <w:rPr>
          <w:rtl/>
        </w:rPr>
        <w:t xml:space="preserve"> و آنها ادعا کردند که س</w:t>
      </w:r>
      <w:r w:rsidRPr="00772735">
        <w:rPr>
          <w:rFonts w:hint="cs"/>
          <w:rtl/>
        </w:rPr>
        <w:t>ی</w:t>
      </w:r>
      <w:r w:rsidRPr="00772735">
        <w:rPr>
          <w:rFonts w:hint="eastAsia"/>
          <w:rtl/>
        </w:rPr>
        <w:t>گنال‌ها</w:t>
      </w:r>
      <w:r w:rsidRPr="00772735">
        <w:rPr>
          <w:rFonts w:hint="cs"/>
          <w:rtl/>
        </w:rPr>
        <w:t>ی</w:t>
      </w:r>
      <w:r w:rsidRPr="00772735">
        <w:rPr>
          <w:rtl/>
        </w:rPr>
        <w:t xml:space="preserve"> </w:t>
      </w:r>
      <w:r w:rsidRPr="00772735">
        <w:t>EOG</w:t>
      </w:r>
      <w:r w:rsidRPr="00772735">
        <w:rPr>
          <w:rtl/>
        </w:rPr>
        <w:t xml:space="preserve"> بر س</w:t>
      </w:r>
      <w:r w:rsidRPr="00772735">
        <w:rPr>
          <w:rFonts w:hint="cs"/>
          <w:rtl/>
        </w:rPr>
        <w:t>ی</w:t>
      </w:r>
      <w:r w:rsidRPr="00772735">
        <w:rPr>
          <w:rFonts w:hint="eastAsia"/>
          <w:rtl/>
        </w:rPr>
        <w:t>گنال‌ها</w:t>
      </w:r>
      <w:r w:rsidRPr="00772735">
        <w:rPr>
          <w:rFonts w:hint="cs"/>
          <w:rtl/>
        </w:rPr>
        <w:t>ی</w:t>
      </w:r>
      <w:r w:rsidRPr="00772735">
        <w:rPr>
          <w:rtl/>
        </w:rPr>
        <w:t xml:space="preserve"> </w:t>
      </w:r>
      <w:r w:rsidRPr="00772735">
        <w:t>EEG</w:t>
      </w:r>
      <w:r w:rsidRPr="00772735">
        <w:rPr>
          <w:rtl/>
        </w:rPr>
        <w:t xml:space="preserve"> در طبقه‌بند</w:t>
      </w:r>
      <w:r w:rsidRPr="00772735">
        <w:rPr>
          <w:rFonts w:hint="cs"/>
          <w:rtl/>
        </w:rPr>
        <w:t>ی</w:t>
      </w:r>
      <w:r w:rsidRPr="00772735">
        <w:rPr>
          <w:rtl/>
        </w:rPr>
        <w:t xml:space="preserve"> مراحل خواب برتر</w:t>
      </w:r>
      <w:r w:rsidRPr="00772735">
        <w:rPr>
          <w:rFonts w:hint="cs"/>
          <w:rtl/>
        </w:rPr>
        <w:t>ی</w:t>
      </w:r>
      <w:r w:rsidRPr="00772735">
        <w:rPr>
          <w:rtl/>
        </w:rPr>
        <w:t xml:space="preserve"> دارند. س</w:t>
      </w:r>
      <w:r w:rsidRPr="00772735">
        <w:rPr>
          <w:rFonts w:hint="cs"/>
          <w:rtl/>
        </w:rPr>
        <w:t>ی</w:t>
      </w:r>
      <w:r w:rsidRPr="00772735">
        <w:rPr>
          <w:rFonts w:hint="eastAsia"/>
          <w:rtl/>
        </w:rPr>
        <w:t>نال</w:t>
      </w:r>
      <w:r w:rsidRPr="00772735">
        <w:rPr>
          <w:rFonts w:hint="cs"/>
          <w:rtl/>
        </w:rPr>
        <w:t>ی</w:t>
      </w:r>
      <w:r w:rsidRPr="00772735">
        <w:rPr>
          <w:rFonts w:hint="eastAsia"/>
          <w:rtl/>
        </w:rPr>
        <w:t>س</w:t>
      </w:r>
      <w:r w:rsidRPr="00772735">
        <w:rPr>
          <w:rtl/>
        </w:rPr>
        <w:t xml:space="preserve"> و همکاران </w:t>
      </w:r>
      <w:r w:rsidR="008C10D0">
        <w:rPr>
          <w:rtl/>
        </w:rPr>
        <w:fldChar w:fldCharType="begin"/>
      </w:r>
      <w:r w:rsidR="003C47D1">
        <w:rPr>
          <w:rFonts w:cs="Times New Roman"/>
          <w:rtl/>
        </w:rPr>
        <w:instrText xml:space="preserve"> </w:instrText>
      </w:r>
      <w:r w:rsidR="003C47D1">
        <w:rPr>
          <w:rFonts w:cs="Times New Roman"/>
        </w:rPr>
        <w:instrText>ADDIN ZOTERO_ITEM CSL_CITATION {"citationID":"tijsNRLM","properties":{"formattedCitation":"[39]","plainCitation":"[39]","noteIndex":0},"citationItems":[{"id":484,"uris":["http://zotero.org/users/local/23Uy3QXV/items/9NNCMZ3I"],"itemData":{"id":484,"type</w:instrText>
      </w:r>
      <w:r w:rsidR="003C47D1">
        <w:rPr>
          <w:rFonts w:cs="Times New Roman"/>
          <w:rtl/>
        </w:rPr>
        <w:instrText>":"</w:instrText>
      </w:r>
      <w:r w:rsidR="003C47D1">
        <w:rPr>
          <w:rFonts w:cs="Times New Roman"/>
        </w:rPr>
        <w:instrText>article-journal","abstract":"We developed a machine learning methodology for automatic sleep stage scoring. Our time-frequency analysis-based feature extraction is fine-tuned to capture sleep stage-specific signal features as described in the American Academy of Sleep Medicine manual that the human experts follow. We used ensemble learning with an ensemble of stacked sparse autoencoders for classifying the sleep stages. We used class-balanced random sampling across sleep stages for each model in the ensemble to avoid skewed performance in favor of the most represented sleep stages, and addressed the problem of misclassification errors due to class imbalance while significantly improving worst-stage classification. We used an openly available dataset from 20 healthy young adults for evaluation. We used a single channel of EEG from this dataset, which makes our method a suitable candidate for longitudinal monitoring using wearable EEG in real-world settings. Our method has both high overall accuracy (78%</w:instrText>
      </w:r>
      <w:r w:rsidR="003C47D1">
        <w:rPr>
          <w:rFonts w:cs="Times New Roman"/>
          <w:rtl/>
        </w:rPr>
        <w:instrText xml:space="preserve">, </w:instrText>
      </w:r>
      <w:r w:rsidR="003C47D1">
        <w:rPr>
          <w:rFonts w:cs="Times New Roman"/>
        </w:rPr>
        <w:instrText>range 75-80%), and high mean [Formula: see text]-score (84%, range 82-86%) and mean accuracy across individual sleep stages (86%, range 84-88%) over all subjects. The performance of our method appears to be uncorrelated with the sleep efficiency and percentage of transitional epochs in each recording.","container-title":"Annals of Biomedical Engineering","DOI":"10.1007/s10439-015-1444-y","ISSN":"1573-9686","issue":"5","journalAbbreviation":"Ann Biomed Eng","language":"eng","note":"PMID: 26464268\nPMCID</w:instrText>
      </w:r>
      <w:r w:rsidR="003C47D1">
        <w:rPr>
          <w:rFonts w:cs="Times New Roman"/>
          <w:rtl/>
        </w:rPr>
        <w:instrText xml:space="preserve">: </w:instrText>
      </w:r>
      <w:r w:rsidR="003C47D1">
        <w:rPr>
          <w:rFonts w:cs="Times New Roman"/>
        </w:rPr>
        <w:instrText>PMC4837220","page":"1587-1597","source":"PubMed","title":"Automatic Sleep Stage Scoring Using Time-Frequency Analysis and Stacked Sparse Autoencoders","volume":"44","author":[{"family":"Tsinalis","given":"Orestis"},{"family":"Matthews","given":"Paul M</w:instrText>
      </w:r>
      <w:r w:rsidR="003C47D1">
        <w:rPr>
          <w:rFonts w:cs="Times New Roman"/>
          <w:rtl/>
        </w:rPr>
        <w:instrText>."},{"</w:instrText>
      </w:r>
      <w:r w:rsidR="003C47D1">
        <w:rPr>
          <w:rFonts w:cs="Times New Roman"/>
        </w:rPr>
        <w:instrText>family":"Guo","given":"Yike"}],"issued":{"date-parts":[["2016",5]]}}}],"schema":"https://github.com/citation-style-language/schema/raw/master/csl-citation.json</w:instrText>
      </w:r>
      <w:r w:rsidR="003C47D1">
        <w:rPr>
          <w:rFonts w:cs="Times New Roman"/>
          <w:rtl/>
        </w:rPr>
        <w:instrText xml:space="preserve">"} </w:instrText>
      </w:r>
      <w:r w:rsidR="008C10D0">
        <w:rPr>
          <w:rtl/>
        </w:rPr>
        <w:fldChar w:fldCharType="separate"/>
      </w:r>
      <w:r w:rsidR="003C47D1">
        <w:rPr>
          <w:rFonts w:cs="Times New Roman"/>
          <w:noProof/>
          <w:rtl/>
        </w:rPr>
        <w:t>[39]</w:t>
      </w:r>
      <w:r w:rsidR="008C10D0">
        <w:rPr>
          <w:rtl/>
        </w:rPr>
        <w:fldChar w:fldCharType="end"/>
      </w:r>
      <w:r w:rsidR="00CA78D8">
        <w:rPr>
          <w:rFonts w:hint="cs"/>
          <w:rtl/>
        </w:rPr>
        <w:t xml:space="preserve"> </w:t>
      </w:r>
      <w:r w:rsidRPr="00772735">
        <w:rPr>
          <w:rtl/>
        </w:rPr>
        <w:t>و</w:t>
      </w:r>
      <w:r w:rsidRPr="00772735">
        <w:rPr>
          <w:rFonts w:hint="cs"/>
          <w:rtl/>
        </w:rPr>
        <w:t>ی</w:t>
      </w:r>
      <w:r w:rsidRPr="00772735">
        <w:rPr>
          <w:rFonts w:hint="eastAsia"/>
          <w:rtl/>
        </w:rPr>
        <w:t>ژگ</w:t>
      </w:r>
      <w:r w:rsidRPr="00772735">
        <w:rPr>
          <w:rFonts w:hint="cs"/>
          <w:rtl/>
        </w:rPr>
        <w:t>ی‌</w:t>
      </w:r>
      <w:r w:rsidRPr="00772735">
        <w:rPr>
          <w:rFonts w:hint="eastAsia"/>
          <w:rtl/>
        </w:rPr>
        <w:t>ها</w:t>
      </w:r>
      <w:r w:rsidRPr="00772735">
        <w:rPr>
          <w:rFonts w:hint="cs"/>
          <w:rtl/>
        </w:rPr>
        <w:t>ی</w:t>
      </w:r>
      <w:r w:rsidRPr="00772735">
        <w:rPr>
          <w:rtl/>
        </w:rPr>
        <w:t xml:space="preserve"> س</w:t>
      </w:r>
      <w:r w:rsidRPr="00772735">
        <w:rPr>
          <w:rFonts w:hint="cs"/>
          <w:rtl/>
        </w:rPr>
        <w:t>ی</w:t>
      </w:r>
      <w:r w:rsidRPr="00772735">
        <w:rPr>
          <w:rFonts w:hint="eastAsia"/>
          <w:rtl/>
        </w:rPr>
        <w:t>گنال</w:t>
      </w:r>
      <w:r w:rsidRPr="00772735">
        <w:rPr>
          <w:rtl/>
        </w:rPr>
        <w:t xml:space="preserve"> و</w:t>
      </w:r>
      <w:r w:rsidRPr="00772735">
        <w:rPr>
          <w:rFonts w:hint="cs"/>
          <w:rtl/>
        </w:rPr>
        <w:t>ی</w:t>
      </w:r>
      <w:r w:rsidRPr="00772735">
        <w:rPr>
          <w:rFonts w:hint="eastAsia"/>
          <w:rtl/>
        </w:rPr>
        <w:t>ژه</w:t>
      </w:r>
      <w:r w:rsidRPr="00772735">
        <w:rPr>
          <w:rtl/>
        </w:rPr>
        <w:t xml:space="preserve"> مرحله خواب را با استفاده از استخراج و</w:t>
      </w:r>
      <w:r w:rsidRPr="00772735">
        <w:rPr>
          <w:rFonts w:hint="cs"/>
          <w:rtl/>
        </w:rPr>
        <w:t>ی</w:t>
      </w:r>
      <w:r w:rsidRPr="00772735">
        <w:rPr>
          <w:rFonts w:hint="eastAsia"/>
          <w:rtl/>
        </w:rPr>
        <w:t>ژگ</w:t>
      </w:r>
      <w:r w:rsidRPr="00772735">
        <w:rPr>
          <w:rFonts w:hint="cs"/>
          <w:rtl/>
        </w:rPr>
        <w:t>ی</w:t>
      </w:r>
      <w:r w:rsidRPr="00772735">
        <w:rPr>
          <w:rtl/>
        </w:rPr>
        <w:t xml:space="preserve"> مبتن</w:t>
      </w:r>
      <w:r w:rsidRPr="00772735">
        <w:rPr>
          <w:rFonts w:hint="cs"/>
          <w:rtl/>
        </w:rPr>
        <w:t>ی</w:t>
      </w:r>
      <w:r w:rsidRPr="00772735">
        <w:rPr>
          <w:rtl/>
        </w:rPr>
        <w:t xml:space="preserve"> بر فرکانس زمان به‌دست آورد و به دقت متوسط </w:t>
      </w:r>
      <w:r w:rsidRPr="00772735">
        <w:rPr>
          <w:rFonts w:ascii="Times New Roman" w:hAnsi="Times New Roman" w:cs="Times New Roman" w:hint="cs"/>
          <w:rtl/>
        </w:rPr>
        <w:t>​​</w:t>
      </w:r>
      <w:r w:rsidRPr="00772735">
        <w:rPr>
          <w:rtl/>
        </w:rPr>
        <w:t>86 درصد در داده‌ها</w:t>
      </w:r>
      <w:r w:rsidR="000D63D3">
        <w:rPr>
          <w:rFonts w:hint="cs"/>
          <w:rtl/>
        </w:rPr>
        <w:t xml:space="preserve"> الکتروانسفالوگرام ۲۰</w:t>
      </w:r>
      <w:r w:rsidRPr="00772735">
        <w:rPr>
          <w:rtl/>
        </w:rPr>
        <w:t xml:space="preserve"> جوان</w:t>
      </w:r>
      <w:r w:rsidR="000D63D3" w:rsidRPr="000D63D3">
        <w:rPr>
          <w:rtl/>
        </w:rPr>
        <w:t xml:space="preserve"> </w:t>
      </w:r>
      <w:r w:rsidR="000D63D3" w:rsidRPr="00772735">
        <w:rPr>
          <w:rtl/>
        </w:rPr>
        <w:t>بزرگسال</w:t>
      </w:r>
      <w:r w:rsidRPr="00772735">
        <w:rPr>
          <w:rtl/>
        </w:rPr>
        <w:t xml:space="preserve"> سالم دست </w:t>
      </w:r>
      <w:r w:rsidRPr="00772735">
        <w:rPr>
          <w:rFonts w:hint="cs"/>
          <w:rtl/>
        </w:rPr>
        <w:t>ی</w:t>
      </w:r>
      <w:r w:rsidRPr="00772735">
        <w:rPr>
          <w:rFonts w:hint="eastAsia"/>
          <w:rtl/>
        </w:rPr>
        <w:t>افت</w:t>
      </w:r>
      <w:r w:rsidRPr="00772735">
        <w:rPr>
          <w:rtl/>
        </w:rPr>
        <w:t xml:space="preserve">. باجاج و همکاران </w:t>
      </w:r>
      <w:r w:rsidR="004148FB">
        <w:rPr>
          <w:rtl/>
        </w:rPr>
        <w:fldChar w:fldCharType="begin"/>
      </w:r>
      <w:r w:rsidR="003C47D1">
        <w:rPr>
          <w:rFonts w:cs="Times New Roman"/>
          <w:rtl/>
        </w:rPr>
        <w:instrText xml:space="preserve"> </w:instrText>
      </w:r>
      <w:r w:rsidR="003C47D1">
        <w:rPr>
          <w:rFonts w:cs="Times New Roman"/>
        </w:rPr>
        <w:instrText>ADDIN ZOTERO_ITEM CSL_CITATION {"citationID":"1A5fcmwB","properties":{"formattedCitation":"[40]","plainCitation":"[40]","noteIndex":0},"citationItems":[{"id":487,"uris":["http://zotero.org/users/local/23Uy3QXV/items/H6G9YISG"],"itemData":{"id":487,"type</w:instrText>
      </w:r>
      <w:r w:rsidR="003C47D1">
        <w:rPr>
          <w:rFonts w:cs="Times New Roman"/>
          <w:rtl/>
        </w:rPr>
        <w:instrText>":"</w:instrText>
      </w:r>
      <w:r w:rsidR="003C47D1">
        <w:rPr>
          <w:rFonts w:cs="Times New Roman"/>
        </w:rPr>
        <w:instrText>article-journal","abstract":"In this paper, a new method for automatic sleep stage classification based on time-frequency image (TFI) of electroencephalogram (EEG) signals is proposed. Automatic classification of sleep stages is an important part for diagnosis and treatment of sleep disorders. The smoothed pseudo Wigner-Ville distribution (SPWVD) based time-frequency representation (TFR) of EEG signal has been used to obtain the time-frequency image (TFI). The segmentation of TFI has been performed based on the frequency-bands of the rhythms of EEG signals. The features derived from the histogram of segmented TFI have been used as an input feature set to multiclass least squares support vector machines (MC-LS-SVM) together with the radial basis function</w:instrText>
      </w:r>
      <w:r w:rsidR="003C47D1">
        <w:rPr>
          <w:rFonts w:cs="Times New Roman"/>
          <w:rtl/>
        </w:rPr>
        <w:instrText xml:space="preserve"> (</w:instrText>
      </w:r>
      <w:r w:rsidR="003C47D1">
        <w:rPr>
          <w:rFonts w:cs="Times New Roman"/>
        </w:rPr>
        <w:instrText>RBF), Mexican hat wavelet, and Morlet wavelet kernel functions for automatic classification of sleep stages from EEG signals. The experimental results are presented to show the effectiveness of the proposed method for classification of sleep stages from</w:instrText>
      </w:r>
      <w:r w:rsidR="003C47D1">
        <w:rPr>
          <w:rFonts w:cs="Times New Roman"/>
          <w:rtl/>
        </w:rPr>
        <w:instrText xml:space="preserve"> </w:instrText>
      </w:r>
      <w:r w:rsidR="003C47D1">
        <w:rPr>
          <w:rFonts w:cs="Times New Roman"/>
        </w:rPr>
        <w:instrText>EEG signals.","container-title":"Computer Methods and Programs in Biomedicine","DOI":"10.1016/j.cmpb.2013.07.006","ISSN":"1872-7565","issue":"3","journalAbbreviation":"Comput Methods Programs Biomed","language":"eng","note":"PMID: 24008250","page":"320-3</w:instrText>
      </w:r>
      <w:r w:rsidR="003C47D1">
        <w:rPr>
          <w:rFonts w:cs="Times New Roman"/>
          <w:rtl/>
        </w:rPr>
        <w:instrText>28","</w:instrText>
      </w:r>
      <w:r w:rsidR="003C47D1">
        <w:rPr>
          <w:rFonts w:cs="Times New Roman"/>
        </w:rPr>
        <w:instrText>source":"PubMed","title":"Automatic classification of sleep stages based on the time-frequency image of EEG signals","volume":"112","author":[{"family":"Bajaj","given":"Varun"},{"family":"Pachori","given":"Ram Bilas"}],"issued":{"date-parts":[["2013</w:instrText>
      </w:r>
      <w:r w:rsidR="003C47D1">
        <w:rPr>
          <w:rFonts w:cs="Times New Roman"/>
          <w:rtl/>
        </w:rPr>
        <w:instrText>",12]]}}}],"</w:instrText>
      </w:r>
      <w:r w:rsidR="003C47D1">
        <w:rPr>
          <w:rFonts w:cs="Times New Roman"/>
        </w:rPr>
        <w:instrText>schema":"https://github.com/citation-style-language/schema/raw/master/csl-citation.json</w:instrText>
      </w:r>
      <w:r w:rsidR="003C47D1">
        <w:rPr>
          <w:rFonts w:cs="Times New Roman"/>
          <w:rtl/>
        </w:rPr>
        <w:instrText xml:space="preserve">"} </w:instrText>
      </w:r>
      <w:r w:rsidR="004148FB">
        <w:rPr>
          <w:rtl/>
        </w:rPr>
        <w:fldChar w:fldCharType="separate"/>
      </w:r>
      <w:r w:rsidR="003C47D1">
        <w:rPr>
          <w:rFonts w:cs="Times New Roman"/>
          <w:noProof/>
          <w:rtl/>
        </w:rPr>
        <w:t>[40]</w:t>
      </w:r>
      <w:r w:rsidR="004148FB">
        <w:rPr>
          <w:rtl/>
        </w:rPr>
        <w:fldChar w:fldCharType="end"/>
      </w:r>
      <w:r w:rsidRPr="00772735">
        <w:rPr>
          <w:rtl/>
        </w:rPr>
        <w:t xml:space="preserve"> </w:t>
      </w:r>
      <w:r w:rsidRPr="00772735">
        <w:rPr>
          <w:rFonts w:hint="cs"/>
          <w:rtl/>
        </w:rPr>
        <w:t>ی</w:t>
      </w:r>
      <w:r w:rsidRPr="00772735">
        <w:rPr>
          <w:rFonts w:hint="eastAsia"/>
          <w:rtl/>
        </w:rPr>
        <w:t>ک</w:t>
      </w:r>
      <w:r w:rsidRPr="00772735">
        <w:rPr>
          <w:rtl/>
        </w:rPr>
        <w:t xml:space="preserve"> تکن</w:t>
      </w:r>
      <w:r w:rsidRPr="00772735">
        <w:rPr>
          <w:rFonts w:hint="cs"/>
          <w:rtl/>
        </w:rPr>
        <w:t>ی</w:t>
      </w:r>
      <w:r w:rsidRPr="00772735">
        <w:rPr>
          <w:rFonts w:hint="eastAsia"/>
          <w:rtl/>
        </w:rPr>
        <w:t>ک</w:t>
      </w:r>
      <w:r w:rsidRPr="00772735">
        <w:rPr>
          <w:rtl/>
        </w:rPr>
        <w:t xml:space="preserve"> مبتن</w:t>
      </w:r>
      <w:r w:rsidRPr="00772735">
        <w:rPr>
          <w:rFonts w:hint="cs"/>
          <w:rtl/>
        </w:rPr>
        <w:t>ی</w:t>
      </w:r>
      <w:r w:rsidRPr="00772735">
        <w:rPr>
          <w:rtl/>
        </w:rPr>
        <w:t xml:space="preserve"> بر </w:t>
      </w:r>
      <w:r w:rsidRPr="00772735">
        <w:t>EEG</w:t>
      </w:r>
      <w:r w:rsidRPr="00772735">
        <w:rPr>
          <w:rtl/>
        </w:rPr>
        <w:t xml:space="preserve"> را پ</w:t>
      </w:r>
      <w:r w:rsidRPr="00772735">
        <w:rPr>
          <w:rFonts w:hint="cs"/>
          <w:rtl/>
        </w:rPr>
        <w:t>ی</w:t>
      </w:r>
      <w:r w:rsidRPr="00772735">
        <w:rPr>
          <w:rFonts w:hint="eastAsia"/>
          <w:rtl/>
        </w:rPr>
        <w:t>شنهاد</w:t>
      </w:r>
      <w:r w:rsidRPr="00772735">
        <w:rPr>
          <w:rtl/>
        </w:rPr>
        <w:t xml:space="preserve"> کرد که از تصاو</w:t>
      </w:r>
      <w:r w:rsidRPr="00772735">
        <w:rPr>
          <w:rFonts w:hint="cs"/>
          <w:rtl/>
        </w:rPr>
        <w:t>ی</w:t>
      </w:r>
      <w:r w:rsidRPr="00772735">
        <w:rPr>
          <w:rFonts w:hint="eastAsia"/>
          <w:rtl/>
        </w:rPr>
        <w:t>ر</w:t>
      </w:r>
      <w:r w:rsidRPr="00772735">
        <w:rPr>
          <w:rtl/>
        </w:rPr>
        <w:t xml:space="preserve"> زمان-فرکانس</w:t>
      </w:r>
      <w:r w:rsidR="00A140AF">
        <w:rPr>
          <w:rStyle w:val="FootnoteReference"/>
          <w:rtl/>
        </w:rPr>
        <w:footnoteReference w:id="122"/>
      </w:r>
      <w:r w:rsidRPr="00772735">
        <w:rPr>
          <w:rtl/>
        </w:rPr>
        <w:t xml:space="preserve"> (</w:t>
      </w:r>
      <w:r w:rsidRPr="00772735">
        <w:t>TFIs</w:t>
      </w:r>
      <w:r w:rsidRPr="00772735">
        <w:rPr>
          <w:rtl/>
        </w:rPr>
        <w:t>) استفاده م</w:t>
      </w:r>
      <w:r w:rsidRPr="00772735">
        <w:rPr>
          <w:rFonts w:hint="cs"/>
          <w:rtl/>
        </w:rPr>
        <w:t>ی</w:t>
      </w:r>
      <w:r w:rsidRPr="00772735">
        <w:rPr>
          <w:rtl/>
        </w:rPr>
        <w:t xml:space="preserve"> کرد. روش آنها </w:t>
      </w:r>
      <w:r w:rsidR="001E589B">
        <w:rPr>
          <w:rtl/>
        </w:rPr>
        <w:t>می‌توان</w:t>
      </w:r>
      <w:r w:rsidRPr="00772735">
        <w:rPr>
          <w:rtl/>
        </w:rPr>
        <w:t xml:space="preserve">د به طور خودکار داده ها را با استفاده از طبقه بند </w:t>
      </w:r>
      <w:r w:rsidRPr="00772735">
        <w:t>SVM</w:t>
      </w:r>
      <w:r w:rsidRPr="00772735">
        <w:rPr>
          <w:rtl/>
        </w:rPr>
        <w:t xml:space="preserve"> حدا</w:t>
      </w:r>
      <w:r w:rsidRPr="00772735">
        <w:rPr>
          <w:rFonts w:hint="eastAsia"/>
          <w:rtl/>
        </w:rPr>
        <w:t>قل</w:t>
      </w:r>
      <w:r w:rsidRPr="00772735">
        <w:rPr>
          <w:rtl/>
        </w:rPr>
        <w:t xml:space="preserve"> مربع</w:t>
      </w:r>
      <w:r w:rsidRPr="00772735">
        <w:rPr>
          <w:rFonts w:hint="cs"/>
          <w:rtl/>
        </w:rPr>
        <w:t>ی</w:t>
      </w:r>
      <w:r w:rsidRPr="00772735">
        <w:rPr>
          <w:rtl/>
        </w:rPr>
        <w:t xml:space="preserve"> و و</w:t>
      </w:r>
      <w:r w:rsidRPr="00772735">
        <w:rPr>
          <w:rFonts w:hint="cs"/>
          <w:rtl/>
        </w:rPr>
        <w:t>ی</w:t>
      </w:r>
      <w:r w:rsidRPr="00772735">
        <w:rPr>
          <w:rFonts w:hint="eastAsia"/>
          <w:rtl/>
        </w:rPr>
        <w:t>ژگ</w:t>
      </w:r>
      <w:r w:rsidRPr="00772735">
        <w:rPr>
          <w:rFonts w:hint="cs"/>
          <w:rtl/>
        </w:rPr>
        <w:t>ی</w:t>
      </w:r>
      <w:r w:rsidRPr="00772735">
        <w:rPr>
          <w:rtl/>
        </w:rPr>
        <w:t xml:space="preserve"> ها</w:t>
      </w:r>
      <w:r w:rsidRPr="00772735">
        <w:rPr>
          <w:rFonts w:hint="cs"/>
          <w:rtl/>
        </w:rPr>
        <w:t>ی</w:t>
      </w:r>
      <w:r w:rsidRPr="00772735">
        <w:rPr>
          <w:rtl/>
        </w:rPr>
        <w:t xml:space="preserve"> ه</w:t>
      </w:r>
      <w:r w:rsidRPr="00772735">
        <w:rPr>
          <w:rFonts w:hint="cs"/>
          <w:rtl/>
        </w:rPr>
        <w:t>ی</w:t>
      </w:r>
      <w:r w:rsidRPr="00772735">
        <w:rPr>
          <w:rFonts w:hint="eastAsia"/>
          <w:rtl/>
        </w:rPr>
        <w:t>ستوگرام</w:t>
      </w:r>
      <w:r w:rsidRPr="00772735">
        <w:rPr>
          <w:rtl/>
        </w:rPr>
        <w:t xml:space="preserve"> </w:t>
      </w:r>
      <w:r w:rsidRPr="00772735">
        <w:t>TFI</w:t>
      </w:r>
      <w:r w:rsidRPr="00772735">
        <w:rPr>
          <w:rtl/>
        </w:rPr>
        <w:t xml:space="preserve"> ها</w:t>
      </w:r>
      <w:r w:rsidRPr="00772735">
        <w:rPr>
          <w:rFonts w:hint="cs"/>
          <w:rtl/>
        </w:rPr>
        <w:t>ی</w:t>
      </w:r>
      <w:r w:rsidRPr="00772735">
        <w:rPr>
          <w:rtl/>
        </w:rPr>
        <w:t xml:space="preserve"> تقس</w:t>
      </w:r>
      <w:r w:rsidRPr="00772735">
        <w:rPr>
          <w:rFonts w:hint="cs"/>
          <w:rtl/>
        </w:rPr>
        <w:t>ی</w:t>
      </w:r>
      <w:r w:rsidRPr="00772735">
        <w:rPr>
          <w:rFonts w:hint="eastAsia"/>
          <w:rtl/>
        </w:rPr>
        <w:t>م</w:t>
      </w:r>
      <w:r w:rsidRPr="00772735">
        <w:rPr>
          <w:rtl/>
        </w:rPr>
        <w:t xml:space="preserve"> شده</w:t>
      </w:r>
      <w:r w:rsidR="00BD4A5E">
        <w:t xml:space="preserve"> </w:t>
      </w:r>
      <w:r w:rsidR="00BD4A5E" w:rsidRPr="00772735">
        <w:rPr>
          <w:rtl/>
        </w:rPr>
        <w:t>به مراحل خواب</w:t>
      </w:r>
      <w:r w:rsidRPr="00772735">
        <w:rPr>
          <w:rtl/>
        </w:rPr>
        <w:t xml:space="preserve"> طبقه بند</w:t>
      </w:r>
      <w:r w:rsidRPr="00772735">
        <w:rPr>
          <w:rFonts w:hint="cs"/>
          <w:rtl/>
        </w:rPr>
        <w:t>ی</w:t>
      </w:r>
      <w:r w:rsidRPr="00772735">
        <w:rPr>
          <w:rtl/>
        </w:rPr>
        <w:t xml:space="preserve"> کند.</w:t>
      </w:r>
      <w:r w:rsidR="00523C82">
        <w:rPr>
          <w:rFonts w:hint="cs"/>
          <w:rtl/>
        </w:rPr>
        <w:t xml:space="preserve"> </w:t>
      </w:r>
      <w:r w:rsidR="00CC3C82" w:rsidRPr="00CC3C82">
        <w:rPr>
          <w:rtl/>
        </w:rPr>
        <w:t xml:space="preserve">روش </w:t>
      </w:r>
      <w:r w:rsidR="00CC3C82">
        <w:rPr>
          <w:rFonts w:hint="cs"/>
          <w:rtl/>
        </w:rPr>
        <w:t>آنان</w:t>
      </w:r>
      <w:r w:rsidR="00CC3C82" w:rsidRPr="00CC3C82">
        <w:rPr>
          <w:rtl/>
        </w:rPr>
        <w:t xml:space="preserve"> هم دقت کل</w:t>
      </w:r>
      <w:r w:rsidR="00CC3C82" w:rsidRPr="00CC3C82">
        <w:rPr>
          <w:rFonts w:hint="cs"/>
          <w:rtl/>
        </w:rPr>
        <w:t>ی</w:t>
      </w:r>
      <w:r w:rsidR="00CC3C82" w:rsidRPr="00CC3C82">
        <w:rPr>
          <w:rtl/>
        </w:rPr>
        <w:t xml:space="preserve"> بالا</w:t>
      </w:r>
      <w:r w:rsidR="00CC3C82" w:rsidRPr="00CC3C82">
        <w:rPr>
          <w:rFonts w:hint="cs"/>
          <w:rtl/>
        </w:rPr>
        <w:t>یی</w:t>
      </w:r>
      <w:r w:rsidR="00CC3C82" w:rsidRPr="00CC3C82">
        <w:rPr>
          <w:rtl/>
        </w:rPr>
        <w:t xml:space="preserve"> دارد (78</w:t>
      </w:r>
      <w:r w:rsidR="00CC3C82" w:rsidRPr="00CC3C82">
        <w:rPr>
          <w:rFonts w:ascii="Times New Roman" w:hAnsi="Times New Roman" w:cs="Times New Roman" w:hint="cs"/>
          <w:rtl/>
        </w:rPr>
        <w:t>٪</w:t>
      </w:r>
      <w:r w:rsidR="00CC3C82" w:rsidRPr="00CC3C82">
        <w:rPr>
          <w:rtl/>
        </w:rPr>
        <w:t>، دامنه 75-80</w:t>
      </w:r>
      <w:r w:rsidR="00CC3C82" w:rsidRPr="00CC3C82">
        <w:rPr>
          <w:rFonts w:ascii="Times New Roman" w:hAnsi="Times New Roman" w:cs="Times New Roman" w:hint="cs"/>
          <w:rtl/>
        </w:rPr>
        <w:t>٪</w:t>
      </w:r>
      <w:r w:rsidR="00CC3C82" w:rsidRPr="00CC3C82">
        <w:rPr>
          <w:rtl/>
        </w:rPr>
        <w:t>)، و م</w:t>
      </w:r>
      <w:r w:rsidR="00CC3C82" w:rsidRPr="00CC3C82">
        <w:rPr>
          <w:rFonts w:hint="cs"/>
          <w:rtl/>
        </w:rPr>
        <w:t>ی</w:t>
      </w:r>
      <w:r w:rsidR="00CC3C82" w:rsidRPr="00CC3C82">
        <w:rPr>
          <w:rFonts w:hint="eastAsia"/>
          <w:rtl/>
        </w:rPr>
        <w:t>انگ</w:t>
      </w:r>
      <w:r w:rsidR="00CC3C82" w:rsidRPr="00CC3C82">
        <w:rPr>
          <w:rFonts w:hint="cs"/>
          <w:rtl/>
        </w:rPr>
        <w:t>ی</w:t>
      </w:r>
      <w:r w:rsidR="00CC3C82" w:rsidRPr="00CC3C82">
        <w:rPr>
          <w:rFonts w:hint="eastAsia"/>
          <w:rtl/>
        </w:rPr>
        <w:t>ن</w:t>
      </w:r>
      <w:r w:rsidR="00CC3C82" w:rsidRPr="00CC3C82">
        <w:rPr>
          <w:rtl/>
        </w:rPr>
        <w:t xml:space="preserve"> امت</w:t>
      </w:r>
      <w:r w:rsidR="00CC3C82" w:rsidRPr="00CC3C82">
        <w:rPr>
          <w:rFonts w:hint="cs"/>
          <w:rtl/>
        </w:rPr>
        <w:t>ی</w:t>
      </w:r>
      <w:r w:rsidR="00CC3C82" w:rsidRPr="00CC3C82">
        <w:rPr>
          <w:rFonts w:hint="eastAsia"/>
          <w:rtl/>
        </w:rPr>
        <w:t>از</w:t>
      </w:r>
      <w:r w:rsidR="00CC3C82" w:rsidRPr="00CC3C82">
        <w:rPr>
          <w:rtl/>
        </w:rPr>
        <w:t xml:space="preserve"> </w:t>
      </w:r>
      <w:r w:rsidR="00CC3C82" w:rsidRPr="00CC3C82">
        <w:t>F1</w:t>
      </w:r>
      <w:r w:rsidR="00CC3C82" w:rsidRPr="00CC3C82">
        <w:rPr>
          <w:rtl/>
        </w:rPr>
        <w:t xml:space="preserve"> بالا (84</w:t>
      </w:r>
      <w:r w:rsidR="00CC3C82" w:rsidRPr="00CC3C82">
        <w:rPr>
          <w:rFonts w:ascii="Times New Roman" w:hAnsi="Times New Roman" w:cs="Times New Roman" w:hint="cs"/>
          <w:rtl/>
        </w:rPr>
        <w:t>٪</w:t>
      </w:r>
      <w:r w:rsidR="00CC3C82" w:rsidRPr="00CC3C82">
        <w:rPr>
          <w:rtl/>
        </w:rPr>
        <w:t>، محدوده 82-86</w:t>
      </w:r>
      <w:r w:rsidR="00CC3C82" w:rsidRPr="00CC3C82">
        <w:rPr>
          <w:rFonts w:ascii="Times New Roman" w:hAnsi="Times New Roman" w:cs="Times New Roman" w:hint="cs"/>
          <w:rtl/>
        </w:rPr>
        <w:t>٪</w:t>
      </w:r>
      <w:r w:rsidR="00CC3C82" w:rsidRPr="00CC3C82">
        <w:rPr>
          <w:rtl/>
        </w:rPr>
        <w:t>) و م</w:t>
      </w:r>
      <w:r w:rsidR="00CC3C82" w:rsidRPr="00CC3C82">
        <w:rPr>
          <w:rFonts w:hint="cs"/>
          <w:rtl/>
        </w:rPr>
        <w:t>ی</w:t>
      </w:r>
      <w:r w:rsidR="00CC3C82" w:rsidRPr="00CC3C82">
        <w:rPr>
          <w:rFonts w:hint="eastAsia"/>
          <w:rtl/>
        </w:rPr>
        <w:t>انگ</w:t>
      </w:r>
      <w:r w:rsidR="00CC3C82" w:rsidRPr="00CC3C82">
        <w:rPr>
          <w:rFonts w:hint="cs"/>
          <w:rtl/>
        </w:rPr>
        <w:t>ی</w:t>
      </w:r>
      <w:r w:rsidR="00CC3C82" w:rsidRPr="00CC3C82">
        <w:rPr>
          <w:rFonts w:hint="eastAsia"/>
          <w:rtl/>
        </w:rPr>
        <w:t>ن</w:t>
      </w:r>
      <w:r w:rsidR="00CC3C82" w:rsidRPr="00CC3C82">
        <w:rPr>
          <w:rtl/>
        </w:rPr>
        <w:t xml:space="preserve"> دقت در تمام مراحل خواب فرد</w:t>
      </w:r>
      <w:r w:rsidR="00CC3C82" w:rsidRPr="00CC3C82">
        <w:rPr>
          <w:rFonts w:hint="cs"/>
          <w:rtl/>
        </w:rPr>
        <w:t>ی</w:t>
      </w:r>
      <w:r w:rsidR="00CC3C82" w:rsidRPr="00CC3C82">
        <w:rPr>
          <w:rtl/>
        </w:rPr>
        <w:t xml:space="preserve"> (86</w:t>
      </w:r>
      <w:r w:rsidR="00CC3C82" w:rsidRPr="00CC3C82">
        <w:rPr>
          <w:rFonts w:ascii="Times New Roman" w:hAnsi="Times New Roman" w:cs="Times New Roman" w:hint="cs"/>
          <w:rtl/>
        </w:rPr>
        <w:t>٪</w:t>
      </w:r>
      <w:r w:rsidR="00CC3C82" w:rsidRPr="00CC3C82">
        <w:rPr>
          <w:rtl/>
        </w:rPr>
        <w:t>، محدوده 84-88</w:t>
      </w:r>
      <w:r w:rsidR="00CC3C82" w:rsidRPr="00CC3C82">
        <w:rPr>
          <w:rFonts w:ascii="Times New Roman" w:hAnsi="Times New Roman" w:cs="Times New Roman" w:hint="cs"/>
          <w:rtl/>
        </w:rPr>
        <w:t>٪</w:t>
      </w:r>
      <w:r w:rsidR="00CC3C82" w:rsidRPr="00CC3C82">
        <w:rPr>
          <w:rtl/>
        </w:rPr>
        <w:t>). ) رو</w:t>
      </w:r>
      <w:r w:rsidR="00CC3C82" w:rsidRPr="00CC3C82">
        <w:rPr>
          <w:rFonts w:hint="cs"/>
          <w:rtl/>
        </w:rPr>
        <w:t>ی</w:t>
      </w:r>
      <w:r w:rsidR="00CC3C82" w:rsidRPr="00CC3C82">
        <w:rPr>
          <w:rtl/>
        </w:rPr>
        <w:t xml:space="preserve"> همه </w:t>
      </w:r>
      <w:r w:rsidR="00CC3C82">
        <w:rPr>
          <w:rFonts w:hint="cs"/>
          <w:rtl/>
        </w:rPr>
        <w:t>افراد</w:t>
      </w:r>
      <w:r w:rsidR="00CC3C82" w:rsidRPr="00CC3C82">
        <w:rPr>
          <w:rtl/>
        </w:rPr>
        <w:t>.</w:t>
      </w:r>
    </w:p>
    <w:p w14:paraId="53E95449" w14:textId="556664E1" w:rsidR="0080460F" w:rsidRDefault="002140B7" w:rsidP="00523111">
      <w:r w:rsidRPr="002140B7">
        <w:rPr>
          <w:rtl/>
        </w:rPr>
        <w:t xml:space="preserve">هوانگ و همکاران </w:t>
      </w:r>
      <w:r w:rsidR="008D263C">
        <w:rPr>
          <w:rtl/>
        </w:rPr>
        <w:fldChar w:fldCharType="begin"/>
      </w:r>
      <w:r w:rsidR="003C47D1">
        <w:rPr>
          <w:rFonts w:cs="Times New Roman"/>
          <w:rtl/>
        </w:rPr>
        <w:instrText xml:space="preserve"> </w:instrText>
      </w:r>
      <w:r w:rsidR="003C47D1">
        <w:rPr>
          <w:rFonts w:cs="Times New Roman"/>
        </w:rPr>
        <w:instrText>ADDIN ZOTERO_ITEM CSL_CITATION {"citationID":"4lqL7k96","properties":{"formattedCitation":"[41]","plainCitation":"[41]","noteIndex":0},"citationItems":[{"id":490,"uris":["http://zotero.org/users/local/23Uy3QXV/items/WKL8EZ7W"],"itemData":{"id":490,"type</w:instrText>
      </w:r>
      <w:r w:rsidR="003C47D1">
        <w:rPr>
          <w:rFonts w:cs="Times New Roman"/>
          <w:rtl/>
        </w:rPr>
        <w:instrText>":"</w:instrText>
      </w:r>
      <w:r w:rsidR="003C47D1">
        <w:rPr>
          <w:rFonts w:cs="Times New Roman"/>
        </w:rPr>
        <w:instrText>article-journal","abstract":"Sleep quality is important, especially given the considerable number of sleep-related pathologies. The distribution of sleep stages is a highly effective and objective way of quantifying sleep quality. As a standard multi-channel recording used in the study of sleep, polysomnography (PSG) is a widely used diagnostic scheme in sleep medicine. However, the standard process of sleep clinical test, including PSG recording and manual scoring, is complex, uncomfortable, and time-consuming. This process is difficult to implement when taking the whole PSG measurements at home for general healthcare purposes. This work presents a novel sleep stage classification system, based on features from the two forehead EEG channels FP1 and FP2</w:instrText>
      </w:r>
      <w:r w:rsidR="003C47D1">
        <w:rPr>
          <w:rFonts w:cs="Times New Roman"/>
          <w:rtl/>
        </w:rPr>
        <w:instrText xml:space="preserve">. </w:instrText>
      </w:r>
      <w:r w:rsidR="003C47D1">
        <w:rPr>
          <w:rFonts w:cs="Times New Roman"/>
        </w:rPr>
        <w:instrText>By recording EEG from forehead, where there is no hair, the proposed system can monitor physiological changes during sleep in a more practical way than previous systems. Through a headband or self-adhesive technology, the necessary sensors can be applied easily by users at home. Analysis results demonstrate that classification performance of the proposed system overcomes the individual differences between different participants in terms of automatically classifying sleep stages. Additionally, the proposed sleep stage classification system can identify kernel sleep features extracted from forehead EEG, which are closely related with sleep clinician's expert knowledge. Moreover, forehead EEG features are classified into five sleep stages by using the relevance vector machine. In a leave-one-subject-out cross validation analysis, we found our system to correctly classify five sleep stages at an average accuracy of 76.7 ± 4.0 (SD) % [average kappa 0.68 ± 0.06 (SD)]. Importantly, the proposed sleep stage classification system using forehead EEG features is a viable alternative for measuring EEG signals at home easily and conveniently to evaluate sleep quality reliably, ultimately improving public healthcare.","container-title":"Frontiers in Neuroscience","DOI":"10.3389/fnins.2014.00263","ISSN":"1662-4548","journalAbbreviation":"Front Neurosci","language":"eng","note":"PMID: 25237291\nPMCID: PMC4154530","page":"263","source":"PubMed","title":"Knowledge-based identification of sleep stages based on two forehead electroencephalogram channels","volume":"8","author":[{"family":"Huang","given":"Chih-Sheng"},{"family":"Lin","given":"Chun-Ling"},{"family":"Ko","given":"Li-Wei"},{"family":"Liu","given":"Shen-Yi"},{"family":"Su","given":"Tung-Ping"},{"family":"Lin","given":"Chin-Teng"}],"issued":{"date-parts":[["2014"]]}}}],"schema":"https://github.com/citation-style-language/schema/raw/master/csl-citation.json</w:instrText>
      </w:r>
      <w:r w:rsidR="003C47D1">
        <w:rPr>
          <w:rFonts w:cs="Times New Roman"/>
          <w:rtl/>
        </w:rPr>
        <w:instrText xml:space="preserve">"} </w:instrText>
      </w:r>
      <w:r w:rsidR="008D263C">
        <w:rPr>
          <w:rtl/>
        </w:rPr>
        <w:fldChar w:fldCharType="separate"/>
      </w:r>
      <w:r w:rsidR="003C47D1">
        <w:rPr>
          <w:rFonts w:cs="Times New Roman"/>
          <w:noProof/>
          <w:rtl/>
        </w:rPr>
        <w:t>[41]</w:t>
      </w:r>
      <w:r w:rsidR="008D263C">
        <w:rPr>
          <w:rtl/>
        </w:rPr>
        <w:fldChar w:fldCharType="end"/>
      </w:r>
      <w:r w:rsidR="00061557">
        <w:rPr>
          <w:rFonts w:hint="cs"/>
          <w:rtl/>
        </w:rPr>
        <w:t xml:space="preserve"> </w:t>
      </w:r>
      <w:r w:rsidR="00565C64">
        <w:t xml:space="preserve"> </w:t>
      </w:r>
      <w:r w:rsidRPr="002140B7">
        <w:rPr>
          <w:rtl/>
        </w:rPr>
        <w:t>از استخراج و</w:t>
      </w:r>
      <w:r w:rsidRPr="002140B7">
        <w:rPr>
          <w:rFonts w:hint="cs"/>
          <w:rtl/>
        </w:rPr>
        <w:t>ی</w:t>
      </w:r>
      <w:r w:rsidRPr="002140B7">
        <w:rPr>
          <w:rFonts w:hint="eastAsia"/>
          <w:rtl/>
        </w:rPr>
        <w:t>ژگ</w:t>
      </w:r>
      <w:r w:rsidRPr="002140B7">
        <w:rPr>
          <w:rFonts w:hint="cs"/>
          <w:rtl/>
        </w:rPr>
        <w:t>ی</w:t>
      </w:r>
      <w:r w:rsidRPr="002140B7">
        <w:rPr>
          <w:rtl/>
        </w:rPr>
        <w:t xml:space="preserve"> ها</w:t>
      </w:r>
      <w:r w:rsidRPr="002140B7">
        <w:rPr>
          <w:rFonts w:hint="cs"/>
          <w:rtl/>
        </w:rPr>
        <w:t>ی</w:t>
      </w:r>
      <w:r w:rsidRPr="002140B7">
        <w:rPr>
          <w:rtl/>
        </w:rPr>
        <w:t xml:space="preserve"> ط</w:t>
      </w:r>
      <w:r w:rsidRPr="002140B7">
        <w:rPr>
          <w:rFonts w:hint="cs"/>
          <w:rtl/>
        </w:rPr>
        <w:t>ی</w:t>
      </w:r>
      <w:r w:rsidRPr="002140B7">
        <w:rPr>
          <w:rFonts w:hint="eastAsia"/>
          <w:rtl/>
        </w:rPr>
        <w:t>ف</w:t>
      </w:r>
      <w:r w:rsidRPr="002140B7">
        <w:rPr>
          <w:rFonts w:hint="cs"/>
          <w:rtl/>
        </w:rPr>
        <w:t>ی</w:t>
      </w:r>
      <w:r w:rsidRPr="002140B7">
        <w:rPr>
          <w:rtl/>
        </w:rPr>
        <w:t xml:space="preserve"> از دو پ</w:t>
      </w:r>
      <w:r w:rsidRPr="002140B7">
        <w:rPr>
          <w:rFonts w:hint="cs"/>
          <w:rtl/>
        </w:rPr>
        <w:t>ی</w:t>
      </w:r>
      <w:r w:rsidRPr="002140B7">
        <w:rPr>
          <w:rFonts w:hint="eastAsia"/>
          <w:rtl/>
        </w:rPr>
        <w:t>شان</w:t>
      </w:r>
      <w:r w:rsidRPr="002140B7">
        <w:rPr>
          <w:rFonts w:hint="cs"/>
          <w:rtl/>
        </w:rPr>
        <w:t>ی</w:t>
      </w:r>
      <w:r w:rsidRPr="002140B7">
        <w:rPr>
          <w:rtl/>
        </w:rPr>
        <w:t xml:space="preserve"> (</w:t>
      </w:r>
      <w:r w:rsidRPr="002140B7">
        <w:t>FP1</w:t>
      </w:r>
      <w:r w:rsidRPr="002140B7">
        <w:rPr>
          <w:rtl/>
        </w:rPr>
        <w:t xml:space="preserve"> و </w:t>
      </w:r>
      <w:r w:rsidRPr="002140B7">
        <w:t>FP2</w:t>
      </w:r>
      <w:r w:rsidRPr="002140B7">
        <w:rPr>
          <w:rtl/>
        </w:rPr>
        <w:t xml:space="preserve">) </w:t>
      </w:r>
      <w:r w:rsidR="001E589B">
        <w:rPr>
          <w:rtl/>
        </w:rPr>
        <w:t>سیگنال‌های</w:t>
      </w:r>
      <w:r w:rsidRPr="002140B7">
        <w:rPr>
          <w:rtl/>
        </w:rPr>
        <w:t xml:space="preserve"> </w:t>
      </w:r>
      <w:r w:rsidRPr="002140B7">
        <w:t>EEG</w:t>
      </w:r>
      <w:r w:rsidRPr="002140B7">
        <w:rPr>
          <w:rtl/>
        </w:rPr>
        <w:t xml:space="preserve"> با استفاده از تبد</w:t>
      </w:r>
      <w:r w:rsidRPr="002140B7">
        <w:rPr>
          <w:rFonts w:hint="cs"/>
          <w:rtl/>
        </w:rPr>
        <w:t>ی</w:t>
      </w:r>
      <w:r w:rsidRPr="002140B7">
        <w:rPr>
          <w:rFonts w:hint="eastAsia"/>
          <w:rtl/>
        </w:rPr>
        <w:t>ل</w:t>
      </w:r>
      <w:r w:rsidRPr="002140B7">
        <w:rPr>
          <w:rtl/>
        </w:rPr>
        <w:t xml:space="preserve"> فور</w:t>
      </w:r>
      <w:r w:rsidRPr="002140B7">
        <w:rPr>
          <w:rFonts w:hint="cs"/>
          <w:rtl/>
        </w:rPr>
        <w:t>ی</w:t>
      </w:r>
      <w:r w:rsidRPr="002140B7">
        <w:rPr>
          <w:rFonts w:hint="eastAsia"/>
          <w:rtl/>
        </w:rPr>
        <w:t>ه</w:t>
      </w:r>
      <w:r w:rsidRPr="002140B7">
        <w:rPr>
          <w:rtl/>
        </w:rPr>
        <w:t xml:space="preserve"> سر</w:t>
      </w:r>
      <w:r w:rsidRPr="002140B7">
        <w:rPr>
          <w:rFonts w:hint="cs"/>
          <w:rtl/>
        </w:rPr>
        <w:t>ی</w:t>
      </w:r>
      <w:r w:rsidRPr="002140B7">
        <w:rPr>
          <w:rFonts w:hint="eastAsia"/>
          <w:rtl/>
        </w:rPr>
        <w:t>ع</w:t>
      </w:r>
      <w:r w:rsidRPr="002140B7">
        <w:rPr>
          <w:rtl/>
        </w:rPr>
        <w:t xml:space="preserve"> کوتاه مدت و دانش امت</w:t>
      </w:r>
      <w:r w:rsidRPr="002140B7">
        <w:rPr>
          <w:rFonts w:hint="cs"/>
          <w:rtl/>
        </w:rPr>
        <w:t>ی</w:t>
      </w:r>
      <w:r w:rsidRPr="002140B7">
        <w:rPr>
          <w:rFonts w:hint="eastAsia"/>
          <w:rtl/>
        </w:rPr>
        <w:t>ازده</w:t>
      </w:r>
      <w:r w:rsidRPr="002140B7">
        <w:rPr>
          <w:rFonts w:hint="cs"/>
          <w:rtl/>
        </w:rPr>
        <w:t>ی</w:t>
      </w:r>
      <w:r w:rsidRPr="002140B7">
        <w:rPr>
          <w:rtl/>
        </w:rPr>
        <w:t xml:space="preserve"> دست</w:t>
      </w:r>
      <w:r w:rsidRPr="002140B7">
        <w:rPr>
          <w:rFonts w:hint="cs"/>
          <w:rtl/>
        </w:rPr>
        <w:t>ی</w:t>
      </w:r>
      <w:r w:rsidRPr="002140B7">
        <w:rPr>
          <w:rtl/>
        </w:rPr>
        <w:t xml:space="preserve"> استفاده کرد. آنها همچن</w:t>
      </w:r>
      <w:r w:rsidRPr="002140B7">
        <w:rPr>
          <w:rFonts w:hint="cs"/>
          <w:rtl/>
        </w:rPr>
        <w:t>ی</w:t>
      </w:r>
      <w:r w:rsidRPr="002140B7">
        <w:rPr>
          <w:rFonts w:hint="eastAsia"/>
          <w:rtl/>
        </w:rPr>
        <w:t>ن</w:t>
      </w:r>
      <w:r w:rsidRPr="002140B7">
        <w:rPr>
          <w:rtl/>
        </w:rPr>
        <w:t xml:space="preserve"> مراحل خواب را با ا</w:t>
      </w:r>
      <w:r w:rsidRPr="002140B7">
        <w:rPr>
          <w:rFonts w:hint="cs"/>
          <w:rtl/>
        </w:rPr>
        <w:t>ی</w:t>
      </w:r>
      <w:r w:rsidRPr="002140B7">
        <w:rPr>
          <w:rFonts w:hint="eastAsia"/>
          <w:rtl/>
        </w:rPr>
        <w:t>ن</w:t>
      </w:r>
      <w:r w:rsidRPr="002140B7">
        <w:rPr>
          <w:rtl/>
        </w:rPr>
        <w:t xml:space="preserve"> و</w:t>
      </w:r>
      <w:r w:rsidRPr="002140B7">
        <w:rPr>
          <w:rFonts w:hint="cs"/>
          <w:rtl/>
        </w:rPr>
        <w:t>ی</w:t>
      </w:r>
      <w:r w:rsidRPr="002140B7">
        <w:rPr>
          <w:rFonts w:hint="eastAsia"/>
          <w:rtl/>
        </w:rPr>
        <w:t>ژگ</w:t>
      </w:r>
      <w:r w:rsidRPr="002140B7">
        <w:rPr>
          <w:rFonts w:hint="cs"/>
          <w:rtl/>
        </w:rPr>
        <w:t>ی</w:t>
      </w:r>
      <w:r w:rsidRPr="002140B7">
        <w:rPr>
          <w:rtl/>
        </w:rPr>
        <w:t xml:space="preserve"> ها با استفاده از تکن</w:t>
      </w:r>
      <w:r w:rsidRPr="002140B7">
        <w:rPr>
          <w:rFonts w:hint="cs"/>
          <w:rtl/>
        </w:rPr>
        <w:t>ی</w:t>
      </w:r>
      <w:r w:rsidRPr="002140B7">
        <w:rPr>
          <w:rFonts w:hint="eastAsia"/>
          <w:rtl/>
        </w:rPr>
        <w:t>ک</w:t>
      </w:r>
      <w:r w:rsidRPr="002140B7">
        <w:rPr>
          <w:rtl/>
        </w:rPr>
        <w:t xml:space="preserve"> طبقه بند</w:t>
      </w:r>
      <w:r w:rsidRPr="002140B7">
        <w:rPr>
          <w:rFonts w:hint="cs"/>
          <w:rtl/>
        </w:rPr>
        <w:t>ی</w:t>
      </w:r>
      <w:r w:rsidRPr="002140B7">
        <w:rPr>
          <w:rtl/>
        </w:rPr>
        <w:t xml:space="preserve"> ماش</w:t>
      </w:r>
      <w:r w:rsidRPr="002140B7">
        <w:rPr>
          <w:rFonts w:hint="cs"/>
          <w:rtl/>
        </w:rPr>
        <w:t>ی</w:t>
      </w:r>
      <w:r w:rsidRPr="002140B7">
        <w:rPr>
          <w:rFonts w:hint="eastAsia"/>
          <w:rtl/>
        </w:rPr>
        <w:t>ن</w:t>
      </w:r>
      <w:r w:rsidRPr="002140B7">
        <w:rPr>
          <w:rtl/>
        </w:rPr>
        <w:t xml:space="preserve"> بردار</w:t>
      </w:r>
      <w:r w:rsidRPr="002140B7">
        <w:rPr>
          <w:rFonts w:hint="cs"/>
          <w:rtl/>
        </w:rPr>
        <w:t>ی</w:t>
      </w:r>
      <w:r w:rsidRPr="002140B7">
        <w:rPr>
          <w:rtl/>
        </w:rPr>
        <w:t xml:space="preserve"> مربوطه طب</w:t>
      </w:r>
      <w:r w:rsidRPr="002140B7">
        <w:rPr>
          <w:rFonts w:hint="eastAsia"/>
          <w:rtl/>
        </w:rPr>
        <w:t>قه</w:t>
      </w:r>
      <w:r w:rsidRPr="002140B7">
        <w:rPr>
          <w:rtl/>
        </w:rPr>
        <w:t xml:space="preserve"> بند</w:t>
      </w:r>
      <w:r w:rsidRPr="002140B7">
        <w:rPr>
          <w:rFonts w:hint="cs"/>
          <w:rtl/>
        </w:rPr>
        <w:t>ی</w:t>
      </w:r>
      <w:r w:rsidRPr="002140B7">
        <w:rPr>
          <w:rtl/>
        </w:rPr>
        <w:t xml:space="preserve"> کردند.</w:t>
      </w:r>
      <w:r w:rsidR="0080460F">
        <w:t xml:space="preserve"> </w:t>
      </w:r>
      <w:r w:rsidR="00BC7273" w:rsidRPr="00BC7273">
        <w:rPr>
          <w:rtl/>
        </w:rPr>
        <w:t xml:space="preserve">در </w:t>
      </w:r>
      <w:r w:rsidR="00BC7273" w:rsidRPr="00BC7273">
        <w:rPr>
          <w:rFonts w:hint="cs"/>
          <w:rtl/>
        </w:rPr>
        <w:t>ی</w:t>
      </w:r>
      <w:r w:rsidR="00BC7273" w:rsidRPr="00BC7273">
        <w:rPr>
          <w:rFonts w:hint="eastAsia"/>
          <w:rtl/>
        </w:rPr>
        <w:t>ک</w:t>
      </w:r>
      <w:r w:rsidR="00BC7273" w:rsidRPr="00BC7273">
        <w:rPr>
          <w:rtl/>
        </w:rPr>
        <w:t xml:space="preserve"> تجز</w:t>
      </w:r>
      <w:r w:rsidR="00BC7273" w:rsidRPr="00BC7273">
        <w:rPr>
          <w:rFonts w:hint="cs"/>
          <w:rtl/>
        </w:rPr>
        <w:t>ی</w:t>
      </w:r>
      <w:r w:rsidR="00BC7273" w:rsidRPr="00BC7273">
        <w:rPr>
          <w:rFonts w:hint="eastAsia"/>
          <w:rtl/>
        </w:rPr>
        <w:t>ه</w:t>
      </w:r>
      <w:r w:rsidR="00BC7273" w:rsidRPr="00BC7273">
        <w:rPr>
          <w:rtl/>
        </w:rPr>
        <w:t xml:space="preserve"> و تحل</w:t>
      </w:r>
      <w:r w:rsidR="00BC7273" w:rsidRPr="00BC7273">
        <w:rPr>
          <w:rFonts w:hint="cs"/>
          <w:rtl/>
        </w:rPr>
        <w:t>ی</w:t>
      </w:r>
      <w:r w:rsidR="00BC7273" w:rsidRPr="00BC7273">
        <w:rPr>
          <w:rFonts w:hint="eastAsia"/>
          <w:rtl/>
        </w:rPr>
        <w:t>ل</w:t>
      </w:r>
      <w:r w:rsidR="00BC7273" w:rsidRPr="00BC7273">
        <w:rPr>
          <w:rtl/>
        </w:rPr>
        <w:t xml:space="preserve"> اعتبار متقابل ترک </w:t>
      </w:r>
      <w:r w:rsidR="00BC7273" w:rsidRPr="00BC7273">
        <w:rPr>
          <w:rFonts w:hint="cs"/>
          <w:rtl/>
        </w:rPr>
        <w:t>ی</w:t>
      </w:r>
      <w:r w:rsidR="00BC7273" w:rsidRPr="00BC7273">
        <w:rPr>
          <w:rFonts w:hint="eastAsia"/>
          <w:rtl/>
        </w:rPr>
        <w:t>ک</w:t>
      </w:r>
      <w:r w:rsidR="00BC7273" w:rsidRPr="00BC7273">
        <w:rPr>
          <w:rtl/>
        </w:rPr>
        <w:t xml:space="preserve"> موضوع</w:t>
      </w:r>
      <w:r w:rsidR="00BC7273">
        <w:rPr>
          <w:rStyle w:val="FootnoteReference"/>
          <w:rtl/>
        </w:rPr>
        <w:footnoteReference w:id="123"/>
      </w:r>
      <w:r w:rsidR="00BC7273" w:rsidRPr="00BC7273">
        <w:rPr>
          <w:rtl/>
        </w:rPr>
        <w:t>، س</w:t>
      </w:r>
      <w:r w:rsidR="00BC7273" w:rsidRPr="00BC7273">
        <w:rPr>
          <w:rFonts w:hint="cs"/>
          <w:rtl/>
        </w:rPr>
        <w:t>ی</w:t>
      </w:r>
      <w:r w:rsidR="00BC7273" w:rsidRPr="00BC7273">
        <w:rPr>
          <w:rFonts w:hint="eastAsia"/>
          <w:rtl/>
        </w:rPr>
        <w:t>ستم</w:t>
      </w:r>
      <w:r w:rsidR="00DD29B9">
        <w:rPr>
          <w:rFonts w:hint="cs"/>
          <w:rtl/>
        </w:rPr>
        <w:t>شان</w:t>
      </w:r>
      <w:r w:rsidR="00BC7273" w:rsidRPr="00BC7273">
        <w:rPr>
          <w:rtl/>
        </w:rPr>
        <w:t xml:space="preserve"> پنج مرحله خواب را با دقت متوسط 4.0 </w:t>
      </w:r>
      <w:r w:rsidR="00BC7273" w:rsidRPr="00BC7273">
        <w:rPr>
          <w:rFonts w:ascii="Cambria" w:hAnsi="Cambria" w:cs="Cambria" w:hint="cs"/>
          <w:rtl/>
        </w:rPr>
        <w:t>±</w:t>
      </w:r>
      <w:r w:rsidR="00BC7273" w:rsidRPr="00BC7273">
        <w:rPr>
          <w:rtl/>
        </w:rPr>
        <w:t xml:space="preserve"> 76.7 (</w:t>
      </w:r>
      <w:r w:rsidR="00BC7273" w:rsidRPr="00BC7273">
        <w:t>SD</w:t>
      </w:r>
      <w:r w:rsidR="00BC7273" w:rsidRPr="00BC7273">
        <w:rPr>
          <w:rtl/>
        </w:rPr>
        <w:t>) % [م</w:t>
      </w:r>
      <w:r w:rsidR="00BC7273" w:rsidRPr="00BC7273">
        <w:rPr>
          <w:rFonts w:hint="cs"/>
          <w:rtl/>
        </w:rPr>
        <w:t>ی</w:t>
      </w:r>
      <w:r w:rsidR="00BC7273" w:rsidRPr="00BC7273">
        <w:rPr>
          <w:rFonts w:hint="eastAsia"/>
          <w:rtl/>
        </w:rPr>
        <w:t>انگ</w:t>
      </w:r>
      <w:r w:rsidR="00BC7273" w:rsidRPr="00BC7273">
        <w:rPr>
          <w:rFonts w:hint="cs"/>
          <w:rtl/>
        </w:rPr>
        <w:t>ی</w:t>
      </w:r>
      <w:r w:rsidR="00BC7273" w:rsidRPr="00BC7273">
        <w:rPr>
          <w:rFonts w:hint="eastAsia"/>
          <w:rtl/>
        </w:rPr>
        <w:t>ن</w:t>
      </w:r>
      <w:r w:rsidR="00BC7273" w:rsidRPr="00BC7273">
        <w:rPr>
          <w:rtl/>
        </w:rPr>
        <w:t xml:space="preserve"> کاپا 0.06 </w:t>
      </w:r>
      <w:r w:rsidR="00BC7273" w:rsidRPr="00BC7273">
        <w:rPr>
          <w:rFonts w:ascii="Cambria" w:hAnsi="Cambria" w:cs="Cambria" w:hint="cs"/>
          <w:rtl/>
        </w:rPr>
        <w:t>±</w:t>
      </w:r>
      <w:r w:rsidR="00BC7273" w:rsidRPr="00BC7273">
        <w:rPr>
          <w:rtl/>
        </w:rPr>
        <w:t xml:space="preserve"> 0.68 (</w:t>
      </w:r>
      <w:r w:rsidR="00BC7273" w:rsidRPr="00BC7273">
        <w:t>SD</w:t>
      </w:r>
      <w:r w:rsidR="00BC7273" w:rsidRPr="00BC7273">
        <w:rPr>
          <w:rtl/>
        </w:rPr>
        <w:t>)] به درست</w:t>
      </w:r>
      <w:r w:rsidR="00BC7273" w:rsidRPr="00BC7273">
        <w:rPr>
          <w:rFonts w:hint="cs"/>
          <w:rtl/>
        </w:rPr>
        <w:t>ی</w:t>
      </w:r>
      <w:r w:rsidR="00BC7273" w:rsidRPr="00BC7273">
        <w:rPr>
          <w:rtl/>
        </w:rPr>
        <w:t xml:space="preserve"> طبقه‌بند</w:t>
      </w:r>
      <w:r w:rsidR="00BC7273" w:rsidRPr="00BC7273">
        <w:rPr>
          <w:rFonts w:hint="cs"/>
          <w:rtl/>
        </w:rPr>
        <w:t>ی</w:t>
      </w:r>
      <w:r w:rsidR="00BC7273" w:rsidRPr="00BC7273">
        <w:rPr>
          <w:rtl/>
        </w:rPr>
        <w:t xml:space="preserve"> م</w:t>
      </w:r>
      <w:r w:rsidR="00BC7273" w:rsidRPr="00BC7273">
        <w:rPr>
          <w:rFonts w:hint="cs"/>
          <w:rtl/>
        </w:rPr>
        <w:t>ی‌</w:t>
      </w:r>
      <w:r w:rsidR="00BC7273" w:rsidRPr="00BC7273">
        <w:rPr>
          <w:rFonts w:hint="eastAsia"/>
          <w:rtl/>
        </w:rPr>
        <w:t>کند</w:t>
      </w:r>
      <w:r w:rsidR="00BC7273" w:rsidRPr="00BC7273">
        <w:rPr>
          <w:rtl/>
        </w:rPr>
        <w:t>.</w:t>
      </w:r>
      <w:r w:rsidR="00CE2EF4">
        <w:t xml:space="preserve"> </w:t>
      </w:r>
      <w:r w:rsidR="00CE2EF4" w:rsidRPr="00CE2EF4">
        <w:rPr>
          <w:rtl/>
        </w:rPr>
        <w:t>عملکرد روش استخراج و</w:t>
      </w:r>
      <w:r w:rsidR="00CE2EF4" w:rsidRPr="00CE2EF4">
        <w:rPr>
          <w:rFonts w:hint="cs"/>
          <w:rtl/>
        </w:rPr>
        <w:t>ی</w:t>
      </w:r>
      <w:r w:rsidR="00CE2EF4" w:rsidRPr="00CE2EF4">
        <w:rPr>
          <w:rFonts w:hint="eastAsia"/>
          <w:rtl/>
        </w:rPr>
        <w:t>ژگ</w:t>
      </w:r>
      <w:r w:rsidR="00CE2EF4" w:rsidRPr="00CE2EF4">
        <w:rPr>
          <w:rFonts w:hint="cs"/>
          <w:rtl/>
        </w:rPr>
        <w:t>ی</w:t>
      </w:r>
      <w:r w:rsidR="00CE2EF4" w:rsidRPr="00CE2EF4">
        <w:rPr>
          <w:rtl/>
        </w:rPr>
        <w:t xml:space="preserve"> پ</w:t>
      </w:r>
      <w:r w:rsidR="00CE2EF4" w:rsidRPr="00CE2EF4">
        <w:rPr>
          <w:rFonts w:hint="cs"/>
          <w:rtl/>
        </w:rPr>
        <w:t>ی</w:t>
      </w:r>
      <w:r w:rsidR="00CE2EF4" w:rsidRPr="00CE2EF4">
        <w:rPr>
          <w:rFonts w:hint="eastAsia"/>
          <w:rtl/>
        </w:rPr>
        <w:t>شنهاد</w:t>
      </w:r>
      <w:r w:rsidR="00CE2EF4" w:rsidRPr="00CE2EF4">
        <w:rPr>
          <w:rFonts w:hint="cs"/>
          <w:rtl/>
        </w:rPr>
        <w:t>ی</w:t>
      </w:r>
      <w:r w:rsidR="00CE2EF4" w:rsidRPr="00CE2EF4">
        <w:rPr>
          <w:rtl/>
        </w:rPr>
        <w:t xml:space="preserve"> با استفاده از مع</w:t>
      </w:r>
      <w:r w:rsidR="00CE2EF4" w:rsidRPr="00CE2EF4">
        <w:rPr>
          <w:rFonts w:hint="cs"/>
          <w:rtl/>
        </w:rPr>
        <w:t>ی</w:t>
      </w:r>
      <w:r w:rsidR="00CE2EF4" w:rsidRPr="00CE2EF4">
        <w:rPr>
          <w:rFonts w:hint="eastAsia"/>
          <w:rtl/>
        </w:rPr>
        <w:t>ارها</w:t>
      </w:r>
      <w:r w:rsidR="00CE2EF4" w:rsidRPr="00CE2EF4">
        <w:rPr>
          <w:rFonts w:hint="cs"/>
          <w:rtl/>
        </w:rPr>
        <w:t>ی</w:t>
      </w:r>
      <w:r w:rsidR="00CE2EF4" w:rsidRPr="00CE2EF4">
        <w:rPr>
          <w:rtl/>
        </w:rPr>
        <w:t xml:space="preserve"> ف</w:t>
      </w:r>
      <w:r w:rsidR="00CE2EF4" w:rsidRPr="00CE2EF4">
        <w:rPr>
          <w:rFonts w:hint="cs"/>
          <w:rtl/>
        </w:rPr>
        <w:t>ی</w:t>
      </w:r>
      <w:r w:rsidR="00CE2EF4" w:rsidRPr="00CE2EF4">
        <w:rPr>
          <w:rFonts w:hint="eastAsia"/>
          <w:rtl/>
        </w:rPr>
        <w:t>شر،</w:t>
      </w:r>
      <w:r w:rsidR="00CE2EF4" w:rsidRPr="00CE2EF4">
        <w:rPr>
          <w:rtl/>
        </w:rPr>
        <w:t xml:space="preserve"> </w:t>
      </w:r>
      <w:r w:rsidR="00CE2EF4" w:rsidRPr="00CE2EF4">
        <w:rPr>
          <w:rFonts w:hint="cs"/>
          <w:rtl/>
        </w:rPr>
        <w:t>ی</w:t>
      </w:r>
      <w:r w:rsidR="00CE2EF4" w:rsidRPr="00CE2EF4">
        <w:rPr>
          <w:rFonts w:hint="eastAsia"/>
          <w:rtl/>
        </w:rPr>
        <w:t>عن</w:t>
      </w:r>
      <w:r w:rsidR="00CE2EF4" w:rsidRPr="00CE2EF4">
        <w:rPr>
          <w:rFonts w:hint="cs"/>
          <w:rtl/>
        </w:rPr>
        <w:t>ی</w:t>
      </w:r>
      <w:r w:rsidR="00CE2EF4" w:rsidRPr="00CE2EF4">
        <w:rPr>
          <w:rtl/>
        </w:rPr>
        <w:t xml:space="preserve"> </w:t>
      </w:r>
      <m:oMath>
        <m:r>
          <w:rPr>
            <w:rFonts w:ascii="Cambria Math" w:hAnsi="Cambria Math"/>
          </w:rPr>
          <m:t>J1</m:t>
        </m:r>
      </m:oMath>
      <w:r w:rsidR="00CE2EF4" w:rsidRPr="00CE2EF4">
        <w:rPr>
          <w:rtl/>
        </w:rPr>
        <w:t xml:space="preserve"> و </w:t>
      </w:r>
      <m:oMath>
        <m:r>
          <w:rPr>
            <w:rFonts w:ascii="Cambria Math" w:hAnsi="Cambria Math"/>
          </w:rPr>
          <m:t>J2</m:t>
        </m:r>
      </m:oMath>
      <w:r w:rsidR="00CE2EF4">
        <w:rPr>
          <w:rFonts w:eastAsiaTheme="minorEastAsia"/>
        </w:rPr>
        <w:t xml:space="preserve"> </w:t>
      </w:r>
      <w:r w:rsidR="00CE2EF4" w:rsidRPr="00CE2EF4">
        <w:rPr>
          <w:rtl/>
        </w:rPr>
        <w:t>، برا</w:t>
      </w:r>
      <w:r w:rsidR="00CE2EF4" w:rsidRPr="00CE2EF4">
        <w:rPr>
          <w:rFonts w:hint="cs"/>
          <w:rtl/>
        </w:rPr>
        <w:t>ی</w:t>
      </w:r>
      <w:r w:rsidR="00CE2EF4" w:rsidRPr="00CE2EF4">
        <w:rPr>
          <w:rtl/>
        </w:rPr>
        <w:t xml:space="preserve"> نشان دادن قابل</w:t>
      </w:r>
      <w:r w:rsidR="00CE2EF4" w:rsidRPr="00CE2EF4">
        <w:rPr>
          <w:rFonts w:hint="cs"/>
          <w:rtl/>
        </w:rPr>
        <w:t>ی</w:t>
      </w:r>
      <w:r w:rsidR="00CE2EF4" w:rsidRPr="00CE2EF4">
        <w:rPr>
          <w:rFonts w:hint="eastAsia"/>
          <w:rtl/>
        </w:rPr>
        <w:t>ت</w:t>
      </w:r>
      <w:r w:rsidR="00CE2EF4" w:rsidRPr="00CE2EF4">
        <w:rPr>
          <w:rtl/>
        </w:rPr>
        <w:t xml:space="preserve"> تفک</w:t>
      </w:r>
      <w:r w:rsidR="00CE2EF4" w:rsidRPr="00CE2EF4">
        <w:rPr>
          <w:rFonts w:hint="cs"/>
          <w:rtl/>
        </w:rPr>
        <w:t>ی</w:t>
      </w:r>
      <w:r w:rsidR="00CE2EF4" w:rsidRPr="00CE2EF4">
        <w:rPr>
          <w:rFonts w:hint="eastAsia"/>
          <w:rtl/>
        </w:rPr>
        <w:t>ک</w:t>
      </w:r>
      <w:r w:rsidR="00CE2EF4" w:rsidRPr="00CE2EF4">
        <w:rPr>
          <w:rtl/>
        </w:rPr>
        <w:t xml:space="preserve"> ارز</w:t>
      </w:r>
      <w:r w:rsidR="00CE2EF4" w:rsidRPr="00CE2EF4">
        <w:rPr>
          <w:rFonts w:hint="cs"/>
          <w:rtl/>
        </w:rPr>
        <w:t>ی</w:t>
      </w:r>
      <w:r w:rsidR="00CE2EF4" w:rsidRPr="00CE2EF4">
        <w:rPr>
          <w:rFonts w:hint="eastAsia"/>
          <w:rtl/>
        </w:rPr>
        <w:t>اب</w:t>
      </w:r>
      <w:r w:rsidR="00CE2EF4" w:rsidRPr="00CE2EF4">
        <w:rPr>
          <w:rFonts w:hint="cs"/>
          <w:rtl/>
        </w:rPr>
        <w:t>ی</w:t>
      </w:r>
      <w:r w:rsidR="00CE2EF4" w:rsidRPr="00CE2EF4">
        <w:rPr>
          <w:rtl/>
        </w:rPr>
        <w:t xml:space="preserve"> م</w:t>
      </w:r>
      <w:r w:rsidR="00CE2EF4" w:rsidRPr="00CE2EF4">
        <w:rPr>
          <w:rFonts w:hint="cs"/>
          <w:rtl/>
        </w:rPr>
        <w:t>ی‌</w:t>
      </w:r>
      <w:r w:rsidR="00CE2EF4" w:rsidRPr="00CE2EF4">
        <w:rPr>
          <w:rFonts w:hint="eastAsia"/>
          <w:rtl/>
        </w:rPr>
        <w:t>شود</w:t>
      </w:r>
      <w:r w:rsidR="00CE2EF4" w:rsidRPr="00CE2EF4">
        <w:rPr>
          <w:rtl/>
        </w:rPr>
        <w:t xml:space="preserve">. هر دو </w:t>
      </w:r>
      <m:oMath>
        <m:r>
          <w:rPr>
            <w:rFonts w:ascii="Cambria Math" w:hAnsi="Cambria Math"/>
          </w:rPr>
          <m:t>J1</m:t>
        </m:r>
      </m:oMath>
      <w:r w:rsidR="00CE2EF4" w:rsidRPr="00CE2EF4">
        <w:rPr>
          <w:rtl/>
        </w:rPr>
        <w:t xml:space="preserve"> و </w:t>
      </w:r>
      <m:oMath>
        <m:r>
          <w:rPr>
            <w:rFonts w:ascii="Cambria Math" w:hAnsi="Cambria Math"/>
          </w:rPr>
          <m:t>J2</m:t>
        </m:r>
      </m:oMath>
      <w:r w:rsidR="00CE2EF4" w:rsidRPr="00CE2EF4">
        <w:rPr>
          <w:rtl/>
        </w:rPr>
        <w:t xml:space="preserve"> در رو</w:t>
      </w:r>
      <w:r w:rsidR="00CE2EF4" w:rsidRPr="00CE2EF4">
        <w:rPr>
          <w:rFonts w:hint="cs"/>
          <w:rtl/>
        </w:rPr>
        <w:t>ی</w:t>
      </w:r>
      <w:r w:rsidR="00CE2EF4" w:rsidRPr="00CE2EF4">
        <w:rPr>
          <w:rFonts w:hint="eastAsia"/>
          <w:rtl/>
        </w:rPr>
        <w:t>کرد</w:t>
      </w:r>
      <w:r w:rsidR="00CE2EF4" w:rsidRPr="00CE2EF4">
        <w:rPr>
          <w:rtl/>
        </w:rPr>
        <w:t xml:space="preserve"> استخراج و</w:t>
      </w:r>
      <w:r w:rsidR="00CE2EF4" w:rsidRPr="00CE2EF4">
        <w:rPr>
          <w:rFonts w:hint="cs"/>
          <w:rtl/>
        </w:rPr>
        <w:t>ی</w:t>
      </w:r>
      <w:r w:rsidR="00CE2EF4" w:rsidRPr="00CE2EF4">
        <w:rPr>
          <w:rFonts w:hint="eastAsia"/>
          <w:rtl/>
        </w:rPr>
        <w:t>ژگ</w:t>
      </w:r>
      <w:r w:rsidR="00CE2EF4" w:rsidRPr="00CE2EF4">
        <w:rPr>
          <w:rFonts w:hint="cs"/>
          <w:rtl/>
        </w:rPr>
        <w:t>ی</w:t>
      </w:r>
      <w:r w:rsidR="00CE2EF4" w:rsidRPr="00CE2EF4">
        <w:rPr>
          <w:rtl/>
        </w:rPr>
        <w:t xml:space="preserve"> پ</w:t>
      </w:r>
      <w:r w:rsidR="00CE2EF4" w:rsidRPr="00CE2EF4">
        <w:rPr>
          <w:rFonts w:hint="cs"/>
          <w:rtl/>
        </w:rPr>
        <w:t>ی</w:t>
      </w:r>
      <w:r w:rsidR="00CE2EF4" w:rsidRPr="00CE2EF4">
        <w:rPr>
          <w:rFonts w:hint="eastAsia"/>
          <w:rtl/>
        </w:rPr>
        <w:t>شنهاد</w:t>
      </w:r>
      <w:r w:rsidR="00CE2EF4" w:rsidRPr="00CE2EF4">
        <w:rPr>
          <w:rFonts w:hint="cs"/>
          <w:rtl/>
        </w:rPr>
        <w:t>ی</w:t>
      </w:r>
      <w:r w:rsidR="00CE2EF4" w:rsidRPr="00CE2EF4">
        <w:rPr>
          <w:rtl/>
        </w:rPr>
        <w:t xml:space="preserve"> بزرگتر از</w:t>
      </w:r>
      <w:r w:rsidR="007D46B8">
        <w:t xml:space="preserve"> </w:t>
      </w:r>
      <w:r w:rsidR="007D46B8" w:rsidRPr="007D46B8">
        <w:rPr>
          <w:rtl/>
        </w:rPr>
        <w:t>رو</w:t>
      </w:r>
      <w:r w:rsidR="007D46B8" w:rsidRPr="007D46B8">
        <w:rPr>
          <w:rFonts w:hint="cs"/>
          <w:rtl/>
        </w:rPr>
        <w:t>ی</w:t>
      </w:r>
      <w:r w:rsidR="007D46B8" w:rsidRPr="007D46B8">
        <w:rPr>
          <w:rFonts w:hint="eastAsia"/>
          <w:rtl/>
        </w:rPr>
        <w:t>کرد</w:t>
      </w:r>
      <w:r w:rsidR="007D46B8" w:rsidRPr="007D46B8">
        <w:rPr>
          <w:rtl/>
        </w:rPr>
        <w:t xml:space="preserve"> استخراج و</w:t>
      </w:r>
      <w:r w:rsidR="007D46B8" w:rsidRPr="007D46B8">
        <w:rPr>
          <w:rFonts w:hint="cs"/>
          <w:rtl/>
        </w:rPr>
        <w:t>ی</w:t>
      </w:r>
      <w:r w:rsidR="007D46B8" w:rsidRPr="007D46B8">
        <w:rPr>
          <w:rFonts w:hint="eastAsia"/>
          <w:rtl/>
        </w:rPr>
        <w:t>ژگ</w:t>
      </w:r>
      <w:r w:rsidR="007D46B8" w:rsidRPr="007D46B8">
        <w:rPr>
          <w:rFonts w:hint="cs"/>
          <w:rtl/>
        </w:rPr>
        <w:t>ی</w:t>
      </w:r>
      <w:r w:rsidR="007D46B8" w:rsidRPr="007D46B8">
        <w:rPr>
          <w:rtl/>
        </w:rPr>
        <w:t xml:space="preserve"> </w:t>
      </w:r>
      <w:r w:rsidR="007D46B8" w:rsidRPr="007D46B8">
        <w:t>PSD</w:t>
      </w:r>
      <w:r w:rsidR="007D46B8" w:rsidRPr="007D46B8">
        <w:rPr>
          <w:rtl/>
        </w:rPr>
        <w:t xml:space="preserve"> مرسوم</w:t>
      </w:r>
      <w:r w:rsidR="007D46B8">
        <w:rPr>
          <w:rFonts w:hint="cs"/>
          <w:rtl/>
        </w:rPr>
        <w:t xml:space="preserve"> بود که</w:t>
      </w:r>
      <w:r w:rsidR="007D46B8" w:rsidRPr="007D46B8">
        <w:rPr>
          <w:rtl/>
        </w:rPr>
        <w:t xml:space="preserve"> به ا</w:t>
      </w:r>
      <w:r w:rsidR="007D46B8" w:rsidRPr="007D46B8">
        <w:rPr>
          <w:rFonts w:hint="cs"/>
          <w:rtl/>
        </w:rPr>
        <w:t>ی</w:t>
      </w:r>
      <w:r w:rsidR="007D46B8" w:rsidRPr="007D46B8">
        <w:rPr>
          <w:rFonts w:hint="eastAsia"/>
          <w:rtl/>
        </w:rPr>
        <w:t>ن</w:t>
      </w:r>
      <w:r w:rsidR="007D46B8" w:rsidRPr="007D46B8">
        <w:rPr>
          <w:rtl/>
        </w:rPr>
        <w:t xml:space="preserve"> معن</w:t>
      </w:r>
      <w:r w:rsidR="007D46B8" w:rsidRPr="007D46B8">
        <w:rPr>
          <w:rFonts w:hint="cs"/>
          <w:rtl/>
        </w:rPr>
        <w:t>ی</w:t>
      </w:r>
      <w:r w:rsidR="007D46B8" w:rsidRPr="007D46B8">
        <w:rPr>
          <w:rtl/>
        </w:rPr>
        <w:t xml:space="preserve"> است که رو</w:t>
      </w:r>
      <w:r w:rsidR="007D46B8" w:rsidRPr="007D46B8">
        <w:rPr>
          <w:rFonts w:hint="cs"/>
          <w:rtl/>
        </w:rPr>
        <w:t>ی</w:t>
      </w:r>
      <w:r w:rsidR="007D46B8" w:rsidRPr="007D46B8">
        <w:rPr>
          <w:rFonts w:hint="eastAsia"/>
          <w:rtl/>
        </w:rPr>
        <w:t>کرد</w:t>
      </w:r>
      <w:r w:rsidR="007D46B8" w:rsidRPr="007D46B8">
        <w:rPr>
          <w:rtl/>
        </w:rPr>
        <w:t xml:space="preserve"> استخراج و</w:t>
      </w:r>
      <w:r w:rsidR="007D46B8" w:rsidRPr="007D46B8">
        <w:rPr>
          <w:rFonts w:hint="cs"/>
          <w:rtl/>
        </w:rPr>
        <w:t>ی</w:t>
      </w:r>
      <w:r w:rsidR="007D46B8" w:rsidRPr="007D46B8">
        <w:rPr>
          <w:rFonts w:hint="eastAsia"/>
          <w:rtl/>
        </w:rPr>
        <w:t>ژگ</w:t>
      </w:r>
      <w:r w:rsidR="007D46B8" w:rsidRPr="007D46B8">
        <w:rPr>
          <w:rFonts w:hint="cs"/>
          <w:rtl/>
        </w:rPr>
        <w:t>ی</w:t>
      </w:r>
      <w:r w:rsidR="007D46B8" w:rsidRPr="007D46B8">
        <w:rPr>
          <w:rtl/>
        </w:rPr>
        <w:t xml:space="preserve"> پ</w:t>
      </w:r>
      <w:r w:rsidR="007D46B8" w:rsidRPr="007D46B8">
        <w:rPr>
          <w:rFonts w:hint="cs"/>
          <w:rtl/>
        </w:rPr>
        <w:t>ی</w:t>
      </w:r>
      <w:r w:rsidR="007D46B8" w:rsidRPr="007D46B8">
        <w:rPr>
          <w:rFonts w:hint="eastAsia"/>
          <w:rtl/>
        </w:rPr>
        <w:t>شنهاد</w:t>
      </w:r>
      <w:r w:rsidR="007D46B8" w:rsidRPr="007D46B8">
        <w:rPr>
          <w:rFonts w:hint="cs"/>
          <w:rtl/>
        </w:rPr>
        <w:t>ی</w:t>
      </w:r>
      <w:r w:rsidR="007D46B8" w:rsidRPr="007D46B8">
        <w:rPr>
          <w:rFonts w:hint="eastAsia"/>
          <w:rtl/>
        </w:rPr>
        <w:t>،</w:t>
      </w:r>
      <w:r w:rsidR="007D46B8" w:rsidRPr="007D46B8">
        <w:rPr>
          <w:rtl/>
        </w:rPr>
        <w:t xml:space="preserve"> تفک</w:t>
      </w:r>
      <w:r w:rsidR="007D46B8" w:rsidRPr="007D46B8">
        <w:rPr>
          <w:rFonts w:hint="cs"/>
          <w:rtl/>
        </w:rPr>
        <w:t>ی</w:t>
      </w:r>
      <w:r w:rsidR="007D46B8" w:rsidRPr="007D46B8">
        <w:rPr>
          <w:rFonts w:hint="eastAsia"/>
          <w:rtl/>
        </w:rPr>
        <w:t>ک</w:t>
      </w:r>
      <w:r w:rsidR="007D46B8" w:rsidRPr="007D46B8">
        <w:rPr>
          <w:rtl/>
        </w:rPr>
        <w:t xml:space="preserve"> پذ</w:t>
      </w:r>
      <w:r w:rsidR="007D46B8" w:rsidRPr="007D46B8">
        <w:rPr>
          <w:rFonts w:hint="cs"/>
          <w:rtl/>
        </w:rPr>
        <w:t>ی</w:t>
      </w:r>
      <w:r w:rsidR="007D46B8" w:rsidRPr="007D46B8">
        <w:rPr>
          <w:rFonts w:hint="eastAsia"/>
          <w:rtl/>
        </w:rPr>
        <w:t>ر</w:t>
      </w:r>
      <w:r w:rsidR="007D46B8" w:rsidRPr="007D46B8">
        <w:rPr>
          <w:rFonts w:hint="cs"/>
          <w:rtl/>
        </w:rPr>
        <w:t>ی</w:t>
      </w:r>
      <w:r w:rsidR="007D46B8" w:rsidRPr="007D46B8">
        <w:rPr>
          <w:rtl/>
        </w:rPr>
        <w:t xml:space="preserve"> بهتر</w:t>
      </w:r>
      <w:r w:rsidR="007D46B8" w:rsidRPr="007D46B8">
        <w:rPr>
          <w:rFonts w:hint="cs"/>
          <w:rtl/>
        </w:rPr>
        <w:t>ی</w:t>
      </w:r>
      <w:r w:rsidR="007D46B8" w:rsidRPr="007D46B8">
        <w:rPr>
          <w:rtl/>
        </w:rPr>
        <w:t xml:space="preserve"> نسبت به روش استخراج و</w:t>
      </w:r>
      <w:r w:rsidR="007D46B8" w:rsidRPr="007D46B8">
        <w:rPr>
          <w:rFonts w:hint="cs"/>
          <w:rtl/>
        </w:rPr>
        <w:t>ی</w:t>
      </w:r>
      <w:r w:rsidR="007D46B8" w:rsidRPr="007D46B8">
        <w:rPr>
          <w:rFonts w:hint="eastAsia"/>
          <w:rtl/>
        </w:rPr>
        <w:t>ژگ</w:t>
      </w:r>
      <w:r w:rsidR="007D46B8" w:rsidRPr="007D46B8">
        <w:rPr>
          <w:rFonts w:hint="cs"/>
          <w:rtl/>
        </w:rPr>
        <w:t>ی</w:t>
      </w:r>
      <w:r w:rsidR="007D46B8" w:rsidRPr="007D46B8">
        <w:rPr>
          <w:rtl/>
        </w:rPr>
        <w:t xml:space="preserve"> </w:t>
      </w:r>
      <w:r w:rsidR="007D46B8" w:rsidRPr="007D46B8">
        <w:t>PSD</w:t>
      </w:r>
      <w:r w:rsidR="007D46B8" w:rsidRPr="007D46B8">
        <w:rPr>
          <w:rtl/>
        </w:rPr>
        <w:t xml:space="preserve"> معمول</w:t>
      </w:r>
      <w:r w:rsidR="007D46B8" w:rsidRPr="007D46B8">
        <w:rPr>
          <w:rFonts w:hint="cs"/>
          <w:rtl/>
        </w:rPr>
        <w:t>ی</w:t>
      </w:r>
      <w:r w:rsidR="007D46B8" w:rsidRPr="007D46B8">
        <w:rPr>
          <w:rtl/>
        </w:rPr>
        <w:t xml:space="preserve"> دارد.</w:t>
      </w:r>
      <w:r w:rsidR="00523111">
        <w:t xml:space="preserve"> </w:t>
      </w:r>
      <w:r w:rsidR="0080460F" w:rsidRPr="0080460F">
        <w:rPr>
          <w:rtl/>
        </w:rPr>
        <w:t>علاوه بر ا</w:t>
      </w:r>
      <w:r w:rsidR="0080460F" w:rsidRPr="0080460F">
        <w:rPr>
          <w:rFonts w:hint="cs"/>
          <w:rtl/>
        </w:rPr>
        <w:t>ی</w:t>
      </w:r>
      <w:r w:rsidR="0080460F" w:rsidRPr="0080460F">
        <w:rPr>
          <w:rFonts w:hint="eastAsia"/>
          <w:rtl/>
        </w:rPr>
        <w:t>ن،</w:t>
      </w:r>
      <w:r w:rsidR="0080460F" w:rsidRPr="0080460F">
        <w:rPr>
          <w:rtl/>
        </w:rPr>
        <w:t xml:space="preserve"> هدبند و دستگاه </w:t>
      </w:r>
      <w:r w:rsidR="0080460F" w:rsidRPr="0080460F">
        <w:t>EEG</w:t>
      </w:r>
      <w:r w:rsidR="0080460F" w:rsidRPr="0080460F">
        <w:rPr>
          <w:rtl/>
        </w:rPr>
        <w:t xml:space="preserve"> قابل حمل و همچن</w:t>
      </w:r>
      <w:r w:rsidR="0080460F" w:rsidRPr="0080460F">
        <w:rPr>
          <w:rFonts w:hint="cs"/>
          <w:rtl/>
        </w:rPr>
        <w:t>ی</w:t>
      </w:r>
      <w:r w:rsidR="0080460F" w:rsidRPr="0080460F">
        <w:rPr>
          <w:rFonts w:hint="eastAsia"/>
          <w:rtl/>
        </w:rPr>
        <w:t>ن</w:t>
      </w:r>
      <w:r w:rsidR="0080460F" w:rsidRPr="0080460F">
        <w:rPr>
          <w:rtl/>
        </w:rPr>
        <w:t xml:space="preserve"> الکترودها</w:t>
      </w:r>
      <w:r w:rsidR="0080460F" w:rsidRPr="0080460F">
        <w:rPr>
          <w:rFonts w:hint="cs"/>
          <w:rtl/>
        </w:rPr>
        <w:t>ی</w:t>
      </w:r>
      <w:r w:rsidR="0080460F" w:rsidRPr="0080460F">
        <w:rPr>
          <w:rtl/>
        </w:rPr>
        <w:t xml:space="preserve"> </w:t>
      </w:r>
      <w:r w:rsidR="0080460F" w:rsidRPr="0080460F">
        <w:t>EEG</w:t>
      </w:r>
      <w:r w:rsidR="0080460F" w:rsidRPr="0080460F">
        <w:rPr>
          <w:rtl/>
        </w:rPr>
        <w:t xml:space="preserve"> خشک </w:t>
      </w:r>
      <w:r w:rsidR="0091437C">
        <w:rPr>
          <w:rFonts w:hint="cs"/>
          <w:rtl/>
        </w:rPr>
        <w:t>پ</w:t>
      </w:r>
      <w:r w:rsidR="0080460F" w:rsidRPr="0080460F">
        <w:rPr>
          <w:rFonts w:hint="cs"/>
          <w:rtl/>
        </w:rPr>
        <w:t>ی</w:t>
      </w:r>
      <w:r w:rsidR="0080460F" w:rsidRPr="0080460F">
        <w:rPr>
          <w:rFonts w:hint="eastAsia"/>
          <w:rtl/>
        </w:rPr>
        <w:t>اده</w:t>
      </w:r>
      <w:r w:rsidR="0080460F" w:rsidRPr="0080460F">
        <w:rPr>
          <w:rtl/>
        </w:rPr>
        <w:t xml:space="preserve"> ساز</w:t>
      </w:r>
      <w:r w:rsidR="0080460F" w:rsidRPr="0080460F">
        <w:rPr>
          <w:rFonts w:hint="cs"/>
          <w:rtl/>
        </w:rPr>
        <w:t>ی</w:t>
      </w:r>
      <w:r w:rsidR="0080460F" w:rsidRPr="0080460F">
        <w:rPr>
          <w:rtl/>
        </w:rPr>
        <w:t xml:space="preserve"> س</w:t>
      </w:r>
      <w:r w:rsidR="0080460F" w:rsidRPr="0080460F">
        <w:rPr>
          <w:rFonts w:hint="cs"/>
          <w:rtl/>
        </w:rPr>
        <w:t>ی</w:t>
      </w:r>
      <w:r w:rsidR="0080460F" w:rsidRPr="0080460F">
        <w:rPr>
          <w:rFonts w:hint="eastAsia"/>
          <w:rtl/>
        </w:rPr>
        <w:t>ستم</w:t>
      </w:r>
      <w:r w:rsidR="0080460F" w:rsidRPr="0080460F">
        <w:rPr>
          <w:rtl/>
        </w:rPr>
        <w:t xml:space="preserve"> پ</w:t>
      </w:r>
      <w:r w:rsidR="0080460F" w:rsidRPr="0080460F">
        <w:rPr>
          <w:rFonts w:hint="cs"/>
          <w:rtl/>
        </w:rPr>
        <w:t>ی</w:t>
      </w:r>
      <w:r w:rsidR="0080460F" w:rsidRPr="0080460F">
        <w:rPr>
          <w:rFonts w:hint="eastAsia"/>
          <w:rtl/>
        </w:rPr>
        <w:t>شنهاد</w:t>
      </w:r>
      <w:r w:rsidR="0080460F" w:rsidRPr="0080460F">
        <w:rPr>
          <w:rFonts w:hint="cs"/>
          <w:rtl/>
        </w:rPr>
        <w:t>ی</w:t>
      </w:r>
      <w:r w:rsidR="0080460F" w:rsidRPr="0080460F">
        <w:rPr>
          <w:rtl/>
        </w:rPr>
        <w:t xml:space="preserve"> را در تنظ</w:t>
      </w:r>
      <w:r w:rsidR="0080460F" w:rsidRPr="0080460F">
        <w:rPr>
          <w:rFonts w:hint="cs"/>
          <w:rtl/>
        </w:rPr>
        <w:t>ی</w:t>
      </w:r>
      <w:r w:rsidR="0080460F" w:rsidRPr="0080460F">
        <w:rPr>
          <w:rFonts w:hint="eastAsia"/>
          <w:rtl/>
        </w:rPr>
        <w:t>مات</w:t>
      </w:r>
      <w:r w:rsidR="0080460F" w:rsidRPr="0080460F">
        <w:rPr>
          <w:rtl/>
        </w:rPr>
        <w:t xml:space="preserve"> مراقبت در منزل برا</w:t>
      </w:r>
      <w:r w:rsidR="0080460F" w:rsidRPr="0080460F">
        <w:rPr>
          <w:rFonts w:hint="cs"/>
          <w:rtl/>
        </w:rPr>
        <w:t>ی</w:t>
      </w:r>
      <w:r w:rsidR="0080460F" w:rsidRPr="0080460F">
        <w:rPr>
          <w:rtl/>
        </w:rPr>
        <w:t xml:space="preserve"> نظارت طولان</w:t>
      </w:r>
      <w:r w:rsidR="0080460F" w:rsidRPr="0080460F">
        <w:rPr>
          <w:rFonts w:hint="cs"/>
          <w:rtl/>
        </w:rPr>
        <w:t>ی</w:t>
      </w:r>
      <w:r w:rsidR="0080460F" w:rsidRPr="0080460F">
        <w:rPr>
          <w:rtl/>
        </w:rPr>
        <w:t xml:space="preserve"> مدت ک</w:t>
      </w:r>
      <w:r w:rsidR="0080460F" w:rsidRPr="0080460F">
        <w:rPr>
          <w:rFonts w:hint="cs"/>
          <w:rtl/>
        </w:rPr>
        <w:t>ی</w:t>
      </w:r>
      <w:r w:rsidR="0080460F" w:rsidRPr="0080460F">
        <w:rPr>
          <w:rFonts w:hint="eastAsia"/>
          <w:rtl/>
        </w:rPr>
        <w:t>ف</w:t>
      </w:r>
      <w:r w:rsidR="0080460F" w:rsidRPr="0080460F">
        <w:rPr>
          <w:rFonts w:hint="cs"/>
          <w:rtl/>
        </w:rPr>
        <w:t>ی</w:t>
      </w:r>
      <w:r w:rsidR="0080460F" w:rsidRPr="0080460F">
        <w:rPr>
          <w:rFonts w:hint="eastAsia"/>
          <w:rtl/>
        </w:rPr>
        <w:t>ت</w:t>
      </w:r>
      <w:r w:rsidR="0080460F" w:rsidRPr="0080460F">
        <w:rPr>
          <w:rtl/>
        </w:rPr>
        <w:t xml:space="preserve"> خواب و همچن</w:t>
      </w:r>
      <w:r w:rsidR="0080460F" w:rsidRPr="0080460F">
        <w:rPr>
          <w:rFonts w:hint="cs"/>
          <w:rtl/>
        </w:rPr>
        <w:t>ی</w:t>
      </w:r>
      <w:r w:rsidR="0080460F" w:rsidRPr="0080460F">
        <w:rPr>
          <w:rFonts w:hint="eastAsia"/>
          <w:rtl/>
        </w:rPr>
        <w:t>ن</w:t>
      </w:r>
      <w:r w:rsidR="0080460F" w:rsidRPr="0080460F">
        <w:rPr>
          <w:rtl/>
        </w:rPr>
        <w:t xml:space="preserve"> برا</w:t>
      </w:r>
      <w:r w:rsidR="0080460F" w:rsidRPr="0080460F">
        <w:rPr>
          <w:rFonts w:hint="cs"/>
          <w:rtl/>
        </w:rPr>
        <w:t>ی</w:t>
      </w:r>
      <w:r w:rsidR="0080460F" w:rsidRPr="0080460F">
        <w:rPr>
          <w:rtl/>
        </w:rPr>
        <w:t xml:space="preserve"> کنترل طولان</w:t>
      </w:r>
      <w:r w:rsidR="0080460F" w:rsidRPr="0080460F">
        <w:rPr>
          <w:rFonts w:hint="cs"/>
          <w:rtl/>
        </w:rPr>
        <w:t>ی</w:t>
      </w:r>
      <w:r w:rsidR="0080460F" w:rsidRPr="0080460F">
        <w:rPr>
          <w:rtl/>
        </w:rPr>
        <w:t xml:space="preserve"> مدت بس</w:t>
      </w:r>
      <w:r w:rsidR="0080460F" w:rsidRPr="0080460F">
        <w:rPr>
          <w:rFonts w:hint="cs"/>
          <w:rtl/>
        </w:rPr>
        <w:t>ی</w:t>
      </w:r>
      <w:r w:rsidR="0080460F" w:rsidRPr="0080460F">
        <w:rPr>
          <w:rFonts w:hint="eastAsia"/>
          <w:rtl/>
        </w:rPr>
        <w:t>ار</w:t>
      </w:r>
      <w:r w:rsidR="0080460F" w:rsidRPr="0080460F">
        <w:rPr>
          <w:rtl/>
        </w:rPr>
        <w:t xml:space="preserve"> تسه</w:t>
      </w:r>
      <w:r w:rsidR="0080460F" w:rsidRPr="0080460F">
        <w:rPr>
          <w:rFonts w:hint="cs"/>
          <w:rtl/>
        </w:rPr>
        <w:t>ی</w:t>
      </w:r>
      <w:r w:rsidR="0080460F" w:rsidRPr="0080460F">
        <w:rPr>
          <w:rFonts w:hint="eastAsia"/>
          <w:rtl/>
        </w:rPr>
        <w:t>ل</w:t>
      </w:r>
      <w:r w:rsidR="0080460F" w:rsidRPr="0080460F">
        <w:rPr>
          <w:rtl/>
        </w:rPr>
        <w:t xml:space="preserve"> م</w:t>
      </w:r>
      <w:r w:rsidR="0080460F" w:rsidRPr="0080460F">
        <w:rPr>
          <w:rFonts w:hint="cs"/>
          <w:rtl/>
        </w:rPr>
        <w:t>ی</w:t>
      </w:r>
      <w:r w:rsidR="0080460F" w:rsidRPr="0080460F">
        <w:rPr>
          <w:rtl/>
        </w:rPr>
        <w:t xml:space="preserve"> کند. </w:t>
      </w:r>
    </w:p>
    <w:p w14:paraId="702FA1F9" w14:textId="35EB1A59" w:rsidR="00AB3A4C" w:rsidRDefault="00523111" w:rsidP="00AB3A4C">
      <w:pPr>
        <w:rPr>
          <w:rtl/>
        </w:rPr>
      </w:pPr>
      <w:r w:rsidRPr="00523111">
        <w:rPr>
          <w:rtl/>
        </w:rPr>
        <w:t>تلاش‌ها</w:t>
      </w:r>
      <w:r w:rsidRPr="00523111">
        <w:rPr>
          <w:rFonts w:hint="cs"/>
          <w:rtl/>
        </w:rPr>
        <w:t>ی</w:t>
      </w:r>
      <w:r w:rsidRPr="00523111">
        <w:rPr>
          <w:rtl/>
        </w:rPr>
        <w:t xml:space="preserve"> اخ</w:t>
      </w:r>
      <w:r w:rsidRPr="00523111">
        <w:rPr>
          <w:rFonts w:hint="cs"/>
          <w:rtl/>
        </w:rPr>
        <w:t>ی</w:t>
      </w:r>
      <w:r w:rsidRPr="00523111">
        <w:rPr>
          <w:rFonts w:hint="eastAsia"/>
          <w:rtl/>
        </w:rPr>
        <w:t>ر</w:t>
      </w:r>
      <w:r w:rsidRPr="00523111">
        <w:rPr>
          <w:rtl/>
        </w:rPr>
        <w:t xml:space="preserve"> برا</w:t>
      </w:r>
      <w:r w:rsidRPr="00523111">
        <w:rPr>
          <w:rFonts w:hint="cs"/>
          <w:rtl/>
        </w:rPr>
        <w:t>ی</w:t>
      </w:r>
      <w:r w:rsidRPr="00523111">
        <w:rPr>
          <w:rtl/>
        </w:rPr>
        <w:t xml:space="preserve"> ا</w:t>
      </w:r>
      <w:r w:rsidRPr="00523111">
        <w:rPr>
          <w:rFonts w:hint="cs"/>
          <w:rtl/>
        </w:rPr>
        <w:t>ی</w:t>
      </w:r>
      <w:r w:rsidRPr="00523111">
        <w:rPr>
          <w:rFonts w:hint="eastAsia"/>
          <w:rtl/>
        </w:rPr>
        <w:t>جاد</w:t>
      </w:r>
      <w:r w:rsidRPr="00523111">
        <w:rPr>
          <w:rtl/>
        </w:rPr>
        <w:t xml:space="preserve"> </w:t>
      </w:r>
      <w:r w:rsidRPr="00523111">
        <w:rPr>
          <w:rFonts w:hint="cs"/>
          <w:rtl/>
        </w:rPr>
        <w:t>ی</w:t>
      </w:r>
      <w:r w:rsidRPr="00523111">
        <w:rPr>
          <w:rFonts w:hint="eastAsia"/>
          <w:rtl/>
        </w:rPr>
        <w:t>ک</w:t>
      </w:r>
      <w:r w:rsidRPr="00523111">
        <w:rPr>
          <w:rtl/>
        </w:rPr>
        <w:t xml:space="preserve"> س</w:t>
      </w:r>
      <w:r w:rsidRPr="00523111">
        <w:rPr>
          <w:rFonts w:hint="cs"/>
          <w:rtl/>
        </w:rPr>
        <w:t>ی</w:t>
      </w:r>
      <w:r w:rsidRPr="00523111">
        <w:rPr>
          <w:rFonts w:hint="eastAsia"/>
          <w:rtl/>
        </w:rPr>
        <w:t>ستم</w:t>
      </w:r>
      <w:r w:rsidRPr="00523111">
        <w:rPr>
          <w:rtl/>
        </w:rPr>
        <w:t xml:space="preserve"> خواب </w:t>
      </w:r>
      <w:r w:rsidR="001C6E3A">
        <w:rPr>
          <w:rtl/>
        </w:rPr>
        <w:t>قابل‌اعتمادتر</w:t>
      </w:r>
      <w:r w:rsidRPr="00523111">
        <w:rPr>
          <w:rtl/>
        </w:rPr>
        <w:t xml:space="preserve"> با کانال‌ها</w:t>
      </w:r>
      <w:r w:rsidRPr="00523111">
        <w:rPr>
          <w:rFonts w:hint="cs"/>
          <w:rtl/>
        </w:rPr>
        <w:t>ی</w:t>
      </w:r>
      <w:r w:rsidRPr="00523111">
        <w:rPr>
          <w:rtl/>
        </w:rPr>
        <w:t xml:space="preserve"> ب</w:t>
      </w:r>
      <w:r w:rsidRPr="00523111">
        <w:rPr>
          <w:rFonts w:hint="cs"/>
          <w:rtl/>
        </w:rPr>
        <w:t>ی</w:t>
      </w:r>
      <w:r w:rsidRPr="00523111">
        <w:rPr>
          <w:rFonts w:hint="eastAsia"/>
          <w:rtl/>
        </w:rPr>
        <w:t>والکتر</w:t>
      </w:r>
      <w:r w:rsidRPr="00523111">
        <w:rPr>
          <w:rFonts w:hint="cs"/>
          <w:rtl/>
        </w:rPr>
        <w:t>ی</w:t>
      </w:r>
      <w:r w:rsidRPr="00523111">
        <w:rPr>
          <w:rFonts w:hint="eastAsia"/>
          <w:rtl/>
        </w:rPr>
        <w:t>ک</w:t>
      </w:r>
      <w:r w:rsidRPr="00523111">
        <w:rPr>
          <w:rFonts w:hint="cs"/>
          <w:rtl/>
        </w:rPr>
        <w:t>ی</w:t>
      </w:r>
      <w:r w:rsidRPr="00523111">
        <w:rPr>
          <w:rtl/>
        </w:rPr>
        <w:t xml:space="preserve"> معدود، </w:t>
      </w:r>
      <w:r w:rsidR="00F41116">
        <w:rPr>
          <w:rFonts w:hint="cs"/>
          <w:rtl/>
        </w:rPr>
        <w:t>با</w:t>
      </w:r>
      <w:r w:rsidRPr="00523111">
        <w:rPr>
          <w:rtl/>
        </w:rPr>
        <w:t xml:space="preserve"> </w:t>
      </w:r>
      <w:r w:rsidRPr="00523111">
        <w:rPr>
          <w:rFonts w:hint="cs"/>
          <w:rtl/>
        </w:rPr>
        <w:t>ی</w:t>
      </w:r>
      <w:r w:rsidRPr="00523111">
        <w:rPr>
          <w:rFonts w:hint="eastAsia"/>
          <w:rtl/>
        </w:rPr>
        <w:t>ک</w:t>
      </w:r>
      <w:r w:rsidRPr="00523111">
        <w:rPr>
          <w:rtl/>
        </w:rPr>
        <w:t xml:space="preserve"> </w:t>
      </w:r>
      <w:r w:rsidRPr="00523111">
        <w:t>EEG</w:t>
      </w:r>
      <w:r w:rsidRPr="00523111">
        <w:rPr>
          <w:rtl/>
        </w:rPr>
        <w:t xml:space="preserve">، </w:t>
      </w:r>
      <w:r w:rsidRPr="00523111">
        <w:rPr>
          <w:rFonts w:hint="cs"/>
          <w:rtl/>
        </w:rPr>
        <w:t>ی</w:t>
      </w:r>
      <w:r w:rsidRPr="00523111">
        <w:rPr>
          <w:rFonts w:hint="eastAsia"/>
          <w:rtl/>
        </w:rPr>
        <w:t>ک</w:t>
      </w:r>
      <w:r w:rsidRPr="00523111">
        <w:rPr>
          <w:rtl/>
        </w:rPr>
        <w:t xml:space="preserve"> نوار قلب، </w:t>
      </w:r>
      <w:r w:rsidRPr="00523111">
        <w:rPr>
          <w:rFonts w:hint="cs"/>
          <w:rtl/>
        </w:rPr>
        <w:t>ی</w:t>
      </w:r>
      <w:r w:rsidRPr="00523111">
        <w:rPr>
          <w:rFonts w:hint="eastAsia"/>
          <w:rtl/>
        </w:rPr>
        <w:t>ا</w:t>
      </w:r>
      <w:r w:rsidRPr="00523111">
        <w:rPr>
          <w:rtl/>
        </w:rPr>
        <w:t xml:space="preserve"> دو </w:t>
      </w:r>
      <w:r w:rsidRPr="00523111">
        <w:t>EOG</w:t>
      </w:r>
      <w:r w:rsidRPr="00523111">
        <w:rPr>
          <w:rtl/>
        </w:rPr>
        <w:t xml:space="preserve">، </w:t>
      </w:r>
      <w:r w:rsidR="001C6E3A">
        <w:rPr>
          <w:rtl/>
        </w:rPr>
        <w:t>به‌منظور</w:t>
      </w:r>
      <w:r w:rsidRPr="00523111">
        <w:rPr>
          <w:rtl/>
        </w:rPr>
        <w:t xml:space="preserve"> ساده‌ساز</w:t>
      </w:r>
      <w:r w:rsidRPr="00523111">
        <w:rPr>
          <w:rFonts w:hint="cs"/>
          <w:rtl/>
        </w:rPr>
        <w:t>ی</w:t>
      </w:r>
      <w:r w:rsidRPr="00523111">
        <w:rPr>
          <w:rtl/>
        </w:rPr>
        <w:t xml:space="preserve"> بازرس</w:t>
      </w:r>
      <w:r w:rsidRPr="00523111">
        <w:rPr>
          <w:rFonts w:hint="cs"/>
          <w:rtl/>
        </w:rPr>
        <w:t>ی</w:t>
      </w:r>
      <w:r w:rsidRPr="00523111">
        <w:rPr>
          <w:rtl/>
        </w:rPr>
        <w:t xml:space="preserve"> پ</w:t>
      </w:r>
      <w:r w:rsidRPr="00523111">
        <w:rPr>
          <w:rFonts w:hint="cs"/>
          <w:rtl/>
        </w:rPr>
        <w:t>ی</w:t>
      </w:r>
      <w:r w:rsidRPr="00523111">
        <w:rPr>
          <w:rFonts w:hint="eastAsia"/>
          <w:rtl/>
        </w:rPr>
        <w:t>چ</w:t>
      </w:r>
      <w:r w:rsidRPr="00523111">
        <w:rPr>
          <w:rFonts w:hint="cs"/>
          <w:rtl/>
        </w:rPr>
        <w:t>ی</w:t>
      </w:r>
      <w:r w:rsidRPr="00523111">
        <w:rPr>
          <w:rFonts w:hint="eastAsia"/>
          <w:rtl/>
        </w:rPr>
        <w:t>ده</w:t>
      </w:r>
      <w:r w:rsidRPr="00523111">
        <w:rPr>
          <w:rtl/>
        </w:rPr>
        <w:t xml:space="preserve"> </w:t>
      </w:r>
      <w:r w:rsidRPr="00523111">
        <w:t>PSG</w:t>
      </w:r>
      <w:r w:rsidRPr="00523111">
        <w:rPr>
          <w:rtl/>
        </w:rPr>
        <w:t xml:space="preserve"> </w:t>
      </w:r>
      <w:r w:rsidR="001C6E3A">
        <w:rPr>
          <w:rtl/>
        </w:rPr>
        <w:t>صورت‌گرفته</w:t>
      </w:r>
      <w:r w:rsidR="009C4531">
        <w:rPr>
          <w:rFonts w:hint="cs"/>
          <w:rtl/>
        </w:rPr>
        <w:t xml:space="preserve"> است </w:t>
      </w:r>
      <w:r w:rsidR="00D95888">
        <w:rPr>
          <w:rtl/>
        </w:rPr>
        <w:fldChar w:fldCharType="begin"/>
      </w:r>
      <w:r w:rsidR="003C47D1">
        <w:rPr>
          <w:rFonts w:cs="Times New Roman"/>
          <w:rtl/>
        </w:rPr>
        <w:instrText xml:space="preserve"> </w:instrText>
      </w:r>
      <w:r w:rsidR="003C47D1">
        <w:rPr>
          <w:rFonts w:cs="Times New Roman"/>
        </w:rPr>
        <w:instrText>ADDIN ZOTERO_ITEM CSL_CITATION {"citationID":"e6CIWdiA","properties":{"formattedCitation":"[42]\\uc0\\u8211{}[44]","plainCitation":"[42]–[44]","noteIndex":0},"citationItems":[{"id":525,"uris":["http://zotero.org/users/local/23Uy3QXV/items/R5YV5CXU"],"itemData":{"id":525,"type":"article-journal","abstract":"Study Objective:\nTo assess the performance of automatic sleep scoring software (ASEEGA) based on a single EEG channel comparatively with manual scoring (2 experts) of conventional full polysomnograms</w:instrText>
      </w:r>
      <w:r w:rsidR="003C47D1">
        <w:rPr>
          <w:rFonts w:cs="Times New Roman"/>
          <w:rtl/>
        </w:rPr>
        <w:instrText>.\</w:instrText>
      </w:r>
      <w:r w:rsidR="003C47D1">
        <w:rPr>
          <w:rFonts w:cs="Times New Roman"/>
        </w:rPr>
        <w:instrText>n\nDesign:\nPolysomnograms from 15 healthy individuals were scored by 2 independent experts using conventional R&amp;K rules. The results were compared to those of ASEEGA scoring on an epoch-by-epoch basis.\n\nSetting:\nSleep laboratory in the physiology department of a teaching hospital.\n\nParticipants:\nFifteen healthy volunteers.\n\nMeasurements and Results:\nThe epoch-by-epoch comparison was based on classifying into 2 states (wake/sleep), 3 states (wake/REM/NREM), 4 states (wake/REM/stages 1-2/SWS), or</w:instrText>
      </w:r>
      <w:r w:rsidR="003C47D1">
        <w:rPr>
          <w:rFonts w:cs="Times New Roman"/>
          <w:rtl/>
        </w:rPr>
        <w:instrText xml:space="preserve"> 5 </w:instrText>
      </w:r>
      <w:r w:rsidR="003C47D1">
        <w:rPr>
          <w:rFonts w:cs="Times New Roman"/>
        </w:rPr>
        <w:instrText>states (wake/REM/stage 1/stage 2/SWS). The obtained overall agreements, as quantified by the kappa coefficient, were 0.82, 0.81, 0.75, and 0.72, respectively. Furthermore, obtained agreements between ASEEGA and the expert consensual scoring were 96.0%</w:instrText>
      </w:r>
      <w:r w:rsidR="003C47D1">
        <w:rPr>
          <w:rFonts w:cs="Times New Roman"/>
          <w:rtl/>
        </w:rPr>
        <w:instrText xml:space="preserve">, 92.1%, 84.9%, </w:instrText>
      </w:r>
      <w:r w:rsidR="003C47D1">
        <w:rPr>
          <w:rFonts w:cs="Times New Roman"/>
        </w:rPr>
        <w:instrText>and 82.9%, respectively. Finally, when classifying into 5 states, the sensitivity and positive predictive value of ASEEGA regarding wakefulness were 82.5% and 89.7%, respectively. Similarly, sensitivity and positive predictive value regarding REM state were 83.0% and 89.1%.\n\nConclusions:\nOur results establish the face validity and convergent validity of ASEEGA for single-channel sleep analysis in healthy individuals. ASEEGA appears as a good candidate for diagnostic aid and automatic ambulant scoring.\n\nCitation:\nBerthomier C; Drouot X; Herman-Stoïca M; Berthomier P; Prado J; Bokar-Thire D; Benoit O; Mattout J; d'Ortho MP. Automatic analysis of single-channel sleep EEG: validation in healthy individuals. SLEEP 2007;30(11):1587-1595</w:instrText>
      </w:r>
      <w:r w:rsidR="003C47D1">
        <w:rPr>
          <w:rFonts w:cs="Times New Roman"/>
          <w:rtl/>
        </w:rPr>
        <w:instrText>.","</w:instrText>
      </w:r>
      <w:r w:rsidR="003C47D1">
        <w:rPr>
          <w:rFonts w:cs="Times New Roman"/>
        </w:rPr>
        <w:instrText>container-title":"Sleep","ISSN":"0161-8105","issue":"11","journalAbbreviation":"Sleep","note":"PMID: 18041491\nPMCID: PMC2082104","page":"1587-1595","source":"PubMed Central","title":"Automatic Analysis of Single-Channel Sleep EEG: Validation in Healthy Individuals","title-short":"Automatic Analysis of Single-Channel Sleep EEG","volume":"30","author":[{"family":"Berthomier","given":"Christian"},{"family":"Drouot","given":"Xavier"},{"family":"Herman-Stoïca","given":"Maria"},{"family":"Berthomier","given</w:instrText>
      </w:r>
      <w:r w:rsidR="003C47D1">
        <w:rPr>
          <w:rFonts w:cs="Times New Roman"/>
          <w:rtl/>
        </w:rPr>
        <w:instrText>":"</w:instrText>
      </w:r>
      <w:r w:rsidR="003C47D1">
        <w:rPr>
          <w:rFonts w:cs="Times New Roman"/>
        </w:rPr>
        <w:instrText>Pierre"},{"family":"Prado","given":"Jacques"},{"family":"Bokar-Thire","given":"Djibril"},{"family":"Benoit","given":"Odile"},{"family":"Mattout","given":"Jérémie"},{"family":"Ortho","given":"Marie-Pia","non-dropping-particle":"d'"}],"issued":{"date-parts</w:instrText>
      </w:r>
      <w:r w:rsidR="003C47D1">
        <w:rPr>
          <w:rFonts w:cs="Times New Roman"/>
          <w:rtl/>
        </w:rPr>
        <w:instrText>":[["2007",11,1]]}}},{"</w:instrText>
      </w:r>
      <w:r w:rsidR="003C47D1">
        <w:rPr>
          <w:rFonts w:cs="Times New Roman"/>
        </w:rPr>
        <w:instrText>id":527,"uris":["http://zotero.org/users/local/23Uy3QXV/items/M4RXTHTC"],"itemData":{"id":527,"type":"article-journal","abstract":"An automatic method for the classification of wakefulness and sleep stages SREM, S1, S2 and SWS was developed based on our two previous studies. The method is based on a two-channel electro-oculography (EOG) referenced to the left mastoid (M1). Synchronous electroencephalographic (EEG) activity in S2 and SWS was detected by calculating cross-correlation and peak-to-peak amplitude difference in the 0.5-6 Hz band between the two EOG channels. An automatic slow eye-movement (SEM) estimation was used to indicate wakefulness, SREM and S1. Beta power 18-30 Hz and alpha power 8-12 Hz was also used for wakefulness detection. Synchronous 1.5-6 Hz EEG activity and absence of large eye movements was used for S1 separation from SREM. Simple smoothing rules were also applied. Sleep EEG, EOG and EMG were recorded from 265 subjects. The system was tuned using data from</w:instrText>
      </w:r>
      <w:r w:rsidR="003C47D1">
        <w:rPr>
          <w:rFonts w:cs="Times New Roman"/>
          <w:rtl/>
        </w:rPr>
        <w:instrText xml:space="preserve"> 132 </w:instrText>
      </w:r>
      <w:r w:rsidR="003C47D1">
        <w:rPr>
          <w:rFonts w:cs="Times New Roman"/>
        </w:rPr>
        <w:instrText>training subjects and then applied to data from 131 validation subjects that were different to the training subjects. Cohen's Kappa between the visual and the developed new automatic scoring in separating 30s wakefulness, SREM, S1, S2 and SWS epochs was substantial 0.62 with epoch by epoch agreement of 72%. With automatic subject specific alpha thresholds for offline applications results improved to 0.63 and 73%. The automatic method can be further developed and applied for ambulatory sleep recordings</w:instrText>
      </w:r>
      <w:r w:rsidR="003C47D1">
        <w:rPr>
          <w:rFonts w:cs="Times New Roman"/>
          <w:rtl/>
        </w:rPr>
        <w:instrText xml:space="preserve"> </w:instrText>
      </w:r>
      <w:r w:rsidR="003C47D1">
        <w:rPr>
          <w:rFonts w:cs="Times New Roman"/>
        </w:rPr>
        <w:instrText>by using only four disposable, self-adhesive and self-applicable electrodes.","container-title":"Journal of Neuroscience Methods","DOI":"10.1016/j.jneumeth.2007.06.016","ISSN":"0165-0270","issue":"1","journalAbbreviation":"J Neurosci Methods","language</w:instrText>
      </w:r>
      <w:r w:rsidR="003C47D1">
        <w:rPr>
          <w:rFonts w:cs="Times New Roman"/>
          <w:rtl/>
        </w:rPr>
        <w:instrText>":"</w:instrText>
      </w:r>
      <w:r w:rsidR="003C47D1">
        <w:rPr>
          <w:rFonts w:cs="Times New Roman"/>
        </w:rPr>
        <w:instrText>eng","note":"PMID: 17681382","page":"109-115","source":"PubMed","title":"Automatic sleep stage classification using two-channel electro-oculography","volume":"166","author":[{"family":"Virkkala","given":"Jussi"},{"family":"Hasan","given":"Joel"},{"family</w:instrText>
      </w:r>
      <w:r w:rsidR="003C47D1">
        <w:rPr>
          <w:rFonts w:cs="Times New Roman"/>
          <w:rtl/>
        </w:rPr>
        <w:instrText>":"</w:instrText>
      </w:r>
      <w:r w:rsidR="003C47D1">
        <w:rPr>
          <w:rFonts w:cs="Times New Roman"/>
        </w:rPr>
        <w:instrText>Värri","given":"Alpo"},{"family":"Himanen","given":"Sari-Leena"},{"family":"Müller","given":"Kiti"}],"issued":{"date-parts":[["2007",10,15]]}}},{"id":530,"uris":["http://zotero.org/users/local/23Uy3QXV/items/6EFKZBS2"],"itemData":{"id":530,"type":"article-journal","abstract":"BACKGROUND: Polysomnography (PSG) is used to define physiological sleep and different physiological sleep stages, to assess sleep quality and diagnose many types of sleep disorders such as obstructive sleep apnea. However, PSG requires not only the connection of various sensors and electrodes to the subject but also spending the night in a bed that is different from the subject's own bed. This study is designed to investigate the feasibility of automatic classification of sleep stages and obstructive apneaic epochs using only the features derived from a single-lead electrocardiography (ECG) signal.\nMETHODS: For this purpose, PSG recordings (ECG included) were obtained during the night's sleep (mean duration 7 hours) of 17 subjects (5 men) with ages between 26 and 67. Based on these recordings, sleep experts performed sleep scoring for each subject. This study consisted of the following steps: (1) Visual inspection of ECG data corresponding to each 30-second epoch, and selection of epochs with relatively clean signals, (2) beat-to-beat interval (RR interval) computation using an R-peak detection algorithm, (3) feature extraction from RR interval values, and (4) classification of sleep stages (or obstructive apneaic periods) using</w:instrText>
      </w:r>
      <w:r w:rsidR="003C47D1">
        <w:rPr>
          <w:rFonts w:cs="Times New Roman"/>
          <w:rtl/>
        </w:rPr>
        <w:instrText xml:space="preserve"> </w:instrText>
      </w:r>
      <w:r w:rsidR="003C47D1">
        <w:rPr>
          <w:rFonts w:cs="Times New Roman"/>
        </w:rPr>
        <w:instrText>one-versus-rest approach. The features used in the study were the median value, the difference between the 75 and 25 percentile values, and mean absolute deviations of the RR intervals computed for each epoch. The k-nearest-neighbor (kNN), quadratic discriminant analysis (QDA), and support vector machines (SVM) methods were used as the classification tools. In the testing procedure 10-fold cross-validation was employed.\nRESULTS: QDA and SVM performed similarly well and significantly better than kNN for both sleep stage and apneaic epoch classification studies. The classification accuracy rates were between 80 and 90% for the stages other than non-rapid-eye-movement stage 2. The accuracies were 60 or 70% for that specific stage. In five obstructive sleep</w:instrText>
      </w:r>
      <w:r w:rsidR="003C47D1">
        <w:rPr>
          <w:rFonts w:cs="Times New Roman"/>
          <w:rtl/>
        </w:rPr>
        <w:instrText xml:space="preserve"> </w:instrText>
      </w:r>
      <w:r w:rsidR="003C47D1">
        <w:rPr>
          <w:rFonts w:cs="Times New Roman"/>
        </w:rPr>
        <w:instrText>apnea (OSA) patients, the accurate apneaic epoch detection rates were over 89% for QDA and SVM.\nCONCLUSION: This study, in general, showed that RR-interval based classification, which requires only single-lead ECG, is feasible for sleep stage and apneaic</w:instrText>
      </w:r>
      <w:r w:rsidR="003C47D1">
        <w:rPr>
          <w:rFonts w:cs="Times New Roman"/>
          <w:rtl/>
        </w:rPr>
        <w:instrText xml:space="preserve"> </w:instrText>
      </w:r>
      <w:r w:rsidR="003C47D1">
        <w:rPr>
          <w:rFonts w:cs="Times New Roman"/>
        </w:rPr>
        <w:instrText>epoch determination and can pave the road for a simple automatic classification system suitable for home-use.","container-title":"Biomedical Engineering Online","DOI":"10.1186/1475-925X-9-39","ISSN":"1475-925X","journalAbbreviation":"Biomed Eng Online</w:instrText>
      </w:r>
      <w:r w:rsidR="003C47D1">
        <w:rPr>
          <w:rFonts w:cs="Times New Roman"/>
          <w:rtl/>
        </w:rPr>
        <w:instrText>","</w:instrText>
      </w:r>
      <w:r w:rsidR="003C47D1">
        <w:rPr>
          <w:rFonts w:cs="Times New Roman"/>
        </w:rPr>
        <w:instrText>language":"eng","note":"PMID: 20723232\nPMCID: PMC2936370","page":"39","source":"PubMed","title":"Sleep stage and obstructive apneaic epoch classification using single-lead ECG","volume":"9","author":[{"family":"Yilmaz","given":"Bülent"},{"family":"Asyali</w:instrText>
      </w:r>
      <w:r w:rsidR="003C47D1">
        <w:rPr>
          <w:rFonts w:cs="Times New Roman"/>
          <w:rtl/>
        </w:rPr>
        <w:instrText>","</w:instrText>
      </w:r>
      <w:r w:rsidR="003C47D1">
        <w:rPr>
          <w:rFonts w:cs="Times New Roman"/>
        </w:rPr>
        <w:instrText>given":"Musa H."},{"family":"Arikan","given":"Eren"},{"family":"Yetkin","given":"Sinan"},{"family":"Ozgen","given":"Fuat"}],"issued":{"date-parts":[["2010",8,19]]}}}],"schema":"https://github.com/citation-style-language/schema/raw/master/csl-citation.json</w:instrText>
      </w:r>
      <w:r w:rsidR="003C47D1">
        <w:rPr>
          <w:rFonts w:cs="Times New Roman"/>
          <w:rtl/>
        </w:rPr>
        <w:instrText xml:space="preserve">"} </w:instrText>
      </w:r>
      <w:r w:rsidR="00D95888">
        <w:rPr>
          <w:rtl/>
        </w:rPr>
        <w:fldChar w:fldCharType="separate"/>
      </w:r>
      <w:r w:rsidR="003C47D1" w:rsidRPr="003C47D1">
        <w:rPr>
          <w:rFonts w:ascii="Times New Roman" w:cs="Times New Roman"/>
        </w:rPr>
        <w:t>[42]</w:t>
      </w:r>
      <w:r w:rsidR="003C47D1" w:rsidRPr="003C47D1">
        <w:rPr>
          <w:rFonts w:ascii="Times New Roman" w:cs="Times New Roman"/>
        </w:rPr>
        <w:t>–</w:t>
      </w:r>
      <w:r w:rsidR="003C47D1" w:rsidRPr="003C47D1">
        <w:rPr>
          <w:rFonts w:ascii="Times New Roman" w:cs="Times New Roman"/>
        </w:rPr>
        <w:t>[44]</w:t>
      </w:r>
      <w:r w:rsidR="00D95888">
        <w:rPr>
          <w:rtl/>
        </w:rPr>
        <w:fldChar w:fldCharType="end"/>
      </w:r>
      <w:r w:rsidR="009C4531">
        <w:rPr>
          <w:rFonts w:hint="cs"/>
          <w:rtl/>
        </w:rPr>
        <w:t>.</w:t>
      </w:r>
      <w:r w:rsidRPr="00523111">
        <w:rPr>
          <w:rtl/>
        </w:rPr>
        <w:t xml:space="preserve"> </w:t>
      </w:r>
      <w:r w:rsidR="00D95888">
        <w:rPr>
          <w:rFonts w:hint="cs"/>
          <w:rtl/>
        </w:rPr>
        <w:t>و</w:t>
      </w:r>
      <w:r w:rsidRPr="00523111">
        <w:rPr>
          <w:rFonts w:hint="cs"/>
          <w:rtl/>
        </w:rPr>
        <w:t>ی</w:t>
      </w:r>
      <w:r w:rsidRPr="00523111">
        <w:rPr>
          <w:rFonts w:hint="eastAsia"/>
          <w:rtl/>
        </w:rPr>
        <w:t>رکالا</w:t>
      </w:r>
      <w:r w:rsidRPr="00523111">
        <w:rPr>
          <w:rtl/>
        </w:rPr>
        <w:t xml:space="preserve"> و همکاران </w:t>
      </w:r>
      <w:r w:rsidR="00D95888">
        <w:rPr>
          <w:rtl/>
        </w:rPr>
        <w:fldChar w:fldCharType="begin"/>
      </w:r>
      <w:r w:rsidR="003C47D1">
        <w:rPr>
          <w:rFonts w:cs="Times New Roman"/>
          <w:rtl/>
        </w:rPr>
        <w:instrText xml:space="preserve"> </w:instrText>
      </w:r>
      <w:r w:rsidR="003C47D1">
        <w:rPr>
          <w:rFonts w:cs="Times New Roman"/>
        </w:rPr>
        <w:instrText>ADDIN ZOTERO_ITEM CSL_CITATION {"citationID":"7Gt3MUSq","properties":{"formattedCitation":"[43]","plainCitation":"[43]","noteIndex":0},"citationItems":[{"id":527,"uris":["http://zotero.org/users/local/23Uy3QXV/items/M4RXTHTC"],"itemData":{"id":527,"type</w:instrText>
      </w:r>
      <w:r w:rsidR="003C47D1">
        <w:rPr>
          <w:rFonts w:cs="Times New Roman"/>
          <w:rtl/>
        </w:rPr>
        <w:instrText>":"</w:instrText>
      </w:r>
      <w:r w:rsidR="003C47D1">
        <w:rPr>
          <w:rFonts w:cs="Times New Roman"/>
        </w:rPr>
        <w:instrText>article-journal","abstract":"An automatic method for the classification of wakefulness and sleep stages SREM, S1, S2 and SWS was developed based on our two previous studies. The method is based on a two-channel electro-oculography (EOG) referenced to the left mastoid (M1). Synchronous electroencephalographic (EEG) activity in S2 and SWS was detected by calculating cross-correlation and peak-to-peak amplitude difference in the 0.5-6 Hz band between the two EOG channels. An automatic slow eye-movement (SEM) estimation was used to indicate wakefulness, SREM and S1. Beta power 18-30 Hz and alpha power 8-12 Hz was also used for wakefulness detection. Synchronous 1.5-6 Hz EEG activity and absence of large eye movements was used for S1 separation from SREM. Simple smoothing rules were also applied. Sleep EEG, EOG and EMG were recorded from 265 subjects. The system was tuned using data from 132 training subjects and then applied to data from 131 validation subjects that were different to the training subjects</w:instrText>
      </w:r>
      <w:r w:rsidR="003C47D1">
        <w:rPr>
          <w:rFonts w:cs="Times New Roman"/>
          <w:rtl/>
        </w:rPr>
        <w:instrText xml:space="preserve">. </w:instrText>
      </w:r>
      <w:r w:rsidR="003C47D1">
        <w:rPr>
          <w:rFonts w:cs="Times New Roman"/>
        </w:rPr>
        <w:instrText>Cohen's Kappa between the visual and the developed new automatic scoring in separating 30s wakefulness, SREM, S1, S2 and SWS epochs was substantial 0.62 with epoch by epoch agreement of 72%. With automatic subject specific alpha thresholds for offline applications results improved to 0.63 and 73%. The automatic method can be further developed and applied for ambulatory sleep recordings by using only four disposable, self-adhesive and self-applicable electrodes.","container-title":"Journal of Neuroscience</w:instrText>
      </w:r>
      <w:r w:rsidR="003C47D1">
        <w:rPr>
          <w:rFonts w:cs="Times New Roman"/>
          <w:rtl/>
        </w:rPr>
        <w:instrText xml:space="preserve"> </w:instrText>
      </w:r>
      <w:r w:rsidR="003C47D1">
        <w:rPr>
          <w:rFonts w:cs="Times New Roman"/>
        </w:rPr>
        <w:instrText>Methods","DOI":"10.1016/j.jneumeth.2007.06.016","ISSN":"0165-0270","issue":"1","journalAbbreviation":"J Neurosci Methods","language":"eng","note":"PMID: 17681382","page":"109-115","source":"PubMed","title":"Automatic sleep stage classification using two-channel electro-oculography","volume":"166","author":[{"family":"Virkkala","given":"Jussi"},{"family":"Hasan","given":"Joel"},{"family":"Värri","given":"Alpo"},{"family":"Himanen","given":"Sari-Leena"},{"family":"Müller","given":"Kiti"}],"issued":{"date-parts":[["2007",10,15]]}}}],"schema":"https://github.com/citation-style-language/schema/raw/master/csl-citation.json</w:instrText>
      </w:r>
      <w:r w:rsidR="003C47D1">
        <w:rPr>
          <w:rFonts w:cs="Times New Roman"/>
          <w:rtl/>
        </w:rPr>
        <w:instrText xml:space="preserve">"} </w:instrText>
      </w:r>
      <w:r w:rsidR="00D95888">
        <w:rPr>
          <w:rtl/>
        </w:rPr>
        <w:fldChar w:fldCharType="separate"/>
      </w:r>
      <w:r w:rsidR="003C47D1">
        <w:rPr>
          <w:rFonts w:cs="Times New Roman"/>
          <w:noProof/>
          <w:rtl/>
        </w:rPr>
        <w:t>[43]</w:t>
      </w:r>
      <w:r w:rsidR="00D95888">
        <w:rPr>
          <w:rtl/>
        </w:rPr>
        <w:fldChar w:fldCharType="end"/>
      </w:r>
      <w:r w:rsidRPr="00523111">
        <w:rPr>
          <w:rtl/>
        </w:rPr>
        <w:t xml:space="preserve"> </w:t>
      </w:r>
      <w:r w:rsidRPr="00523111">
        <w:rPr>
          <w:rFonts w:hint="cs"/>
          <w:rtl/>
        </w:rPr>
        <w:t>ی</w:t>
      </w:r>
      <w:r w:rsidRPr="00523111">
        <w:rPr>
          <w:rFonts w:hint="eastAsia"/>
          <w:rtl/>
        </w:rPr>
        <w:t>ک</w:t>
      </w:r>
      <w:r w:rsidRPr="00523111">
        <w:rPr>
          <w:rtl/>
        </w:rPr>
        <w:t xml:space="preserve"> طبقه بند</w:t>
      </w:r>
      <w:r w:rsidRPr="00523111">
        <w:rPr>
          <w:rFonts w:hint="cs"/>
          <w:rtl/>
        </w:rPr>
        <w:t>ی</w:t>
      </w:r>
      <w:r w:rsidRPr="00523111">
        <w:rPr>
          <w:rtl/>
        </w:rPr>
        <w:t xml:space="preserve"> خودکار مرحله خواب را از طر</w:t>
      </w:r>
      <w:r w:rsidRPr="00523111">
        <w:rPr>
          <w:rFonts w:hint="cs"/>
          <w:rtl/>
        </w:rPr>
        <w:t>ی</w:t>
      </w:r>
      <w:r w:rsidRPr="00523111">
        <w:rPr>
          <w:rFonts w:hint="eastAsia"/>
          <w:rtl/>
        </w:rPr>
        <w:t>ق</w:t>
      </w:r>
      <w:r w:rsidRPr="00523111">
        <w:rPr>
          <w:rtl/>
        </w:rPr>
        <w:t xml:space="preserve"> دو </w:t>
      </w:r>
      <w:r w:rsidRPr="00523111">
        <w:t>EOG</w:t>
      </w:r>
      <w:r w:rsidRPr="00523111">
        <w:rPr>
          <w:rtl/>
        </w:rPr>
        <w:t xml:space="preserve"> ابداع کرد</w:t>
      </w:r>
      <w:r w:rsidR="00F41116">
        <w:rPr>
          <w:rFonts w:hint="cs"/>
          <w:rtl/>
        </w:rPr>
        <w:t>ند</w:t>
      </w:r>
      <w:r w:rsidRPr="00523111">
        <w:rPr>
          <w:rtl/>
        </w:rPr>
        <w:t xml:space="preserve">. </w:t>
      </w:r>
      <w:r w:rsidR="0069047B">
        <w:rPr>
          <w:rFonts w:hint="cs"/>
          <w:rtl/>
        </w:rPr>
        <w:t>عملکرد این سیستم در طبقه بندی</w:t>
      </w:r>
      <w:r w:rsidRPr="00523111">
        <w:rPr>
          <w:rtl/>
        </w:rPr>
        <w:t xml:space="preserve"> 5 مرحله</w:t>
      </w:r>
      <w:r w:rsidR="0069047B">
        <w:rPr>
          <w:rFonts w:hint="cs"/>
          <w:rtl/>
        </w:rPr>
        <w:t xml:space="preserve"> ای</w:t>
      </w:r>
      <w:r w:rsidRPr="00523111">
        <w:rPr>
          <w:rtl/>
        </w:rPr>
        <w:t xml:space="preserve"> خواب</w:t>
      </w:r>
      <w:r w:rsidR="0069047B">
        <w:rPr>
          <w:rFonts w:hint="cs"/>
          <w:rtl/>
        </w:rPr>
        <w:t xml:space="preserve"> دارای</w:t>
      </w:r>
      <w:r w:rsidRPr="00523111">
        <w:rPr>
          <w:rtl/>
        </w:rPr>
        <w:t xml:space="preserve"> 72.5% توافق </w:t>
      </w:r>
      <w:r w:rsidR="0069047B">
        <w:rPr>
          <w:rFonts w:hint="cs"/>
          <w:rtl/>
        </w:rPr>
        <w:t>ایپاک به ایپاک</w:t>
      </w:r>
      <w:r w:rsidRPr="00523111">
        <w:rPr>
          <w:rtl/>
        </w:rPr>
        <w:t xml:space="preserve"> و 0.63 </w:t>
      </w:r>
      <w:r w:rsidR="0069047B">
        <w:rPr>
          <w:rFonts w:hint="cs"/>
          <w:rtl/>
        </w:rPr>
        <w:t xml:space="preserve">ضریب </w:t>
      </w:r>
      <w:r w:rsidRPr="00523111">
        <w:rPr>
          <w:rtl/>
        </w:rPr>
        <w:t>کاپا</w:t>
      </w:r>
      <w:r w:rsidR="0069047B">
        <w:rPr>
          <w:rFonts w:hint="cs"/>
          <w:rtl/>
        </w:rPr>
        <w:t xml:space="preserve"> </w:t>
      </w:r>
      <w:r w:rsidR="0069047B" w:rsidRPr="00523111">
        <w:rPr>
          <w:rtl/>
        </w:rPr>
        <w:t>کوهن</w:t>
      </w:r>
      <w:r w:rsidRPr="00523111">
        <w:rPr>
          <w:rtl/>
        </w:rPr>
        <w:t xml:space="preserve"> </w:t>
      </w:r>
      <w:r w:rsidR="0069047B">
        <w:rPr>
          <w:rFonts w:hint="cs"/>
          <w:rtl/>
        </w:rPr>
        <w:t>است</w:t>
      </w:r>
      <w:r w:rsidRPr="00523111">
        <w:rPr>
          <w:rtl/>
        </w:rPr>
        <w:t xml:space="preserve"> و </w:t>
      </w:r>
      <w:r w:rsidRPr="00523111">
        <w:rPr>
          <w:rtl/>
        </w:rPr>
        <w:lastRenderedPageBreak/>
        <w:t>حساس</w:t>
      </w:r>
      <w:r w:rsidRPr="00523111">
        <w:rPr>
          <w:rFonts w:hint="cs"/>
          <w:rtl/>
        </w:rPr>
        <w:t>ی</w:t>
      </w:r>
      <w:r w:rsidRPr="00523111">
        <w:rPr>
          <w:rFonts w:hint="eastAsia"/>
          <w:rtl/>
        </w:rPr>
        <w:t>ت</w:t>
      </w:r>
      <w:r w:rsidR="0069047B">
        <w:rPr>
          <w:rFonts w:hint="cs"/>
          <w:rtl/>
        </w:rPr>
        <w:t xml:space="preserve"> طبقه بندی مراحل</w:t>
      </w:r>
      <w:r w:rsidRPr="00523111">
        <w:rPr>
          <w:rtl/>
        </w:rPr>
        <w:t xml:space="preserve"> </w:t>
      </w:r>
      <w:r w:rsidRPr="00523111">
        <w:t>Wake</w:t>
      </w:r>
      <w:r w:rsidRPr="00523111">
        <w:rPr>
          <w:rtl/>
        </w:rPr>
        <w:t xml:space="preserve">، </w:t>
      </w:r>
      <w:r w:rsidRPr="00523111">
        <w:t>REM</w:t>
      </w:r>
      <w:r w:rsidRPr="00523111">
        <w:rPr>
          <w:rtl/>
        </w:rPr>
        <w:t xml:space="preserve">، </w:t>
      </w:r>
      <w:r w:rsidRPr="00523111">
        <w:t>N1</w:t>
      </w:r>
      <w:r w:rsidRPr="00523111">
        <w:rPr>
          <w:rtl/>
        </w:rPr>
        <w:t xml:space="preserve">، </w:t>
      </w:r>
      <w:r w:rsidRPr="00523111">
        <w:t>N2</w:t>
      </w:r>
      <w:r w:rsidR="0069047B">
        <w:rPr>
          <w:rFonts w:hint="cs"/>
          <w:rtl/>
        </w:rPr>
        <w:t xml:space="preserve"> </w:t>
      </w:r>
      <w:r w:rsidR="00D95888">
        <w:rPr>
          <w:rFonts w:hint="cs"/>
          <w:rtl/>
        </w:rPr>
        <w:t xml:space="preserve">و </w:t>
      </w:r>
      <w:r w:rsidR="00D95888" w:rsidRPr="00523111">
        <w:t>SW</w:t>
      </w:r>
      <w:r w:rsidR="00D95888" w:rsidRPr="003335E8">
        <w:t>S</w:t>
      </w:r>
      <w:r w:rsidR="00D95888" w:rsidRPr="003335E8">
        <w:rPr>
          <w:rFonts w:hint="cs"/>
          <w:rtl/>
        </w:rPr>
        <w:t xml:space="preserve"> به ترتیب </w:t>
      </w:r>
      <w:r w:rsidR="00D95888" w:rsidRPr="003335E8">
        <w:rPr>
          <w:rtl/>
        </w:rPr>
        <w:t>74.10, 72.7, 39.2, 79.1</w:t>
      </w:r>
      <w:r w:rsidR="003335E8" w:rsidRPr="00F41116">
        <w:rPr>
          <w:rFonts w:hint="cs"/>
          <w:rtl/>
        </w:rPr>
        <w:t xml:space="preserve"> و</w:t>
      </w:r>
      <w:r w:rsidR="003335E8" w:rsidRPr="003335E8">
        <w:rPr>
          <w:rtl/>
        </w:rPr>
        <w:t xml:space="preserve"> 73</w:t>
      </w:r>
      <w:r w:rsidR="003335E8" w:rsidRPr="003335E8">
        <w:rPr>
          <w:rFonts w:hint="cs"/>
          <w:rtl/>
        </w:rPr>
        <w:t xml:space="preserve"> درصد است</w:t>
      </w:r>
      <w:r w:rsidRPr="003335E8">
        <w:rPr>
          <w:rtl/>
        </w:rPr>
        <w:t>. اگرچه</w:t>
      </w:r>
      <w:r w:rsidRPr="00523111">
        <w:rPr>
          <w:rtl/>
        </w:rPr>
        <w:t xml:space="preserve"> ا</w:t>
      </w:r>
      <w:r w:rsidRPr="00523111">
        <w:rPr>
          <w:rFonts w:hint="cs"/>
          <w:rtl/>
        </w:rPr>
        <w:t>ی</w:t>
      </w:r>
      <w:r w:rsidRPr="00523111">
        <w:rPr>
          <w:rFonts w:hint="eastAsia"/>
          <w:rtl/>
        </w:rPr>
        <w:t>ن</w:t>
      </w:r>
      <w:r w:rsidRPr="00523111">
        <w:rPr>
          <w:rtl/>
        </w:rPr>
        <w:t xml:space="preserve"> کار </w:t>
      </w:r>
      <w:r w:rsidR="0069047B">
        <w:rPr>
          <w:rFonts w:hint="cs"/>
          <w:rtl/>
        </w:rPr>
        <w:t xml:space="preserve">تنها </w:t>
      </w:r>
      <w:r w:rsidRPr="00523111">
        <w:rPr>
          <w:rtl/>
        </w:rPr>
        <w:t>س</w:t>
      </w:r>
      <w:r w:rsidRPr="00523111">
        <w:rPr>
          <w:rFonts w:hint="cs"/>
          <w:rtl/>
        </w:rPr>
        <w:t>ی</w:t>
      </w:r>
      <w:r w:rsidRPr="00523111">
        <w:rPr>
          <w:rFonts w:hint="eastAsia"/>
          <w:rtl/>
        </w:rPr>
        <w:t>گنال</w:t>
      </w:r>
      <w:r w:rsidR="0069047B">
        <w:rPr>
          <w:rFonts w:hint="cs"/>
          <w:rtl/>
        </w:rPr>
        <w:t xml:space="preserve"> </w:t>
      </w:r>
      <w:r w:rsidR="0069047B" w:rsidRPr="00523111">
        <w:rPr>
          <w:rtl/>
        </w:rPr>
        <w:t>دو</w:t>
      </w:r>
      <w:r w:rsidRPr="00523111">
        <w:rPr>
          <w:rtl/>
        </w:rPr>
        <w:t xml:space="preserve"> کانال را اعمال م</w:t>
      </w:r>
      <w:r w:rsidRPr="00523111">
        <w:rPr>
          <w:rFonts w:hint="cs"/>
          <w:rtl/>
        </w:rPr>
        <w:t>ی</w:t>
      </w:r>
      <w:r w:rsidRPr="00523111">
        <w:rPr>
          <w:rtl/>
        </w:rPr>
        <w:t xml:space="preserve"> کند، </w:t>
      </w:r>
      <w:r w:rsidRPr="00523111">
        <w:t>EEG</w:t>
      </w:r>
      <w:r w:rsidRPr="00523111">
        <w:rPr>
          <w:rtl/>
        </w:rPr>
        <w:t xml:space="preserve"> ها</w:t>
      </w:r>
      <w:r w:rsidRPr="00523111">
        <w:rPr>
          <w:rFonts w:hint="cs"/>
          <w:rtl/>
        </w:rPr>
        <w:t>ی</w:t>
      </w:r>
      <w:r w:rsidRPr="00523111">
        <w:rPr>
          <w:rtl/>
        </w:rPr>
        <w:t xml:space="preserve"> </w:t>
      </w:r>
      <w:r w:rsidRPr="00523111">
        <w:t>FP1</w:t>
      </w:r>
      <w:r w:rsidRPr="00523111">
        <w:rPr>
          <w:rtl/>
        </w:rPr>
        <w:t xml:space="preserve"> و </w:t>
      </w:r>
      <w:r w:rsidRPr="00523111">
        <w:t>FP2</w:t>
      </w:r>
      <w:r w:rsidRPr="00523111">
        <w:rPr>
          <w:rtl/>
        </w:rPr>
        <w:t xml:space="preserve"> </w:t>
      </w:r>
      <w:r w:rsidR="001E589B">
        <w:rPr>
          <w:rtl/>
        </w:rPr>
        <w:t>می‌توان</w:t>
      </w:r>
      <w:r w:rsidRPr="00523111">
        <w:rPr>
          <w:rtl/>
        </w:rPr>
        <w:t>ند حرکت چشم را منعکس کنند،</w:t>
      </w:r>
      <w:r w:rsidR="0069047B">
        <w:rPr>
          <w:rFonts w:hint="cs"/>
          <w:rtl/>
        </w:rPr>
        <w:t xml:space="preserve"> لذا</w:t>
      </w:r>
      <w:r w:rsidRPr="00523111">
        <w:rPr>
          <w:rtl/>
        </w:rPr>
        <w:t xml:space="preserve"> اطلاعات ب</w:t>
      </w:r>
      <w:r w:rsidRPr="00523111">
        <w:rPr>
          <w:rFonts w:hint="cs"/>
          <w:rtl/>
        </w:rPr>
        <w:t>ی</w:t>
      </w:r>
      <w:r w:rsidRPr="00523111">
        <w:rPr>
          <w:rFonts w:hint="eastAsia"/>
          <w:rtl/>
        </w:rPr>
        <w:t>شتر</w:t>
      </w:r>
      <w:r w:rsidRPr="00523111">
        <w:rPr>
          <w:rFonts w:hint="cs"/>
          <w:rtl/>
        </w:rPr>
        <w:t>ی</w:t>
      </w:r>
      <w:r w:rsidRPr="00523111">
        <w:rPr>
          <w:rtl/>
        </w:rPr>
        <w:t xml:space="preserve"> در طبقه بند</w:t>
      </w:r>
      <w:r w:rsidRPr="00523111">
        <w:rPr>
          <w:rFonts w:hint="cs"/>
          <w:rtl/>
        </w:rPr>
        <w:t>ی</w:t>
      </w:r>
      <w:r w:rsidRPr="00523111">
        <w:rPr>
          <w:rtl/>
        </w:rPr>
        <w:t xml:space="preserve"> مراحل خواب دارند. از ا</w:t>
      </w:r>
      <w:r w:rsidRPr="00523111">
        <w:rPr>
          <w:rFonts w:hint="cs"/>
          <w:rtl/>
        </w:rPr>
        <w:t>ی</w:t>
      </w:r>
      <w:r w:rsidRPr="00523111">
        <w:rPr>
          <w:rFonts w:hint="eastAsia"/>
          <w:rtl/>
        </w:rPr>
        <w:t>ن</w:t>
      </w:r>
      <w:r w:rsidRPr="00523111">
        <w:rPr>
          <w:rtl/>
        </w:rPr>
        <w:t xml:space="preserve"> رو، هر دو و</w:t>
      </w:r>
      <w:r w:rsidRPr="00523111">
        <w:rPr>
          <w:rFonts w:hint="cs"/>
          <w:rtl/>
        </w:rPr>
        <w:t>ی</w:t>
      </w:r>
      <w:r w:rsidRPr="00523111">
        <w:rPr>
          <w:rFonts w:hint="eastAsia"/>
          <w:rtl/>
        </w:rPr>
        <w:t>ژگ</w:t>
      </w:r>
      <w:r w:rsidRPr="00523111">
        <w:rPr>
          <w:rFonts w:hint="cs"/>
          <w:rtl/>
        </w:rPr>
        <w:t>ی</w:t>
      </w:r>
      <w:r w:rsidRPr="00523111">
        <w:rPr>
          <w:rtl/>
        </w:rPr>
        <w:t xml:space="preserve"> </w:t>
      </w:r>
      <w:r w:rsidRPr="00523111">
        <w:t>EEG</w:t>
      </w:r>
      <w:r w:rsidRPr="00523111">
        <w:rPr>
          <w:rtl/>
        </w:rPr>
        <w:t xml:space="preserve"> خواب و حرکت چشم ثبت م</w:t>
      </w:r>
      <w:r w:rsidRPr="00523111">
        <w:rPr>
          <w:rFonts w:hint="cs"/>
          <w:rtl/>
        </w:rPr>
        <w:t>ی</w:t>
      </w:r>
      <w:r w:rsidRPr="00523111">
        <w:rPr>
          <w:rtl/>
        </w:rPr>
        <w:t xml:space="preserve"> شوند. علاوه بر ا</w:t>
      </w:r>
      <w:r w:rsidRPr="00523111">
        <w:rPr>
          <w:rFonts w:hint="cs"/>
          <w:rtl/>
        </w:rPr>
        <w:t>ی</w:t>
      </w:r>
      <w:r w:rsidRPr="00523111">
        <w:rPr>
          <w:rFonts w:hint="eastAsia"/>
          <w:rtl/>
        </w:rPr>
        <w:t>ن،</w:t>
      </w:r>
      <w:r w:rsidRPr="00523111">
        <w:rPr>
          <w:rtl/>
        </w:rPr>
        <w:t xml:space="preserve"> س</w:t>
      </w:r>
      <w:r w:rsidRPr="00523111">
        <w:rPr>
          <w:rFonts w:hint="cs"/>
          <w:rtl/>
        </w:rPr>
        <w:t>ی</w:t>
      </w:r>
      <w:r w:rsidRPr="00523111">
        <w:rPr>
          <w:rFonts w:hint="eastAsia"/>
          <w:rtl/>
        </w:rPr>
        <w:t>ستم</w:t>
      </w:r>
      <w:r w:rsidRPr="00523111">
        <w:rPr>
          <w:rtl/>
        </w:rPr>
        <w:t xml:space="preserve"> طبقه بند</w:t>
      </w:r>
      <w:r w:rsidRPr="00523111">
        <w:rPr>
          <w:rFonts w:hint="cs"/>
          <w:rtl/>
        </w:rPr>
        <w:t>ی</w:t>
      </w:r>
      <w:r w:rsidRPr="00523111">
        <w:rPr>
          <w:rtl/>
        </w:rPr>
        <w:t xml:space="preserve"> پ</w:t>
      </w:r>
      <w:r w:rsidRPr="00523111">
        <w:rPr>
          <w:rFonts w:hint="cs"/>
          <w:rtl/>
        </w:rPr>
        <w:t>ی</w:t>
      </w:r>
      <w:r w:rsidRPr="00523111">
        <w:rPr>
          <w:rFonts w:hint="eastAsia"/>
          <w:rtl/>
        </w:rPr>
        <w:t>شنهاد</w:t>
      </w:r>
      <w:r w:rsidRPr="00523111">
        <w:rPr>
          <w:rFonts w:hint="cs"/>
          <w:rtl/>
        </w:rPr>
        <w:t>ی</w:t>
      </w:r>
      <w:r w:rsidRPr="00523111">
        <w:rPr>
          <w:rtl/>
        </w:rPr>
        <w:t xml:space="preserve"> به طور دق</w:t>
      </w:r>
      <w:r w:rsidRPr="00523111">
        <w:rPr>
          <w:rFonts w:hint="cs"/>
          <w:rtl/>
        </w:rPr>
        <w:t>ی</w:t>
      </w:r>
      <w:r w:rsidRPr="00523111">
        <w:rPr>
          <w:rFonts w:hint="eastAsia"/>
          <w:rtl/>
        </w:rPr>
        <w:t>ق</w:t>
      </w:r>
      <w:r w:rsidRPr="00523111">
        <w:rPr>
          <w:rtl/>
        </w:rPr>
        <w:t xml:space="preserve"> مراحل خواب را تخم</w:t>
      </w:r>
      <w:r w:rsidRPr="00523111">
        <w:rPr>
          <w:rFonts w:hint="cs"/>
          <w:rtl/>
        </w:rPr>
        <w:t>ی</w:t>
      </w:r>
      <w:r w:rsidRPr="00523111">
        <w:rPr>
          <w:rFonts w:hint="eastAsia"/>
          <w:rtl/>
        </w:rPr>
        <w:t>ن</w:t>
      </w:r>
      <w:r w:rsidRPr="00523111">
        <w:rPr>
          <w:rtl/>
        </w:rPr>
        <w:t xml:space="preserve"> م</w:t>
      </w:r>
      <w:r w:rsidRPr="00523111">
        <w:rPr>
          <w:rFonts w:hint="cs"/>
          <w:rtl/>
        </w:rPr>
        <w:t>ی</w:t>
      </w:r>
      <w:r w:rsidRPr="00523111">
        <w:rPr>
          <w:rtl/>
        </w:rPr>
        <w:t xml:space="preserve"> زند.</w:t>
      </w:r>
      <w:r w:rsidR="006D6989">
        <w:rPr>
          <w:rFonts w:hint="cs"/>
          <w:rtl/>
        </w:rPr>
        <w:t xml:space="preserve"> </w:t>
      </w:r>
    </w:p>
    <w:p w14:paraId="24CDDA97" w14:textId="79AF4F91" w:rsidR="009325BB" w:rsidRDefault="006D6989" w:rsidP="009325BB">
      <w:pPr>
        <w:rPr>
          <w:rtl/>
        </w:rPr>
      </w:pPr>
      <w:r w:rsidRPr="006D6989">
        <w:rPr>
          <w:rFonts w:hint="cs"/>
          <w:rtl/>
        </w:rPr>
        <w:t>یی</w:t>
      </w:r>
      <w:r w:rsidRPr="006D6989">
        <w:rPr>
          <w:rFonts w:hint="eastAsia"/>
          <w:rtl/>
        </w:rPr>
        <w:t>لماز</w:t>
      </w:r>
      <w:r w:rsidRPr="006D6989">
        <w:rPr>
          <w:rtl/>
        </w:rPr>
        <w:t xml:space="preserve"> و همکاران </w:t>
      </w:r>
      <w:r w:rsidR="002706F6">
        <w:rPr>
          <w:rtl/>
        </w:rPr>
        <w:fldChar w:fldCharType="begin"/>
      </w:r>
      <w:r w:rsidR="003C47D1">
        <w:rPr>
          <w:rFonts w:cs="Times New Roman"/>
          <w:rtl/>
        </w:rPr>
        <w:instrText xml:space="preserve"> </w:instrText>
      </w:r>
      <w:r w:rsidR="003C47D1">
        <w:rPr>
          <w:rFonts w:cs="Times New Roman"/>
        </w:rPr>
        <w:instrText>ADDIN ZOTERO_ITEM CSL_CITATION {"citationID":"enwVZYQi","properties":{"formattedCitation":"[44]","plainCitation":"[44]","noteIndex":0},"citationItems":[{"id":530,"uris":["http://zotero.org/users/local/23Uy3QXV/items/6EFKZBS2"],"itemData":{"id":530,"type</w:instrText>
      </w:r>
      <w:r w:rsidR="003C47D1">
        <w:rPr>
          <w:rFonts w:cs="Times New Roman"/>
          <w:rtl/>
        </w:rPr>
        <w:instrText>":"</w:instrText>
      </w:r>
      <w:r w:rsidR="003C47D1">
        <w:rPr>
          <w:rFonts w:cs="Times New Roman"/>
        </w:rPr>
        <w:instrText>article-journal","abstract":"BACKGROUND: Polysomnography (PSG) is used to define physiological sleep and different physiological sleep stages, to assess sleep quality and diagnose many types of sleep disorders such as obstructive sleep apnea. However, PSG requires not only the connection of various sensors and electrodes to the subject but also spending the night in a bed that is different from the subject's own bed. This study is designed to investigate the feasibility of automatic classification of sleep stages and obstructive apneaic epochs using only the features derived from a single-lead electrocardiography (ECG) signal.\nMETHODS: For this purpose, PSG recordings (ECG included) were obtained during the night's sleep (mean duration 7 hours) of 17 subjects (5 men) with ages between 26 and 67. Based on these recordings, sleep experts performed sleep scoring for each subject. This study consisted of the following steps: (1) Visual inspection of ECG data corresponding to each 30-second epoch, and selection of epochs with relatively clean signals, (2) beat-to-beat interval (RR interval) computation using an R-peak detection algorithm, (3) feature extraction from RR interval values, and (4) classification of sleep stages (or obstructive apneaic periods</w:instrText>
      </w:r>
      <w:r w:rsidR="003C47D1">
        <w:rPr>
          <w:rFonts w:cs="Times New Roman"/>
          <w:rtl/>
        </w:rPr>
        <w:instrText xml:space="preserve">) </w:instrText>
      </w:r>
      <w:r w:rsidR="003C47D1">
        <w:rPr>
          <w:rFonts w:cs="Times New Roman"/>
        </w:rPr>
        <w:instrText>using one-versus-rest approach. The features used in the study were the median value, the difference between the 75 and 25 percentile values, and mean absolute deviations of the RR intervals computed for each epoch. The k-nearest-neighbor (kNN), quadratic</w:instrText>
      </w:r>
      <w:r w:rsidR="003C47D1">
        <w:rPr>
          <w:rFonts w:cs="Times New Roman"/>
          <w:rtl/>
        </w:rPr>
        <w:instrText xml:space="preserve"> </w:instrText>
      </w:r>
      <w:r w:rsidR="003C47D1">
        <w:rPr>
          <w:rFonts w:cs="Times New Roman"/>
        </w:rPr>
        <w:instrText>discriminant analysis (QDA), and support vector machines (SVM) methods were used as the classification tools. In the testing procedure 10-fold cross-validation was employed.\nRESULTS: QDA and SVM performed similarly well and significantly better than kNN</w:instrText>
      </w:r>
      <w:r w:rsidR="003C47D1">
        <w:rPr>
          <w:rFonts w:cs="Times New Roman"/>
          <w:rtl/>
        </w:rPr>
        <w:instrText xml:space="preserve"> </w:instrText>
      </w:r>
      <w:r w:rsidR="003C47D1">
        <w:rPr>
          <w:rFonts w:cs="Times New Roman"/>
        </w:rPr>
        <w:instrText>for both sleep stage and apneaic epoch classification studies. The classification accuracy rates were between 80 and 90% for the stages other than non-rapid-eye-movement stage 2. The accuracies were 60 or 70% for that specific stage. In five obstructive</w:instrText>
      </w:r>
      <w:r w:rsidR="003C47D1">
        <w:rPr>
          <w:rFonts w:cs="Times New Roman"/>
          <w:rtl/>
        </w:rPr>
        <w:instrText xml:space="preserve"> </w:instrText>
      </w:r>
      <w:r w:rsidR="003C47D1">
        <w:rPr>
          <w:rFonts w:cs="Times New Roman"/>
        </w:rPr>
        <w:instrText>sleep apnea (OSA) patients, the accurate apneaic epoch detection rates were over 89% for QDA and SVM.\nCONCLUSION: This study, in general, showed that RR-interval based classification, which requires only single-lead ECG, is feasible for sleep stage and apneaic epoch determination and can pave the road for a simple automatic classification system suitable for home-use.","container-title":"Biomedical Engineering Online","DOI":"10.1186/1475-925X-9-39","ISSN":"1475-925X","journalAbbreviation":"Biomed Eng Online","language":"eng","note":"PMID: 20723232\nPMCID: PMC2936370","page":"39","source":"PubMed","title":"Sleep stage and obstructive apneaic epoch classification using single-lead ECG","volume":"9","author":[{"family":"Yilmaz","given":"Bülent"},{"family</w:instrText>
      </w:r>
      <w:r w:rsidR="003C47D1">
        <w:rPr>
          <w:rFonts w:cs="Times New Roman"/>
          <w:rtl/>
        </w:rPr>
        <w:instrText>":"</w:instrText>
      </w:r>
      <w:r w:rsidR="003C47D1">
        <w:rPr>
          <w:rFonts w:cs="Times New Roman"/>
        </w:rPr>
        <w:instrText>Asyali","given":"Musa H."},{"family":"Arikan","given":"Eren"},{"family":"Yetkin","given":"Sinan"},{"family":"Ozgen","given":"Fuat"}],"issued":{"date-parts":[["2010",8,19]]}}}],"schema":"https://github.com/citation-style-language/schema/raw/master/csl-citation.json</w:instrText>
      </w:r>
      <w:r w:rsidR="003C47D1">
        <w:rPr>
          <w:rFonts w:cs="Times New Roman"/>
          <w:rtl/>
        </w:rPr>
        <w:instrText xml:space="preserve">"} </w:instrText>
      </w:r>
      <w:r w:rsidR="002706F6">
        <w:rPr>
          <w:rtl/>
        </w:rPr>
        <w:fldChar w:fldCharType="separate"/>
      </w:r>
      <w:r w:rsidR="003C47D1">
        <w:rPr>
          <w:rFonts w:cs="Times New Roman"/>
          <w:noProof/>
          <w:rtl/>
        </w:rPr>
        <w:t>[44]</w:t>
      </w:r>
      <w:r w:rsidR="002706F6">
        <w:rPr>
          <w:rtl/>
        </w:rPr>
        <w:fldChar w:fldCharType="end"/>
      </w:r>
      <w:r>
        <w:rPr>
          <w:rFonts w:hint="cs"/>
          <w:rtl/>
        </w:rPr>
        <w:t xml:space="preserve"> </w:t>
      </w:r>
      <w:r w:rsidRPr="006D6989">
        <w:rPr>
          <w:rtl/>
        </w:rPr>
        <w:t>طبقه بند</w:t>
      </w:r>
      <w:r w:rsidRPr="006D6989">
        <w:rPr>
          <w:rFonts w:hint="cs"/>
          <w:rtl/>
        </w:rPr>
        <w:t>ی</w:t>
      </w:r>
      <w:r w:rsidRPr="006D6989">
        <w:rPr>
          <w:rtl/>
        </w:rPr>
        <w:t xml:space="preserve"> مرحله خواب و </w:t>
      </w:r>
      <w:r w:rsidR="002706F6">
        <w:rPr>
          <w:rFonts w:hint="cs"/>
          <w:rtl/>
        </w:rPr>
        <w:t>تشخیص</w:t>
      </w:r>
      <w:r w:rsidRPr="006D6989">
        <w:rPr>
          <w:rtl/>
        </w:rPr>
        <w:t xml:space="preserve"> </w:t>
      </w:r>
      <w:r w:rsidR="002706F6">
        <w:rPr>
          <w:rFonts w:hint="cs"/>
          <w:rtl/>
        </w:rPr>
        <w:t xml:space="preserve">ایپاک </w:t>
      </w:r>
      <w:r w:rsidRPr="006D6989">
        <w:rPr>
          <w:rtl/>
        </w:rPr>
        <w:t>آپنه انسداد</w:t>
      </w:r>
      <w:r w:rsidRPr="006D6989">
        <w:rPr>
          <w:rFonts w:hint="cs"/>
          <w:rtl/>
        </w:rPr>
        <w:t>ی</w:t>
      </w:r>
      <w:r w:rsidR="002706F6">
        <w:rPr>
          <w:rFonts w:hint="cs"/>
          <w:rtl/>
        </w:rPr>
        <w:t xml:space="preserve"> خواب</w:t>
      </w:r>
      <w:r w:rsidRPr="006D6989">
        <w:rPr>
          <w:rtl/>
        </w:rPr>
        <w:t xml:space="preserve"> را از طر</w:t>
      </w:r>
      <w:r w:rsidRPr="006D6989">
        <w:rPr>
          <w:rFonts w:hint="cs"/>
          <w:rtl/>
        </w:rPr>
        <w:t>ی</w:t>
      </w:r>
      <w:r w:rsidRPr="006D6989">
        <w:rPr>
          <w:rFonts w:hint="eastAsia"/>
          <w:rtl/>
        </w:rPr>
        <w:t>ق</w:t>
      </w:r>
      <w:r w:rsidRPr="006D6989">
        <w:t xml:space="preserve"> ECG </w:t>
      </w:r>
      <w:r w:rsidRPr="006D6989">
        <w:rPr>
          <w:rtl/>
        </w:rPr>
        <w:t xml:space="preserve">تک </w:t>
      </w:r>
      <w:r w:rsidR="002706F6">
        <w:rPr>
          <w:rFonts w:hint="cs"/>
          <w:rtl/>
        </w:rPr>
        <w:t>کاناله</w:t>
      </w:r>
      <w:r w:rsidRPr="006D6989">
        <w:rPr>
          <w:rtl/>
        </w:rPr>
        <w:t xml:space="preserve"> ارائه کرد</w:t>
      </w:r>
      <w:r w:rsidR="002706F6">
        <w:rPr>
          <w:rFonts w:hint="cs"/>
          <w:rtl/>
        </w:rPr>
        <w:t>ند</w:t>
      </w:r>
      <w:r w:rsidRPr="006D6989">
        <w:rPr>
          <w:rtl/>
        </w:rPr>
        <w:t xml:space="preserve">. </w:t>
      </w:r>
      <w:r w:rsidR="002706F6">
        <w:rPr>
          <w:rFonts w:hint="cs"/>
          <w:rtl/>
        </w:rPr>
        <w:t>عملکرد این طبقه بند</w:t>
      </w:r>
      <w:r w:rsidRPr="006D6989">
        <w:rPr>
          <w:rtl/>
        </w:rPr>
        <w:t xml:space="preserve"> با 6 مرحله خواب 73.1</w:t>
      </w:r>
      <w:r w:rsidRPr="006D6989">
        <w:rPr>
          <w:rFonts w:ascii="Times New Roman" w:hAnsi="Times New Roman" w:cs="Times New Roman" w:hint="cs"/>
          <w:rtl/>
        </w:rPr>
        <w:t>٪</w:t>
      </w:r>
      <w:r w:rsidRPr="006D6989">
        <w:rPr>
          <w:rtl/>
        </w:rPr>
        <w:t xml:space="preserve"> توافق </w:t>
      </w:r>
      <w:r w:rsidR="00C73659" w:rsidRPr="00523111">
        <w:rPr>
          <w:rtl/>
        </w:rPr>
        <w:t xml:space="preserve">توافق </w:t>
      </w:r>
      <w:r w:rsidR="00C73659">
        <w:rPr>
          <w:rFonts w:hint="cs"/>
          <w:rtl/>
        </w:rPr>
        <w:t>ایپاک به ایپاک</w:t>
      </w:r>
      <w:r w:rsidR="00C73659" w:rsidRPr="00523111">
        <w:rPr>
          <w:rtl/>
        </w:rPr>
        <w:t xml:space="preserve"> </w:t>
      </w:r>
      <w:r w:rsidRPr="006D6989">
        <w:rPr>
          <w:rtl/>
        </w:rPr>
        <w:t>و حساس</w:t>
      </w:r>
      <w:r w:rsidRPr="006D6989">
        <w:rPr>
          <w:rFonts w:hint="cs"/>
          <w:rtl/>
        </w:rPr>
        <w:t>ی</w:t>
      </w:r>
      <w:r w:rsidRPr="006D6989">
        <w:rPr>
          <w:rFonts w:hint="eastAsia"/>
          <w:rtl/>
        </w:rPr>
        <w:t>ت</w:t>
      </w:r>
      <w:r w:rsidRPr="006D6989">
        <w:rPr>
          <w:rtl/>
        </w:rPr>
        <w:t xml:space="preserve"> ها</w:t>
      </w:r>
      <w:r w:rsidRPr="006D6989">
        <w:rPr>
          <w:rFonts w:hint="cs"/>
          <w:rtl/>
        </w:rPr>
        <w:t>ی</w:t>
      </w:r>
      <w:r w:rsidR="00C73659">
        <w:rPr>
          <w:rFonts w:hint="cs"/>
          <w:rtl/>
        </w:rPr>
        <w:t xml:space="preserve"> طبقه بندی </w:t>
      </w:r>
      <w:r w:rsidRPr="006D6989">
        <w:t>Wake</w:t>
      </w:r>
      <w:r w:rsidRPr="006D6989">
        <w:rPr>
          <w:rtl/>
        </w:rPr>
        <w:t xml:space="preserve">، </w:t>
      </w:r>
      <w:r w:rsidRPr="006D6989">
        <w:t>REM</w:t>
      </w:r>
      <w:r w:rsidRPr="006D6989">
        <w:rPr>
          <w:rtl/>
        </w:rPr>
        <w:t xml:space="preserve">، </w:t>
      </w:r>
      <w:r w:rsidRPr="006D6989">
        <w:t>NREM</w:t>
      </w:r>
      <w:r w:rsidR="00C73659">
        <w:t xml:space="preserve"> </w:t>
      </w:r>
      <w:r w:rsidRPr="006D6989">
        <w:t>1</w:t>
      </w:r>
      <w:r w:rsidRPr="006D6989">
        <w:rPr>
          <w:rtl/>
        </w:rPr>
        <w:t xml:space="preserve">، </w:t>
      </w:r>
      <w:r w:rsidRPr="006D6989">
        <w:t>NREM 2</w:t>
      </w:r>
      <w:r w:rsidRPr="006D6989">
        <w:rPr>
          <w:rtl/>
        </w:rPr>
        <w:t xml:space="preserve">، </w:t>
      </w:r>
      <w:r w:rsidRPr="006D6989">
        <w:t>NREM 3</w:t>
      </w:r>
      <w:r w:rsidRPr="006D6989">
        <w:rPr>
          <w:rtl/>
        </w:rPr>
        <w:t xml:space="preserve"> و</w:t>
      </w:r>
      <w:r w:rsidRPr="006D6989">
        <w:t xml:space="preserve"> NREM 4 </w:t>
      </w:r>
      <w:r w:rsidR="00C73659">
        <w:rPr>
          <w:rFonts w:hint="cs"/>
          <w:rtl/>
        </w:rPr>
        <w:t xml:space="preserve"> </w:t>
      </w:r>
      <w:r w:rsidR="00C73659" w:rsidRPr="00C73659">
        <w:rPr>
          <w:rFonts w:hint="cs"/>
          <w:rtl/>
        </w:rPr>
        <w:t xml:space="preserve">به ترتیب برابر </w:t>
      </w:r>
      <w:r w:rsidR="00C73659" w:rsidRPr="00C73659">
        <w:rPr>
          <w:rtl/>
        </w:rPr>
        <w:t>95.6، 84.9، 98.5، 61.8، 94.3 و 87.4 درصد</w:t>
      </w:r>
      <w:r w:rsidR="00C73659" w:rsidRPr="00C73659">
        <w:rPr>
          <w:rFonts w:hint="cs"/>
          <w:rtl/>
        </w:rPr>
        <w:t xml:space="preserve"> است.</w:t>
      </w:r>
      <w:r w:rsidR="00AB3A4C">
        <w:rPr>
          <w:rFonts w:hint="cs"/>
          <w:rtl/>
        </w:rPr>
        <w:t xml:space="preserve"> </w:t>
      </w:r>
      <w:r w:rsidR="00AB3A4C" w:rsidRPr="00AB3A4C">
        <w:rPr>
          <w:rtl/>
        </w:rPr>
        <w:t>عملکرد طبقه بند</w:t>
      </w:r>
      <w:r w:rsidR="00AB3A4C" w:rsidRPr="00AB3A4C">
        <w:rPr>
          <w:rFonts w:hint="cs"/>
          <w:rtl/>
        </w:rPr>
        <w:t>ی</w:t>
      </w:r>
      <w:r w:rsidR="00AB3A4C" w:rsidRPr="00AB3A4C">
        <w:rPr>
          <w:rtl/>
        </w:rPr>
        <w:t xml:space="preserve"> </w:t>
      </w:r>
      <w:r w:rsidR="00AB3A4C">
        <w:rPr>
          <w:rFonts w:hint="cs"/>
          <w:rtl/>
        </w:rPr>
        <w:t xml:space="preserve">آنان </w:t>
      </w:r>
      <w:r w:rsidR="00AB3A4C" w:rsidRPr="00AB3A4C">
        <w:rPr>
          <w:rtl/>
        </w:rPr>
        <w:t>رضا</w:t>
      </w:r>
      <w:r w:rsidR="00AB3A4C" w:rsidRPr="00AB3A4C">
        <w:rPr>
          <w:rFonts w:hint="cs"/>
          <w:rtl/>
        </w:rPr>
        <w:t>ی</w:t>
      </w:r>
      <w:r w:rsidR="00AB3A4C" w:rsidRPr="00AB3A4C">
        <w:rPr>
          <w:rFonts w:hint="eastAsia"/>
          <w:rtl/>
        </w:rPr>
        <w:t>ت</w:t>
      </w:r>
      <w:r w:rsidR="00AB3A4C" w:rsidRPr="00AB3A4C">
        <w:rPr>
          <w:rtl/>
        </w:rPr>
        <w:t xml:space="preserve"> بخش است، حت</w:t>
      </w:r>
      <w:r w:rsidR="00AB3A4C" w:rsidRPr="00AB3A4C">
        <w:rPr>
          <w:rFonts w:hint="cs"/>
          <w:rtl/>
        </w:rPr>
        <w:t>ی</w:t>
      </w:r>
      <w:r w:rsidR="00AB3A4C" w:rsidRPr="00AB3A4C">
        <w:rPr>
          <w:rtl/>
        </w:rPr>
        <w:t xml:space="preserve"> حساس</w:t>
      </w:r>
      <w:r w:rsidR="00AB3A4C" w:rsidRPr="00AB3A4C">
        <w:rPr>
          <w:rFonts w:hint="cs"/>
          <w:rtl/>
        </w:rPr>
        <w:t>ی</w:t>
      </w:r>
      <w:r w:rsidR="00AB3A4C" w:rsidRPr="00AB3A4C">
        <w:rPr>
          <w:rFonts w:hint="eastAsia"/>
          <w:rtl/>
        </w:rPr>
        <w:t>ت</w:t>
      </w:r>
      <w:r w:rsidR="00AB3A4C">
        <w:rPr>
          <w:rFonts w:hint="cs"/>
          <w:rtl/>
        </w:rPr>
        <w:t xml:space="preserve"> مرحله </w:t>
      </w:r>
      <w:r w:rsidR="00AB3A4C">
        <w:t>N1</w:t>
      </w:r>
      <w:r w:rsidR="00AB3A4C">
        <w:rPr>
          <w:rFonts w:hint="cs"/>
          <w:rtl/>
        </w:rPr>
        <w:t xml:space="preserve"> که برابر </w:t>
      </w:r>
      <w:r w:rsidR="00AB3A4C">
        <w:t>98.5</w:t>
      </w:r>
      <w:r w:rsidR="00AB3A4C">
        <w:rPr>
          <w:rFonts w:hint="cs"/>
          <w:rtl/>
        </w:rPr>
        <w:t xml:space="preserve"> درصد بود</w:t>
      </w:r>
      <w:r w:rsidR="00AB3A4C" w:rsidRPr="00AB3A4C">
        <w:rPr>
          <w:rtl/>
        </w:rPr>
        <w:t>، که دشوارتر</w:t>
      </w:r>
      <w:r w:rsidR="00AB3A4C" w:rsidRPr="00AB3A4C">
        <w:rPr>
          <w:rFonts w:hint="cs"/>
          <w:rtl/>
        </w:rPr>
        <w:t>ی</w:t>
      </w:r>
      <w:r w:rsidR="00AB3A4C" w:rsidRPr="00AB3A4C">
        <w:rPr>
          <w:rFonts w:hint="eastAsia"/>
          <w:rtl/>
        </w:rPr>
        <w:t>ن</w:t>
      </w:r>
      <w:r w:rsidR="00AB3A4C" w:rsidRPr="00AB3A4C">
        <w:rPr>
          <w:rtl/>
        </w:rPr>
        <w:t xml:space="preserve"> مرحله خواب برا</w:t>
      </w:r>
      <w:r w:rsidR="00AB3A4C" w:rsidRPr="00AB3A4C">
        <w:rPr>
          <w:rFonts w:hint="cs"/>
          <w:rtl/>
        </w:rPr>
        <w:t>ی</w:t>
      </w:r>
      <w:r w:rsidR="00AB3A4C" w:rsidRPr="00AB3A4C">
        <w:rPr>
          <w:rtl/>
        </w:rPr>
        <w:t xml:space="preserve"> شناسا</w:t>
      </w:r>
      <w:r w:rsidR="00AB3A4C" w:rsidRPr="00AB3A4C">
        <w:rPr>
          <w:rFonts w:hint="cs"/>
          <w:rtl/>
        </w:rPr>
        <w:t>یی</w:t>
      </w:r>
      <w:r w:rsidR="00AB3A4C" w:rsidRPr="00AB3A4C">
        <w:rPr>
          <w:rtl/>
        </w:rPr>
        <w:t xml:space="preserve"> خودکار است.</w:t>
      </w:r>
      <w:r w:rsidR="009325BB">
        <w:rPr>
          <w:rFonts w:hint="cs"/>
          <w:rtl/>
        </w:rPr>
        <w:t xml:space="preserve"> </w:t>
      </w:r>
      <w:r w:rsidR="009325BB" w:rsidRPr="00370D8A">
        <w:rPr>
          <w:rFonts w:hint="cs"/>
          <w:rtl/>
        </w:rPr>
        <w:t>یی</w:t>
      </w:r>
      <w:r w:rsidR="009325BB" w:rsidRPr="00370D8A">
        <w:rPr>
          <w:rFonts w:hint="eastAsia"/>
          <w:rtl/>
        </w:rPr>
        <w:t>لماز</w:t>
      </w:r>
      <w:r w:rsidR="009325BB" w:rsidRPr="00370D8A">
        <w:rPr>
          <w:rtl/>
        </w:rPr>
        <w:t xml:space="preserve"> و همکاران اعتبار </w:t>
      </w:r>
      <w:r w:rsidR="00370D8A">
        <w:rPr>
          <w:rFonts w:hint="cs"/>
          <w:rtl/>
        </w:rPr>
        <w:t>سنجی</w:t>
      </w:r>
      <w:r w:rsidR="009325BB" w:rsidRPr="00370D8A">
        <w:rPr>
          <w:rtl/>
        </w:rPr>
        <w:t xml:space="preserve"> متقابل</w:t>
      </w:r>
      <w:r w:rsidR="00370D8A">
        <w:t xml:space="preserve">10 </w:t>
      </w:r>
      <w:r w:rsidR="00A557CC">
        <w:rPr>
          <w:rFonts w:hint="cs"/>
          <w:rtl/>
        </w:rPr>
        <w:t xml:space="preserve"> تایی</w:t>
      </w:r>
      <w:r w:rsidR="00AB23DA">
        <w:rPr>
          <w:rStyle w:val="FootnoteReference"/>
          <w:rtl/>
        </w:rPr>
        <w:footnoteReference w:id="124"/>
      </w:r>
      <w:r w:rsidR="00370D8A">
        <w:rPr>
          <w:rFonts w:hint="cs"/>
          <w:rtl/>
        </w:rPr>
        <w:t xml:space="preserve"> </w:t>
      </w:r>
      <w:r w:rsidR="009325BB" w:rsidRPr="00370D8A">
        <w:rPr>
          <w:rtl/>
        </w:rPr>
        <w:t xml:space="preserve">را </w:t>
      </w:r>
      <w:r w:rsidR="00E26B80">
        <w:rPr>
          <w:rFonts w:hint="cs"/>
          <w:rtl/>
        </w:rPr>
        <w:t>بر دادگان هر شرکت کننده</w:t>
      </w:r>
      <w:r w:rsidR="009325BB" w:rsidRPr="009325BB">
        <w:rPr>
          <w:rtl/>
        </w:rPr>
        <w:t xml:space="preserve"> منفرد اعمال کرد</w:t>
      </w:r>
      <w:r w:rsidR="00E26B80">
        <w:rPr>
          <w:rFonts w:hint="cs"/>
          <w:rtl/>
        </w:rPr>
        <w:t>ند بطوری</w:t>
      </w:r>
      <w:r w:rsidR="009325BB" w:rsidRPr="009325BB">
        <w:rPr>
          <w:rtl/>
        </w:rPr>
        <w:t xml:space="preserve"> که کاملاً خود داده ها</w:t>
      </w:r>
      <w:r w:rsidR="009325BB" w:rsidRPr="009325BB">
        <w:rPr>
          <w:rFonts w:hint="cs"/>
          <w:rtl/>
        </w:rPr>
        <w:t>ی</w:t>
      </w:r>
      <w:r w:rsidR="009325BB" w:rsidRPr="009325BB">
        <w:rPr>
          <w:rtl/>
        </w:rPr>
        <w:t xml:space="preserve"> </w:t>
      </w:r>
      <w:r w:rsidR="009325BB" w:rsidRPr="009325BB">
        <w:rPr>
          <w:rFonts w:hint="cs"/>
          <w:rtl/>
        </w:rPr>
        <w:t>ی</w:t>
      </w:r>
      <w:r w:rsidR="009325BB" w:rsidRPr="009325BB">
        <w:rPr>
          <w:rFonts w:hint="eastAsia"/>
          <w:rtl/>
        </w:rPr>
        <w:t>ک</w:t>
      </w:r>
      <w:r w:rsidR="009325BB" w:rsidRPr="009325BB">
        <w:rPr>
          <w:rtl/>
        </w:rPr>
        <w:t xml:space="preserve"> </w:t>
      </w:r>
      <w:r w:rsidR="00E26B80">
        <w:rPr>
          <w:rFonts w:hint="cs"/>
          <w:rtl/>
        </w:rPr>
        <w:t>شرکت کننده</w:t>
      </w:r>
      <w:r w:rsidR="009325BB" w:rsidRPr="009325BB">
        <w:rPr>
          <w:rtl/>
        </w:rPr>
        <w:t xml:space="preserve"> را به عنوان داده ها</w:t>
      </w:r>
      <w:r w:rsidR="009325BB" w:rsidRPr="009325BB">
        <w:rPr>
          <w:rFonts w:hint="cs"/>
          <w:rtl/>
        </w:rPr>
        <w:t>ی</w:t>
      </w:r>
      <w:r w:rsidR="009325BB" w:rsidRPr="009325BB">
        <w:rPr>
          <w:rtl/>
        </w:rPr>
        <w:t xml:space="preserve"> آموزش</w:t>
      </w:r>
      <w:r w:rsidR="009325BB" w:rsidRPr="009325BB">
        <w:rPr>
          <w:rFonts w:hint="cs"/>
          <w:rtl/>
        </w:rPr>
        <w:t>ی</w:t>
      </w:r>
      <w:r w:rsidR="009325BB" w:rsidRPr="009325BB">
        <w:rPr>
          <w:rtl/>
        </w:rPr>
        <w:t xml:space="preserve"> و همچن</w:t>
      </w:r>
      <w:r w:rsidR="009325BB" w:rsidRPr="009325BB">
        <w:rPr>
          <w:rFonts w:hint="cs"/>
          <w:rtl/>
        </w:rPr>
        <w:t>ی</w:t>
      </w:r>
      <w:r w:rsidR="009325BB" w:rsidRPr="009325BB">
        <w:rPr>
          <w:rFonts w:hint="eastAsia"/>
          <w:rtl/>
        </w:rPr>
        <w:t>ن</w:t>
      </w:r>
      <w:r w:rsidR="009325BB" w:rsidRPr="009325BB">
        <w:rPr>
          <w:rtl/>
        </w:rPr>
        <w:t xml:space="preserve"> به عنوان داده ها</w:t>
      </w:r>
      <w:r w:rsidR="009325BB" w:rsidRPr="009325BB">
        <w:rPr>
          <w:rFonts w:hint="cs"/>
          <w:rtl/>
        </w:rPr>
        <w:t>ی</w:t>
      </w:r>
      <w:r w:rsidR="009325BB" w:rsidRPr="009325BB">
        <w:rPr>
          <w:rtl/>
        </w:rPr>
        <w:t xml:space="preserve"> آزما</w:t>
      </w:r>
      <w:r w:rsidR="009325BB" w:rsidRPr="009325BB">
        <w:rPr>
          <w:rFonts w:hint="cs"/>
          <w:rtl/>
        </w:rPr>
        <w:t>ی</w:t>
      </w:r>
      <w:r w:rsidR="009325BB" w:rsidRPr="009325BB">
        <w:rPr>
          <w:rFonts w:hint="eastAsia"/>
          <w:rtl/>
        </w:rPr>
        <w:t>ش</w:t>
      </w:r>
      <w:r w:rsidR="009325BB" w:rsidRPr="009325BB">
        <w:rPr>
          <w:rFonts w:hint="cs"/>
          <w:rtl/>
        </w:rPr>
        <w:t>ی</w:t>
      </w:r>
      <w:r w:rsidR="009325BB" w:rsidRPr="009325BB">
        <w:rPr>
          <w:rtl/>
        </w:rPr>
        <w:t xml:space="preserve"> جدا م</w:t>
      </w:r>
      <w:r w:rsidR="009325BB" w:rsidRPr="009325BB">
        <w:rPr>
          <w:rFonts w:hint="cs"/>
          <w:rtl/>
        </w:rPr>
        <w:t>ی</w:t>
      </w:r>
      <w:r w:rsidR="009325BB" w:rsidRPr="009325BB">
        <w:rPr>
          <w:rtl/>
        </w:rPr>
        <w:t xml:space="preserve"> کند. به عنوان مثال، برا</w:t>
      </w:r>
      <w:r w:rsidR="009325BB" w:rsidRPr="009325BB">
        <w:rPr>
          <w:rFonts w:hint="cs"/>
          <w:rtl/>
        </w:rPr>
        <w:t>ی</w:t>
      </w:r>
      <w:r w:rsidR="009325BB" w:rsidRPr="009325BB">
        <w:rPr>
          <w:rtl/>
        </w:rPr>
        <w:t xml:space="preserve"> </w:t>
      </w:r>
      <w:r w:rsidR="00E26B80">
        <w:rPr>
          <w:rFonts w:hint="cs"/>
          <w:rtl/>
        </w:rPr>
        <w:t>شرکت کننده ای</w:t>
      </w:r>
      <w:r w:rsidR="009325BB" w:rsidRPr="009325BB">
        <w:rPr>
          <w:rtl/>
        </w:rPr>
        <w:t xml:space="preserve"> با مجموع 800 </w:t>
      </w:r>
      <w:r w:rsidR="00E26B80">
        <w:rPr>
          <w:rFonts w:hint="cs"/>
          <w:rtl/>
        </w:rPr>
        <w:t>ایپاک</w:t>
      </w:r>
      <w:r w:rsidR="009325BB" w:rsidRPr="009325BB">
        <w:rPr>
          <w:rtl/>
        </w:rPr>
        <w:t xml:space="preserve">، </w:t>
      </w:r>
      <w:r w:rsidR="00E26B80">
        <w:rPr>
          <w:rFonts w:hint="cs"/>
          <w:rtl/>
        </w:rPr>
        <w:t>این بخشی</w:t>
      </w:r>
      <w:r w:rsidR="009325BB" w:rsidRPr="009325BB">
        <w:rPr>
          <w:rtl/>
        </w:rPr>
        <w:t xml:space="preserve"> بند</w:t>
      </w:r>
      <w:r w:rsidR="009325BB" w:rsidRPr="009325BB">
        <w:rPr>
          <w:rFonts w:hint="cs"/>
          <w:rtl/>
        </w:rPr>
        <w:t>ی</w:t>
      </w:r>
      <w:r w:rsidR="009325BB" w:rsidRPr="009325BB">
        <w:rPr>
          <w:rtl/>
        </w:rPr>
        <w:t xml:space="preserve"> 10 ز</w:t>
      </w:r>
      <w:r w:rsidR="009325BB" w:rsidRPr="009325BB">
        <w:rPr>
          <w:rFonts w:hint="cs"/>
          <w:rtl/>
        </w:rPr>
        <w:t>ی</w:t>
      </w:r>
      <w:r w:rsidR="009325BB" w:rsidRPr="009325BB">
        <w:rPr>
          <w:rFonts w:hint="eastAsia"/>
          <w:rtl/>
        </w:rPr>
        <w:t>ر</w:t>
      </w:r>
      <w:r w:rsidR="009325BB" w:rsidRPr="009325BB">
        <w:rPr>
          <w:rtl/>
        </w:rPr>
        <w:t xml:space="preserve"> مجموعه با 80 </w:t>
      </w:r>
      <w:r w:rsidR="00E26B80">
        <w:rPr>
          <w:rFonts w:hint="cs"/>
          <w:rtl/>
        </w:rPr>
        <w:t>ایپاک</w:t>
      </w:r>
      <w:r w:rsidR="009325BB" w:rsidRPr="009325BB">
        <w:rPr>
          <w:rtl/>
        </w:rPr>
        <w:t xml:space="preserve"> را ا</w:t>
      </w:r>
      <w:r w:rsidR="009325BB" w:rsidRPr="009325BB">
        <w:rPr>
          <w:rFonts w:hint="cs"/>
          <w:rtl/>
        </w:rPr>
        <w:t>ی</w:t>
      </w:r>
      <w:r w:rsidR="009325BB" w:rsidRPr="009325BB">
        <w:rPr>
          <w:rFonts w:hint="eastAsia"/>
          <w:rtl/>
        </w:rPr>
        <w:t>جاد</w:t>
      </w:r>
      <w:r w:rsidR="009325BB" w:rsidRPr="009325BB">
        <w:rPr>
          <w:rtl/>
        </w:rPr>
        <w:t xml:space="preserve"> م</w:t>
      </w:r>
      <w:r w:rsidR="009325BB" w:rsidRPr="009325BB">
        <w:rPr>
          <w:rFonts w:hint="cs"/>
          <w:rtl/>
        </w:rPr>
        <w:t>ی</w:t>
      </w:r>
      <w:r w:rsidR="009325BB" w:rsidRPr="009325BB">
        <w:rPr>
          <w:rtl/>
        </w:rPr>
        <w:t xml:space="preserve"> کند. بنابرا</w:t>
      </w:r>
      <w:r w:rsidR="009325BB" w:rsidRPr="009325BB">
        <w:rPr>
          <w:rFonts w:hint="cs"/>
          <w:rtl/>
        </w:rPr>
        <w:t>ی</w:t>
      </w:r>
      <w:r w:rsidR="009325BB" w:rsidRPr="009325BB">
        <w:rPr>
          <w:rFonts w:hint="eastAsia"/>
          <w:rtl/>
        </w:rPr>
        <w:t>ن،</w:t>
      </w:r>
      <w:r w:rsidR="009325BB" w:rsidRPr="009325BB">
        <w:rPr>
          <w:rtl/>
        </w:rPr>
        <w:t xml:space="preserve"> مجموعه آموزش</w:t>
      </w:r>
      <w:r w:rsidR="009325BB" w:rsidRPr="009325BB">
        <w:rPr>
          <w:rFonts w:hint="cs"/>
          <w:rtl/>
        </w:rPr>
        <w:t>ی</w:t>
      </w:r>
      <w:r w:rsidR="009325BB" w:rsidRPr="009325BB">
        <w:rPr>
          <w:rtl/>
        </w:rPr>
        <w:t xml:space="preserve"> (720 دوره) و مجموعه آزما</w:t>
      </w:r>
      <w:r w:rsidR="009325BB" w:rsidRPr="009325BB">
        <w:rPr>
          <w:rFonts w:hint="cs"/>
          <w:rtl/>
        </w:rPr>
        <w:t>ی</w:t>
      </w:r>
      <w:r w:rsidR="009325BB" w:rsidRPr="009325BB">
        <w:rPr>
          <w:rFonts w:hint="eastAsia"/>
          <w:rtl/>
        </w:rPr>
        <w:t>ش</w:t>
      </w:r>
      <w:r w:rsidR="009325BB" w:rsidRPr="009325BB">
        <w:rPr>
          <w:rFonts w:hint="cs"/>
          <w:rtl/>
        </w:rPr>
        <w:t>ی</w:t>
      </w:r>
      <w:r w:rsidR="009325BB" w:rsidRPr="009325BB">
        <w:rPr>
          <w:rtl/>
        </w:rPr>
        <w:t xml:space="preserve"> (80 دوره) شامل مجموعه‌ها</w:t>
      </w:r>
      <w:r w:rsidR="009325BB" w:rsidRPr="009325BB">
        <w:rPr>
          <w:rFonts w:hint="cs"/>
          <w:rtl/>
        </w:rPr>
        <w:t>ی</w:t>
      </w:r>
      <w:r w:rsidR="009325BB" w:rsidRPr="009325BB">
        <w:rPr>
          <w:rtl/>
        </w:rPr>
        <w:t xml:space="preserve"> کاملاً مجزا</w:t>
      </w:r>
      <w:r w:rsidR="009325BB" w:rsidRPr="009325BB">
        <w:rPr>
          <w:rFonts w:hint="cs"/>
          <w:rtl/>
        </w:rPr>
        <w:t>یی</w:t>
      </w:r>
      <w:r w:rsidR="009325BB" w:rsidRPr="009325BB">
        <w:rPr>
          <w:rtl/>
        </w:rPr>
        <w:t xml:space="preserve"> از داده‌ها است. مجموعه آموزش</w:t>
      </w:r>
      <w:r w:rsidR="009325BB" w:rsidRPr="009325BB">
        <w:rPr>
          <w:rFonts w:hint="cs"/>
          <w:rtl/>
        </w:rPr>
        <w:t>ی</w:t>
      </w:r>
      <w:r w:rsidR="009325BB" w:rsidRPr="009325BB">
        <w:rPr>
          <w:rtl/>
        </w:rPr>
        <w:t xml:space="preserve"> و مجموعه تست از </w:t>
      </w:r>
      <w:r w:rsidR="009325BB" w:rsidRPr="009325BB">
        <w:rPr>
          <w:rFonts w:hint="cs"/>
          <w:rtl/>
        </w:rPr>
        <w:t>ی</w:t>
      </w:r>
      <w:r w:rsidR="009325BB" w:rsidRPr="009325BB">
        <w:rPr>
          <w:rFonts w:hint="eastAsia"/>
          <w:rtl/>
        </w:rPr>
        <w:t>ک</w:t>
      </w:r>
      <w:r w:rsidR="009325BB" w:rsidRPr="009325BB">
        <w:rPr>
          <w:rtl/>
        </w:rPr>
        <w:t xml:space="preserve"> </w:t>
      </w:r>
      <w:r w:rsidR="00E26B80">
        <w:rPr>
          <w:rFonts w:hint="cs"/>
          <w:rtl/>
        </w:rPr>
        <w:t>شرکت کننده</w:t>
      </w:r>
      <w:r w:rsidR="009325BB" w:rsidRPr="009325BB">
        <w:rPr>
          <w:rtl/>
        </w:rPr>
        <w:t xml:space="preserve"> خاص سرچشمه م</w:t>
      </w:r>
      <w:r w:rsidR="009325BB" w:rsidRPr="009325BB">
        <w:rPr>
          <w:rFonts w:hint="cs"/>
          <w:rtl/>
        </w:rPr>
        <w:t>ی</w:t>
      </w:r>
      <w:r w:rsidR="009325BB" w:rsidRPr="009325BB">
        <w:rPr>
          <w:rtl/>
        </w:rPr>
        <w:t xml:space="preserve"> گ</w:t>
      </w:r>
      <w:r w:rsidR="009325BB" w:rsidRPr="009325BB">
        <w:rPr>
          <w:rFonts w:hint="cs"/>
          <w:rtl/>
        </w:rPr>
        <w:t>ی</w:t>
      </w:r>
      <w:r w:rsidR="009325BB" w:rsidRPr="009325BB">
        <w:rPr>
          <w:rFonts w:hint="eastAsia"/>
          <w:rtl/>
        </w:rPr>
        <w:t>رد</w:t>
      </w:r>
      <w:r w:rsidR="009325BB" w:rsidRPr="009325BB">
        <w:rPr>
          <w:rtl/>
        </w:rPr>
        <w:t>. علاوه بر ا</w:t>
      </w:r>
      <w:r w:rsidR="009325BB" w:rsidRPr="009325BB">
        <w:rPr>
          <w:rFonts w:hint="cs"/>
          <w:rtl/>
        </w:rPr>
        <w:t>ی</w:t>
      </w:r>
      <w:r w:rsidR="009325BB" w:rsidRPr="009325BB">
        <w:rPr>
          <w:rFonts w:hint="eastAsia"/>
          <w:rtl/>
        </w:rPr>
        <w:t>ن،</w:t>
      </w:r>
      <w:r w:rsidR="009325BB" w:rsidRPr="009325BB">
        <w:rPr>
          <w:rtl/>
        </w:rPr>
        <w:t xml:space="preserve"> و</w:t>
      </w:r>
      <w:r w:rsidR="009325BB" w:rsidRPr="009325BB">
        <w:rPr>
          <w:rFonts w:hint="cs"/>
          <w:rtl/>
        </w:rPr>
        <w:t>ی</w:t>
      </w:r>
      <w:r w:rsidR="009325BB" w:rsidRPr="009325BB">
        <w:rPr>
          <w:rFonts w:hint="eastAsia"/>
          <w:rtl/>
        </w:rPr>
        <w:t>ژگ</w:t>
      </w:r>
      <w:r w:rsidR="009325BB" w:rsidRPr="009325BB">
        <w:rPr>
          <w:rFonts w:hint="cs"/>
          <w:rtl/>
        </w:rPr>
        <w:t>ی‌</w:t>
      </w:r>
      <w:r w:rsidR="009325BB" w:rsidRPr="009325BB">
        <w:rPr>
          <w:rFonts w:hint="eastAsia"/>
          <w:rtl/>
        </w:rPr>
        <w:t>ها</w:t>
      </w:r>
      <w:r w:rsidR="009325BB" w:rsidRPr="009325BB">
        <w:rPr>
          <w:rFonts w:hint="cs"/>
          <w:rtl/>
        </w:rPr>
        <w:t>ی</w:t>
      </w:r>
      <w:r w:rsidR="009325BB" w:rsidRPr="009325BB">
        <w:rPr>
          <w:rtl/>
        </w:rPr>
        <w:t xml:space="preserve"> داده‌ها</w:t>
      </w:r>
      <w:r w:rsidR="009325BB" w:rsidRPr="009325BB">
        <w:rPr>
          <w:rFonts w:hint="cs"/>
          <w:rtl/>
        </w:rPr>
        <w:t>ی</w:t>
      </w:r>
      <w:r w:rsidR="009325BB" w:rsidRPr="009325BB">
        <w:rPr>
          <w:rtl/>
        </w:rPr>
        <w:t xml:space="preserve"> آموزش و آزما</w:t>
      </w:r>
      <w:r w:rsidR="009325BB" w:rsidRPr="009325BB">
        <w:rPr>
          <w:rFonts w:hint="cs"/>
          <w:rtl/>
        </w:rPr>
        <w:t>ی</w:t>
      </w:r>
      <w:r w:rsidR="009325BB" w:rsidRPr="009325BB">
        <w:rPr>
          <w:rFonts w:hint="eastAsia"/>
          <w:rtl/>
        </w:rPr>
        <w:t>ش</w:t>
      </w:r>
      <w:r w:rsidR="009325BB" w:rsidRPr="009325BB">
        <w:rPr>
          <w:rtl/>
        </w:rPr>
        <w:t xml:space="preserve"> به </w:t>
      </w:r>
      <w:r w:rsidR="009325BB" w:rsidRPr="009325BB">
        <w:rPr>
          <w:rFonts w:hint="cs"/>
          <w:rtl/>
        </w:rPr>
        <w:t>ی</w:t>
      </w:r>
      <w:r w:rsidR="009325BB" w:rsidRPr="009325BB">
        <w:rPr>
          <w:rFonts w:hint="eastAsia"/>
          <w:rtl/>
        </w:rPr>
        <w:t>کد</w:t>
      </w:r>
      <w:r w:rsidR="009325BB" w:rsidRPr="009325BB">
        <w:rPr>
          <w:rFonts w:hint="cs"/>
          <w:rtl/>
        </w:rPr>
        <w:t>ی</w:t>
      </w:r>
      <w:r w:rsidR="009325BB" w:rsidRPr="009325BB">
        <w:rPr>
          <w:rFonts w:hint="eastAsia"/>
          <w:rtl/>
        </w:rPr>
        <w:t>گر</w:t>
      </w:r>
      <w:r w:rsidR="009325BB" w:rsidRPr="009325BB">
        <w:rPr>
          <w:rtl/>
        </w:rPr>
        <w:t xml:space="preserve"> شباهت دارند که با مشکل برازش ب</w:t>
      </w:r>
      <w:r w:rsidR="009325BB" w:rsidRPr="009325BB">
        <w:rPr>
          <w:rFonts w:hint="cs"/>
          <w:rtl/>
        </w:rPr>
        <w:t>ی</w:t>
      </w:r>
      <w:r w:rsidR="009325BB" w:rsidRPr="009325BB">
        <w:rPr>
          <w:rFonts w:hint="eastAsia"/>
          <w:rtl/>
        </w:rPr>
        <w:t>ش</w:t>
      </w:r>
      <w:r w:rsidR="009325BB" w:rsidRPr="009325BB">
        <w:rPr>
          <w:rtl/>
        </w:rPr>
        <w:t xml:space="preserve"> از حد در مرحله تمر</w:t>
      </w:r>
      <w:r w:rsidR="009325BB" w:rsidRPr="009325BB">
        <w:rPr>
          <w:rFonts w:hint="cs"/>
          <w:rtl/>
        </w:rPr>
        <w:t>ی</w:t>
      </w:r>
      <w:r w:rsidR="009325BB" w:rsidRPr="009325BB">
        <w:rPr>
          <w:rFonts w:hint="eastAsia"/>
          <w:rtl/>
        </w:rPr>
        <w:t>ن</w:t>
      </w:r>
      <w:r w:rsidR="009325BB" w:rsidRPr="009325BB">
        <w:rPr>
          <w:rtl/>
        </w:rPr>
        <w:t xml:space="preserve"> مطابقت دارد. قابل ذکر است، تلاش برا</w:t>
      </w:r>
      <w:r w:rsidR="009325BB" w:rsidRPr="009325BB">
        <w:rPr>
          <w:rFonts w:hint="cs"/>
          <w:rtl/>
        </w:rPr>
        <w:t>ی</w:t>
      </w:r>
      <w:r w:rsidR="009325BB" w:rsidRPr="009325BB">
        <w:rPr>
          <w:rtl/>
        </w:rPr>
        <w:t xml:space="preserve"> استفاده از مدل وابستگ</w:t>
      </w:r>
      <w:r w:rsidR="009325BB" w:rsidRPr="009325BB">
        <w:rPr>
          <w:rFonts w:hint="cs"/>
          <w:rtl/>
        </w:rPr>
        <w:t>ی</w:t>
      </w:r>
      <w:r w:rsidR="009325BB" w:rsidRPr="009325BB">
        <w:rPr>
          <w:rtl/>
        </w:rPr>
        <w:t xml:space="preserve"> موضوع توسط </w:t>
      </w:r>
      <w:r w:rsidR="009325BB" w:rsidRPr="009325BB">
        <w:rPr>
          <w:rFonts w:hint="cs"/>
          <w:rtl/>
        </w:rPr>
        <w:t>ی</w:t>
      </w:r>
      <w:r w:rsidR="009325BB" w:rsidRPr="009325BB">
        <w:rPr>
          <w:rFonts w:hint="eastAsia"/>
          <w:rtl/>
        </w:rPr>
        <w:t>ک</w:t>
      </w:r>
      <w:r w:rsidR="009325BB" w:rsidRPr="009325BB">
        <w:rPr>
          <w:rtl/>
        </w:rPr>
        <w:t xml:space="preserve"> موضوع خاص به منظور طبقه بند</w:t>
      </w:r>
      <w:r w:rsidR="009325BB" w:rsidRPr="009325BB">
        <w:rPr>
          <w:rFonts w:hint="cs"/>
          <w:rtl/>
        </w:rPr>
        <w:t>ی</w:t>
      </w:r>
      <w:r w:rsidR="009325BB" w:rsidRPr="009325BB">
        <w:rPr>
          <w:rtl/>
        </w:rPr>
        <w:t xml:space="preserve"> مجموعه داده مستقل د</w:t>
      </w:r>
      <w:r w:rsidR="009325BB" w:rsidRPr="009325BB">
        <w:rPr>
          <w:rFonts w:hint="cs"/>
          <w:rtl/>
        </w:rPr>
        <w:t>ی</w:t>
      </w:r>
      <w:r w:rsidR="009325BB" w:rsidRPr="009325BB">
        <w:rPr>
          <w:rFonts w:hint="eastAsia"/>
          <w:rtl/>
        </w:rPr>
        <w:t>گر</w:t>
      </w:r>
      <w:r w:rsidR="009325BB" w:rsidRPr="009325BB">
        <w:rPr>
          <w:rFonts w:hint="cs"/>
          <w:rtl/>
        </w:rPr>
        <w:t>ی</w:t>
      </w:r>
      <w:r w:rsidR="009325BB" w:rsidRPr="009325BB">
        <w:rPr>
          <w:rtl/>
        </w:rPr>
        <w:t xml:space="preserve"> ممکن است بدتر</w:t>
      </w:r>
      <w:r w:rsidR="009325BB" w:rsidRPr="009325BB">
        <w:rPr>
          <w:rFonts w:hint="cs"/>
          <w:rtl/>
        </w:rPr>
        <w:t>ی</w:t>
      </w:r>
      <w:r w:rsidR="009325BB" w:rsidRPr="009325BB">
        <w:rPr>
          <w:rFonts w:hint="eastAsia"/>
          <w:rtl/>
        </w:rPr>
        <w:t>ن</w:t>
      </w:r>
      <w:r w:rsidR="009325BB" w:rsidRPr="009325BB">
        <w:rPr>
          <w:rtl/>
        </w:rPr>
        <w:t xml:space="preserve"> نتا</w:t>
      </w:r>
      <w:r w:rsidR="009325BB" w:rsidRPr="009325BB">
        <w:rPr>
          <w:rFonts w:hint="cs"/>
          <w:rtl/>
        </w:rPr>
        <w:t>ی</w:t>
      </w:r>
      <w:r w:rsidR="009325BB" w:rsidRPr="009325BB">
        <w:rPr>
          <w:rFonts w:hint="eastAsia"/>
          <w:rtl/>
        </w:rPr>
        <w:t>ج</w:t>
      </w:r>
      <w:r w:rsidR="009325BB" w:rsidRPr="009325BB">
        <w:rPr>
          <w:rtl/>
        </w:rPr>
        <w:t xml:space="preserve"> را به همراه داشته باشد. اعتبارسنج</w:t>
      </w:r>
      <w:r w:rsidR="009325BB" w:rsidRPr="009325BB">
        <w:rPr>
          <w:rFonts w:hint="cs"/>
          <w:rtl/>
        </w:rPr>
        <w:t>ی</w:t>
      </w:r>
      <w:r w:rsidR="009325BB" w:rsidRPr="009325BB">
        <w:rPr>
          <w:rtl/>
        </w:rPr>
        <w:t xml:space="preserve"> </w:t>
      </w:r>
      <w:r w:rsidR="00E26B80" w:rsidRPr="00BC7273">
        <w:rPr>
          <w:rtl/>
        </w:rPr>
        <w:t xml:space="preserve">متقابل ترک </w:t>
      </w:r>
      <w:r w:rsidR="00E26B80" w:rsidRPr="00BC7273">
        <w:rPr>
          <w:rFonts w:hint="cs"/>
          <w:rtl/>
        </w:rPr>
        <w:t>ی</w:t>
      </w:r>
      <w:r w:rsidR="00E26B80" w:rsidRPr="00BC7273">
        <w:rPr>
          <w:rFonts w:hint="eastAsia"/>
          <w:rtl/>
        </w:rPr>
        <w:t>ک</w:t>
      </w:r>
      <w:r w:rsidR="00E26B80" w:rsidRPr="00BC7273">
        <w:rPr>
          <w:rtl/>
        </w:rPr>
        <w:t xml:space="preserve"> موضوع</w:t>
      </w:r>
      <w:r w:rsidR="00E26B80">
        <w:rPr>
          <w:rStyle w:val="FootnoteReference"/>
          <w:rtl/>
        </w:rPr>
        <w:footnoteReference w:id="125"/>
      </w:r>
      <w:r w:rsidR="00E26B80" w:rsidRPr="009325BB">
        <w:rPr>
          <w:rFonts w:hint="cs"/>
          <w:rtl/>
        </w:rPr>
        <w:t xml:space="preserve"> </w:t>
      </w:r>
      <w:r w:rsidR="009325BB" w:rsidRPr="009325BB">
        <w:rPr>
          <w:rFonts w:hint="cs"/>
          <w:rtl/>
        </w:rPr>
        <w:t>ی</w:t>
      </w:r>
      <w:r w:rsidR="009325BB" w:rsidRPr="009325BB">
        <w:rPr>
          <w:rFonts w:hint="eastAsia"/>
          <w:rtl/>
        </w:rPr>
        <w:t>ک</w:t>
      </w:r>
      <w:r w:rsidR="009325BB" w:rsidRPr="009325BB">
        <w:rPr>
          <w:rtl/>
        </w:rPr>
        <w:t xml:space="preserve"> رو</w:t>
      </w:r>
      <w:r w:rsidR="009325BB" w:rsidRPr="009325BB">
        <w:rPr>
          <w:rFonts w:hint="cs"/>
          <w:rtl/>
        </w:rPr>
        <w:t>ی</w:t>
      </w:r>
      <w:r w:rsidR="009325BB" w:rsidRPr="009325BB">
        <w:rPr>
          <w:rFonts w:hint="eastAsia"/>
          <w:rtl/>
        </w:rPr>
        <w:t>کرد</w:t>
      </w:r>
      <w:r w:rsidR="009325BB" w:rsidRPr="009325BB">
        <w:rPr>
          <w:rtl/>
        </w:rPr>
        <w:t xml:space="preserve"> ارز</w:t>
      </w:r>
      <w:r w:rsidR="009325BB" w:rsidRPr="009325BB">
        <w:rPr>
          <w:rFonts w:hint="cs"/>
          <w:rtl/>
        </w:rPr>
        <w:t>ی</w:t>
      </w:r>
      <w:r w:rsidR="009325BB" w:rsidRPr="009325BB">
        <w:rPr>
          <w:rFonts w:hint="eastAsia"/>
          <w:rtl/>
        </w:rPr>
        <w:t>اب</w:t>
      </w:r>
      <w:r w:rsidR="009325BB" w:rsidRPr="009325BB">
        <w:rPr>
          <w:rFonts w:hint="cs"/>
          <w:rtl/>
        </w:rPr>
        <w:t>ی</w:t>
      </w:r>
      <w:r w:rsidR="009325BB" w:rsidRPr="009325BB">
        <w:rPr>
          <w:rtl/>
        </w:rPr>
        <w:t xml:space="preserve"> ع</w:t>
      </w:r>
      <w:r w:rsidR="009325BB" w:rsidRPr="009325BB">
        <w:rPr>
          <w:rFonts w:hint="cs"/>
          <w:rtl/>
        </w:rPr>
        <w:t>ی</w:t>
      </w:r>
      <w:r w:rsidR="009325BB" w:rsidRPr="009325BB">
        <w:rPr>
          <w:rFonts w:hint="eastAsia"/>
          <w:rtl/>
        </w:rPr>
        <w:t>ن</w:t>
      </w:r>
      <w:r w:rsidR="009325BB" w:rsidRPr="009325BB">
        <w:rPr>
          <w:rFonts w:hint="cs"/>
          <w:rtl/>
        </w:rPr>
        <w:t>ی</w:t>
      </w:r>
      <w:r w:rsidR="009325BB" w:rsidRPr="009325BB">
        <w:rPr>
          <w:rtl/>
        </w:rPr>
        <w:t xml:space="preserve"> تر برا</w:t>
      </w:r>
      <w:r w:rsidR="009325BB" w:rsidRPr="009325BB">
        <w:rPr>
          <w:rFonts w:hint="cs"/>
          <w:rtl/>
        </w:rPr>
        <w:t>ی</w:t>
      </w:r>
      <w:r w:rsidR="009325BB" w:rsidRPr="009325BB">
        <w:rPr>
          <w:rtl/>
        </w:rPr>
        <w:t xml:space="preserve"> آزما</w:t>
      </w:r>
      <w:r w:rsidR="009325BB" w:rsidRPr="009325BB">
        <w:rPr>
          <w:rFonts w:hint="cs"/>
          <w:rtl/>
        </w:rPr>
        <w:t>ی</w:t>
      </w:r>
      <w:r w:rsidR="009325BB" w:rsidRPr="009325BB">
        <w:rPr>
          <w:rFonts w:hint="eastAsia"/>
          <w:rtl/>
        </w:rPr>
        <w:t>ش</w:t>
      </w:r>
      <w:r w:rsidR="009325BB" w:rsidRPr="009325BB">
        <w:rPr>
          <w:rtl/>
        </w:rPr>
        <w:t xml:space="preserve"> </w:t>
      </w:r>
      <w:r w:rsidR="009325BB" w:rsidRPr="009325BB">
        <w:rPr>
          <w:rFonts w:hint="cs"/>
          <w:rtl/>
        </w:rPr>
        <w:t>ی</w:t>
      </w:r>
      <w:r w:rsidR="009325BB" w:rsidRPr="009325BB">
        <w:rPr>
          <w:rFonts w:hint="eastAsia"/>
          <w:rtl/>
        </w:rPr>
        <w:t>ادگ</w:t>
      </w:r>
      <w:r w:rsidR="009325BB" w:rsidRPr="009325BB">
        <w:rPr>
          <w:rFonts w:hint="cs"/>
          <w:rtl/>
        </w:rPr>
        <w:t>ی</w:t>
      </w:r>
      <w:r w:rsidR="009325BB" w:rsidRPr="009325BB">
        <w:rPr>
          <w:rFonts w:hint="eastAsia"/>
          <w:rtl/>
        </w:rPr>
        <w:t>ر</w:t>
      </w:r>
      <w:r w:rsidR="009325BB" w:rsidRPr="009325BB">
        <w:rPr>
          <w:rFonts w:hint="cs"/>
          <w:rtl/>
        </w:rPr>
        <w:t>ی</w:t>
      </w:r>
      <w:r w:rsidR="009325BB" w:rsidRPr="009325BB">
        <w:rPr>
          <w:rtl/>
        </w:rPr>
        <w:t xml:space="preserve"> ماش</w:t>
      </w:r>
      <w:r w:rsidR="009325BB" w:rsidRPr="009325BB">
        <w:rPr>
          <w:rFonts w:hint="cs"/>
          <w:rtl/>
        </w:rPr>
        <w:t>ی</w:t>
      </w:r>
      <w:r w:rsidR="009325BB" w:rsidRPr="009325BB">
        <w:rPr>
          <w:rFonts w:hint="eastAsia"/>
          <w:rtl/>
        </w:rPr>
        <w:t>ن</w:t>
      </w:r>
      <w:r w:rsidR="009325BB" w:rsidRPr="009325BB">
        <w:rPr>
          <w:rFonts w:hint="cs"/>
          <w:rtl/>
        </w:rPr>
        <w:t>ی</w:t>
      </w:r>
      <w:r w:rsidR="009325BB" w:rsidRPr="009325BB">
        <w:rPr>
          <w:rtl/>
        </w:rPr>
        <w:t xml:space="preserve"> است که شامل </w:t>
      </w:r>
      <w:r w:rsidR="00E26B80">
        <w:rPr>
          <w:rFonts w:hint="cs"/>
          <w:rtl/>
        </w:rPr>
        <w:t>تمامی دادگان یک شرکت کننده</w:t>
      </w:r>
      <w:r w:rsidR="009325BB" w:rsidRPr="009325BB">
        <w:rPr>
          <w:rtl/>
        </w:rPr>
        <w:t xml:space="preserve"> م</w:t>
      </w:r>
      <w:r w:rsidR="009325BB" w:rsidRPr="009325BB">
        <w:rPr>
          <w:rFonts w:hint="cs"/>
          <w:rtl/>
        </w:rPr>
        <w:t>ی</w:t>
      </w:r>
      <w:r w:rsidR="009325BB" w:rsidRPr="009325BB">
        <w:rPr>
          <w:rtl/>
        </w:rPr>
        <w:t xml:space="preserve"> شود تا امکان تنوع </w:t>
      </w:r>
      <w:r w:rsidR="00E26B80">
        <w:rPr>
          <w:rFonts w:hint="cs"/>
          <w:rtl/>
        </w:rPr>
        <w:t>شخص به شخص</w:t>
      </w:r>
      <w:r w:rsidR="009325BB" w:rsidRPr="009325BB">
        <w:rPr>
          <w:rtl/>
        </w:rPr>
        <w:t xml:space="preserve"> را</w:t>
      </w:r>
      <w:r w:rsidR="00E26B80">
        <w:rPr>
          <w:rFonts w:hint="cs"/>
          <w:rtl/>
        </w:rPr>
        <w:t xml:space="preserve"> برای الگوریتم یادگیری ماشین</w:t>
      </w:r>
      <w:r w:rsidR="009325BB" w:rsidRPr="009325BB">
        <w:rPr>
          <w:rtl/>
        </w:rPr>
        <w:t xml:space="preserve"> فراهم کند. داده ها</w:t>
      </w:r>
      <w:r w:rsidR="009325BB" w:rsidRPr="009325BB">
        <w:rPr>
          <w:rFonts w:hint="cs"/>
          <w:rtl/>
        </w:rPr>
        <w:t>ی</w:t>
      </w:r>
      <w:r w:rsidR="009325BB" w:rsidRPr="009325BB">
        <w:rPr>
          <w:rtl/>
        </w:rPr>
        <w:t xml:space="preserve"> تست مستقل از </w:t>
      </w:r>
      <w:r w:rsidR="00E26B80">
        <w:rPr>
          <w:rFonts w:hint="cs"/>
          <w:rtl/>
        </w:rPr>
        <w:t>شخص</w:t>
      </w:r>
      <w:r w:rsidR="009325BB" w:rsidRPr="009325BB">
        <w:rPr>
          <w:rtl/>
        </w:rPr>
        <w:t xml:space="preserve"> به داده ها</w:t>
      </w:r>
      <w:r w:rsidR="009325BB" w:rsidRPr="009325BB">
        <w:rPr>
          <w:rFonts w:hint="cs"/>
          <w:rtl/>
        </w:rPr>
        <w:t>ی</w:t>
      </w:r>
      <w:r w:rsidR="009325BB" w:rsidRPr="009325BB">
        <w:rPr>
          <w:rtl/>
        </w:rPr>
        <w:t xml:space="preserve"> آموزش</w:t>
      </w:r>
      <w:r w:rsidR="009325BB" w:rsidRPr="009325BB">
        <w:rPr>
          <w:rFonts w:hint="cs"/>
          <w:rtl/>
        </w:rPr>
        <w:t>ی</w:t>
      </w:r>
      <w:r w:rsidR="009325BB" w:rsidRPr="009325BB">
        <w:rPr>
          <w:rtl/>
        </w:rPr>
        <w:t xml:space="preserve"> هستند. از ا</w:t>
      </w:r>
      <w:r w:rsidR="009325BB" w:rsidRPr="009325BB">
        <w:rPr>
          <w:rFonts w:hint="cs"/>
          <w:rtl/>
        </w:rPr>
        <w:t>ی</w:t>
      </w:r>
      <w:r w:rsidR="009325BB" w:rsidRPr="009325BB">
        <w:rPr>
          <w:rFonts w:hint="eastAsia"/>
          <w:rtl/>
        </w:rPr>
        <w:t>ن</w:t>
      </w:r>
      <w:r w:rsidR="009325BB" w:rsidRPr="009325BB">
        <w:rPr>
          <w:rtl/>
        </w:rPr>
        <w:t xml:space="preserve"> رو، ارز</w:t>
      </w:r>
      <w:r w:rsidR="009325BB" w:rsidRPr="009325BB">
        <w:rPr>
          <w:rFonts w:hint="cs"/>
          <w:rtl/>
        </w:rPr>
        <w:t>ی</w:t>
      </w:r>
      <w:r w:rsidR="009325BB" w:rsidRPr="009325BB">
        <w:rPr>
          <w:rFonts w:hint="eastAsia"/>
          <w:rtl/>
        </w:rPr>
        <w:t>اب</w:t>
      </w:r>
      <w:r w:rsidR="009325BB" w:rsidRPr="009325BB">
        <w:rPr>
          <w:rFonts w:hint="cs"/>
          <w:rtl/>
        </w:rPr>
        <w:t>ی</w:t>
      </w:r>
      <w:r w:rsidR="009325BB" w:rsidRPr="009325BB">
        <w:rPr>
          <w:rtl/>
        </w:rPr>
        <w:t xml:space="preserve"> عملکرد توسط </w:t>
      </w:r>
      <w:r w:rsidR="00E26B80" w:rsidRPr="009325BB">
        <w:rPr>
          <w:rtl/>
        </w:rPr>
        <w:t>اعتبارسنج</w:t>
      </w:r>
      <w:r w:rsidR="00E26B80" w:rsidRPr="009325BB">
        <w:rPr>
          <w:rFonts w:hint="cs"/>
          <w:rtl/>
        </w:rPr>
        <w:t>ی</w:t>
      </w:r>
      <w:r w:rsidR="00E26B80" w:rsidRPr="009325BB">
        <w:rPr>
          <w:rtl/>
        </w:rPr>
        <w:t xml:space="preserve"> </w:t>
      </w:r>
      <w:r w:rsidR="00E26B80" w:rsidRPr="00BC7273">
        <w:rPr>
          <w:rtl/>
        </w:rPr>
        <w:t xml:space="preserve">متقابل ترک </w:t>
      </w:r>
      <w:r w:rsidR="00E26B80" w:rsidRPr="00BC7273">
        <w:rPr>
          <w:rFonts w:hint="cs"/>
          <w:rtl/>
        </w:rPr>
        <w:t>ی</w:t>
      </w:r>
      <w:r w:rsidR="00E26B80" w:rsidRPr="00BC7273">
        <w:rPr>
          <w:rFonts w:hint="eastAsia"/>
          <w:rtl/>
        </w:rPr>
        <w:t>ک</w:t>
      </w:r>
      <w:r w:rsidR="00E26B80" w:rsidRPr="00BC7273">
        <w:rPr>
          <w:rtl/>
        </w:rPr>
        <w:t xml:space="preserve"> موضوع</w:t>
      </w:r>
      <w:r w:rsidR="00E26B80" w:rsidRPr="009325BB">
        <w:rPr>
          <w:rtl/>
        </w:rPr>
        <w:t xml:space="preserve"> </w:t>
      </w:r>
      <w:r w:rsidR="009325BB" w:rsidRPr="009325BB">
        <w:rPr>
          <w:rtl/>
        </w:rPr>
        <w:t>موثرتر و قابل اعتمادتر از اعتبا</w:t>
      </w:r>
      <w:r w:rsidR="009325BB" w:rsidRPr="009325BB">
        <w:rPr>
          <w:rFonts w:hint="eastAsia"/>
          <w:rtl/>
        </w:rPr>
        <w:t>ر</w:t>
      </w:r>
      <w:r w:rsidR="009325BB" w:rsidRPr="009325BB">
        <w:rPr>
          <w:rtl/>
        </w:rPr>
        <w:t xml:space="preserve"> سنج</w:t>
      </w:r>
      <w:r w:rsidR="009325BB" w:rsidRPr="009325BB">
        <w:rPr>
          <w:rFonts w:hint="cs"/>
          <w:rtl/>
        </w:rPr>
        <w:t>ی</w:t>
      </w:r>
      <w:r w:rsidR="009325BB" w:rsidRPr="009325BB">
        <w:rPr>
          <w:rtl/>
        </w:rPr>
        <w:t xml:space="preserve"> متقابل </w:t>
      </w:r>
      <w:r w:rsidR="009325BB" w:rsidRPr="009325BB">
        <w:t>k-fold</w:t>
      </w:r>
      <w:r w:rsidR="009325BB" w:rsidRPr="009325BB">
        <w:rPr>
          <w:rtl/>
        </w:rPr>
        <w:t xml:space="preserve"> در توسعه </w:t>
      </w:r>
      <w:r w:rsidR="009325BB" w:rsidRPr="009325BB">
        <w:rPr>
          <w:rFonts w:hint="cs"/>
          <w:rtl/>
        </w:rPr>
        <w:t>ی</w:t>
      </w:r>
      <w:r w:rsidR="009325BB" w:rsidRPr="009325BB">
        <w:rPr>
          <w:rFonts w:hint="eastAsia"/>
          <w:rtl/>
        </w:rPr>
        <w:t>ک</w:t>
      </w:r>
      <w:r w:rsidR="009325BB" w:rsidRPr="009325BB">
        <w:rPr>
          <w:rtl/>
        </w:rPr>
        <w:t xml:space="preserve"> مدل کل</w:t>
      </w:r>
      <w:r w:rsidR="009325BB" w:rsidRPr="009325BB">
        <w:rPr>
          <w:rFonts w:hint="cs"/>
          <w:rtl/>
        </w:rPr>
        <w:t>ی</w:t>
      </w:r>
      <w:r w:rsidR="009325BB" w:rsidRPr="009325BB">
        <w:rPr>
          <w:rtl/>
        </w:rPr>
        <w:t xml:space="preserve"> شامل </w:t>
      </w:r>
      <w:r w:rsidR="00E26B80">
        <w:rPr>
          <w:rFonts w:hint="cs"/>
          <w:rtl/>
        </w:rPr>
        <w:t>شرکت کنندگان</w:t>
      </w:r>
      <w:r w:rsidR="009325BB" w:rsidRPr="009325BB">
        <w:rPr>
          <w:rtl/>
        </w:rPr>
        <w:t xml:space="preserve"> انسان</w:t>
      </w:r>
      <w:r w:rsidR="009325BB" w:rsidRPr="009325BB">
        <w:rPr>
          <w:rFonts w:hint="cs"/>
          <w:rtl/>
        </w:rPr>
        <w:t>ی</w:t>
      </w:r>
      <w:r w:rsidR="009325BB" w:rsidRPr="009325BB">
        <w:rPr>
          <w:rtl/>
        </w:rPr>
        <w:t xml:space="preserve"> است.</w:t>
      </w:r>
    </w:p>
    <w:p w14:paraId="5D902644" w14:textId="3A5A33F5" w:rsidR="00F4216C" w:rsidRDefault="002140B7" w:rsidP="00F4216C">
      <w:pPr>
        <w:rPr>
          <w:rtl/>
        </w:rPr>
      </w:pPr>
      <w:r w:rsidRPr="002140B7">
        <w:rPr>
          <w:rtl/>
        </w:rPr>
        <w:t xml:space="preserve"> ناکامورا و همکاران </w:t>
      </w:r>
      <w:r w:rsidR="008D263C">
        <w:rPr>
          <w:rtl/>
        </w:rPr>
        <w:fldChar w:fldCharType="begin"/>
      </w:r>
      <w:r w:rsidR="003C47D1">
        <w:rPr>
          <w:rFonts w:cs="Times New Roman"/>
          <w:rtl/>
        </w:rPr>
        <w:instrText xml:space="preserve"> </w:instrText>
      </w:r>
      <w:r w:rsidR="003C47D1">
        <w:rPr>
          <w:rFonts w:cs="Times New Roman"/>
        </w:rPr>
        <w:instrText>ADDIN ZOTERO_ITEM CSL_CITATION {"citationID":"SgeYI22d","properties":{"formattedCitation":"[45]","plainCitation":"[45]","noteIndex":0},"citationItems":[{"id":495,"uris":["http://zotero.org/users/local/23Uy3QXV/items/2JE6SE2I"],"itemData":{"id":495,"type</w:instrText>
      </w:r>
      <w:r w:rsidR="003C47D1">
        <w:rPr>
          <w:rFonts w:cs="Times New Roman"/>
          <w:rtl/>
        </w:rPr>
        <w:instrText>":"</w:instrText>
      </w:r>
      <w:r w:rsidR="003C47D1">
        <w:rPr>
          <w:rFonts w:cs="Times New Roman"/>
        </w:rPr>
        <w:instrText>paper-conference","abstract":"Automatic sleep stage classification is an important paradigm in computational intelligence and promises considerable advantages to the health care. Most current automated methods require the multiple electroencephalogram</w:instrText>
      </w:r>
      <w:r w:rsidR="003C47D1">
        <w:rPr>
          <w:rFonts w:cs="Times New Roman"/>
          <w:rtl/>
        </w:rPr>
        <w:instrText xml:space="preserve"> (</w:instrText>
      </w:r>
      <w:r w:rsidR="003C47D1">
        <w:rPr>
          <w:rFonts w:cs="Times New Roman"/>
        </w:rPr>
        <w:instrText>EEG) channels and typically cannot distinguish the S1 sleep stage from EEG. The aim of this study is to revisit automatic sleep stage classification from EEGs using complexity science methods. The proposed method applies fuzzy entropy and permutation entropy as kernels of multi-scale entropy analysis. To account for sleep transition, the preceding and following 30 seconds of epoch data were used for analysis as well as the current epoch. Combining the entropy and spectral edge frequency features extracted</w:instrText>
      </w:r>
      <w:r w:rsidR="003C47D1">
        <w:rPr>
          <w:rFonts w:cs="Times New Roman"/>
          <w:rtl/>
        </w:rPr>
        <w:instrText xml:space="preserve"> </w:instrText>
      </w:r>
      <w:r w:rsidR="003C47D1">
        <w:rPr>
          <w:rFonts w:cs="Times New Roman"/>
        </w:rPr>
        <w:instrText>from one EEG channel, a multi-class support vector machine (SVM) was able to classify 93.8% of 5 sleep stages for the SleepEDF database [expanded], with the sensitivity of S1 stage was 49.1%. Also, the Kappa's coefficient yielded 0.90, which indicates almost perfect agreement.","container-title":"2017 International Joint Conference on Neural Networks (IJCNN)","DOI":"10.1109/IJCNN.2017.7966411","event":"2017 International Joint Conference on Neural Networks (IJCNN)","note":"ISSN: 2161-4407","page":"4387-4</w:instrText>
      </w:r>
      <w:r w:rsidR="003C47D1">
        <w:rPr>
          <w:rFonts w:cs="Times New Roman"/>
          <w:rtl/>
        </w:rPr>
        <w:instrText>394","</w:instrText>
      </w:r>
      <w:r w:rsidR="003C47D1">
        <w:rPr>
          <w:rFonts w:cs="Times New Roman"/>
        </w:rPr>
        <w:instrText>source":"IEEE Xplore","title":"Complexity science for sleep stage classification from EEG","author":[{"family":"Nakamura","given":"Takashi"},{"family":"Adjei","given":"Tricia"},{"family":"Alqurashi","given":"Yousef"},{"family":"Looney","given":"David"},{"family":"Morrell","given":"Mary J."},{"family":"Mandic","given":"Danilo P."}],"issued":{"date-parts":[["2017",5]]}}}],"schema":"https://github.com/citation-style-language/schema/raw/master/csl-citation.json</w:instrText>
      </w:r>
      <w:r w:rsidR="003C47D1">
        <w:rPr>
          <w:rFonts w:cs="Times New Roman"/>
          <w:rtl/>
        </w:rPr>
        <w:instrText xml:space="preserve">"} </w:instrText>
      </w:r>
      <w:r w:rsidR="008D263C">
        <w:rPr>
          <w:rtl/>
        </w:rPr>
        <w:fldChar w:fldCharType="separate"/>
      </w:r>
      <w:r w:rsidR="003C47D1">
        <w:rPr>
          <w:rFonts w:cs="Times New Roman"/>
          <w:noProof/>
          <w:rtl/>
        </w:rPr>
        <w:t>[45]</w:t>
      </w:r>
      <w:r w:rsidR="008D263C">
        <w:rPr>
          <w:rtl/>
        </w:rPr>
        <w:fldChar w:fldCharType="end"/>
      </w:r>
      <w:r w:rsidRPr="002140B7">
        <w:rPr>
          <w:rtl/>
        </w:rPr>
        <w:t xml:space="preserve"> از </w:t>
      </w:r>
      <w:r w:rsidRPr="002140B7">
        <w:rPr>
          <w:rFonts w:hint="cs"/>
          <w:rtl/>
        </w:rPr>
        <w:t>ی</w:t>
      </w:r>
      <w:r w:rsidRPr="002140B7">
        <w:rPr>
          <w:rFonts w:hint="eastAsia"/>
          <w:rtl/>
        </w:rPr>
        <w:t>ک</w:t>
      </w:r>
      <w:r w:rsidRPr="002140B7">
        <w:rPr>
          <w:rtl/>
        </w:rPr>
        <w:t xml:space="preserve"> </w:t>
      </w:r>
      <w:r w:rsidRPr="002140B7">
        <w:t>SVM</w:t>
      </w:r>
      <w:r w:rsidRPr="002140B7">
        <w:rPr>
          <w:rtl/>
        </w:rPr>
        <w:t xml:space="preserve"> چند کلاسه برا</w:t>
      </w:r>
      <w:r w:rsidRPr="002140B7">
        <w:rPr>
          <w:rFonts w:hint="cs"/>
          <w:rtl/>
        </w:rPr>
        <w:t>ی</w:t>
      </w:r>
      <w:r w:rsidRPr="002140B7">
        <w:rPr>
          <w:rtl/>
        </w:rPr>
        <w:t xml:space="preserve"> طبقه بند</w:t>
      </w:r>
      <w:r w:rsidRPr="002140B7">
        <w:rPr>
          <w:rFonts w:hint="cs"/>
          <w:rtl/>
        </w:rPr>
        <w:t>ی</w:t>
      </w:r>
      <w:r w:rsidRPr="002140B7">
        <w:rPr>
          <w:rtl/>
        </w:rPr>
        <w:t xml:space="preserve"> و</w:t>
      </w:r>
      <w:r w:rsidRPr="002140B7">
        <w:rPr>
          <w:rFonts w:hint="cs"/>
          <w:rtl/>
        </w:rPr>
        <w:t>ی</w:t>
      </w:r>
      <w:r w:rsidRPr="002140B7">
        <w:rPr>
          <w:rFonts w:hint="eastAsia"/>
          <w:rtl/>
        </w:rPr>
        <w:t>ژگ</w:t>
      </w:r>
      <w:r w:rsidRPr="002140B7">
        <w:rPr>
          <w:rFonts w:hint="cs"/>
          <w:rtl/>
        </w:rPr>
        <w:t>ی</w:t>
      </w:r>
      <w:r w:rsidRPr="002140B7">
        <w:rPr>
          <w:rtl/>
        </w:rPr>
        <w:t xml:space="preserve"> ها</w:t>
      </w:r>
      <w:r w:rsidRPr="002140B7">
        <w:rPr>
          <w:rFonts w:hint="cs"/>
          <w:rtl/>
        </w:rPr>
        <w:t>ی</w:t>
      </w:r>
      <w:r w:rsidRPr="002140B7">
        <w:rPr>
          <w:rtl/>
        </w:rPr>
        <w:t xml:space="preserve"> مشتق شده از </w:t>
      </w:r>
      <w:r w:rsidRPr="002140B7">
        <w:t>EEG</w:t>
      </w:r>
      <w:r w:rsidRPr="002140B7">
        <w:rPr>
          <w:rtl/>
        </w:rPr>
        <w:t xml:space="preserve"> با استفاده از و</w:t>
      </w:r>
      <w:r w:rsidRPr="002140B7">
        <w:rPr>
          <w:rFonts w:hint="cs"/>
          <w:rtl/>
        </w:rPr>
        <w:t>ی</w:t>
      </w:r>
      <w:r w:rsidRPr="002140B7">
        <w:rPr>
          <w:rFonts w:hint="eastAsia"/>
          <w:rtl/>
        </w:rPr>
        <w:t>ژگ</w:t>
      </w:r>
      <w:r w:rsidRPr="002140B7">
        <w:rPr>
          <w:rFonts w:hint="cs"/>
          <w:rtl/>
        </w:rPr>
        <w:t>ی</w:t>
      </w:r>
      <w:r w:rsidRPr="002140B7">
        <w:rPr>
          <w:rtl/>
        </w:rPr>
        <w:t xml:space="preserve"> ها</w:t>
      </w:r>
      <w:r w:rsidRPr="002140B7">
        <w:rPr>
          <w:rFonts w:hint="cs"/>
          <w:rtl/>
        </w:rPr>
        <w:t>ی</w:t>
      </w:r>
      <w:r w:rsidRPr="002140B7">
        <w:rPr>
          <w:rtl/>
        </w:rPr>
        <w:t xml:space="preserve"> آنتروپ</w:t>
      </w:r>
      <w:r w:rsidRPr="002140B7">
        <w:rPr>
          <w:rFonts w:hint="cs"/>
          <w:rtl/>
        </w:rPr>
        <w:t>ی</w:t>
      </w:r>
      <w:r w:rsidRPr="002140B7">
        <w:rPr>
          <w:rtl/>
        </w:rPr>
        <w:t xml:space="preserve"> فاز</w:t>
      </w:r>
      <w:r w:rsidRPr="002140B7">
        <w:rPr>
          <w:rFonts w:hint="cs"/>
          <w:rtl/>
        </w:rPr>
        <w:t>ی</w:t>
      </w:r>
      <w:r w:rsidRPr="002140B7">
        <w:rPr>
          <w:rtl/>
        </w:rPr>
        <w:t xml:space="preserve"> چند مق</w:t>
      </w:r>
      <w:r w:rsidRPr="002140B7">
        <w:rPr>
          <w:rFonts w:hint="cs"/>
          <w:rtl/>
        </w:rPr>
        <w:t>ی</w:t>
      </w:r>
      <w:r w:rsidRPr="002140B7">
        <w:rPr>
          <w:rFonts w:hint="eastAsia"/>
          <w:rtl/>
        </w:rPr>
        <w:t>اس</w:t>
      </w:r>
      <w:r w:rsidRPr="002140B7">
        <w:rPr>
          <w:rFonts w:hint="cs"/>
          <w:rtl/>
        </w:rPr>
        <w:t>ی</w:t>
      </w:r>
      <w:r w:rsidR="00625908">
        <w:rPr>
          <w:rStyle w:val="FootnoteReference"/>
          <w:rtl/>
        </w:rPr>
        <w:footnoteReference w:id="126"/>
      </w:r>
      <w:r w:rsidRPr="002140B7">
        <w:rPr>
          <w:rtl/>
        </w:rPr>
        <w:t xml:space="preserve"> (</w:t>
      </w:r>
      <w:r w:rsidRPr="002140B7">
        <w:t>MSFE</w:t>
      </w:r>
      <w:r w:rsidRPr="002140B7">
        <w:rPr>
          <w:rtl/>
        </w:rPr>
        <w:t>) و آنتروپ</w:t>
      </w:r>
      <w:r w:rsidRPr="002140B7">
        <w:rPr>
          <w:rFonts w:hint="cs"/>
          <w:rtl/>
        </w:rPr>
        <w:t>ی</w:t>
      </w:r>
      <w:r w:rsidRPr="002140B7">
        <w:rPr>
          <w:rtl/>
        </w:rPr>
        <w:t xml:space="preserve"> جا</w:t>
      </w:r>
      <w:r w:rsidRPr="002140B7">
        <w:rPr>
          <w:rFonts w:hint="cs"/>
          <w:rtl/>
        </w:rPr>
        <w:t>ی</w:t>
      </w:r>
      <w:r w:rsidRPr="002140B7">
        <w:rPr>
          <w:rFonts w:hint="eastAsia"/>
          <w:rtl/>
        </w:rPr>
        <w:t>گشت</w:t>
      </w:r>
      <w:r w:rsidRPr="002140B7">
        <w:rPr>
          <w:rtl/>
        </w:rPr>
        <w:t xml:space="preserve"> چند مق</w:t>
      </w:r>
      <w:r w:rsidRPr="002140B7">
        <w:rPr>
          <w:rFonts w:hint="cs"/>
          <w:rtl/>
        </w:rPr>
        <w:t>ی</w:t>
      </w:r>
      <w:r w:rsidRPr="002140B7">
        <w:rPr>
          <w:rFonts w:hint="eastAsia"/>
          <w:rtl/>
        </w:rPr>
        <w:t>اس</w:t>
      </w:r>
      <w:r w:rsidRPr="002140B7">
        <w:rPr>
          <w:rFonts w:hint="cs"/>
          <w:rtl/>
        </w:rPr>
        <w:t>ی</w:t>
      </w:r>
      <w:r w:rsidR="00625908">
        <w:rPr>
          <w:rStyle w:val="FootnoteReference"/>
          <w:rtl/>
        </w:rPr>
        <w:footnoteReference w:id="127"/>
      </w:r>
      <w:r w:rsidRPr="002140B7">
        <w:rPr>
          <w:rtl/>
        </w:rPr>
        <w:t xml:space="preserve"> (</w:t>
      </w:r>
      <w:r w:rsidRPr="002140B7">
        <w:t>MSPE</w:t>
      </w:r>
      <w:r w:rsidRPr="002140B7">
        <w:rPr>
          <w:rtl/>
        </w:rPr>
        <w:t xml:space="preserve">) استفاده کرد. </w:t>
      </w:r>
      <w:r w:rsidR="00F4216C" w:rsidRPr="00F4216C">
        <w:rPr>
          <w:rtl/>
        </w:rPr>
        <w:t>روش پ</w:t>
      </w:r>
      <w:r w:rsidR="00F4216C" w:rsidRPr="00F4216C">
        <w:rPr>
          <w:rFonts w:hint="cs"/>
          <w:rtl/>
        </w:rPr>
        <w:t>ی</w:t>
      </w:r>
      <w:r w:rsidR="00F4216C" w:rsidRPr="00F4216C">
        <w:rPr>
          <w:rFonts w:hint="eastAsia"/>
          <w:rtl/>
        </w:rPr>
        <w:t>شنهاد</w:t>
      </w:r>
      <w:r w:rsidR="00F4216C" w:rsidRPr="00F4216C">
        <w:rPr>
          <w:rFonts w:hint="cs"/>
          <w:rtl/>
        </w:rPr>
        <w:t>ی</w:t>
      </w:r>
      <w:r w:rsidR="00F4216C">
        <w:rPr>
          <w:rFonts w:hint="cs"/>
          <w:rtl/>
        </w:rPr>
        <w:t xml:space="preserve"> آنان</w:t>
      </w:r>
      <w:r w:rsidR="00F4216C" w:rsidRPr="00F4216C">
        <w:rPr>
          <w:rtl/>
        </w:rPr>
        <w:t xml:space="preserve"> قادر به طبقه‌بند</w:t>
      </w:r>
      <w:r w:rsidR="00F4216C" w:rsidRPr="00F4216C">
        <w:rPr>
          <w:rFonts w:hint="cs"/>
          <w:rtl/>
        </w:rPr>
        <w:t>ی</w:t>
      </w:r>
      <w:r w:rsidR="00F4216C" w:rsidRPr="00F4216C">
        <w:rPr>
          <w:rtl/>
        </w:rPr>
        <w:t xml:space="preserve"> 93.8 درصد از 5 مرحله خواب با ضر</w:t>
      </w:r>
      <w:r w:rsidR="00F4216C" w:rsidRPr="00F4216C">
        <w:rPr>
          <w:rFonts w:hint="cs"/>
          <w:rtl/>
        </w:rPr>
        <w:t>ی</w:t>
      </w:r>
      <w:r w:rsidR="00F4216C" w:rsidRPr="00F4216C">
        <w:rPr>
          <w:rFonts w:hint="eastAsia"/>
          <w:rtl/>
        </w:rPr>
        <w:t>ب</w:t>
      </w:r>
      <w:r w:rsidR="00F4216C" w:rsidRPr="00F4216C">
        <w:rPr>
          <w:rtl/>
        </w:rPr>
        <w:t xml:space="preserve"> کاپا 0.90 از </w:t>
      </w:r>
      <w:r w:rsidR="00F4216C" w:rsidRPr="00F4216C">
        <w:rPr>
          <w:rFonts w:hint="cs"/>
          <w:rtl/>
        </w:rPr>
        <w:lastRenderedPageBreak/>
        <w:t>ی</w:t>
      </w:r>
      <w:r w:rsidR="00F4216C" w:rsidRPr="00F4216C">
        <w:rPr>
          <w:rFonts w:hint="eastAsia"/>
          <w:rtl/>
        </w:rPr>
        <w:t>ک</w:t>
      </w:r>
      <w:r w:rsidR="00F4216C" w:rsidRPr="00F4216C">
        <w:rPr>
          <w:rtl/>
        </w:rPr>
        <w:t xml:space="preserve"> کانال </w:t>
      </w:r>
      <w:r w:rsidR="00F4216C" w:rsidRPr="00F4216C">
        <w:t>EEG</w:t>
      </w:r>
      <w:r w:rsidR="00F4216C" w:rsidRPr="00F4216C">
        <w:rPr>
          <w:rtl/>
        </w:rPr>
        <w:t xml:space="preserve"> بود. علاوه بر ا</w:t>
      </w:r>
      <w:r w:rsidR="00F4216C" w:rsidRPr="00F4216C">
        <w:rPr>
          <w:rFonts w:hint="cs"/>
          <w:rtl/>
        </w:rPr>
        <w:t>ی</w:t>
      </w:r>
      <w:r w:rsidR="00F4216C" w:rsidRPr="00F4216C">
        <w:rPr>
          <w:rFonts w:hint="eastAsia"/>
          <w:rtl/>
        </w:rPr>
        <w:t>ن،</w:t>
      </w:r>
      <w:r w:rsidR="00F4216C" w:rsidRPr="00F4216C">
        <w:rPr>
          <w:rtl/>
        </w:rPr>
        <w:t xml:space="preserve"> مشخص شده است که آنتروپ</w:t>
      </w:r>
      <w:r w:rsidR="00F4216C" w:rsidRPr="00F4216C">
        <w:rPr>
          <w:rFonts w:hint="cs"/>
          <w:rtl/>
        </w:rPr>
        <w:t>ی</w:t>
      </w:r>
      <w:r w:rsidR="00F4216C" w:rsidRPr="00F4216C">
        <w:rPr>
          <w:rtl/>
        </w:rPr>
        <w:t xml:space="preserve"> چند مق</w:t>
      </w:r>
      <w:r w:rsidR="00F4216C" w:rsidRPr="00F4216C">
        <w:rPr>
          <w:rFonts w:hint="cs"/>
          <w:rtl/>
        </w:rPr>
        <w:t>ی</w:t>
      </w:r>
      <w:r w:rsidR="00F4216C" w:rsidRPr="00F4216C">
        <w:rPr>
          <w:rFonts w:hint="eastAsia"/>
          <w:rtl/>
        </w:rPr>
        <w:t>اس</w:t>
      </w:r>
      <w:r w:rsidR="00F4216C" w:rsidRPr="00F4216C">
        <w:rPr>
          <w:rFonts w:hint="cs"/>
          <w:rtl/>
        </w:rPr>
        <w:t>ی</w:t>
      </w:r>
      <w:r w:rsidR="00F4216C" w:rsidRPr="00F4216C">
        <w:rPr>
          <w:rtl/>
        </w:rPr>
        <w:t xml:space="preserve"> توانسته است عملکرد تما</w:t>
      </w:r>
      <w:r w:rsidR="00F4216C" w:rsidRPr="00F4216C">
        <w:rPr>
          <w:rFonts w:hint="cs"/>
          <w:rtl/>
        </w:rPr>
        <w:t>ی</w:t>
      </w:r>
      <w:r w:rsidR="00F4216C" w:rsidRPr="00F4216C">
        <w:rPr>
          <w:rFonts w:hint="eastAsia"/>
          <w:rtl/>
        </w:rPr>
        <w:t>ز</w:t>
      </w:r>
      <w:r w:rsidR="00F4216C" w:rsidRPr="00F4216C">
        <w:rPr>
          <w:rtl/>
        </w:rPr>
        <w:t xml:space="preserve"> مراحل خواب </w:t>
      </w:r>
      <w:r w:rsidR="00F4216C" w:rsidRPr="00F4216C">
        <w:t>S1</w:t>
      </w:r>
      <w:r w:rsidR="00F4216C" w:rsidRPr="00F4216C">
        <w:rPr>
          <w:rtl/>
        </w:rPr>
        <w:t xml:space="preserve"> را بهبود بخشد، که چالش برانگ</w:t>
      </w:r>
      <w:r w:rsidR="00F4216C" w:rsidRPr="00F4216C">
        <w:rPr>
          <w:rFonts w:hint="cs"/>
          <w:rtl/>
        </w:rPr>
        <w:t>ی</w:t>
      </w:r>
      <w:r w:rsidR="00F4216C" w:rsidRPr="00F4216C">
        <w:rPr>
          <w:rFonts w:hint="eastAsia"/>
          <w:rtl/>
        </w:rPr>
        <w:t>زتر</w:t>
      </w:r>
      <w:r w:rsidR="00F4216C" w:rsidRPr="00F4216C">
        <w:rPr>
          <w:rFonts w:hint="cs"/>
          <w:rtl/>
        </w:rPr>
        <w:t>ی</w:t>
      </w:r>
      <w:r w:rsidR="00F4216C" w:rsidRPr="00F4216C">
        <w:rPr>
          <w:rFonts w:hint="eastAsia"/>
          <w:rtl/>
        </w:rPr>
        <w:t>ن</w:t>
      </w:r>
      <w:r w:rsidR="00F4216C" w:rsidRPr="00F4216C">
        <w:rPr>
          <w:rtl/>
        </w:rPr>
        <w:t xml:space="preserve"> </w:t>
      </w:r>
      <w:r w:rsidR="00AA629B">
        <w:rPr>
          <w:rFonts w:hint="cs"/>
          <w:rtl/>
        </w:rPr>
        <w:t xml:space="preserve">بخش </w:t>
      </w:r>
      <w:r w:rsidR="00F4216C" w:rsidRPr="00F4216C">
        <w:rPr>
          <w:rtl/>
        </w:rPr>
        <w:t>برا</w:t>
      </w:r>
      <w:r w:rsidR="00F4216C" w:rsidRPr="00F4216C">
        <w:rPr>
          <w:rFonts w:hint="cs"/>
          <w:rtl/>
        </w:rPr>
        <w:t>ی</w:t>
      </w:r>
      <w:r w:rsidR="00F4216C" w:rsidRPr="00F4216C">
        <w:rPr>
          <w:rtl/>
        </w:rPr>
        <w:t xml:space="preserve"> کارها</w:t>
      </w:r>
      <w:r w:rsidR="00F4216C" w:rsidRPr="00F4216C">
        <w:rPr>
          <w:rFonts w:hint="cs"/>
          <w:rtl/>
        </w:rPr>
        <w:t>ی</w:t>
      </w:r>
      <w:r w:rsidR="00F4216C" w:rsidRPr="00F4216C">
        <w:rPr>
          <w:rtl/>
        </w:rPr>
        <w:t xml:space="preserve"> طبقه‌بند</w:t>
      </w:r>
      <w:r w:rsidR="00F4216C" w:rsidRPr="00F4216C">
        <w:rPr>
          <w:rFonts w:hint="cs"/>
          <w:rtl/>
        </w:rPr>
        <w:t>ی</w:t>
      </w:r>
      <w:r w:rsidR="00F4216C" w:rsidRPr="00F4216C">
        <w:rPr>
          <w:rtl/>
        </w:rPr>
        <w:t xml:space="preserve"> مرحله خواب خودک</w:t>
      </w:r>
      <w:r w:rsidR="00F4216C" w:rsidRPr="00F4216C">
        <w:rPr>
          <w:rFonts w:hint="eastAsia"/>
          <w:rtl/>
        </w:rPr>
        <w:t>ار</w:t>
      </w:r>
      <w:r w:rsidR="00F4216C" w:rsidRPr="00F4216C">
        <w:rPr>
          <w:rtl/>
        </w:rPr>
        <w:t xml:space="preserve"> بوده است.</w:t>
      </w:r>
    </w:p>
    <w:p w14:paraId="1E353CBC" w14:textId="60A2FE70" w:rsidR="001E589B" w:rsidRDefault="001E589B" w:rsidP="00594DE3">
      <w:pPr>
        <w:rPr>
          <w:rtl/>
        </w:rPr>
      </w:pPr>
      <w:r>
        <w:rPr>
          <w:rtl/>
        </w:rPr>
        <w:t>به طور مشابه، رودر</w:t>
      </w:r>
      <w:r>
        <w:rPr>
          <w:rFonts w:hint="cs"/>
          <w:rtl/>
        </w:rPr>
        <w:t>ی</w:t>
      </w:r>
      <w:r>
        <w:rPr>
          <w:rFonts w:hint="eastAsia"/>
          <w:rtl/>
        </w:rPr>
        <w:t>گوزه</w:t>
      </w:r>
      <w:r>
        <w:rPr>
          <w:rtl/>
        </w:rPr>
        <w:t>-سوتلو و همکاران [34]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آنتروپ</w:t>
      </w:r>
      <w:r>
        <w:rPr>
          <w:rFonts w:hint="cs"/>
          <w:rtl/>
        </w:rPr>
        <w:t>ی</w:t>
      </w:r>
      <w:r>
        <w:rPr>
          <w:rtl/>
        </w:rPr>
        <w:t xml:space="preserve"> با طبقه‌بند</w:t>
      </w:r>
      <w:r>
        <w:rPr>
          <w:rFonts w:hint="cs"/>
          <w:rtl/>
        </w:rPr>
        <w:t>ی‌</w:t>
      </w:r>
      <w:r>
        <w:rPr>
          <w:rFonts w:hint="eastAsia"/>
          <w:rtl/>
        </w:rPr>
        <w:t>کننده</w:t>
      </w:r>
      <w:r>
        <w:rPr>
          <w:rtl/>
        </w:rPr>
        <w:t xml:space="preserve"> بدون نظارت استفاده کرد. آچار</w:t>
      </w:r>
      <w:r>
        <w:rPr>
          <w:rFonts w:hint="cs"/>
          <w:rtl/>
        </w:rPr>
        <w:t>ی</w:t>
      </w:r>
      <w:r>
        <w:rPr>
          <w:rFonts w:hint="eastAsia"/>
          <w:rtl/>
        </w:rPr>
        <w:t>ا</w:t>
      </w:r>
      <w:r>
        <w:rPr>
          <w:rtl/>
        </w:rPr>
        <w:t xml:space="preserve"> و همکاران [35] راه حل</w:t>
      </w:r>
      <w:r>
        <w:rPr>
          <w:rFonts w:hint="cs"/>
          <w:rtl/>
        </w:rPr>
        <w:t>ی</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شش مرحله خواب با استفاده از پارامترها</w:t>
      </w:r>
      <w:r>
        <w:rPr>
          <w:rFonts w:hint="cs"/>
          <w:rtl/>
        </w:rPr>
        <w:t>ی</w:t>
      </w:r>
      <w:r>
        <w:rPr>
          <w:rtl/>
        </w:rPr>
        <w:t xml:space="preserve"> </w:t>
      </w:r>
      <w:r w:rsidR="001C6E3A">
        <w:rPr>
          <w:rtl/>
        </w:rPr>
        <w:t>غ</w:t>
      </w:r>
      <w:r w:rsidR="001C6E3A">
        <w:rPr>
          <w:rFonts w:hint="cs"/>
          <w:rtl/>
        </w:rPr>
        <w:t>ی</w:t>
      </w:r>
      <w:r w:rsidR="001C6E3A">
        <w:rPr>
          <w:rFonts w:hint="eastAsia"/>
          <w:rtl/>
        </w:rPr>
        <w:t>رخط</w:t>
      </w:r>
      <w:r w:rsidR="001C6E3A">
        <w:rPr>
          <w:rFonts w:hint="cs"/>
          <w:rtl/>
        </w:rPr>
        <w:t>ی</w:t>
      </w:r>
      <w:r>
        <w:rPr>
          <w:rtl/>
        </w:rPr>
        <w:t xml:space="preserve"> پ</w:t>
      </w:r>
      <w:r>
        <w:rPr>
          <w:rFonts w:hint="cs"/>
          <w:rtl/>
        </w:rPr>
        <w:t>ی</w:t>
      </w:r>
      <w:r>
        <w:rPr>
          <w:rFonts w:hint="eastAsia"/>
          <w:rtl/>
        </w:rPr>
        <w:t>شنهاد</w:t>
      </w:r>
      <w:r>
        <w:rPr>
          <w:rtl/>
        </w:rPr>
        <w:t xml:space="preserve"> کرد.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مبتن</w:t>
      </w:r>
      <w:r>
        <w:rPr>
          <w:rFonts w:hint="cs"/>
          <w:rtl/>
        </w:rPr>
        <w:t>ی</w:t>
      </w:r>
      <w:r>
        <w:rPr>
          <w:rtl/>
        </w:rPr>
        <w:t xml:space="preserve"> بر اصول د</w:t>
      </w:r>
      <w:r>
        <w:rPr>
          <w:rFonts w:hint="cs"/>
          <w:rtl/>
        </w:rPr>
        <w:t>ی</w:t>
      </w:r>
      <w:r>
        <w:rPr>
          <w:rFonts w:hint="eastAsia"/>
          <w:rtl/>
        </w:rPr>
        <w:t>نام</w:t>
      </w:r>
      <w:r>
        <w:rPr>
          <w:rFonts w:hint="cs"/>
          <w:rtl/>
        </w:rPr>
        <w:t>ی</w:t>
      </w:r>
      <w:r>
        <w:rPr>
          <w:rFonts w:hint="eastAsia"/>
          <w:rtl/>
        </w:rPr>
        <w:t>ک</w:t>
      </w:r>
      <w:r>
        <w:rPr>
          <w:rtl/>
        </w:rPr>
        <w:t xml:space="preserve"> </w:t>
      </w:r>
      <w:r w:rsidR="001C6E3A">
        <w:rPr>
          <w:rtl/>
        </w:rPr>
        <w:t>غ</w:t>
      </w:r>
      <w:r w:rsidR="001C6E3A">
        <w:rPr>
          <w:rFonts w:hint="cs"/>
          <w:rtl/>
        </w:rPr>
        <w:t>ی</w:t>
      </w:r>
      <w:r w:rsidR="001C6E3A">
        <w:rPr>
          <w:rFonts w:hint="eastAsia"/>
          <w:rtl/>
        </w:rPr>
        <w:t>رخط</w:t>
      </w:r>
      <w:r w:rsidR="001C6E3A">
        <w:rPr>
          <w:rFonts w:hint="cs"/>
          <w:rtl/>
        </w:rPr>
        <w:t>ی</w:t>
      </w:r>
      <w:r>
        <w:rPr>
          <w:rtl/>
        </w:rPr>
        <w:t xml:space="preserve"> و آشوب قطع</w:t>
      </w:r>
      <w:r>
        <w:rPr>
          <w:rFonts w:hint="cs"/>
          <w:rtl/>
        </w:rPr>
        <w:t>ی</w:t>
      </w:r>
      <w:r>
        <w:rPr>
          <w:rtl/>
        </w:rPr>
        <w:t xml:space="preserve"> است که شامل توص</w:t>
      </w:r>
      <w:r>
        <w:rPr>
          <w:rFonts w:hint="cs"/>
          <w:rtl/>
        </w:rPr>
        <w:t>ی</w:t>
      </w:r>
      <w:r>
        <w:rPr>
          <w:rFonts w:hint="eastAsia"/>
          <w:rtl/>
        </w:rPr>
        <w:t>ف</w:t>
      </w:r>
      <w:r>
        <w:rPr>
          <w:rtl/>
        </w:rPr>
        <w:t xml:space="preserve"> جاذبه‌ها</w:t>
      </w:r>
      <w:r>
        <w:rPr>
          <w:rFonts w:hint="cs"/>
          <w:rtl/>
        </w:rPr>
        <w:t>ی</w:t>
      </w:r>
      <w:r>
        <w:rPr>
          <w:rtl/>
        </w:rPr>
        <w:t xml:space="preserve"> س</w:t>
      </w:r>
      <w:r>
        <w:rPr>
          <w:rFonts w:hint="cs"/>
          <w:rtl/>
        </w:rPr>
        <w:t>ی</w:t>
      </w:r>
      <w:r>
        <w:rPr>
          <w:rFonts w:hint="eastAsia"/>
          <w:rtl/>
        </w:rPr>
        <w:t>ستم</w:t>
      </w:r>
      <w:r>
        <w:rPr>
          <w:rtl/>
        </w:rPr>
        <w:t xml:space="preserve"> با پارامترها</w:t>
      </w:r>
      <w:r>
        <w:rPr>
          <w:rFonts w:hint="cs"/>
          <w:rtl/>
        </w:rPr>
        <w:t>ی</w:t>
      </w:r>
      <w:r>
        <w:rPr>
          <w:rtl/>
        </w:rPr>
        <w:t xml:space="preserve"> ثابت آن است. ا</w:t>
      </w:r>
      <w:r>
        <w:rPr>
          <w:rFonts w:hint="cs"/>
          <w:rtl/>
        </w:rPr>
        <w:t>ی</w:t>
      </w:r>
      <w:r>
        <w:rPr>
          <w:rFonts w:hint="eastAsia"/>
          <w:rtl/>
        </w:rPr>
        <w:t>ن</w:t>
      </w:r>
      <w:r>
        <w:rPr>
          <w:rtl/>
        </w:rPr>
        <w:t xml:space="preserve"> روش بس</w:t>
      </w:r>
      <w:r>
        <w:rPr>
          <w:rFonts w:hint="cs"/>
          <w:rtl/>
        </w:rPr>
        <w:t>ی</w:t>
      </w:r>
      <w:r>
        <w:rPr>
          <w:rFonts w:hint="eastAsia"/>
          <w:rtl/>
        </w:rPr>
        <w:t>ار</w:t>
      </w:r>
      <w:r>
        <w:rPr>
          <w:rtl/>
        </w:rPr>
        <w:t xml:space="preserve"> برتر از روش‌های خط</w:t>
      </w:r>
      <w:r>
        <w:rPr>
          <w:rFonts w:hint="cs"/>
          <w:rtl/>
        </w:rPr>
        <w:t>ی</w:t>
      </w:r>
      <w:r>
        <w:rPr>
          <w:rtl/>
        </w:rPr>
        <w:t xml:space="preserve"> سنت</w:t>
      </w:r>
      <w:r>
        <w:rPr>
          <w:rFonts w:hint="cs"/>
          <w:rtl/>
        </w:rPr>
        <w:t>ی</w:t>
      </w:r>
      <w:r>
        <w:rPr>
          <w:rtl/>
        </w:rPr>
        <w:t xml:space="preserve"> مانند تبد</w:t>
      </w:r>
      <w:r>
        <w:rPr>
          <w:rFonts w:hint="cs"/>
          <w:rtl/>
        </w:rPr>
        <w:t>ی</w:t>
      </w:r>
      <w:r>
        <w:rPr>
          <w:rFonts w:hint="eastAsia"/>
          <w:rtl/>
        </w:rPr>
        <w:t>ل</w:t>
      </w:r>
      <w:r>
        <w:rPr>
          <w:rtl/>
        </w:rPr>
        <w:t xml:space="preserve"> فور</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ط</w:t>
      </w:r>
      <w:r>
        <w:rPr>
          <w:rFonts w:hint="cs"/>
          <w:rtl/>
        </w:rPr>
        <w:t>ی</w:t>
      </w:r>
      <w:r>
        <w:rPr>
          <w:rFonts w:hint="eastAsia"/>
          <w:rtl/>
        </w:rPr>
        <w:t>ف</w:t>
      </w:r>
      <w:r>
        <w:rPr>
          <w:rFonts w:hint="cs"/>
          <w:rtl/>
        </w:rPr>
        <w:t>ی</w:t>
      </w:r>
      <w:r>
        <w:rPr>
          <w:rtl/>
        </w:rPr>
        <w:t xml:space="preserve"> توان است.</w:t>
      </w:r>
      <w:r w:rsidR="00764043">
        <w:rPr>
          <w:rtl/>
        </w:rPr>
        <w:t xml:space="preserve"> </w:t>
      </w:r>
      <w:r>
        <w:rPr>
          <w:rtl/>
        </w:rPr>
        <w:t>آنان تغ</w:t>
      </w:r>
      <w:r>
        <w:rPr>
          <w:rFonts w:hint="cs"/>
          <w:rtl/>
        </w:rPr>
        <w:t>یی</w:t>
      </w:r>
      <w:r>
        <w:rPr>
          <w:rFonts w:hint="eastAsia"/>
          <w:rtl/>
        </w:rPr>
        <w:t>رات</w:t>
      </w:r>
      <w:r>
        <w:rPr>
          <w:rtl/>
        </w:rPr>
        <w:t xml:space="preserve"> و بازه هر و</w:t>
      </w:r>
      <w:r>
        <w:rPr>
          <w:rFonts w:hint="cs"/>
          <w:rtl/>
        </w:rPr>
        <w:t>ی</w:t>
      </w:r>
      <w:r>
        <w:rPr>
          <w:rFonts w:hint="eastAsia"/>
          <w:rtl/>
        </w:rPr>
        <w:t>ژگ</w:t>
      </w:r>
      <w:r>
        <w:rPr>
          <w:rFonts w:hint="cs"/>
          <w:rtl/>
        </w:rPr>
        <w:t>ی</w:t>
      </w:r>
      <w:r>
        <w:rPr>
          <w:rtl/>
        </w:rPr>
        <w:t xml:space="preserve"> را برا</w:t>
      </w:r>
      <w:r>
        <w:rPr>
          <w:rFonts w:hint="cs"/>
          <w:rtl/>
        </w:rPr>
        <w:t>ی</w:t>
      </w:r>
      <w:r>
        <w:rPr>
          <w:rtl/>
        </w:rPr>
        <w:t xml:space="preserve"> هر مرحله مشخص کردند. </w:t>
      </w:r>
    </w:p>
    <w:p w14:paraId="4F988DCE" w14:textId="420EF8DA" w:rsidR="00594DE3" w:rsidRDefault="00C639E5" w:rsidP="00594DE3">
      <w:r w:rsidRPr="00C639E5">
        <w:rPr>
          <w:rtl/>
        </w:rPr>
        <w:t>آنتروپ</w:t>
      </w:r>
      <w:r w:rsidRPr="00C639E5">
        <w:rPr>
          <w:rFonts w:hint="cs"/>
          <w:rtl/>
        </w:rPr>
        <w:t>ی</w:t>
      </w:r>
      <w:r w:rsidRPr="00C639E5">
        <w:rPr>
          <w:rtl/>
        </w:rPr>
        <w:t xml:space="preserve"> </w:t>
      </w:r>
      <w:r w:rsidRPr="00C25996">
        <w:rPr>
          <w:rtl/>
        </w:rPr>
        <w:t>تقر</w:t>
      </w:r>
      <w:r w:rsidRPr="00C25996">
        <w:rPr>
          <w:rFonts w:hint="cs"/>
          <w:rtl/>
        </w:rPr>
        <w:t>ی</w:t>
      </w:r>
      <w:r w:rsidRPr="00C25996">
        <w:rPr>
          <w:rFonts w:hint="eastAsia"/>
          <w:rtl/>
        </w:rPr>
        <w:t>ب</w:t>
      </w:r>
      <w:r w:rsidRPr="00C25996">
        <w:rPr>
          <w:rFonts w:hint="cs"/>
          <w:rtl/>
        </w:rPr>
        <w:t>ی</w:t>
      </w:r>
      <w:r w:rsidR="00495C69" w:rsidRPr="001509DE">
        <w:rPr>
          <w:vertAlign w:val="superscript"/>
          <w:rtl/>
        </w:rPr>
        <w:footnoteReference w:id="128"/>
      </w:r>
      <w:r w:rsidR="00495C69" w:rsidRPr="00C25996">
        <w:rPr>
          <w:rFonts w:hint="cs"/>
          <w:rtl/>
        </w:rPr>
        <w:t xml:space="preserve"> (</w:t>
      </w:r>
      <w:r w:rsidR="00495C69" w:rsidRPr="00C25996">
        <w:t>ApEn</w:t>
      </w:r>
      <w:r w:rsidR="00495C69" w:rsidRPr="00C25996">
        <w:rPr>
          <w:rFonts w:hint="cs"/>
          <w:rtl/>
        </w:rPr>
        <w:t>)</w:t>
      </w:r>
      <w:r w:rsidRPr="00C25996">
        <w:rPr>
          <w:rtl/>
        </w:rPr>
        <w:t xml:space="preserve">، </w:t>
      </w:r>
      <w:r w:rsidR="00495C69" w:rsidRPr="00C25996">
        <w:rPr>
          <w:rtl/>
        </w:rPr>
        <w:t>بعد همبستگ</w:t>
      </w:r>
      <w:r w:rsidR="00495C69" w:rsidRPr="00C25996">
        <w:rPr>
          <w:rFonts w:hint="cs"/>
          <w:rtl/>
        </w:rPr>
        <w:t>ی</w:t>
      </w:r>
      <w:r w:rsidR="0015612A" w:rsidRPr="001509DE">
        <w:rPr>
          <w:vertAlign w:val="superscript"/>
          <w:rtl/>
        </w:rPr>
        <w:footnoteReference w:id="129"/>
      </w:r>
      <w:r w:rsidR="00495C69" w:rsidRPr="00C25996">
        <w:rPr>
          <w:rtl/>
        </w:rPr>
        <w:t xml:space="preserve"> </w:t>
      </w:r>
      <w:r w:rsidR="00FD3B10" w:rsidRPr="00C25996">
        <w:rPr>
          <w:rFonts w:hint="cs"/>
          <w:rtl/>
        </w:rPr>
        <w:t>(</w:t>
      </w:r>
      <w:r w:rsidR="00FD3B10" w:rsidRPr="00C25996">
        <w:t>CD</w:t>
      </w:r>
      <w:r w:rsidR="00FD3B10" w:rsidRPr="00C25996">
        <w:rPr>
          <w:rFonts w:hint="cs"/>
          <w:rtl/>
        </w:rPr>
        <w:t>)</w:t>
      </w:r>
      <w:r w:rsidRPr="00C25996">
        <w:rPr>
          <w:rtl/>
        </w:rPr>
        <w:t>،</w:t>
      </w:r>
      <w:r w:rsidR="00096175" w:rsidRPr="00C25996">
        <w:rPr>
          <w:rtl/>
        </w:rPr>
        <w:t xml:space="preserve"> </w:t>
      </w:r>
      <w:r w:rsidR="001E589B">
        <w:rPr>
          <w:rtl/>
        </w:rPr>
        <w:t>بزرگ‌تر</w:t>
      </w:r>
      <w:r w:rsidR="001E589B">
        <w:rPr>
          <w:rFonts w:hint="cs"/>
          <w:rtl/>
        </w:rPr>
        <w:t>ی</w:t>
      </w:r>
      <w:r w:rsidR="001E589B">
        <w:rPr>
          <w:rFonts w:hint="eastAsia"/>
          <w:rtl/>
        </w:rPr>
        <w:t>ن</w:t>
      </w:r>
      <w:r w:rsidR="00096175" w:rsidRPr="00C25996">
        <w:rPr>
          <w:rtl/>
        </w:rPr>
        <w:t xml:space="preserve"> توان ل</w:t>
      </w:r>
      <w:r w:rsidR="00096175" w:rsidRPr="00C25996">
        <w:rPr>
          <w:rFonts w:hint="cs"/>
          <w:rtl/>
        </w:rPr>
        <w:t>ی</w:t>
      </w:r>
      <w:r w:rsidR="00096175" w:rsidRPr="00C25996">
        <w:rPr>
          <w:rFonts w:hint="eastAsia"/>
          <w:rtl/>
        </w:rPr>
        <w:t>اپانوف</w:t>
      </w:r>
      <w:r w:rsidR="001509DE">
        <w:rPr>
          <w:rStyle w:val="FootnoteReference"/>
          <w:rtl/>
        </w:rPr>
        <w:footnoteReference w:id="130"/>
      </w:r>
      <w:r w:rsidRPr="00C25996">
        <w:rPr>
          <w:rtl/>
        </w:rPr>
        <w:t xml:space="preserve"> </w:t>
      </w:r>
      <w:r w:rsidR="00096175" w:rsidRPr="00C25996">
        <w:rPr>
          <w:rFonts w:hint="cs"/>
          <w:rtl/>
        </w:rPr>
        <w:t>(</w:t>
      </w:r>
      <w:r w:rsidRPr="00C25996">
        <w:t>LLE</w:t>
      </w:r>
      <w:r w:rsidR="00096175" w:rsidRPr="00C25996">
        <w:rPr>
          <w:rFonts w:hint="cs"/>
          <w:rtl/>
        </w:rPr>
        <w:t>)</w:t>
      </w:r>
      <w:r w:rsidRPr="00C25996">
        <w:rPr>
          <w:rtl/>
        </w:rPr>
        <w:t>،</w:t>
      </w:r>
      <w:r w:rsidR="0079468C" w:rsidRPr="00C25996">
        <w:rPr>
          <w:rtl/>
        </w:rPr>
        <w:t xml:space="preserve"> بعد فراکتال</w:t>
      </w:r>
      <w:r w:rsidR="00C25996" w:rsidRPr="001509DE">
        <w:rPr>
          <w:vertAlign w:val="superscript"/>
          <w:rtl/>
        </w:rPr>
        <w:footnoteReference w:id="131"/>
      </w:r>
      <w:r w:rsidRPr="00C25996">
        <w:rPr>
          <w:rtl/>
        </w:rPr>
        <w:t xml:space="preserve"> </w:t>
      </w:r>
      <w:r w:rsidR="0079468C" w:rsidRPr="00C25996">
        <w:rPr>
          <w:rFonts w:hint="cs"/>
          <w:rtl/>
        </w:rPr>
        <w:t>(</w:t>
      </w:r>
      <w:r w:rsidRPr="00C25996">
        <w:t>FD</w:t>
      </w:r>
      <w:r w:rsidR="0079468C" w:rsidRPr="00C25996">
        <w:rPr>
          <w:rFonts w:hint="cs"/>
          <w:rtl/>
        </w:rPr>
        <w:t>)</w:t>
      </w:r>
      <w:r w:rsidRPr="00C25996">
        <w:rPr>
          <w:rtl/>
        </w:rPr>
        <w:t xml:space="preserve"> و</w:t>
      </w:r>
      <w:r w:rsidR="00C25996" w:rsidRPr="00C25996">
        <w:rPr>
          <w:rFonts w:hint="cs"/>
          <w:rtl/>
        </w:rPr>
        <w:t xml:space="preserve"> </w:t>
      </w:r>
      <w:r w:rsidR="00C25996" w:rsidRPr="00C25996">
        <w:rPr>
          <w:rtl/>
        </w:rPr>
        <w:t>توان هرست</w:t>
      </w:r>
      <w:r w:rsidRPr="00C25996">
        <w:rPr>
          <w:rtl/>
        </w:rPr>
        <w:t xml:space="preserve"> </w:t>
      </w:r>
      <w:r w:rsidR="00C25996" w:rsidRPr="00C25996">
        <w:rPr>
          <w:rFonts w:hint="cs"/>
          <w:rtl/>
        </w:rPr>
        <w:t>(</w:t>
      </w:r>
      <w:r w:rsidRPr="00C25996">
        <w:t>H</w:t>
      </w:r>
      <w:r w:rsidR="00C25996" w:rsidRPr="00C25996">
        <w:rPr>
          <w:rFonts w:hint="cs"/>
          <w:rtl/>
        </w:rPr>
        <w:t>)</w:t>
      </w:r>
      <w:r w:rsidRPr="00C25996">
        <w:rPr>
          <w:rtl/>
        </w:rPr>
        <w:t xml:space="preserve"> </w:t>
      </w:r>
      <w:r w:rsidR="00C25996" w:rsidRPr="00C639E5">
        <w:rPr>
          <w:rtl/>
        </w:rPr>
        <w:t>به دل</w:t>
      </w:r>
      <w:r w:rsidR="00C25996" w:rsidRPr="00C639E5">
        <w:rPr>
          <w:rFonts w:hint="cs"/>
          <w:rtl/>
        </w:rPr>
        <w:t>ی</w:t>
      </w:r>
      <w:r w:rsidR="00C25996" w:rsidRPr="00C639E5">
        <w:rPr>
          <w:rFonts w:hint="eastAsia"/>
          <w:rtl/>
        </w:rPr>
        <w:t>ل</w:t>
      </w:r>
      <w:r w:rsidR="00C25996" w:rsidRPr="00C639E5">
        <w:rPr>
          <w:rtl/>
        </w:rPr>
        <w:t xml:space="preserve"> قشر بس</w:t>
      </w:r>
      <w:r w:rsidR="00C25996" w:rsidRPr="00C639E5">
        <w:rPr>
          <w:rFonts w:hint="cs"/>
          <w:rtl/>
        </w:rPr>
        <w:t>ی</w:t>
      </w:r>
      <w:r w:rsidR="00C25996" w:rsidRPr="00C639E5">
        <w:rPr>
          <w:rFonts w:hint="eastAsia"/>
          <w:rtl/>
        </w:rPr>
        <w:t>ار</w:t>
      </w:r>
      <w:r w:rsidR="00C25996" w:rsidRPr="00C639E5">
        <w:rPr>
          <w:rtl/>
        </w:rPr>
        <w:t xml:space="preserve"> فعال و </w:t>
      </w:r>
      <w:r w:rsidR="001E589B">
        <w:rPr>
          <w:rtl/>
        </w:rPr>
        <w:t>سیگنال‌های</w:t>
      </w:r>
      <w:r w:rsidR="00C25996" w:rsidRPr="00C639E5">
        <w:rPr>
          <w:rtl/>
        </w:rPr>
        <w:t xml:space="preserve"> </w:t>
      </w:r>
      <w:r w:rsidR="00C25996" w:rsidRPr="00C639E5">
        <w:t>EEG</w:t>
      </w:r>
      <w:r w:rsidR="00C25996" w:rsidRPr="00C639E5">
        <w:rPr>
          <w:rtl/>
        </w:rPr>
        <w:t xml:space="preserve"> غ</w:t>
      </w:r>
      <w:r w:rsidR="00C25996" w:rsidRPr="00C639E5">
        <w:rPr>
          <w:rFonts w:hint="cs"/>
          <w:rtl/>
        </w:rPr>
        <w:t>ی</w:t>
      </w:r>
      <w:r w:rsidR="00C25996" w:rsidRPr="00C639E5">
        <w:rPr>
          <w:rFonts w:hint="eastAsia"/>
          <w:rtl/>
        </w:rPr>
        <w:t>رهمگام</w:t>
      </w:r>
      <w:r w:rsidR="00C25996" w:rsidRPr="00C639E5">
        <w:rPr>
          <w:rtl/>
        </w:rPr>
        <w:t xml:space="preserve"> </w:t>
      </w:r>
      <w:r w:rsidRPr="00C25996">
        <w:rPr>
          <w:rtl/>
        </w:rPr>
        <w:t>دارا</w:t>
      </w:r>
      <w:r w:rsidRPr="00C25996">
        <w:rPr>
          <w:rFonts w:hint="cs"/>
          <w:rtl/>
        </w:rPr>
        <w:t>ی</w:t>
      </w:r>
      <w:r w:rsidRPr="00C639E5">
        <w:rPr>
          <w:rtl/>
        </w:rPr>
        <w:t xml:space="preserve"> ارزش بالاتر</w:t>
      </w:r>
      <w:r w:rsidRPr="00C639E5">
        <w:rPr>
          <w:rFonts w:hint="cs"/>
          <w:rtl/>
        </w:rPr>
        <w:t>ی</w:t>
      </w:r>
      <w:r w:rsidRPr="00C639E5">
        <w:rPr>
          <w:rtl/>
        </w:rPr>
        <w:t xml:space="preserve"> برا</w:t>
      </w:r>
      <w:r w:rsidRPr="00C639E5">
        <w:rPr>
          <w:rFonts w:hint="cs"/>
          <w:rtl/>
        </w:rPr>
        <w:t>ی</w:t>
      </w:r>
      <w:r w:rsidRPr="00C639E5">
        <w:rPr>
          <w:rtl/>
        </w:rPr>
        <w:t xml:space="preserve"> حالت ب</w:t>
      </w:r>
      <w:r w:rsidRPr="00C639E5">
        <w:rPr>
          <w:rFonts w:hint="cs"/>
          <w:rtl/>
        </w:rPr>
        <w:t>ی</w:t>
      </w:r>
      <w:r w:rsidRPr="00C639E5">
        <w:rPr>
          <w:rFonts w:hint="eastAsia"/>
          <w:rtl/>
        </w:rPr>
        <w:t>دار</w:t>
      </w:r>
      <w:r w:rsidRPr="00C639E5">
        <w:rPr>
          <w:rFonts w:hint="cs"/>
          <w:rtl/>
        </w:rPr>
        <w:t>ی</w:t>
      </w:r>
      <w:r w:rsidRPr="00C639E5">
        <w:rPr>
          <w:rtl/>
        </w:rPr>
        <w:t xml:space="preserve"> هستند. در ا</w:t>
      </w:r>
      <w:r w:rsidRPr="00C639E5">
        <w:rPr>
          <w:rFonts w:hint="cs"/>
          <w:rtl/>
        </w:rPr>
        <w:t>ی</w:t>
      </w:r>
      <w:r w:rsidRPr="00C639E5">
        <w:rPr>
          <w:rFonts w:hint="eastAsia"/>
          <w:rtl/>
        </w:rPr>
        <w:t>ن</w:t>
      </w:r>
      <w:r w:rsidRPr="00C639E5">
        <w:rPr>
          <w:rtl/>
        </w:rPr>
        <w:t xml:space="preserve"> حالت، س</w:t>
      </w:r>
      <w:r w:rsidRPr="00C639E5">
        <w:rPr>
          <w:rFonts w:hint="cs"/>
          <w:rtl/>
        </w:rPr>
        <w:t>ی</w:t>
      </w:r>
      <w:r w:rsidRPr="00C639E5">
        <w:rPr>
          <w:rFonts w:hint="eastAsia"/>
          <w:rtl/>
        </w:rPr>
        <w:t>گنال</w:t>
      </w:r>
      <w:r w:rsidRPr="00C639E5">
        <w:rPr>
          <w:rtl/>
        </w:rPr>
        <w:t xml:space="preserve"> </w:t>
      </w:r>
      <w:r w:rsidRPr="00C639E5">
        <w:t>EEG</w:t>
      </w:r>
      <w:r w:rsidRPr="00C639E5">
        <w:rPr>
          <w:rtl/>
        </w:rPr>
        <w:t xml:space="preserve"> بس</w:t>
      </w:r>
      <w:r w:rsidRPr="00C639E5">
        <w:rPr>
          <w:rFonts w:hint="cs"/>
          <w:rtl/>
        </w:rPr>
        <w:t>ی</w:t>
      </w:r>
      <w:r w:rsidRPr="00C639E5">
        <w:rPr>
          <w:rFonts w:hint="eastAsia"/>
          <w:rtl/>
        </w:rPr>
        <w:t>ار</w:t>
      </w:r>
      <w:r w:rsidRPr="00C639E5">
        <w:rPr>
          <w:rtl/>
        </w:rPr>
        <w:t xml:space="preserve"> تصادف</w:t>
      </w:r>
      <w:r w:rsidRPr="00C639E5">
        <w:rPr>
          <w:rFonts w:hint="cs"/>
          <w:rtl/>
        </w:rPr>
        <w:t>ی</w:t>
      </w:r>
      <w:r w:rsidRPr="00C639E5">
        <w:rPr>
          <w:rtl/>
        </w:rPr>
        <w:t xml:space="preserve"> </w:t>
      </w:r>
      <w:r w:rsidR="001E589B">
        <w:rPr>
          <w:rtl/>
        </w:rPr>
        <w:t>م</w:t>
      </w:r>
      <w:r w:rsidR="001E589B">
        <w:rPr>
          <w:rFonts w:hint="cs"/>
          <w:rtl/>
        </w:rPr>
        <w:t>ی‌</w:t>
      </w:r>
      <w:r w:rsidR="001E589B">
        <w:rPr>
          <w:rFonts w:hint="eastAsia"/>
          <w:rtl/>
        </w:rPr>
        <w:t>شود</w:t>
      </w:r>
      <w:r w:rsidRPr="00C639E5">
        <w:rPr>
          <w:rtl/>
        </w:rPr>
        <w:t xml:space="preserve">. در حالت خواب </w:t>
      </w:r>
      <w:r w:rsidR="00AA03F4">
        <w:t>N1-4</w:t>
      </w:r>
      <w:r w:rsidRPr="00C639E5">
        <w:rPr>
          <w:rtl/>
        </w:rPr>
        <w:t xml:space="preserve"> ا</w:t>
      </w:r>
      <w:r w:rsidRPr="00C639E5">
        <w:rPr>
          <w:rFonts w:hint="cs"/>
          <w:rtl/>
        </w:rPr>
        <w:t>ی</w:t>
      </w:r>
      <w:r w:rsidRPr="00C639E5">
        <w:rPr>
          <w:rFonts w:hint="eastAsia"/>
          <w:rtl/>
        </w:rPr>
        <w:t>ن</w:t>
      </w:r>
      <w:r w:rsidRPr="00C639E5">
        <w:rPr>
          <w:rtl/>
        </w:rPr>
        <w:t xml:space="preserve"> مقدار </w:t>
      </w:r>
      <w:r w:rsidR="001C6E3A">
        <w:rPr>
          <w:rtl/>
        </w:rPr>
        <w:t>به‌تدر</w:t>
      </w:r>
      <w:r w:rsidR="001C6E3A">
        <w:rPr>
          <w:rFonts w:hint="cs"/>
          <w:rtl/>
        </w:rPr>
        <w:t>ی</w:t>
      </w:r>
      <w:r w:rsidR="001C6E3A">
        <w:rPr>
          <w:rFonts w:hint="eastAsia"/>
          <w:rtl/>
        </w:rPr>
        <w:t>ج</w:t>
      </w:r>
      <w:r w:rsidRPr="00C639E5">
        <w:rPr>
          <w:rtl/>
        </w:rPr>
        <w:t xml:space="preserve"> به دل</w:t>
      </w:r>
      <w:r w:rsidRPr="00C639E5">
        <w:rPr>
          <w:rFonts w:hint="cs"/>
          <w:rtl/>
        </w:rPr>
        <w:t>ی</w:t>
      </w:r>
      <w:r w:rsidRPr="00C639E5">
        <w:rPr>
          <w:rFonts w:hint="eastAsia"/>
          <w:rtl/>
        </w:rPr>
        <w:t>ل</w:t>
      </w:r>
      <w:r w:rsidRPr="00C639E5">
        <w:rPr>
          <w:rtl/>
        </w:rPr>
        <w:t xml:space="preserve"> کاهش تغ</w:t>
      </w:r>
      <w:r w:rsidRPr="00C639E5">
        <w:rPr>
          <w:rFonts w:hint="cs"/>
          <w:rtl/>
        </w:rPr>
        <w:t>یی</w:t>
      </w:r>
      <w:r w:rsidRPr="00C639E5">
        <w:rPr>
          <w:rFonts w:hint="eastAsia"/>
          <w:rtl/>
        </w:rPr>
        <w:t>رپذ</w:t>
      </w:r>
      <w:r w:rsidRPr="00C639E5">
        <w:rPr>
          <w:rFonts w:hint="cs"/>
          <w:rtl/>
        </w:rPr>
        <w:t>ی</w:t>
      </w:r>
      <w:r w:rsidRPr="00C639E5">
        <w:rPr>
          <w:rFonts w:hint="eastAsia"/>
          <w:rtl/>
        </w:rPr>
        <w:t>ر</w:t>
      </w:r>
      <w:r w:rsidRPr="00C639E5">
        <w:rPr>
          <w:rFonts w:hint="cs"/>
          <w:rtl/>
        </w:rPr>
        <w:t>ی</w:t>
      </w:r>
      <w:r w:rsidRPr="00C639E5">
        <w:rPr>
          <w:rtl/>
        </w:rPr>
        <w:t xml:space="preserve"> </w:t>
      </w:r>
      <w:r w:rsidR="001E589B">
        <w:rPr>
          <w:rtl/>
        </w:rPr>
        <w:t>سیگنال‌های</w:t>
      </w:r>
      <w:r w:rsidRPr="00C639E5">
        <w:rPr>
          <w:rtl/>
        </w:rPr>
        <w:t xml:space="preserve"> </w:t>
      </w:r>
      <w:r w:rsidRPr="00C639E5">
        <w:t>EEG</w:t>
      </w:r>
      <w:r w:rsidRPr="00C639E5">
        <w:rPr>
          <w:rtl/>
        </w:rPr>
        <w:t xml:space="preserve"> کاهش </w:t>
      </w:r>
      <w:r w:rsidR="001E589B">
        <w:rPr>
          <w:rtl/>
        </w:rPr>
        <w:t>م</w:t>
      </w:r>
      <w:r w:rsidR="001E589B">
        <w:rPr>
          <w:rFonts w:hint="cs"/>
          <w:rtl/>
        </w:rPr>
        <w:t>ی‌ی</w:t>
      </w:r>
      <w:r w:rsidR="001E589B">
        <w:rPr>
          <w:rFonts w:hint="eastAsia"/>
          <w:rtl/>
        </w:rPr>
        <w:t>ابد</w:t>
      </w:r>
      <w:r w:rsidRPr="00C639E5">
        <w:rPr>
          <w:rtl/>
        </w:rPr>
        <w:t xml:space="preserve"> و قشر </w:t>
      </w:r>
      <w:r w:rsidR="001E589B">
        <w:rPr>
          <w:rtl/>
        </w:rPr>
        <w:t>غ</w:t>
      </w:r>
      <w:r w:rsidR="001E589B">
        <w:rPr>
          <w:rFonts w:hint="cs"/>
          <w:rtl/>
        </w:rPr>
        <w:t>ی</w:t>
      </w:r>
      <w:r w:rsidR="001E589B">
        <w:rPr>
          <w:rFonts w:hint="eastAsia"/>
          <w:rtl/>
        </w:rPr>
        <w:t>رفعال‌تر</w:t>
      </w:r>
      <w:r w:rsidRPr="00C639E5">
        <w:rPr>
          <w:rtl/>
        </w:rPr>
        <w:t xml:space="preserve"> </w:t>
      </w:r>
      <w:r w:rsidR="001E589B">
        <w:rPr>
          <w:rtl/>
        </w:rPr>
        <w:t>م</w:t>
      </w:r>
      <w:r w:rsidR="001E589B">
        <w:rPr>
          <w:rFonts w:hint="cs"/>
          <w:rtl/>
        </w:rPr>
        <w:t>ی‌</w:t>
      </w:r>
      <w:r w:rsidR="001E589B">
        <w:rPr>
          <w:rFonts w:hint="eastAsia"/>
          <w:rtl/>
        </w:rPr>
        <w:t>شود</w:t>
      </w:r>
      <w:r w:rsidRPr="00C639E5">
        <w:rPr>
          <w:rtl/>
        </w:rPr>
        <w:t xml:space="preserve">. در حالت خواب </w:t>
      </w:r>
      <w:r w:rsidR="00AA03F4">
        <w:t>N4</w:t>
      </w:r>
      <w:r w:rsidRPr="00C639E5">
        <w:rPr>
          <w:rtl/>
        </w:rPr>
        <w:t xml:space="preserve">، </w:t>
      </w:r>
      <w:r w:rsidRPr="00C639E5">
        <w:t>ApEn</w:t>
      </w:r>
      <w:r w:rsidRPr="00C639E5">
        <w:rPr>
          <w:rtl/>
        </w:rPr>
        <w:t xml:space="preserve"> به دل</w:t>
      </w:r>
      <w:r w:rsidRPr="00C639E5">
        <w:rPr>
          <w:rFonts w:hint="cs"/>
          <w:rtl/>
        </w:rPr>
        <w:t>ی</w:t>
      </w:r>
      <w:r w:rsidRPr="00C639E5">
        <w:rPr>
          <w:rFonts w:hint="eastAsia"/>
          <w:rtl/>
        </w:rPr>
        <w:t>ل</w:t>
      </w:r>
      <w:r w:rsidRPr="00C639E5">
        <w:rPr>
          <w:rtl/>
        </w:rPr>
        <w:t xml:space="preserve"> تغ</w:t>
      </w:r>
      <w:r w:rsidRPr="00C639E5">
        <w:rPr>
          <w:rFonts w:hint="cs"/>
          <w:rtl/>
        </w:rPr>
        <w:t>یی</w:t>
      </w:r>
      <w:r w:rsidRPr="00C639E5">
        <w:rPr>
          <w:rFonts w:hint="eastAsia"/>
          <w:rtl/>
        </w:rPr>
        <w:t>رات</w:t>
      </w:r>
      <w:r w:rsidRPr="00C639E5">
        <w:rPr>
          <w:rtl/>
        </w:rPr>
        <w:t xml:space="preserve"> بس</w:t>
      </w:r>
      <w:r w:rsidRPr="00C639E5">
        <w:rPr>
          <w:rFonts w:hint="cs"/>
          <w:rtl/>
        </w:rPr>
        <w:t>ی</w:t>
      </w:r>
      <w:r w:rsidRPr="00C639E5">
        <w:rPr>
          <w:rFonts w:hint="eastAsia"/>
          <w:rtl/>
        </w:rPr>
        <w:t>ار</w:t>
      </w:r>
      <w:r w:rsidRPr="00C639E5">
        <w:rPr>
          <w:rtl/>
        </w:rPr>
        <w:t xml:space="preserve"> کم در </w:t>
      </w:r>
      <w:r w:rsidR="001E589B">
        <w:rPr>
          <w:rtl/>
        </w:rPr>
        <w:t>سیگنال‌های</w:t>
      </w:r>
      <w:r w:rsidRPr="00C639E5">
        <w:rPr>
          <w:rtl/>
        </w:rPr>
        <w:t xml:space="preserve"> </w:t>
      </w:r>
      <w:r w:rsidRPr="00C639E5">
        <w:t>EEG</w:t>
      </w:r>
      <w:r w:rsidRPr="00C639E5">
        <w:rPr>
          <w:rtl/>
        </w:rPr>
        <w:t xml:space="preserve"> کمتر</w:t>
      </w:r>
      <w:r w:rsidRPr="00C639E5">
        <w:rPr>
          <w:rFonts w:hint="cs"/>
          <w:rtl/>
        </w:rPr>
        <w:t>ی</w:t>
      </w:r>
      <w:r w:rsidRPr="00C639E5">
        <w:rPr>
          <w:rFonts w:hint="eastAsia"/>
          <w:rtl/>
        </w:rPr>
        <w:t>ن</w:t>
      </w:r>
      <w:r w:rsidRPr="00C639E5">
        <w:rPr>
          <w:rtl/>
        </w:rPr>
        <w:t xml:space="preserve"> م</w:t>
      </w:r>
      <w:r w:rsidRPr="00C639E5">
        <w:rPr>
          <w:rFonts w:hint="cs"/>
          <w:rtl/>
        </w:rPr>
        <w:t>ی</w:t>
      </w:r>
      <w:r w:rsidRPr="00C639E5">
        <w:rPr>
          <w:rFonts w:hint="eastAsia"/>
          <w:rtl/>
        </w:rPr>
        <w:t>زان</w:t>
      </w:r>
      <w:r w:rsidRPr="00C639E5">
        <w:rPr>
          <w:rtl/>
        </w:rPr>
        <w:t xml:space="preserve"> خواهد بود. حالت خواب 5 حالت </w:t>
      </w:r>
      <w:r w:rsidRPr="00C639E5">
        <w:t>REM</w:t>
      </w:r>
      <w:r w:rsidRPr="00C639E5">
        <w:rPr>
          <w:rtl/>
        </w:rPr>
        <w:t xml:space="preserve"> است. در ا</w:t>
      </w:r>
      <w:r w:rsidRPr="00C639E5">
        <w:rPr>
          <w:rFonts w:hint="cs"/>
          <w:rtl/>
        </w:rPr>
        <w:t>ی</w:t>
      </w:r>
      <w:r w:rsidRPr="00C639E5">
        <w:rPr>
          <w:rFonts w:hint="eastAsia"/>
          <w:rtl/>
        </w:rPr>
        <w:t>ن</w:t>
      </w:r>
      <w:r w:rsidRPr="00C639E5">
        <w:rPr>
          <w:rtl/>
        </w:rPr>
        <w:t xml:space="preserve"> حالت، تغ</w:t>
      </w:r>
      <w:r w:rsidRPr="00C639E5">
        <w:rPr>
          <w:rFonts w:hint="cs"/>
          <w:rtl/>
        </w:rPr>
        <w:t>یی</w:t>
      </w:r>
      <w:r w:rsidRPr="00C639E5">
        <w:rPr>
          <w:rFonts w:hint="eastAsia"/>
          <w:rtl/>
        </w:rPr>
        <w:t>رات</w:t>
      </w:r>
      <w:r w:rsidRPr="00C639E5">
        <w:rPr>
          <w:rtl/>
        </w:rPr>
        <w:t xml:space="preserve"> کم</w:t>
      </w:r>
      <w:r w:rsidRPr="00C639E5">
        <w:rPr>
          <w:rFonts w:hint="cs"/>
          <w:rtl/>
        </w:rPr>
        <w:t>ی</w:t>
      </w:r>
      <w:r w:rsidRPr="00C639E5">
        <w:rPr>
          <w:rtl/>
        </w:rPr>
        <w:t xml:space="preserve"> ب</w:t>
      </w:r>
      <w:r w:rsidRPr="00C639E5">
        <w:rPr>
          <w:rFonts w:hint="cs"/>
          <w:rtl/>
        </w:rPr>
        <w:t>ی</w:t>
      </w:r>
      <w:r w:rsidRPr="00C639E5">
        <w:rPr>
          <w:rFonts w:hint="eastAsia"/>
          <w:rtl/>
        </w:rPr>
        <w:t>شتر</w:t>
      </w:r>
      <w:r w:rsidRPr="00C639E5">
        <w:rPr>
          <w:rtl/>
        </w:rPr>
        <w:t xml:space="preserve"> است و در نت</w:t>
      </w:r>
      <w:r w:rsidRPr="00C639E5">
        <w:rPr>
          <w:rFonts w:hint="cs"/>
          <w:rtl/>
        </w:rPr>
        <w:t>ی</w:t>
      </w:r>
      <w:r w:rsidRPr="00C639E5">
        <w:rPr>
          <w:rFonts w:hint="eastAsia"/>
          <w:rtl/>
        </w:rPr>
        <w:t>جه</w:t>
      </w:r>
      <w:r w:rsidRPr="00C639E5">
        <w:rPr>
          <w:rtl/>
        </w:rPr>
        <w:t xml:space="preserve"> </w:t>
      </w:r>
      <w:r w:rsidRPr="00C639E5">
        <w:t>ApEn</w:t>
      </w:r>
      <w:r w:rsidRPr="00C639E5">
        <w:rPr>
          <w:rtl/>
        </w:rPr>
        <w:t xml:space="preserve"> افزا</w:t>
      </w:r>
      <w:r w:rsidRPr="00C639E5">
        <w:rPr>
          <w:rFonts w:hint="cs"/>
          <w:rtl/>
        </w:rPr>
        <w:t>ی</w:t>
      </w:r>
      <w:r w:rsidRPr="00C639E5">
        <w:rPr>
          <w:rFonts w:hint="eastAsia"/>
          <w:rtl/>
        </w:rPr>
        <w:t>ش</w:t>
      </w:r>
      <w:r w:rsidRPr="00C639E5">
        <w:rPr>
          <w:rtl/>
        </w:rPr>
        <w:t xml:space="preserve"> </w:t>
      </w:r>
      <w:r w:rsidR="001E589B">
        <w:rPr>
          <w:rtl/>
        </w:rPr>
        <w:t>م</w:t>
      </w:r>
      <w:r w:rsidR="001E589B">
        <w:rPr>
          <w:rFonts w:hint="cs"/>
          <w:rtl/>
        </w:rPr>
        <w:t>ی‌ی</w:t>
      </w:r>
      <w:r w:rsidR="001E589B">
        <w:rPr>
          <w:rFonts w:hint="eastAsia"/>
          <w:rtl/>
        </w:rPr>
        <w:t>ابد</w:t>
      </w:r>
      <w:r w:rsidRPr="00C639E5">
        <w:rPr>
          <w:rtl/>
        </w:rPr>
        <w:t>.</w:t>
      </w:r>
      <w:r w:rsidR="00931FEA">
        <w:t xml:space="preserve"> </w:t>
      </w:r>
      <w:r w:rsidR="001509DE" w:rsidRPr="001509DE">
        <w:rPr>
          <w:rtl/>
        </w:rPr>
        <w:t>م</w:t>
      </w:r>
      <w:r w:rsidR="001509DE" w:rsidRPr="001509DE">
        <w:rPr>
          <w:rFonts w:hint="cs"/>
          <w:rtl/>
        </w:rPr>
        <w:t>ی</w:t>
      </w:r>
      <w:r w:rsidR="001509DE" w:rsidRPr="001509DE">
        <w:rPr>
          <w:rFonts w:hint="eastAsia"/>
          <w:rtl/>
        </w:rPr>
        <w:t>انگ</w:t>
      </w:r>
      <w:r w:rsidR="001509DE" w:rsidRPr="001509DE">
        <w:rPr>
          <w:rFonts w:hint="cs"/>
          <w:rtl/>
        </w:rPr>
        <w:t>ی</w:t>
      </w:r>
      <w:r w:rsidR="001509DE" w:rsidRPr="001509DE">
        <w:rPr>
          <w:rFonts w:hint="eastAsia"/>
          <w:rtl/>
        </w:rPr>
        <w:t>ن</w:t>
      </w:r>
      <w:r w:rsidR="001509DE" w:rsidRPr="001509DE">
        <w:rPr>
          <w:rtl/>
        </w:rPr>
        <w:t xml:space="preserve"> </w:t>
      </w:r>
      <w:r w:rsidR="001509DE" w:rsidRPr="001509DE">
        <w:t>CD</w:t>
      </w:r>
      <w:r w:rsidR="001509DE" w:rsidRPr="001509DE">
        <w:rPr>
          <w:rtl/>
        </w:rPr>
        <w:t xml:space="preserve"> از حالت ب</w:t>
      </w:r>
      <w:r w:rsidR="001509DE" w:rsidRPr="001509DE">
        <w:rPr>
          <w:rFonts w:hint="cs"/>
          <w:rtl/>
        </w:rPr>
        <w:t>ی</w:t>
      </w:r>
      <w:r w:rsidR="001509DE" w:rsidRPr="001509DE">
        <w:rPr>
          <w:rFonts w:hint="eastAsia"/>
          <w:rtl/>
        </w:rPr>
        <w:t>دار</w:t>
      </w:r>
      <w:r w:rsidR="001509DE" w:rsidRPr="001509DE">
        <w:rPr>
          <w:rFonts w:hint="cs"/>
          <w:rtl/>
        </w:rPr>
        <w:t>ی</w:t>
      </w:r>
      <w:r w:rsidR="001509DE" w:rsidRPr="001509DE">
        <w:rPr>
          <w:rtl/>
        </w:rPr>
        <w:t xml:space="preserve"> به مراحل </w:t>
      </w:r>
      <w:r w:rsidR="00931FEA">
        <w:t>N1-4</w:t>
      </w:r>
      <w:r w:rsidR="001509DE" w:rsidRPr="001509DE">
        <w:rPr>
          <w:rtl/>
        </w:rPr>
        <w:t xml:space="preserve"> کاهش </w:t>
      </w:r>
      <w:r w:rsidR="001E589B">
        <w:rPr>
          <w:rtl/>
        </w:rPr>
        <w:t>م</w:t>
      </w:r>
      <w:r w:rsidR="001E589B">
        <w:rPr>
          <w:rFonts w:hint="cs"/>
          <w:rtl/>
        </w:rPr>
        <w:t>ی‌ی</w:t>
      </w:r>
      <w:r w:rsidR="001E589B">
        <w:rPr>
          <w:rFonts w:hint="eastAsia"/>
          <w:rtl/>
        </w:rPr>
        <w:t>ابد</w:t>
      </w:r>
      <w:r w:rsidR="001509DE" w:rsidRPr="001509DE">
        <w:rPr>
          <w:rtl/>
        </w:rPr>
        <w:t xml:space="preserve"> و سپس در طول خواب حرکت سر</w:t>
      </w:r>
      <w:r w:rsidR="001509DE" w:rsidRPr="001509DE">
        <w:rPr>
          <w:rFonts w:hint="cs"/>
          <w:rtl/>
        </w:rPr>
        <w:t>ی</w:t>
      </w:r>
      <w:r w:rsidR="001509DE" w:rsidRPr="001509DE">
        <w:rPr>
          <w:rFonts w:hint="eastAsia"/>
          <w:rtl/>
        </w:rPr>
        <w:t>ع</w:t>
      </w:r>
      <w:r w:rsidR="001509DE" w:rsidRPr="001509DE">
        <w:rPr>
          <w:rtl/>
        </w:rPr>
        <w:t xml:space="preserve"> چشم افزا</w:t>
      </w:r>
      <w:r w:rsidR="001509DE" w:rsidRPr="001509DE">
        <w:rPr>
          <w:rFonts w:hint="cs"/>
          <w:rtl/>
        </w:rPr>
        <w:t>ی</w:t>
      </w:r>
      <w:r w:rsidR="001509DE" w:rsidRPr="001509DE">
        <w:rPr>
          <w:rFonts w:hint="eastAsia"/>
          <w:rtl/>
        </w:rPr>
        <w:t>ش</w:t>
      </w:r>
      <w:r w:rsidR="001509DE" w:rsidRPr="001509DE">
        <w:rPr>
          <w:rtl/>
        </w:rPr>
        <w:t xml:space="preserve"> </w:t>
      </w:r>
      <w:r w:rsidR="001E589B">
        <w:rPr>
          <w:rtl/>
        </w:rPr>
        <w:t>م</w:t>
      </w:r>
      <w:r w:rsidR="001E589B">
        <w:rPr>
          <w:rFonts w:hint="cs"/>
          <w:rtl/>
        </w:rPr>
        <w:t>ی‌ی</w:t>
      </w:r>
      <w:r w:rsidR="001E589B">
        <w:rPr>
          <w:rFonts w:hint="eastAsia"/>
          <w:rtl/>
        </w:rPr>
        <w:t>ابد</w:t>
      </w:r>
      <w:r w:rsidR="001509DE" w:rsidRPr="001509DE">
        <w:rPr>
          <w:rtl/>
        </w:rPr>
        <w:t>. ا</w:t>
      </w:r>
      <w:r w:rsidR="001509DE" w:rsidRPr="001509DE">
        <w:rPr>
          <w:rFonts w:hint="cs"/>
          <w:rtl/>
        </w:rPr>
        <w:t>ی</w:t>
      </w:r>
      <w:r w:rsidR="001509DE" w:rsidRPr="001509DE">
        <w:rPr>
          <w:rFonts w:hint="eastAsia"/>
          <w:rtl/>
        </w:rPr>
        <w:t>ن</w:t>
      </w:r>
      <w:r w:rsidR="001509DE" w:rsidRPr="001509DE">
        <w:rPr>
          <w:rtl/>
        </w:rPr>
        <w:t xml:space="preserve"> تغ</w:t>
      </w:r>
      <w:r w:rsidR="001509DE" w:rsidRPr="001509DE">
        <w:rPr>
          <w:rFonts w:hint="cs"/>
          <w:rtl/>
        </w:rPr>
        <w:t>یی</w:t>
      </w:r>
      <w:r w:rsidR="001509DE" w:rsidRPr="001509DE">
        <w:rPr>
          <w:rFonts w:hint="eastAsia"/>
          <w:rtl/>
        </w:rPr>
        <w:t>ر</w:t>
      </w:r>
      <w:r w:rsidR="001509DE" w:rsidRPr="001509DE">
        <w:rPr>
          <w:rtl/>
        </w:rPr>
        <w:t xml:space="preserve"> در </w:t>
      </w:r>
      <w:r w:rsidR="001509DE" w:rsidRPr="001509DE">
        <w:t>CD</w:t>
      </w:r>
      <w:r w:rsidR="001509DE" w:rsidRPr="001509DE">
        <w:rPr>
          <w:rtl/>
        </w:rPr>
        <w:t xml:space="preserve"> برا</w:t>
      </w:r>
      <w:r w:rsidR="001509DE" w:rsidRPr="001509DE">
        <w:rPr>
          <w:rFonts w:hint="cs"/>
          <w:rtl/>
        </w:rPr>
        <w:t>ی</w:t>
      </w:r>
      <w:r w:rsidR="001509DE" w:rsidRPr="001509DE">
        <w:rPr>
          <w:rtl/>
        </w:rPr>
        <w:t xml:space="preserve"> </w:t>
      </w:r>
      <w:r w:rsidR="001E589B">
        <w:rPr>
          <w:rtl/>
        </w:rPr>
        <w:t>حالت‌ها</w:t>
      </w:r>
      <w:r w:rsidR="001E589B">
        <w:rPr>
          <w:rFonts w:hint="cs"/>
          <w:rtl/>
        </w:rPr>
        <w:t>ی</w:t>
      </w:r>
      <w:r w:rsidR="001509DE" w:rsidRPr="001509DE">
        <w:rPr>
          <w:rtl/>
        </w:rPr>
        <w:t xml:space="preserve"> خواب مختلف به دل</w:t>
      </w:r>
      <w:r w:rsidR="001509DE" w:rsidRPr="001509DE">
        <w:rPr>
          <w:rFonts w:hint="cs"/>
          <w:rtl/>
        </w:rPr>
        <w:t>ی</w:t>
      </w:r>
      <w:r w:rsidR="001509DE" w:rsidRPr="001509DE">
        <w:rPr>
          <w:rFonts w:hint="eastAsia"/>
          <w:rtl/>
        </w:rPr>
        <w:t>ل</w:t>
      </w:r>
      <w:r w:rsidR="001509DE" w:rsidRPr="001509DE">
        <w:rPr>
          <w:rtl/>
        </w:rPr>
        <w:t xml:space="preserve"> تغ</w:t>
      </w:r>
      <w:r w:rsidR="001509DE" w:rsidRPr="001509DE">
        <w:rPr>
          <w:rFonts w:hint="cs"/>
          <w:rtl/>
        </w:rPr>
        <w:t>یی</w:t>
      </w:r>
      <w:r w:rsidR="001509DE" w:rsidRPr="001509DE">
        <w:rPr>
          <w:rFonts w:hint="eastAsia"/>
          <w:rtl/>
        </w:rPr>
        <w:t>رپذ</w:t>
      </w:r>
      <w:r w:rsidR="001509DE" w:rsidRPr="001509DE">
        <w:rPr>
          <w:rFonts w:hint="cs"/>
          <w:rtl/>
        </w:rPr>
        <w:t>ی</w:t>
      </w:r>
      <w:r w:rsidR="001509DE" w:rsidRPr="001509DE">
        <w:rPr>
          <w:rFonts w:hint="eastAsia"/>
          <w:rtl/>
        </w:rPr>
        <w:t>ر</w:t>
      </w:r>
      <w:r w:rsidR="001509DE" w:rsidRPr="001509DE">
        <w:rPr>
          <w:rFonts w:hint="cs"/>
          <w:rtl/>
        </w:rPr>
        <w:t>ی</w:t>
      </w:r>
      <w:r w:rsidR="001509DE" w:rsidRPr="001509DE">
        <w:rPr>
          <w:rtl/>
        </w:rPr>
        <w:t xml:space="preserve"> س</w:t>
      </w:r>
      <w:r w:rsidR="001509DE" w:rsidRPr="001509DE">
        <w:rPr>
          <w:rFonts w:hint="cs"/>
          <w:rtl/>
        </w:rPr>
        <w:t>ی</w:t>
      </w:r>
      <w:r w:rsidR="001509DE" w:rsidRPr="001509DE">
        <w:rPr>
          <w:rFonts w:hint="eastAsia"/>
          <w:rtl/>
        </w:rPr>
        <w:t>گنال</w:t>
      </w:r>
      <w:r w:rsidR="001509DE" w:rsidRPr="001509DE">
        <w:rPr>
          <w:rtl/>
        </w:rPr>
        <w:t xml:space="preserve"> آنها نسبت داده </w:t>
      </w:r>
      <w:r w:rsidR="001E589B">
        <w:rPr>
          <w:rtl/>
        </w:rPr>
        <w:t>م</w:t>
      </w:r>
      <w:r w:rsidR="001E589B">
        <w:rPr>
          <w:rFonts w:hint="cs"/>
          <w:rtl/>
        </w:rPr>
        <w:t>ی‌</w:t>
      </w:r>
      <w:r w:rsidR="001E589B">
        <w:rPr>
          <w:rFonts w:hint="eastAsia"/>
          <w:rtl/>
        </w:rPr>
        <w:t>شود</w:t>
      </w:r>
      <w:r w:rsidR="001509DE" w:rsidRPr="001509DE">
        <w:rPr>
          <w:rtl/>
        </w:rPr>
        <w:t>.</w:t>
      </w:r>
      <w:r w:rsidR="00931FEA">
        <w:t xml:space="preserve"> </w:t>
      </w:r>
      <w:r w:rsidR="001E589B">
        <w:rPr>
          <w:rtl/>
        </w:rPr>
        <w:t>بزرگ‌تر</w:t>
      </w:r>
      <w:r w:rsidR="001E589B">
        <w:rPr>
          <w:rFonts w:hint="cs"/>
          <w:rtl/>
        </w:rPr>
        <w:t>ی</w:t>
      </w:r>
      <w:r w:rsidR="001E589B">
        <w:rPr>
          <w:rFonts w:hint="eastAsia"/>
          <w:rtl/>
        </w:rPr>
        <w:t>ن</w:t>
      </w:r>
      <w:r w:rsidR="00931FEA" w:rsidRPr="00C25996">
        <w:rPr>
          <w:rtl/>
        </w:rPr>
        <w:t xml:space="preserve"> توان ل</w:t>
      </w:r>
      <w:r w:rsidR="00931FEA" w:rsidRPr="00C25996">
        <w:rPr>
          <w:rFonts w:hint="cs"/>
          <w:rtl/>
        </w:rPr>
        <w:t>ی</w:t>
      </w:r>
      <w:r w:rsidR="00931FEA" w:rsidRPr="00C25996">
        <w:rPr>
          <w:rFonts w:hint="eastAsia"/>
          <w:rtl/>
        </w:rPr>
        <w:t>اپانوف</w:t>
      </w:r>
      <w:r w:rsidR="00931FEA" w:rsidRPr="00931FEA">
        <w:rPr>
          <w:rtl/>
        </w:rPr>
        <w:t xml:space="preserve"> </w:t>
      </w:r>
      <w:r w:rsidR="00931FEA">
        <w:t xml:space="preserve"> </w:t>
      </w:r>
      <w:r w:rsidR="00931FEA">
        <w:rPr>
          <w:rFonts w:cs="Times New Roman"/>
        </w:rPr>
        <w:t>(</w:t>
      </w:r>
      <m:oMath>
        <m:sSub>
          <m:sSubPr>
            <m:ctrlPr>
              <w:rPr>
                <w:rFonts w:ascii="Cambria Math" w:hAnsi="Cambria Math" w:cs="Times New Roman"/>
                <w:i/>
                <w:sz w:val="20"/>
                <w:szCs w:val="20"/>
              </w:rPr>
            </m:ctrlPr>
          </m:sSubPr>
          <m:e>
            <m:r>
              <w:rPr>
                <w:rFonts w:ascii="Cambria Math" w:hAnsi="Cambria Math" w:cs="Times New Roman"/>
              </w:rPr>
              <m:t>λ</m:t>
            </m:r>
          </m:e>
          <m:sub>
            <m:r>
              <w:rPr>
                <w:rFonts w:ascii="Cambria Math" w:hAnsi="Cambria Math" w:cs="Times New Roman"/>
              </w:rPr>
              <m:t>max</m:t>
            </m:r>
          </m:sub>
        </m:sSub>
      </m:oMath>
      <w:r w:rsidR="00931FEA">
        <w:rPr>
          <w:rFonts w:cs="Times New Roman"/>
        </w:rPr>
        <w:t>)</w:t>
      </w:r>
      <w:r w:rsidR="00931FEA" w:rsidRPr="00931FEA">
        <w:rPr>
          <w:rtl/>
        </w:rPr>
        <w:t>مع</w:t>
      </w:r>
      <w:r w:rsidR="00931FEA" w:rsidRPr="00931FEA">
        <w:rPr>
          <w:rFonts w:hint="cs"/>
          <w:rtl/>
        </w:rPr>
        <w:t>ی</w:t>
      </w:r>
      <w:r w:rsidR="00931FEA" w:rsidRPr="00931FEA">
        <w:rPr>
          <w:rFonts w:hint="eastAsia"/>
          <w:rtl/>
        </w:rPr>
        <w:t>ار</w:t>
      </w:r>
      <w:r w:rsidR="00931FEA" w:rsidRPr="00931FEA">
        <w:rPr>
          <w:rFonts w:hint="cs"/>
          <w:rtl/>
        </w:rPr>
        <w:t>ی</w:t>
      </w:r>
      <w:r w:rsidR="00931FEA" w:rsidRPr="00931FEA">
        <w:rPr>
          <w:rtl/>
        </w:rPr>
        <w:t xml:space="preserve"> از م</w:t>
      </w:r>
      <w:r w:rsidR="00931FEA" w:rsidRPr="00931FEA">
        <w:rPr>
          <w:rFonts w:hint="cs"/>
          <w:rtl/>
        </w:rPr>
        <w:t>ی</w:t>
      </w:r>
      <w:r w:rsidR="00931FEA" w:rsidRPr="00931FEA">
        <w:rPr>
          <w:rFonts w:hint="eastAsia"/>
          <w:rtl/>
        </w:rPr>
        <w:t>زان</w:t>
      </w:r>
      <w:r w:rsidR="00931FEA" w:rsidRPr="00931FEA">
        <w:rPr>
          <w:rtl/>
        </w:rPr>
        <w:t xml:space="preserve"> ا</w:t>
      </w:r>
      <w:r w:rsidR="00931FEA" w:rsidRPr="00931FEA">
        <w:rPr>
          <w:rFonts w:hint="cs"/>
          <w:rtl/>
        </w:rPr>
        <w:t>ی</w:t>
      </w:r>
      <w:r w:rsidR="00931FEA" w:rsidRPr="00931FEA">
        <w:rPr>
          <w:rFonts w:hint="eastAsia"/>
          <w:rtl/>
        </w:rPr>
        <w:t>ن</w:t>
      </w:r>
      <w:r w:rsidR="00931FEA" w:rsidRPr="00931FEA">
        <w:rPr>
          <w:rtl/>
        </w:rPr>
        <w:t xml:space="preserve"> واگرا</w:t>
      </w:r>
      <w:r w:rsidR="00931FEA" w:rsidRPr="00931FEA">
        <w:rPr>
          <w:rFonts w:hint="cs"/>
          <w:rtl/>
        </w:rPr>
        <w:t>یی</w:t>
      </w:r>
      <w:r w:rsidR="00931FEA" w:rsidRPr="00931FEA">
        <w:rPr>
          <w:rtl/>
        </w:rPr>
        <w:t xml:space="preserve"> را ارائه م</w:t>
      </w:r>
      <w:r w:rsidR="00931FEA" w:rsidRPr="00931FEA">
        <w:rPr>
          <w:rFonts w:hint="cs"/>
          <w:rtl/>
        </w:rPr>
        <w:t>ی</w:t>
      </w:r>
      <w:r w:rsidR="00931FEA" w:rsidRPr="00931FEA">
        <w:rPr>
          <w:rtl/>
        </w:rPr>
        <w:t xml:space="preserve"> دهد. ا</w:t>
      </w:r>
      <w:r w:rsidR="00931FEA" w:rsidRPr="00931FEA">
        <w:rPr>
          <w:rFonts w:hint="cs"/>
          <w:rtl/>
        </w:rPr>
        <w:t>ی</w:t>
      </w:r>
      <w:r w:rsidR="00931FEA" w:rsidRPr="00931FEA">
        <w:rPr>
          <w:rFonts w:hint="eastAsia"/>
          <w:rtl/>
        </w:rPr>
        <w:t>ن</w:t>
      </w:r>
      <w:r w:rsidR="00931FEA" w:rsidRPr="00931FEA">
        <w:rPr>
          <w:rtl/>
        </w:rPr>
        <w:t xml:space="preserve"> مقدار برا</w:t>
      </w:r>
      <w:r w:rsidR="00931FEA" w:rsidRPr="00931FEA">
        <w:rPr>
          <w:rFonts w:hint="cs"/>
          <w:rtl/>
        </w:rPr>
        <w:t>ی</w:t>
      </w:r>
      <w:r w:rsidR="00931FEA" w:rsidRPr="00931FEA">
        <w:rPr>
          <w:rtl/>
        </w:rPr>
        <w:t xml:space="preserve"> حالت ها</w:t>
      </w:r>
      <w:r w:rsidR="00931FEA" w:rsidRPr="00931FEA">
        <w:rPr>
          <w:rFonts w:hint="cs"/>
          <w:rtl/>
        </w:rPr>
        <w:t>ی</w:t>
      </w:r>
      <w:r w:rsidR="00931FEA" w:rsidRPr="00931FEA">
        <w:rPr>
          <w:rtl/>
        </w:rPr>
        <w:t xml:space="preserve"> خواب </w:t>
      </w:r>
      <w:r w:rsidR="00931FEA">
        <w:t>N3</w:t>
      </w:r>
      <w:r w:rsidR="00931FEA" w:rsidRPr="00931FEA">
        <w:rPr>
          <w:rtl/>
        </w:rPr>
        <w:t xml:space="preserve"> و </w:t>
      </w:r>
      <w:r w:rsidR="00931FEA">
        <w:t>REM</w:t>
      </w:r>
      <w:r w:rsidR="00931FEA" w:rsidRPr="00931FEA">
        <w:rPr>
          <w:rtl/>
        </w:rPr>
        <w:t xml:space="preserve"> به دل</w:t>
      </w:r>
      <w:r w:rsidR="00931FEA" w:rsidRPr="00931FEA">
        <w:rPr>
          <w:rFonts w:hint="cs"/>
          <w:rtl/>
        </w:rPr>
        <w:t>ی</w:t>
      </w:r>
      <w:r w:rsidR="00931FEA" w:rsidRPr="00931FEA">
        <w:rPr>
          <w:rFonts w:hint="eastAsia"/>
          <w:rtl/>
        </w:rPr>
        <w:t>ل</w:t>
      </w:r>
      <w:r w:rsidR="00931FEA" w:rsidRPr="00931FEA">
        <w:rPr>
          <w:rtl/>
        </w:rPr>
        <w:t xml:space="preserve"> تغ</w:t>
      </w:r>
      <w:r w:rsidR="00931FEA" w:rsidRPr="00931FEA">
        <w:rPr>
          <w:rFonts w:hint="cs"/>
          <w:rtl/>
        </w:rPr>
        <w:t>یی</w:t>
      </w:r>
      <w:r w:rsidR="00931FEA" w:rsidRPr="00931FEA">
        <w:rPr>
          <w:rFonts w:hint="eastAsia"/>
          <w:rtl/>
        </w:rPr>
        <w:t>رات</w:t>
      </w:r>
      <w:r w:rsidR="00931FEA" w:rsidRPr="00931FEA">
        <w:rPr>
          <w:rtl/>
        </w:rPr>
        <w:t xml:space="preserve"> ب</w:t>
      </w:r>
      <w:r w:rsidR="00931FEA" w:rsidRPr="00931FEA">
        <w:rPr>
          <w:rFonts w:hint="cs"/>
          <w:rtl/>
        </w:rPr>
        <w:t>ی</w:t>
      </w:r>
      <w:r w:rsidR="00931FEA" w:rsidRPr="00931FEA">
        <w:rPr>
          <w:rFonts w:hint="eastAsia"/>
          <w:rtl/>
        </w:rPr>
        <w:t>شتر</w:t>
      </w:r>
      <w:r w:rsidR="00931FEA" w:rsidRPr="00931FEA">
        <w:rPr>
          <w:rtl/>
        </w:rPr>
        <w:t xml:space="preserve"> در مقا</w:t>
      </w:r>
      <w:r w:rsidR="00931FEA" w:rsidRPr="00931FEA">
        <w:rPr>
          <w:rFonts w:hint="cs"/>
          <w:rtl/>
        </w:rPr>
        <w:t>ی</w:t>
      </w:r>
      <w:r w:rsidR="00931FEA" w:rsidRPr="00931FEA">
        <w:rPr>
          <w:rFonts w:hint="eastAsia"/>
          <w:rtl/>
        </w:rPr>
        <w:t>سه</w:t>
      </w:r>
      <w:r w:rsidR="00931FEA" w:rsidRPr="00931FEA">
        <w:rPr>
          <w:rtl/>
        </w:rPr>
        <w:t xml:space="preserve"> با حالت ها</w:t>
      </w:r>
      <w:r w:rsidR="00931FEA" w:rsidRPr="00931FEA">
        <w:rPr>
          <w:rFonts w:hint="cs"/>
          <w:rtl/>
        </w:rPr>
        <w:t>ی</w:t>
      </w:r>
      <w:r w:rsidR="00931FEA" w:rsidRPr="00931FEA">
        <w:rPr>
          <w:rtl/>
        </w:rPr>
        <w:t xml:space="preserve"> د</w:t>
      </w:r>
      <w:r w:rsidR="00931FEA" w:rsidRPr="00931FEA">
        <w:rPr>
          <w:rFonts w:hint="cs"/>
          <w:rtl/>
        </w:rPr>
        <w:t>ی</w:t>
      </w:r>
      <w:r w:rsidR="00931FEA" w:rsidRPr="00931FEA">
        <w:rPr>
          <w:rFonts w:hint="eastAsia"/>
          <w:rtl/>
        </w:rPr>
        <w:t>گر</w:t>
      </w:r>
      <w:r w:rsidR="00931FEA" w:rsidRPr="00931FEA">
        <w:rPr>
          <w:rtl/>
        </w:rPr>
        <w:t xml:space="preserve"> افزا</w:t>
      </w:r>
      <w:r w:rsidR="00931FEA" w:rsidRPr="00931FEA">
        <w:rPr>
          <w:rFonts w:hint="cs"/>
          <w:rtl/>
        </w:rPr>
        <w:t>ی</w:t>
      </w:r>
      <w:r w:rsidR="00931FEA" w:rsidRPr="00931FEA">
        <w:rPr>
          <w:rFonts w:hint="eastAsia"/>
          <w:rtl/>
        </w:rPr>
        <w:t>ش</w:t>
      </w:r>
      <w:r w:rsidR="00931FEA" w:rsidRPr="00931FEA">
        <w:rPr>
          <w:rtl/>
        </w:rPr>
        <w:t xml:space="preserve"> م</w:t>
      </w:r>
      <w:r w:rsidR="00931FEA" w:rsidRPr="00931FEA">
        <w:rPr>
          <w:rFonts w:hint="cs"/>
          <w:rtl/>
        </w:rPr>
        <w:t>ی</w:t>
      </w:r>
      <w:r w:rsidR="00931FEA" w:rsidRPr="00931FEA">
        <w:rPr>
          <w:rtl/>
        </w:rPr>
        <w:t xml:space="preserve"> </w:t>
      </w:r>
      <w:r w:rsidR="00931FEA" w:rsidRPr="00931FEA">
        <w:rPr>
          <w:rFonts w:hint="cs"/>
          <w:rtl/>
        </w:rPr>
        <w:t>ی</w:t>
      </w:r>
      <w:r w:rsidR="00931FEA" w:rsidRPr="00931FEA">
        <w:rPr>
          <w:rFonts w:hint="eastAsia"/>
          <w:rtl/>
        </w:rPr>
        <w:t>ابد</w:t>
      </w:r>
      <w:r w:rsidR="00931FEA" w:rsidRPr="00931FEA">
        <w:rPr>
          <w:rtl/>
        </w:rPr>
        <w:t>.</w:t>
      </w:r>
      <w:r w:rsidR="008A1D1C">
        <w:rPr>
          <w:rFonts w:hint="cs"/>
          <w:rtl/>
        </w:rPr>
        <w:t xml:space="preserve"> </w:t>
      </w:r>
      <w:r w:rsidR="00931FEA" w:rsidRPr="00931FEA">
        <w:rPr>
          <w:rtl/>
        </w:rPr>
        <w:t>پارامتر خود شباهت، توان هرست (</w:t>
      </w:r>
      <w:r w:rsidR="00931FEA" w:rsidRPr="00931FEA">
        <w:t>H</w:t>
      </w:r>
      <w:r w:rsidR="00931FEA" w:rsidRPr="00931FEA">
        <w:rPr>
          <w:rtl/>
        </w:rPr>
        <w:t>)، برا</w:t>
      </w:r>
      <w:r w:rsidR="00931FEA" w:rsidRPr="00931FEA">
        <w:rPr>
          <w:rFonts w:hint="cs"/>
          <w:rtl/>
        </w:rPr>
        <w:t>ی</w:t>
      </w:r>
      <w:r w:rsidR="00931FEA" w:rsidRPr="00931FEA">
        <w:rPr>
          <w:rtl/>
        </w:rPr>
        <w:t xml:space="preserve"> همه مجموعه داده ها به دست م</w:t>
      </w:r>
      <w:r w:rsidR="00931FEA" w:rsidRPr="00931FEA">
        <w:rPr>
          <w:rFonts w:hint="cs"/>
          <w:rtl/>
        </w:rPr>
        <w:t>ی</w:t>
      </w:r>
      <w:r w:rsidR="00931FEA" w:rsidRPr="00931FEA">
        <w:rPr>
          <w:rtl/>
        </w:rPr>
        <w:t xml:space="preserve"> آ</w:t>
      </w:r>
      <w:r w:rsidR="00931FEA" w:rsidRPr="00931FEA">
        <w:rPr>
          <w:rFonts w:hint="cs"/>
          <w:rtl/>
        </w:rPr>
        <w:t>ی</w:t>
      </w:r>
      <w:r w:rsidR="00931FEA" w:rsidRPr="00931FEA">
        <w:rPr>
          <w:rFonts w:hint="eastAsia"/>
          <w:rtl/>
        </w:rPr>
        <w:t>د</w:t>
      </w:r>
      <w:r w:rsidR="00931FEA" w:rsidRPr="00931FEA">
        <w:rPr>
          <w:rtl/>
        </w:rPr>
        <w:t>. ا</w:t>
      </w:r>
      <w:r w:rsidR="00931FEA" w:rsidRPr="00931FEA">
        <w:rPr>
          <w:rFonts w:hint="cs"/>
          <w:rtl/>
        </w:rPr>
        <w:t>ی</w:t>
      </w:r>
      <w:r w:rsidR="00931FEA" w:rsidRPr="00931FEA">
        <w:rPr>
          <w:rFonts w:hint="eastAsia"/>
          <w:rtl/>
        </w:rPr>
        <w:t>ن</w:t>
      </w:r>
      <w:r w:rsidR="00931FEA" w:rsidRPr="00931FEA">
        <w:rPr>
          <w:rtl/>
        </w:rPr>
        <w:t xml:space="preserve"> مقدار به تدر</w:t>
      </w:r>
      <w:r w:rsidR="00931FEA" w:rsidRPr="00931FEA">
        <w:rPr>
          <w:rFonts w:hint="cs"/>
          <w:rtl/>
        </w:rPr>
        <w:t>ی</w:t>
      </w:r>
      <w:r w:rsidR="00931FEA" w:rsidRPr="00931FEA">
        <w:rPr>
          <w:rFonts w:hint="eastAsia"/>
          <w:rtl/>
        </w:rPr>
        <w:t>ج</w:t>
      </w:r>
      <w:r w:rsidR="00931FEA" w:rsidRPr="00931FEA">
        <w:rPr>
          <w:rtl/>
        </w:rPr>
        <w:t xml:space="preserve"> از حالت </w:t>
      </w:r>
      <w:r w:rsidR="00931FEA">
        <w:t>N1</w:t>
      </w:r>
      <w:r w:rsidR="00931FEA" w:rsidRPr="00931FEA">
        <w:rPr>
          <w:rtl/>
        </w:rPr>
        <w:t xml:space="preserve"> به </w:t>
      </w:r>
      <w:r w:rsidR="00931FEA">
        <w:t>N2</w:t>
      </w:r>
      <w:r w:rsidR="00931FEA" w:rsidRPr="00931FEA">
        <w:rPr>
          <w:rtl/>
        </w:rPr>
        <w:t xml:space="preserve"> کاهش م</w:t>
      </w:r>
      <w:r w:rsidR="00931FEA" w:rsidRPr="00931FEA">
        <w:rPr>
          <w:rFonts w:hint="cs"/>
          <w:rtl/>
        </w:rPr>
        <w:t>ی</w:t>
      </w:r>
      <w:r w:rsidR="00931FEA" w:rsidRPr="00931FEA">
        <w:rPr>
          <w:rtl/>
        </w:rPr>
        <w:t xml:space="preserve"> </w:t>
      </w:r>
      <w:r w:rsidR="00931FEA" w:rsidRPr="00931FEA">
        <w:rPr>
          <w:rFonts w:hint="cs"/>
          <w:rtl/>
        </w:rPr>
        <w:t>ی</w:t>
      </w:r>
      <w:r w:rsidR="00931FEA" w:rsidRPr="00931FEA">
        <w:rPr>
          <w:rFonts w:hint="eastAsia"/>
          <w:rtl/>
        </w:rPr>
        <w:t>ابد</w:t>
      </w:r>
      <w:r w:rsidR="00931FEA" w:rsidRPr="00931FEA">
        <w:rPr>
          <w:rtl/>
        </w:rPr>
        <w:t>. دارا</w:t>
      </w:r>
      <w:r w:rsidR="00931FEA" w:rsidRPr="00931FEA">
        <w:rPr>
          <w:rFonts w:hint="cs"/>
          <w:rtl/>
        </w:rPr>
        <w:t>ی</w:t>
      </w:r>
      <w:r w:rsidR="00931FEA" w:rsidRPr="00931FEA">
        <w:rPr>
          <w:rtl/>
        </w:rPr>
        <w:t xml:space="preserve"> حداکثر مقدار در حالت </w:t>
      </w:r>
      <w:r w:rsidR="00931FEA">
        <w:t>N3</w:t>
      </w:r>
      <w:r w:rsidR="00931FEA" w:rsidRPr="00931FEA">
        <w:rPr>
          <w:rtl/>
        </w:rPr>
        <w:t xml:space="preserve"> است که از آن در حالت ها</w:t>
      </w:r>
      <w:r w:rsidR="00931FEA" w:rsidRPr="00931FEA">
        <w:rPr>
          <w:rFonts w:hint="cs"/>
          <w:rtl/>
        </w:rPr>
        <w:t>ی</w:t>
      </w:r>
      <w:r w:rsidR="00931FEA" w:rsidRPr="00931FEA">
        <w:rPr>
          <w:rtl/>
        </w:rPr>
        <w:t xml:space="preserve"> </w:t>
      </w:r>
      <w:r w:rsidR="00931FEA">
        <w:t>N3</w:t>
      </w:r>
      <w:r w:rsidR="00931FEA" w:rsidRPr="00931FEA">
        <w:rPr>
          <w:rtl/>
        </w:rPr>
        <w:t xml:space="preserve"> و </w:t>
      </w:r>
      <w:r w:rsidR="00931FEA">
        <w:t>N4</w:t>
      </w:r>
      <w:r w:rsidR="00931FEA" w:rsidRPr="00931FEA">
        <w:rPr>
          <w:rtl/>
        </w:rPr>
        <w:t xml:space="preserve"> کاهش م</w:t>
      </w:r>
      <w:r w:rsidR="00931FEA" w:rsidRPr="00931FEA">
        <w:rPr>
          <w:rFonts w:hint="cs"/>
          <w:rtl/>
        </w:rPr>
        <w:t>ی</w:t>
      </w:r>
      <w:r w:rsidR="00931FEA" w:rsidRPr="00931FEA">
        <w:rPr>
          <w:rtl/>
        </w:rPr>
        <w:t xml:space="preserve"> </w:t>
      </w:r>
      <w:r w:rsidR="00931FEA" w:rsidRPr="00931FEA">
        <w:rPr>
          <w:rFonts w:hint="cs"/>
          <w:rtl/>
        </w:rPr>
        <w:t>ی</w:t>
      </w:r>
      <w:r w:rsidR="00931FEA" w:rsidRPr="00931FEA">
        <w:rPr>
          <w:rFonts w:hint="eastAsia"/>
          <w:rtl/>
        </w:rPr>
        <w:t>ابد</w:t>
      </w:r>
      <w:r w:rsidR="00931FEA" w:rsidRPr="00931FEA">
        <w:rPr>
          <w:rtl/>
        </w:rPr>
        <w:t xml:space="preserve"> و دارا</w:t>
      </w:r>
      <w:r w:rsidR="00931FEA" w:rsidRPr="00931FEA">
        <w:rPr>
          <w:rFonts w:hint="cs"/>
          <w:rtl/>
        </w:rPr>
        <w:t>ی</w:t>
      </w:r>
      <w:r w:rsidR="00931FEA" w:rsidRPr="00931FEA">
        <w:rPr>
          <w:rtl/>
        </w:rPr>
        <w:t xml:space="preserve"> حداکثر مقدار در حالت </w:t>
      </w:r>
      <w:r w:rsidR="00931FEA">
        <w:t>REM</w:t>
      </w:r>
      <w:r w:rsidR="00931FEA" w:rsidRPr="00931FEA">
        <w:rPr>
          <w:rtl/>
        </w:rPr>
        <w:t xml:space="preserve"> است که نشان دهنده </w:t>
      </w:r>
      <w:r w:rsidR="008A1D1C" w:rsidRPr="00931FEA">
        <w:rPr>
          <w:rtl/>
        </w:rPr>
        <w:t xml:space="preserve">خود </w:t>
      </w:r>
      <w:r w:rsidR="00931FEA" w:rsidRPr="00931FEA">
        <w:rPr>
          <w:rtl/>
        </w:rPr>
        <w:t>تشابه</w:t>
      </w:r>
      <w:r w:rsidR="008A1D1C">
        <w:rPr>
          <w:rFonts w:hint="cs"/>
          <w:rtl/>
        </w:rPr>
        <w:t>ی</w:t>
      </w:r>
      <w:r w:rsidR="00931FEA" w:rsidRPr="00931FEA">
        <w:rPr>
          <w:rtl/>
        </w:rPr>
        <w:t xml:space="preserve"> ب</w:t>
      </w:r>
      <w:r w:rsidR="00931FEA" w:rsidRPr="00931FEA">
        <w:rPr>
          <w:rFonts w:hint="cs"/>
          <w:rtl/>
        </w:rPr>
        <w:t>ی</w:t>
      </w:r>
      <w:r w:rsidR="00931FEA" w:rsidRPr="00931FEA">
        <w:rPr>
          <w:rFonts w:hint="eastAsia"/>
          <w:rtl/>
        </w:rPr>
        <w:t>شتر</w:t>
      </w:r>
      <w:r w:rsidR="00931FEA" w:rsidRPr="00931FEA">
        <w:rPr>
          <w:rtl/>
        </w:rPr>
        <w:t xml:space="preserve"> است.</w:t>
      </w:r>
      <w:r w:rsidR="00594DE3">
        <w:rPr>
          <w:rFonts w:hint="cs"/>
          <w:rtl/>
        </w:rPr>
        <w:t xml:space="preserve"> </w:t>
      </w:r>
      <w:r w:rsidR="00594DE3" w:rsidRPr="00594DE3">
        <w:rPr>
          <w:rtl/>
        </w:rPr>
        <w:t>کاهش در مقاد</w:t>
      </w:r>
      <w:r w:rsidR="00594DE3" w:rsidRPr="00594DE3">
        <w:rPr>
          <w:rFonts w:hint="cs"/>
          <w:rtl/>
        </w:rPr>
        <w:t>ی</w:t>
      </w:r>
      <w:r w:rsidR="00594DE3" w:rsidRPr="00594DE3">
        <w:rPr>
          <w:rFonts w:hint="eastAsia"/>
          <w:rtl/>
        </w:rPr>
        <w:t>ر</w:t>
      </w:r>
      <w:r w:rsidR="00594DE3" w:rsidRPr="00594DE3">
        <w:rPr>
          <w:rtl/>
        </w:rPr>
        <w:t xml:space="preserve"> </w:t>
      </w:r>
      <w:r w:rsidR="00594DE3" w:rsidRPr="00594DE3">
        <w:t>FD</w:t>
      </w:r>
      <w:r w:rsidR="00594DE3" w:rsidRPr="00594DE3">
        <w:rPr>
          <w:rtl/>
        </w:rPr>
        <w:t xml:space="preserve"> نشان دهنده کاهش پ</w:t>
      </w:r>
      <w:r w:rsidR="00594DE3" w:rsidRPr="00594DE3">
        <w:rPr>
          <w:rFonts w:hint="cs"/>
          <w:rtl/>
        </w:rPr>
        <w:t>ی</w:t>
      </w:r>
      <w:r w:rsidR="00594DE3" w:rsidRPr="00594DE3">
        <w:rPr>
          <w:rFonts w:hint="eastAsia"/>
          <w:rtl/>
        </w:rPr>
        <w:t>چ</w:t>
      </w:r>
      <w:r w:rsidR="00594DE3" w:rsidRPr="00594DE3">
        <w:rPr>
          <w:rFonts w:hint="cs"/>
          <w:rtl/>
        </w:rPr>
        <w:t>ی</w:t>
      </w:r>
      <w:r w:rsidR="00594DE3" w:rsidRPr="00594DE3">
        <w:rPr>
          <w:rFonts w:hint="eastAsia"/>
          <w:rtl/>
        </w:rPr>
        <w:t>دگ</w:t>
      </w:r>
      <w:r w:rsidR="00594DE3" w:rsidRPr="00594DE3">
        <w:rPr>
          <w:rFonts w:hint="cs"/>
          <w:rtl/>
        </w:rPr>
        <w:t>ی</w:t>
      </w:r>
      <w:r w:rsidR="00594DE3" w:rsidRPr="00594DE3">
        <w:rPr>
          <w:rtl/>
        </w:rPr>
        <w:t xml:space="preserve"> س</w:t>
      </w:r>
      <w:r w:rsidR="00594DE3" w:rsidRPr="00594DE3">
        <w:rPr>
          <w:rFonts w:hint="cs"/>
          <w:rtl/>
        </w:rPr>
        <w:t>ی</w:t>
      </w:r>
      <w:r w:rsidR="00594DE3" w:rsidRPr="00594DE3">
        <w:rPr>
          <w:rFonts w:hint="eastAsia"/>
          <w:rtl/>
        </w:rPr>
        <w:t>ستم</w:t>
      </w:r>
      <w:r w:rsidR="00594DE3" w:rsidRPr="00594DE3">
        <w:rPr>
          <w:rtl/>
        </w:rPr>
        <w:t xml:space="preserve"> مغز برا</w:t>
      </w:r>
      <w:r w:rsidR="00594DE3" w:rsidRPr="00594DE3">
        <w:rPr>
          <w:rFonts w:hint="cs"/>
          <w:rtl/>
        </w:rPr>
        <w:t>ی</w:t>
      </w:r>
      <w:r w:rsidR="00594DE3" w:rsidRPr="00594DE3">
        <w:rPr>
          <w:rtl/>
        </w:rPr>
        <w:t xml:space="preserve"> افراد در طول فعال</w:t>
      </w:r>
      <w:r w:rsidR="00594DE3" w:rsidRPr="00594DE3">
        <w:rPr>
          <w:rFonts w:hint="cs"/>
          <w:rtl/>
        </w:rPr>
        <w:t>ی</w:t>
      </w:r>
      <w:r w:rsidR="00594DE3" w:rsidRPr="00594DE3">
        <w:rPr>
          <w:rFonts w:hint="eastAsia"/>
          <w:rtl/>
        </w:rPr>
        <w:t>ت</w:t>
      </w:r>
      <w:r w:rsidR="00594DE3" w:rsidRPr="00594DE3">
        <w:rPr>
          <w:rtl/>
        </w:rPr>
        <w:t xml:space="preserve"> خواب است. به دل</w:t>
      </w:r>
      <w:r w:rsidR="00594DE3" w:rsidRPr="00594DE3">
        <w:rPr>
          <w:rFonts w:hint="cs"/>
          <w:rtl/>
        </w:rPr>
        <w:t>ی</w:t>
      </w:r>
      <w:r w:rsidR="00594DE3" w:rsidRPr="00594DE3">
        <w:rPr>
          <w:rFonts w:hint="eastAsia"/>
          <w:rtl/>
        </w:rPr>
        <w:t>ل</w:t>
      </w:r>
      <w:r w:rsidR="00594DE3" w:rsidRPr="00594DE3">
        <w:rPr>
          <w:rtl/>
        </w:rPr>
        <w:t xml:space="preserve"> کاهش فرکانس، </w:t>
      </w:r>
      <w:r w:rsidR="00594DE3" w:rsidRPr="00594DE3">
        <w:t>FD</w:t>
      </w:r>
      <w:r w:rsidR="00594DE3" w:rsidRPr="00594DE3">
        <w:rPr>
          <w:rtl/>
        </w:rPr>
        <w:t xml:space="preserve"> از حالت </w:t>
      </w:r>
      <w:r w:rsidR="00594DE3">
        <w:rPr>
          <w:rFonts w:hint="cs"/>
          <w:rtl/>
        </w:rPr>
        <w:t>بیداری ب</w:t>
      </w:r>
      <w:r w:rsidR="00594DE3" w:rsidRPr="00594DE3">
        <w:rPr>
          <w:rtl/>
        </w:rPr>
        <w:t>ه حال</w:t>
      </w:r>
      <w:r w:rsidR="00594DE3">
        <w:rPr>
          <w:rFonts w:hint="cs"/>
          <w:rtl/>
        </w:rPr>
        <w:t>ا</w:t>
      </w:r>
      <w:r w:rsidR="00594DE3" w:rsidRPr="00594DE3">
        <w:rPr>
          <w:rtl/>
        </w:rPr>
        <w:t xml:space="preserve">ت </w:t>
      </w:r>
      <w:r w:rsidR="00594DE3">
        <w:rPr>
          <w:rFonts w:cs="Times New Roman"/>
        </w:rPr>
        <w:t>N1-4</w:t>
      </w:r>
      <w:r w:rsidR="00594DE3" w:rsidRPr="00594DE3">
        <w:rPr>
          <w:rtl/>
        </w:rPr>
        <w:t xml:space="preserve"> کاهش م</w:t>
      </w:r>
      <w:r w:rsidR="00594DE3" w:rsidRPr="00594DE3">
        <w:rPr>
          <w:rFonts w:hint="cs"/>
          <w:rtl/>
        </w:rPr>
        <w:t>ی</w:t>
      </w:r>
      <w:r w:rsidR="00594DE3" w:rsidRPr="00594DE3">
        <w:rPr>
          <w:rtl/>
        </w:rPr>
        <w:t xml:space="preserve"> </w:t>
      </w:r>
      <w:r w:rsidR="00594DE3" w:rsidRPr="00594DE3">
        <w:rPr>
          <w:rFonts w:hint="cs"/>
          <w:rtl/>
        </w:rPr>
        <w:t>ی</w:t>
      </w:r>
      <w:r w:rsidR="00594DE3" w:rsidRPr="00594DE3">
        <w:rPr>
          <w:rFonts w:hint="eastAsia"/>
          <w:rtl/>
        </w:rPr>
        <w:t>ابد</w:t>
      </w:r>
      <w:r w:rsidR="00594DE3" w:rsidRPr="00594DE3">
        <w:rPr>
          <w:rtl/>
        </w:rPr>
        <w:t>. و ا</w:t>
      </w:r>
      <w:r w:rsidR="00594DE3" w:rsidRPr="00594DE3">
        <w:rPr>
          <w:rFonts w:hint="cs"/>
          <w:rtl/>
        </w:rPr>
        <w:t>ی</w:t>
      </w:r>
      <w:r w:rsidR="00594DE3" w:rsidRPr="00594DE3">
        <w:rPr>
          <w:rFonts w:hint="eastAsia"/>
          <w:rtl/>
        </w:rPr>
        <w:t>ن</w:t>
      </w:r>
      <w:r w:rsidR="00594DE3" w:rsidRPr="00594DE3">
        <w:rPr>
          <w:rtl/>
        </w:rPr>
        <w:t xml:space="preserve"> </w:t>
      </w:r>
      <w:r w:rsidR="00594DE3" w:rsidRPr="00594DE3">
        <w:t>FD</w:t>
      </w:r>
      <w:r w:rsidR="00594DE3" w:rsidRPr="00594DE3">
        <w:rPr>
          <w:rtl/>
        </w:rPr>
        <w:t xml:space="preserve"> در حالت</w:t>
      </w:r>
      <w:r w:rsidR="00594DE3">
        <w:rPr>
          <w:rFonts w:hint="cs"/>
          <w:rtl/>
        </w:rPr>
        <w:t xml:space="preserve"> </w:t>
      </w:r>
      <w:r w:rsidR="00594DE3">
        <w:t>REM</w:t>
      </w:r>
      <w:r w:rsidR="00594DE3">
        <w:rPr>
          <w:rFonts w:hint="cs"/>
          <w:rtl/>
        </w:rPr>
        <w:t xml:space="preserve"> </w:t>
      </w:r>
      <w:r w:rsidR="00594DE3" w:rsidRPr="00594DE3">
        <w:rPr>
          <w:rtl/>
        </w:rPr>
        <w:t>به دل</w:t>
      </w:r>
      <w:r w:rsidR="00594DE3" w:rsidRPr="00594DE3">
        <w:rPr>
          <w:rFonts w:hint="cs"/>
          <w:rtl/>
        </w:rPr>
        <w:t>ی</w:t>
      </w:r>
      <w:r w:rsidR="00594DE3" w:rsidRPr="00594DE3">
        <w:rPr>
          <w:rFonts w:hint="eastAsia"/>
          <w:rtl/>
        </w:rPr>
        <w:t>ل</w:t>
      </w:r>
      <w:r w:rsidR="00594DE3" w:rsidRPr="00594DE3">
        <w:rPr>
          <w:rtl/>
        </w:rPr>
        <w:t xml:space="preserve"> افزا</w:t>
      </w:r>
      <w:r w:rsidR="00594DE3" w:rsidRPr="00594DE3">
        <w:rPr>
          <w:rFonts w:hint="cs"/>
          <w:rtl/>
        </w:rPr>
        <w:t>ی</w:t>
      </w:r>
      <w:r w:rsidR="00594DE3" w:rsidRPr="00594DE3">
        <w:rPr>
          <w:rFonts w:hint="eastAsia"/>
          <w:rtl/>
        </w:rPr>
        <w:t>ش</w:t>
      </w:r>
      <w:r w:rsidR="00594DE3" w:rsidRPr="00594DE3">
        <w:rPr>
          <w:rtl/>
        </w:rPr>
        <w:t xml:space="preserve"> فرکانس افزا</w:t>
      </w:r>
      <w:r w:rsidR="00594DE3" w:rsidRPr="00594DE3">
        <w:rPr>
          <w:rFonts w:hint="cs"/>
          <w:rtl/>
        </w:rPr>
        <w:t>ی</w:t>
      </w:r>
      <w:r w:rsidR="00594DE3" w:rsidRPr="00594DE3">
        <w:rPr>
          <w:rFonts w:hint="eastAsia"/>
          <w:rtl/>
        </w:rPr>
        <w:t>ش</w:t>
      </w:r>
      <w:r w:rsidR="00594DE3" w:rsidRPr="00594DE3">
        <w:rPr>
          <w:rtl/>
        </w:rPr>
        <w:t xml:space="preserve"> م</w:t>
      </w:r>
      <w:r w:rsidR="00594DE3" w:rsidRPr="00594DE3">
        <w:rPr>
          <w:rFonts w:hint="cs"/>
          <w:rtl/>
        </w:rPr>
        <w:t>ی</w:t>
      </w:r>
      <w:r w:rsidR="00594DE3" w:rsidRPr="00594DE3">
        <w:rPr>
          <w:rtl/>
        </w:rPr>
        <w:t xml:space="preserve"> </w:t>
      </w:r>
      <w:r w:rsidR="00594DE3" w:rsidRPr="00594DE3">
        <w:rPr>
          <w:rFonts w:hint="cs"/>
          <w:rtl/>
        </w:rPr>
        <w:t>ی</w:t>
      </w:r>
      <w:r w:rsidR="00594DE3" w:rsidRPr="00594DE3">
        <w:rPr>
          <w:rFonts w:hint="eastAsia"/>
          <w:rtl/>
        </w:rPr>
        <w:t>ابد</w:t>
      </w:r>
      <w:r w:rsidR="00594DE3" w:rsidRPr="00594DE3">
        <w:rPr>
          <w:rtl/>
        </w:rPr>
        <w:t>.</w:t>
      </w:r>
    </w:p>
    <w:p w14:paraId="0CD1B160" w14:textId="042E3633" w:rsidR="00C13E5D" w:rsidRDefault="002140B7" w:rsidP="00AE33EB">
      <w:r w:rsidRPr="002140B7">
        <w:rPr>
          <w:rtl/>
        </w:rPr>
        <w:lastRenderedPageBreak/>
        <w:t xml:space="preserve">فل و همکاران </w:t>
      </w:r>
      <w:r w:rsidR="009E3858">
        <w:rPr>
          <w:rtl/>
        </w:rPr>
        <w:fldChar w:fldCharType="begin"/>
      </w:r>
      <w:r w:rsidR="003C47D1">
        <w:rPr>
          <w:rFonts w:cs="Times New Roman"/>
          <w:rtl/>
        </w:rPr>
        <w:instrText xml:space="preserve"> </w:instrText>
      </w:r>
      <w:r w:rsidR="003C47D1">
        <w:rPr>
          <w:rFonts w:cs="Times New Roman"/>
        </w:rPr>
        <w:instrText>ADDIN ZOTERO_ITEM CSL_CITATION {"citationID":"sOMPg1Pq","properties":{"formattedCitation":"[32]","plainCitation":"[32]","noteIndex":0},"citationItems":[{"id":"DVPxAlT6/OXH1ZSEi","uris":["http://zotero.org/users/local/hBoklM0l/items/BXZCQZDR"],"itemData</w:instrText>
      </w:r>
      <w:r w:rsidR="003C47D1">
        <w:rPr>
          <w:rFonts w:cs="Times New Roman"/>
          <w:rtl/>
        </w:rPr>
        <w:instrText>":{"</w:instrText>
      </w:r>
      <w:r w:rsidR="003C47D1">
        <w:rPr>
          <w:rFonts w:cs="Times New Roman"/>
        </w:rPr>
        <w:instrText>id":"AqE0ce76/tHE6utos","type":"article-journal","abstract":"During recent years methods from nonlinear dynamics were introduced into the analysis of EEG signals. Although from a theoretical point of view nonlinear measures quantify properties being independent from conventional spectral measures, it is a crucial question whether in practice nonlinear EEG measures yield additional information, which is not redundant to the information gained by spectral analysis. Therefore, we compared the ability of several spectral and nonlinear measures to discriminate different sleep stages. We evaluated spectral measures (relative delta power, spectral edge, spectral entropy and first spectral moment), and nonlinear measures (correlation dimension D2, largest Lyapunov exponent L1, and approximated Kolmogorof entropy K2), and additionally the stochastic time domain based measure entropy of amplitudes. For 12 healthy subjects these measures were calculated from sleep EEG segments of 2:44 min duration, each segment unambiguously corresponding to one of the sleep stages I, II, SWS and REM. Results were statistically evaluated by multivariate and univariate analyses of variance and by discriminant analyses. Generally, nonlinear measures (D2 and L1) performed better in discriminating sleep stages I and II, whereas spectral measures showed advantages in discriminating stage II and SWS. Combinations of spectral and nonlinear measures yielded a better overall discrimination of sleep stages than spectral measures alone. The</w:instrText>
      </w:r>
      <w:r w:rsidR="003C47D1">
        <w:rPr>
          <w:rFonts w:cs="Times New Roman"/>
          <w:rtl/>
        </w:rPr>
        <w:instrText xml:space="preserve"> </w:instrText>
      </w:r>
      <w:r w:rsidR="003C47D1">
        <w:rPr>
          <w:rFonts w:cs="Times New Roman"/>
        </w:rPr>
        <w:instrText>best overall discrimination was reached even without inclusion of any of the spectral measures. It can be concluded that nonlinear measures yield additional information, which improves the ability to discriminate sleep stages and which may in general improve the ability to distinguish different psychophysiological states. This confirms the importance and practical reliability of the application of nonlinear methods to EEG analysis.","container-title":"Electroencephalography and Clinical Neurophysiology</w:instrText>
      </w:r>
      <w:r w:rsidR="003C47D1">
        <w:rPr>
          <w:rFonts w:cs="Times New Roman"/>
          <w:rtl/>
        </w:rPr>
        <w:instrText>","</w:instrText>
      </w:r>
      <w:r w:rsidR="003C47D1">
        <w:rPr>
          <w:rFonts w:cs="Times New Roman"/>
        </w:rPr>
        <w:instrText>DOI":"10.1016/0013-4694(96)95636-9","ISSN":"0013-4694","issue":"5","journalAbbreviation":"Electroencephalography and Clinical Neurophysiology","language":"en","page":"401-410","source":"ScienceDirect","title":"Discrimination of sleep stages: a comparison</w:instrText>
      </w:r>
      <w:r w:rsidR="003C47D1">
        <w:rPr>
          <w:rFonts w:cs="Times New Roman"/>
          <w:rtl/>
        </w:rPr>
        <w:instrText xml:space="preserve"> </w:instrText>
      </w:r>
      <w:r w:rsidR="003C47D1">
        <w:rPr>
          <w:rFonts w:cs="Times New Roman"/>
        </w:rPr>
        <w:instrText>between spectral and nonlinear EEG measures","title-short":"Discrimination of sleep stages","volume":"98","author":[{"family":"Fell","given":"Jürgen"},{"family":"Röschke","given":"Joachim"},{"family":"Mann","given":"Klaus"},{"family":"Schäffner","given</w:instrText>
      </w:r>
      <w:r w:rsidR="003C47D1">
        <w:rPr>
          <w:rFonts w:cs="Times New Roman"/>
          <w:rtl/>
        </w:rPr>
        <w:instrText>":"</w:instrText>
      </w:r>
      <w:r w:rsidR="003C47D1">
        <w:rPr>
          <w:rFonts w:cs="Times New Roman"/>
        </w:rPr>
        <w:instrText>Cornelius"}],"issued":{"date-parts":[["1996",5,1]]}}}],"schema":"https://github.com/citation-style-language/schema/raw/master/csl-citation.json</w:instrText>
      </w:r>
      <w:r w:rsidR="003C47D1">
        <w:rPr>
          <w:rFonts w:cs="Times New Roman"/>
          <w:rtl/>
        </w:rPr>
        <w:instrText xml:space="preserve">"} </w:instrText>
      </w:r>
      <w:r w:rsidR="009E3858">
        <w:rPr>
          <w:rtl/>
        </w:rPr>
        <w:fldChar w:fldCharType="separate"/>
      </w:r>
      <w:r w:rsidR="003C47D1">
        <w:rPr>
          <w:rFonts w:cs="Times New Roman"/>
          <w:noProof/>
          <w:rtl/>
        </w:rPr>
        <w:t>[32]</w:t>
      </w:r>
      <w:r w:rsidR="009E3858">
        <w:rPr>
          <w:rtl/>
        </w:rPr>
        <w:fldChar w:fldCharType="end"/>
      </w:r>
      <w:r w:rsidRPr="002140B7">
        <w:rPr>
          <w:rtl/>
        </w:rPr>
        <w:t xml:space="preserve"> از انواع اندازه گ</w:t>
      </w:r>
      <w:r w:rsidRPr="002140B7">
        <w:rPr>
          <w:rFonts w:hint="cs"/>
          <w:rtl/>
        </w:rPr>
        <w:t>ی</w:t>
      </w:r>
      <w:r w:rsidRPr="002140B7">
        <w:rPr>
          <w:rFonts w:hint="eastAsia"/>
          <w:rtl/>
        </w:rPr>
        <w:t>ر</w:t>
      </w:r>
      <w:r w:rsidRPr="002140B7">
        <w:rPr>
          <w:rFonts w:hint="cs"/>
          <w:rtl/>
        </w:rPr>
        <w:t>ی</w:t>
      </w:r>
      <w:r w:rsidRPr="002140B7">
        <w:rPr>
          <w:rtl/>
        </w:rPr>
        <w:t xml:space="preserve"> ها</w:t>
      </w:r>
      <w:r w:rsidRPr="002140B7">
        <w:rPr>
          <w:rFonts w:hint="cs"/>
          <w:rtl/>
        </w:rPr>
        <w:t>ی</w:t>
      </w:r>
      <w:r w:rsidRPr="002140B7">
        <w:rPr>
          <w:rtl/>
        </w:rPr>
        <w:t xml:space="preserve"> ط</w:t>
      </w:r>
      <w:r w:rsidRPr="002140B7">
        <w:rPr>
          <w:rFonts w:hint="cs"/>
          <w:rtl/>
        </w:rPr>
        <w:t>ی</w:t>
      </w:r>
      <w:r w:rsidRPr="002140B7">
        <w:rPr>
          <w:rFonts w:hint="eastAsia"/>
          <w:rtl/>
        </w:rPr>
        <w:t>ف</w:t>
      </w:r>
      <w:r w:rsidRPr="002140B7">
        <w:rPr>
          <w:rFonts w:hint="cs"/>
          <w:rtl/>
        </w:rPr>
        <w:t>ی</w:t>
      </w:r>
      <w:r w:rsidRPr="002140B7">
        <w:rPr>
          <w:rtl/>
        </w:rPr>
        <w:t xml:space="preserve"> و غ</w:t>
      </w:r>
      <w:r w:rsidRPr="002140B7">
        <w:rPr>
          <w:rFonts w:hint="cs"/>
          <w:rtl/>
        </w:rPr>
        <w:t>ی</w:t>
      </w:r>
      <w:r w:rsidRPr="002140B7">
        <w:rPr>
          <w:rFonts w:hint="eastAsia"/>
          <w:rtl/>
        </w:rPr>
        <w:t>ر</w:t>
      </w:r>
      <w:r w:rsidRPr="002140B7">
        <w:rPr>
          <w:rtl/>
        </w:rPr>
        <w:t xml:space="preserve"> خط</w:t>
      </w:r>
      <w:r w:rsidRPr="002140B7">
        <w:rPr>
          <w:rFonts w:hint="cs"/>
          <w:rtl/>
        </w:rPr>
        <w:t>ی</w:t>
      </w:r>
      <w:r w:rsidRPr="002140B7">
        <w:rPr>
          <w:rtl/>
        </w:rPr>
        <w:t xml:space="preserve"> از </w:t>
      </w:r>
      <w:r w:rsidR="001E589B">
        <w:rPr>
          <w:rtl/>
        </w:rPr>
        <w:t>سیگنال‌های</w:t>
      </w:r>
      <w:r w:rsidRPr="002140B7">
        <w:rPr>
          <w:rtl/>
        </w:rPr>
        <w:t xml:space="preserve"> </w:t>
      </w:r>
      <w:r w:rsidRPr="002140B7">
        <w:t>EEG</w:t>
      </w:r>
      <w:r w:rsidRPr="002140B7">
        <w:rPr>
          <w:rtl/>
        </w:rPr>
        <w:t xml:space="preserve"> برا</w:t>
      </w:r>
      <w:r w:rsidRPr="002140B7">
        <w:rPr>
          <w:rFonts w:hint="cs"/>
          <w:rtl/>
        </w:rPr>
        <w:t>ی</w:t>
      </w:r>
      <w:r w:rsidRPr="002140B7">
        <w:rPr>
          <w:rtl/>
        </w:rPr>
        <w:t xml:space="preserve"> تشخ</w:t>
      </w:r>
      <w:r w:rsidRPr="002140B7">
        <w:rPr>
          <w:rFonts w:hint="cs"/>
          <w:rtl/>
        </w:rPr>
        <w:t>ی</w:t>
      </w:r>
      <w:r w:rsidRPr="002140B7">
        <w:rPr>
          <w:rFonts w:hint="eastAsia"/>
          <w:rtl/>
        </w:rPr>
        <w:t>ص</w:t>
      </w:r>
      <w:r w:rsidRPr="002140B7">
        <w:rPr>
          <w:rtl/>
        </w:rPr>
        <w:t xml:space="preserve"> مر</w:t>
      </w:r>
      <w:r w:rsidRPr="002140B7">
        <w:rPr>
          <w:rFonts w:hint="eastAsia"/>
          <w:rtl/>
        </w:rPr>
        <w:t>احل</w:t>
      </w:r>
      <w:r w:rsidRPr="002140B7">
        <w:rPr>
          <w:rtl/>
        </w:rPr>
        <w:t xml:space="preserve"> خواب استفاده کرد. آنها گزارش دادند که ترک</w:t>
      </w:r>
      <w:r w:rsidRPr="002140B7">
        <w:rPr>
          <w:rFonts w:hint="cs"/>
          <w:rtl/>
        </w:rPr>
        <w:t>ی</w:t>
      </w:r>
      <w:r w:rsidRPr="002140B7">
        <w:rPr>
          <w:rFonts w:hint="eastAsia"/>
          <w:rtl/>
        </w:rPr>
        <w:t>ب</w:t>
      </w:r>
      <w:r w:rsidRPr="002140B7">
        <w:rPr>
          <w:rtl/>
        </w:rPr>
        <w:t xml:space="preserve"> ا</w:t>
      </w:r>
      <w:r w:rsidRPr="002140B7">
        <w:rPr>
          <w:rFonts w:hint="cs"/>
          <w:rtl/>
        </w:rPr>
        <w:t>ی</w:t>
      </w:r>
      <w:r w:rsidRPr="002140B7">
        <w:rPr>
          <w:rFonts w:hint="eastAsia"/>
          <w:rtl/>
        </w:rPr>
        <w:t>ن</w:t>
      </w:r>
      <w:r w:rsidRPr="002140B7">
        <w:rPr>
          <w:rtl/>
        </w:rPr>
        <w:t xml:space="preserve"> اندازه‌گ</w:t>
      </w:r>
      <w:r w:rsidRPr="002140B7">
        <w:rPr>
          <w:rFonts w:hint="cs"/>
          <w:rtl/>
        </w:rPr>
        <w:t>ی</w:t>
      </w:r>
      <w:r w:rsidRPr="002140B7">
        <w:rPr>
          <w:rFonts w:hint="eastAsia"/>
          <w:rtl/>
        </w:rPr>
        <w:t>ر</w:t>
      </w:r>
      <w:r w:rsidRPr="002140B7">
        <w:rPr>
          <w:rFonts w:hint="cs"/>
          <w:rtl/>
        </w:rPr>
        <w:t>ی‌</w:t>
      </w:r>
      <w:r w:rsidRPr="002140B7">
        <w:rPr>
          <w:rFonts w:hint="eastAsia"/>
          <w:rtl/>
        </w:rPr>
        <w:t>ها</w:t>
      </w:r>
      <w:r w:rsidRPr="002140B7">
        <w:rPr>
          <w:rtl/>
        </w:rPr>
        <w:t xml:space="preserve"> نتا</w:t>
      </w:r>
      <w:r w:rsidRPr="002140B7">
        <w:rPr>
          <w:rFonts w:hint="cs"/>
          <w:rtl/>
        </w:rPr>
        <w:t>ی</w:t>
      </w:r>
      <w:r w:rsidRPr="002140B7">
        <w:rPr>
          <w:rFonts w:hint="eastAsia"/>
          <w:rtl/>
        </w:rPr>
        <w:t>ج</w:t>
      </w:r>
      <w:r w:rsidRPr="002140B7">
        <w:rPr>
          <w:rtl/>
        </w:rPr>
        <w:t xml:space="preserve"> بهتر</w:t>
      </w:r>
      <w:r w:rsidRPr="002140B7">
        <w:rPr>
          <w:rFonts w:hint="cs"/>
          <w:rtl/>
        </w:rPr>
        <w:t>ی</w:t>
      </w:r>
      <w:r w:rsidRPr="002140B7">
        <w:rPr>
          <w:rtl/>
        </w:rPr>
        <w:t xml:space="preserve"> نسبت به مطالعات قبل</w:t>
      </w:r>
      <w:r w:rsidRPr="002140B7">
        <w:rPr>
          <w:rFonts w:hint="cs"/>
          <w:rtl/>
        </w:rPr>
        <w:t>ی</w:t>
      </w:r>
      <w:r w:rsidRPr="002140B7">
        <w:rPr>
          <w:rtl/>
        </w:rPr>
        <w:t xml:space="preserve"> ا</w:t>
      </w:r>
      <w:r w:rsidRPr="002140B7">
        <w:rPr>
          <w:rFonts w:hint="cs"/>
          <w:rtl/>
        </w:rPr>
        <w:t>ی</w:t>
      </w:r>
      <w:r w:rsidRPr="002140B7">
        <w:rPr>
          <w:rFonts w:hint="eastAsia"/>
          <w:rtl/>
        </w:rPr>
        <w:t>جاد</w:t>
      </w:r>
      <w:r w:rsidRPr="002140B7">
        <w:rPr>
          <w:rtl/>
        </w:rPr>
        <w:t xml:space="preserve"> م</w:t>
      </w:r>
      <w:r w:rsidRPr="002140B7">
        <w:rPr>
          <w:rFonts w:hint="cs"/>
          <w:rtl/>
        </w:rPr>
        <w:t>ی‌</w:t>
      </w:r>
      <w:r w:rsidRPr="002140B7">
        <w:rPr>
          <w:rFonts w:hint="eastAsia"/>
          <w:rtl/>
        </w:rPr>
        <w:t>کند،</w:t>
      </w:r>
      <w:r w:rsidRPr="002140B7">
        <w:rPr>
          <w:rtl/>
        </w:rPr>
        <w:t xml:space="preserve"> همانطور که در ادب</w:t>
      </w:r>
      <w:r w:rsidRPr="002140B7">
        <w:rPr>
          <w:rFonts w:hint="cs"/>
          <w:rtl/>
        </w:rPr>
        <w:t>ی</w:t>
      </w:r>
      <w:r w:rsidRPr="002140B7">
        <w:rPr>
          <w:rFonts w:hint="eastAsia"/>
          <w:rtl/>
        </w:rPr>
        <w:t>ات</w:t>
      </w:r>
      <w:r w:rsidRPr="002140B7">
        <w:rPr>
          <w:rtl/>
        </w:rPr>
        <w:t xml:space="preserve"> نشان داده شده است. در مطالعه د</w:t>
      </w:r>
      <w:r w:rsidRPr="002140B7">
        <w:rPr>
          <w:rFonts w:hint="cs"/>
          <w:rtl/>
        </w:rPr>
        <w:t>ی</w:t>
      </w:r>
      <w:r w:rsidRPr="002140B7">
        <w:rPr>
          <w:rFonts w:hint="eastAsia"/>
          <w:rtl/>
        </w:rPr>
        <w:t>گر</w:t>
      </w:r>
      <w:r w:rsidRPr="002140B7">
        <w:rPr>
          <w:rFonts w:hint="cs"/>
          <w:rtl/>
        </w:rPr>
        <w:t>ی</w:t>
      </w:r>
      <w:r w:rsidRPr="002140B7">
        <w:rPr>
          <w:rFonts w:hint="eastAsia"/>
          <w:rtl/>
        </w:rPr>
        <w:t>،</w:t>
      </w:r>
      <w:r w:rsidRPr="002140B7">
        <w:rPr>
          <w:rtl/>
        </w:rPr>
        <w:t xml:space="preserve"> </w:t>
      </w:r>
      <w:r w:rsidR="00696851">
        <w:rPr>
          <w:rFonts w:hint="cs"/>
          <w:rtl/>
        </w:rPr>
        <w:t xml:space="preserve">آلیکویچ و سوباسی </w:t>
      </w:r>
      <w:r w:rsidR="00696851">
        <w:rPr>
          <w:rtl/>
        </w:rPr>
        <w:fldChar w:fldCharType="begin"/>
      </w:r>
      <w:r w:rsidR="003C47D1">
        <w:rPr>
          <w:rFonts w:cs="Times New Roman"/>
          <w:rtl/>
        </w:rPr>
        <w:instrText xml:space="preserve"> </w:instrText>
      </w:r>
      <w:r w:rsidR="003C47D1">
        <w:rPr>
          <w:rFonts w:cs="Times New Roman"/>
        </w:rPr>
        <w:instrText>ADDIN ZOTERO_ITEM CSL_CITATION {"citationID":"2XlmZrEb","properties":{"formattedCitation":"[46]","plainCitation":"[46]","noteIndex":0},"citationItems":[{"id":508,"uris":["http://zotero.org/users/local/23Uy3QXV/items/7VRXJS6N"],"itemData":{"id":508,"type</w:instrText>
      </w:r>
      <w:r w:rsidR="003C47D1">
        <w:rPr>
          <w:rFonts w:cs="Times New Roman"/>
          <w:rtl/>
        </w:rPr>
        <w:instrText>":"</w:instrText>
      </w:r>
      <w:r w:rsidR="003C47D1">
        <w:rPr>
          <w:rFonts w:cs="Times New Roman"/>
        </w:rPr>
        <w:instrText>article-journal","abstract":"Sleep scoring is used as a diagnostic technique in the diagnosis and treatment of sleep disorders. Automated sleep scoring is crucial, since the large volume of data should be analyzed visually by the sleep specialists which</w:instrText>
      </w:r>
      <w:r w:rsidR="003C47D1">
        <w:rPr>
          <w:rFonts w:cs="Times New Roman"/>
          <w:rtl/>
        </w:rPr>
        <w:instrText xml:space="preserve"> </w:instrText>
      </w:r>
      <w:r w:rsidR="003C47D1">
        <w:rPr>
          <w:rFonts w:cs="Times New Roman"/>
        </w:rPr>
        <w:instrText>is burdensome, time-consuming tedious, subjective, and error prone. Therefore, automated sleep stage classification is a crucial step in sleep research and sleep disorder diagnosis. In this paper, a robust system, consisting of three modules, is proposed</w:instrText>
      </w:r>
      <w:r w:rsidR="003C47D1">
        <w:rPr>
          <w:rFonts w:cs="Times New Roman"/>
          <w:rtl/>
        </w:rPr>
        <w:instrText xml:space="preserve"> </w:instrText>
      </w:r>
      <w:r w:rsidR="003C47D1">
        <w:rPr>
          <w:rFonts w:cs="Times New Roman"/>
        </w:rPr>
        <w:instrText>for automated classification of sleep stages from the single-channel electroencephalogram (EEG). In the first module, signals taken from Pz-Oz electrode were denoised using multiscale principal component analysis. In the second module, the most informative features are extracted using discrete wavelet transform (DWT), and then, statistical values of DWT subbands are calculated. In the third module, extracted features were fed into an ensemble classifier, which can be called as rotational support vector machine (RotSVM). The proposed classifier combines advantages of the principal component analysis and SVM to improve classification performances of the traditional SVM. The sensitivity and accuracy values across all subjects were 84.46% and 91.1%, respectively, for the five-stage sleep classification with Cohen's kappa coefficient of 0.88. Obtained classification performance results indicate that, it is possible to have an efficient sleep monitoring system with a single-channel EEG, and can be used effectively in medical and home-care applications.","container-title":"IEEE Transactions on Instrumentation and Measurement","DOI":"10.1109/TIM.2018.2799059","ISSN":"1557-9662","issue":"6","note":"event: IEEE Transactions on Instrumentation and Measurement","page":"1258-1265","source":"IEEE Xplore","title":"Ensemble SVM Method for Automatic Sleep Stage Classification","volume":"67","author":[{"family":"Alickovic","given":"Emina"},{"family":"Subasi","given":"Abdulhamit"}],"issued":{"date-parts":[["2018",6</w:instrText>
      </w:r>
      <w:r w:rsidR="003C47D1">
        <w:rPr>
          <w:rFonts w:cs="Times New Roman"/>
          <w:rtl/>
        </w:rPr>
        <w:instrText>]]}}}],"</w:instrText>
      </w:r>
      <w:r w:rsidR="003C47D1">
        <w:rPr>
          <w:rFonts w:cs="Times New Roman"/>
        </w:rPr>
        <w:instrText>schema":"https://github.com/citation-style-language/schema/raw/master/csl-citation.json</w:instrText>
      </w:r>
      <w:r w:rsidR="003C47D1">
        <w:rPr>
          <w:rFonts w:cs="Times New Roman"/>
          <w:rtl/>
        </w:rPr>
        <w:instrText xml:space="preserve">"} </w:instrText>
      </w:r>
      <w:r w:rsidR="00696851">
        <w:rPr>
          <w:rtl/>
        </w:rPr>
        <w:fldChar w:fldCharType="separate"/>
      </w:r>
      <w:r w:rsidR="003C47D1">
        <w:rPr>
          <w:rFonts w:cs="Times New Roman"/>
          <w:noProof/>
          <w:rtl/>
        </w:rPr>
        <w:t>[46]</w:t>
      </w:r>
      <w:r w:rsidR="00696851">
        <w:rPr>
          <w:rtl/>
        </w:rPr>
        <w:fldChar w:fldCharType="end"/>
      </w:r>
      <w:r w:rsidRPr="002140B7">
        <w:rPr>
          <w:rtl/>
        </w:rPr>
        <w:t xml:space="preserve"> </w:t>
      </w:r>
      <w:r w:rsidRPr="002140B7">
        <w:rPr>
          <w:rFonts w:hint="cs"/>
          <w:rtl/>
        </w:rPr>
        <w:t>ی</w:t>
      </w:r>
      <w:r w:rsidRPr="002140B7">
        <w:rPr>
          <w:rFonts w:hint="eastAsia"/>
          <w:rtl/>
        </w:rPr>
        <w:t>ک</w:t>
      </w:r>
      <w:r w:rsidRPr="002140B7">
        <w:rPr>
          <w:rtl/>
        </w:rPr>
        <w:t xml:space="preserve"> ساختار سه ماژول را برا</w:t>
      </w:r>
      <w:r w:rsidRPr="002140B7">
        <w:rPr>
          <w:rFonts w:hint="cs"/>
          <w:rtl/>
        </w:rPr>
        <w:t>ی</w:t>
      </w:r>
      <w:r w:rsidRPr="002140B7">
        <w:rPr>
          <w:rtl/>
        </w:rPr>
        <w:t xml:space="preserve"> همان مشکل پ</w:t>
      </w:r>
      <w:r w:rsidRPr="002140B7">
        <w:rPr>
          <w:rFonts w:hint="cs"/>
          <w:rtl/>
        </w:rPr>
        <w:t>ی</w:t>
      </w:r>
      <w:r w:rsidRPr="002140B7">
        <w:rPr>
          <w:rFonts w:hint="eastAsia"/>
          <w:rtl/>
        </w:rPr>
        <w:t>شنهاد</w:t>
      </w:r>
      <w:r w:rsidRPr="002140B7">
        <w:rPr>
          <w:rtl/>
        </w:rPr>
        <w:t xml:space="preserve"> کردند. در ماژول ا</w:t>
      </w:r>
      <w:r w:rsidRPr="002140B7">
        <w:rPr>
          <w:rFonts w:hint="eastAsia"/>
          <w:rtl/>
        </w:rPr>
        <w:t>ول</w:t>
      </w:r>
      <w:r w:rsidRPr="002140B7">
        <w:rPr>
          <w:rtl/>
        </w:rPr>
        <w:t xml:space="preserve"> راه حل آنها، </w:t>
      </w:r>
      <w:r w:rsidR="001E589B">
        <w:rPr>
          <w:rtl/>
        </w:rPr>
        <w:t>سیگنال‌های</w:t>
      </w:r>
      <w:r w:rsidRPr="002140B7">
        <w:rPr>
          <w:rtl/>
        </w:rPr>
        <w:t xml:space="preserve"> به دست آمده از کانال </w:t>
      </w:r>
      <w:r w:rsidRPr="002140B7">
        <w:t>Pz-Oz</w:t>
      </w:r>
      <w:r w:rsidRPr="002140B7">
        <w:rPr>
          <w:rtl/>
        </w:rPr>
        <w:t xml:space="preserve"> با استفاده از تجز</w:t>
      </w:r>
      <w:r w:rsidRPr="002140B7">
        <w:rPr>
          <w:rFonts w:hint="cs"/>
          <w:rtl/>
        </w:rPr>
        <w:t>ی</w:t>
      </w:r>
      <w:r w:rsidRPr="002140B7">
        <w:rPr>
          <w:rFonts w:hint="eastAsia"/>
          <w:rtl/>
        </w:rPr>
        <w:t>ه</w:t>
      </w:r>
      <w:r w:rsidRPr="002140B7">
        <w:rPr>
          <w:rtl/>
        </w:rPr>
        <w:t xml:space="preserve"> و تحل</w:t>
      </w:r>
      <w:r w:rsidRPr="002140B7">
        <w:rPr>
          <w:rFonts w:hint="cs"/>
          <w:rtl/>
        </w:rPr>
        <w:t>ی</w:t>
      </w:r>
      <w:r w:rsidRPr="002140B7">
        <w:rPr>
          <w:rFonts w:hint="eastAsia"/>
          <w:rtl/>
        </w:rPr>
        <w:t>ل</w:t>
      </w:r>
      <w:r w:rsidRPr="002140B7">
        <w:rPr>
          <w:rtl/>
        </w:rPr>
        <w:t xml:space="preserve"> مؤلفه ها</w:t>
      </w:r>
      <w:r w:rsidRPr="002140B7">
        <w:rPr>
          <w:rFonts w:hint="cs"/>
          <w:rtl/>
        </w:rPr>
        <w:t>ی</w:t>
      </w:r>
      <w:r w:rsidRPr="002140B7">
        <w:rPr>
          <w:rtl/>
        </w:rPr>
        <w:t xml:space="preserve"> اصل</w:t>
      </w:r>
      <w:r w:rsidRPr="002140B7">
        <w:rPr>
          <w:rFonts w:hint="cs"/>
          <w:rtl/>
        </w:rPr>
        <w:t>ی</w:t>
      </w:r>
      <w:r w:rsidRPr="002140B7">
        <w:rPr>
          <w:rtl/>
        </w:rPr>
        <w:t xml:space="preserve"> چند مق</w:t>
      </w:r>
      <w:r w:rsidRPr="002140B7">
        <w:rPr>
          <w:rFonts w:hint="cs"/>
          <w:rtl/>
        </w:rPr>
        <w:t>ی</w:t>
      </w:r>
      <w:r w:rsidRPr="002140B7">
        <w:rPr>
          <w:rFonts w:hint="eastAsia"/>
          <w:rtl/>
        </w:rPr>
        <w:t>اس</w:t>
      </w:r>
      <w:r w:rsidRPr="002140B7">
        <w:rPr>
          <w:rFonts w:hint="cs"/>
          <w:rtl/>
        </w:rPr>
        <w:t>ی</w:t>
      </w:r>
      <w:r w:rsidRPr="002140B7">
        <w:rPr>
          <w:rtl/>
        </w:rPr>
        <w:t xml:space="preserve"> (</w:t>
      </w:r>
      <w:r w:rsidRPr="002140B7">
        <w:t>PCA</w:t>
      </w:r>
      <w:r w:rsidRPr="002140B7">
        <w:rPr>
          <w:rtl/>
        </w:rPr>
        <w:t>) نو</w:t>
      </w:r>
      <w:r w:rsidRPr="002140B7">
        <w:rPr>
          <w:rFonts w:hint="cs"/>
          <w:rtl/>
        </w:rPr>
        <w:t>ی</w:t>
      </w:r>
      <w:r w:rsidRPr="002140B7">
        <w:rPr>
          <w:rFonts w:hint="eastAsia"/>
          <w:rtl/>
        </w:rPr>
        <w:t>ز</w:t>
      </w:r>
      <w:r w:rsidRPr="002140B7">
        <w:rPr>
          <w:rtl/>
        </w:rPr>
        <w:t xml:space="preserve"> زدا</w:t>
      </w:r>
      <w:r w:rsidRPr="002140B7">
        <w:rPr>
          <w:rFonts w:hint="cs"/>
          <w:rtl/>
        </w:rPr>
        <w:t>یی</w:t>
      </w:r>
      <w:r w:rsidRPr="002140B7">
        <w:rPr>
          <w:rtl/>
        </w:rPr>
        <w:t xml:space="preserve"> شدند. در ماژول دوم، استخراج و</w:t>
      </w:r>
      <w:r w:rsidRPr="002140B7">
        <w:rPr>
          <w:rFonts w:hint="cs"/>
          <w:rtl/>
        </w:rPr>
        <w:t>ی</w:t>
      </w:r>
      <w:r w:rsidRPr="002140B7">
        <w:rPr>
          <w:rFonts w:hint="eastAsia"/>
          <w:rtl/>
        </w:rPr>
        <w:t>ژگ</w:t>
      </w:r>
      <w:r w:rsidRPr="002140B7">
        <w:rPr>
          <w:rFonts w:hint="cs"/>
          <w:rtl/>
        </w:rPr>
        <w:t>ی</w:t>
      </w:r>
      <w:r w:rsidRPr="002140B7">
        <w:rPr>
          <w:rtl/>
        </w:rPr>
        <w:t xml:space="preserve"> با استفاده از </w:t>
      </w:r>
      <w:r w:rsidR="001E589B">
        <w:rPr>
          <w:rtl/>
        </w:rPr>
        <w:t>روش‌های</w:t>
      </w:r>
      <w:r w:rsidRPr="002140B7">
        <w:rPr>
          <w:rtl/>
        </w:rPr>
        <w:t xml:space="preserve"> آمار</w:t>
      </w:r>
      <w:r w:rsidRPr="002140B7">
        <w:rPr>
          <w:rFonts w:hint="cs"/>
          <w:rtl/>
        </w:rPr>
        <w:t>ی</w:t>
      </w:r>
      <w:r w:rsidRPr="002140B7">
        <w:rPr>
          <w:rtl/>
        </w:rPr>
        <w:t xml:space="preserve"> بر رو</w:t>
      </w:r>
      <w:r w:rsidRPr="002140B7">
        <w:rPr>
          <w:rFonts w:hint="cs"/>
          <w:rtl/>
        </w:rPr>
        <w:t>ی</w:t>
      </w:r>
      <w:r w:rsidRPr="002140B7">
        <w:rPr>
          <w:rtl/>
        </w:rPr>
        <w:t xml:space="preserve"> </w:t>
      </w:r>
      <w:r w:rsidR="001E589B">
        <w:rPr>
          <w:rtl/>
        </w:rPr>
        <w:t>سیگنال‌های</w:t>
      </w:r>
      <w:r w:rsidRPr="002140B7">
        <w:rPr>
          <w:rtl/>
        </w:rPr>
        <w:t xml:space="preserve"> جدا شده به ز</w:t>
      </w:r>
      <w:r w:rsidRPr="002140B7">
        <w:rPr>
          <w:rFonts w:hint="cs"/>
          <w:rtl/>
        </w:rPr>
        <w:t>ی</w:t>
      </w:r>
      <w:r w:rsidRPr="002140B7">
        <w:rPr>
          <w:rFonts w:hint="eastAsia"/>
          <w:rtl/>
        </w:rPr>
        <w:t>ر</w:t>
      </w:r>
      <w:r w:rsidRPr="002140B7">
        <w:rPr>
          <w:rtl/>
        </w:rPr>
        <w:t xml:space="preserve"> باند توسط </w:t>
      </w:r>
      <w:r w:rsidRPr="002140B7">
        <w:t>DWT</w:t>
      </w:r>
      <w:r w:rsidRPr="002140B7">
        <w:rPr>
          <w:rtl/>
        </w:rPr>
        <w:t xml:space="preserve"> انجام شد. در نها</w:t>
      </w:r>
      <w:r w:rsidRPr="002140B7">
        <w:rPr>
          <w:rFonts w:hint="cs"/>
          <w:rtl/>
        </w:rPr>
        <w:t>ی</w:t>
      </w:r>
      <w:r w:rsidRPr="002140B7">
        <w:rPr>
          <w:rFonts w:hint="eastAsia"/>
          <w:rtl/>
        </w:rPr>
        <w:t>ت</w:t>
      </w:r>
      <w:r w:rsidRPr="002140B7">
        <w:rPr>
          <w:rtl/>
        </w:rPr>
        <w:t xml:space="preserve"> در </w:t>
      </w:r>
      <w:r w:rsidRPr="002140B7">
        <w:rPr>
          <w:rFonts w:hint="eastAsia"/>
          <w:rtl/>
        </w:rPr>
        <w:t>ماژول</w:t>
      </w:r>
      <w:r w:rsidRPr="002140B7">
        <w:rPr>
          <w:rtl/>
        </w:rPr>
        <w:t xml:space="preserve"> سوم از </w:t>
      </w:r>
      <w:r w:rsidRPr="002140B7">
        <w:t>SVM</w:t>
      </w:r>
      <w:r w:rsidRPr="002140B7">
        <w:rPr>
          <w:rtl/>
        </w:rPr>
        <w:t xml:space="preserve"> چرخش</w:t>
      </w:r>
      <w:r w:rsidRPr="002140B7">
        <w:rPr>
          <w:rFonts w:hint="cs"/>
          <w:rtl/>
        </w:rPr>
        <w:t>ی</w:t>
      </w:r>
      <w:r w:rsidRPr="002140B7">
        <w:rPr>
          <w:rtl/>
        </w:rPr>
        <w:t xml:space="preserve"> برا</w:t>
      </w:r>
      <w:r w:rsidRPr="002140B7">
        <w:rPr>
          <w:rFonts w:hint="cs"/>
          <w:rtl/>
        </w:rPr>
        <w:t>ی</w:t>
      </w:r>
      <w:r w:rsidRPr="002140B7">
        <w:rPr>
          <w:rtl/>
        </w:rPr>
        <w:t xml:space="preserve"> طبقه بند</w:t>
      </w:r>
      <w:r w:rsidRPr="002140B7">
        <w:rPr>
          <w:rFonts w:hint="cs"/>
          <w:rtl/>
        </w:rPr>
        <w:t>ی</w:t>
      </w:r>
      <w:r w:rsidRPr="002140B7">
        <w:rPr>
          <w:rtl/>
        </w:rPr>
        <w:t xml:space="preserve"> داده ها به داده ها</w:t>
      </w:r>
      <w:r w:rsidRPr="002140B7">
        <w:rPr>
          <w:rFonts w:hint="cs"/>
          <w:rtl/>
        </w:rPr>
        <w:t>ی</w:t>
      </w:r>
      <w:r w:rsidRPr="002140B7">
        <w:rPr>
          <w:rtl/>
        </w:rPr>
        <w:t xml:space="preserve"> خواب پنج مرحله ا</w:t>
      </w:r>
      <w:r w:rsidRPr="002140B7">
        <w:rPr>
          <w:rFonts w:hint="cs"/>
          <w:rtl/>
        </w:rPr>
        <w:t>ی</w:t>
      </w:r>
      <w:r w:rsidRPr="002140B7">
        <w:rPr>
          <w:rtl/>
        </w:rPr>
        <w:t xml:space="preserve"> با دقت 91.1 درصد استفاده شد.</w:t>
      </w:r>
    </w:p>
    <w:p w14:paraId="4669672A" w14:textId="54A7A154" w:rsidR="00FB366F" w:rsidRPr="00FB366F" w:rsidRDefault="00C13E5D" w:rsidP="00FB366F">
      <w:pPr>
        <w:pStyle w:val="Heading1"/>
        <w:rPr>
          <w:rtl/>
        </w:rPr>
      </w:pPr>
      <w:r>
        <w:rPr>
          <w:rFonts w:hint="cs"/>
          <w:rtl/>
        </w:rPr>
        <w:t>مراجع</w:t>
      </w:r>
    </w:p>
    <w:p w14:paraId="366F24B1" w14:textId="77777777" w:rsidR="003C47D1" w:rsidRPr="003C47D1" w:rsidRDefault="00C13E5D" w:rsidP="003C47D1">
      <w:pPr>
        <w:pStyle w:val="Bibliography"/>
        <w:rPr>
          <w:rFonts w:ascii="Calibri" w:cs="Calibri"/>
        </w:rPr>
      </w:pPr>
      <w:r>
        <w:rPr>
          <w:rtl/>
        </w:rPr>
        <w:fldChar w:fldCharType="begin"/>
      </w:r>
      <w:r>
        <w:rPr>
          <w:rtl/>
        </w:rPr>
        <w:instrText xml:space="preserve"> </w:instrText>
      </w:r>
      <w:r>
        <w:instrText>ADDIN ZOTERO_BIBL {"uncited":[],"omitted":[],"custom":[]} CSL_BIBLIOGRAPHY</w:instrText>
      </w:r>
      <w:r>
        <w:rPr>
          <w:rtl/>
        </w:rPr>
        <w:instrText xml:space="preserve"> </w:instrText>
      </w:r>
      <w:r>
        <w:rPr>
          <w:rtl/>
        </w:rPr>
        <w:fldChar w:fldCharType="separate"/>
      </w:r>
      <w:r w:rsidR="003C47D1" w:rsidRPr="003C47D1">
        <w:rPr>
          <w:rFonts w:ascii="Calibri" w:cs="Calibri"/>
        </w:rPr>
        <w:t>[1]</w:t>
      </w:r>
      <w:r w:rsidR="003C47D1" w:rsidRPr="003C47D1">
        <w:rPr>
          <w:rFonts w:ascii="Calibri" w:cs="Calibri"/>
        </w:rPr>
        <w:tab/>
        <w:t xml:space="preserve">P. A. Abhang, B. W. Gawali, and S. C. Mehrotra, “Chapter 2 - Technological Basics of EEG Recording and Operation of Apparatus,” in </w:t>
      </w:r>
      <w:r w:rsidR="003C47D1" w:rsidRPr="003C47D1">
        <w:rPr>
          <w:rFonts w:ascii="Calibri" w:cs="Calibri"/>
          <w:i/>
          <w:iCs/>
        </w:rPr>
        <w:t>Introduction to EEG- and Speech-Based Emotion Recognition</w:t>
      </w:r>
      <w:r w:rsidR="003C47D1" w:rsidRPr="003C47D1">
        <w:rPr>
          <w:rFonts w:ascii="Calibri" w:cs="Calibri"/>
        </w:rPr>
        <w:t>, P. A. Abhang, B. W. Gawali, and S. C. Mehrotra, Eds. Academic Press, 2016, pp. 19–50. doi: 10.1016/B978-0-12-804490-2.00002-6.</w:t>
      </w:r>
    </w:p>
    <w:p w14:paraId="60DF7B68" w14:textId="77777777" w:rsidR="003C47D1" w:rsidRPr="003C47D1" w:rsidRDefault="003C47D1" w:rsidP="003C47D1">
      <w:pPr>
        <w:pStyle w:val="Bibliography"/>
        <w:rPr>
          <w:rFonts w:ascii="Calibri" w:cs="Calibri"/>
        </w:rPr>
      </w:pPr>
      <w:r w:rsidRPr="003C47D1">
        <w:rPr>
          <w:rFonts w:ascii="Calibri" w:cs="Calibri"/>
        </w:rPr>
        <w:t>[2]</w:t>
      </w:r>
      <w:r w:rsidRPr="003C47D1">
        <w:rPr>
          <w:rFonts w:ascii="Calibri" w:cs="Calibri"/>
        </w:rPr>
        <w:tab/>
        <w:t xml:space="preserve">P. Georgieva, F. Silva, and N. Figueiredo, “IEETA brain computer interface technologies,” </w:t>
      </w:r>
      <w:r w:rsidRPr="003C47D1">
        <w:rPr>
          <w:rFonts w:ascii="Calibri" w:cs="Calibri"/>
          <w:i/>
          <w:iCs/>
        </w:rPr>
        <w:t>International Journal of Computational Intelligence Studies</w:t>
      </w:r>
      <w:r w:rsidRPr="003C47D1">
        <w:rPr>
          <w:rFonts w:ascii="Calibri" w:cs="Calibri"/>
        </w:rPr>
        <w:t>, vol. 2, pp. 314–332, Nov. 2013, doi: 10.1504/IJCISTUDIES.2013.057645.</w:t>
      </w:r>
    </w:p>
    <w:p w14:paraId="788E2E34" w14:textId="77777777" w:rsidR="003C47D1" w:rsidRPr="003C47D1" w:rsidRDefault="003C47D1" w:rsidP="003C47D1">
      <w:pPr>
        <w:pStyle w:val="Bibliography"/>
        <w:rPr>
          <w:rFonts w:ascii="Calibri" w:cs="Calibri"/>
        </w:rPr>
      </w:pPr>
      <w:r w:rsidRPr="003C47D1">
        <w:rPr>
          <w:rFonts w:ascii="Calibri" w:cs="Calibri"/>
        </w:rPr>
        <w:t>[3]</w:t>
      </w:r>
      <w:r w:rsidRPr="003C47D1">
        <w:rPr>
          <w:rFonts w:ascii="Calibri" w:cs="Calibri"/>
        </w:rPr>
        <w:tab/>
        <w:t xml:space="preserve">“Electrical Geodesics, Inc.,” </w:t>
      </w:r>
      <w:r w:rsidRPr="003C47D1">
        <w:rPr>
          <w:rFonts w:ascii="Calibri" w:cs="Calibri"/>
          <w:i/>
          <w:iCs/>
        </w:rPr>
        <w:t>Philips</w:t>
      </w:r>
      <w:r w:rsidRPr="003C47D1">
        <w:rPr>
          <w:rFonts w:ascii="Calibri" w:cs="Calibri"/>
        </w:rPr>
        <w:t>. https://www.philips.com/a-w/about/news/archive/standard/news/press/2017/20170622-philips-to-acquire-electrical-geodesics-inc-to-establish-integrated-neurological-imaging-mapping-and-therapy-guidance-portfolio.html (accessed May 31, 2022).</w:t>
      </w:r>
    </w:p>
    <w:p w14:paraId="018F708A" w14:textId="77777777" w:rsidR="003C47D1" w:rsidRPr="003C47D1" w:rsidRDefault="003C47D1" w:rsidP="003C47D1">
      <w:pPr>
        <w:pStyle w:val="Bibliography"/>
        <w:rPr>
          <w:rFonts w:ascii="Calibri" w:cs="Calibri"/>
        </w:rPr>
      </w:pPr>
      <w:r w:rsidRPr="003C47D1">
        <w:rPr>
          <w:rFonts w:ascii="Calibri" w:cs="Calibri"/>
        </w:rPr>
        <w:t>[4]</w:t>
      </w:r>
      <w:r w:rsidRPr="003C47D1">
        <w:rPr>
          <w:rFonts w:ascii="Calibri" w:cs="Calibri"/>
        </w:rPr>
        <w:tab/>
        <w:t xml:space="preserve">“Neurofeedback, qEEG, Biofeedback, and more - BrainMaster Tech Inc.,” </w:t>
      </w:r>
      <w:r w:rsidRPr="003C47D1">
        <w:rPr>
          <w:rFonts w:ascii="Calibri" w:cs="Calibri"/>
          <w:i/>
          <w:iCs/>
        </w:rPr>
        <w:t>BrainMaster Technologies Inc.</w:t>
      </w:r>
      <w:r w:rsidRPr="003C47D1">
        <w:rPr>
          <w:rFonts w:ascii="Calibri" w:cs="Calibri"/>
        </w:rPr>
        <w:t xml:space="preserve"> https://brainmaster.com/ (accessed May 31, 2022).</w:t>
      </w:r>
    </w:p>
    <w:p w14:paraId="76DD041E" w14:textId="77777777" w:rsidR="003C47D1" w:rsidRPr="003C47D1" w:rsidRDefault="003C47D1" w:rsidP="003C47D1">
      <w:pPr>
        <w:pStyle w:val="Bibliography"/>
        <w:rPr>
          <w:rFonts w:ascii="Calibri" w:cs="Calibri"/>
        </w:rPr>
      </w:pPr>
      <w:r w:rsidRPr="003C47D1">
        <w:rPr>
          <w:rFonts w:ascii="Calibri" w:cs="Calibri"/>
        </w:rPr>
        <w:t>[5]</w:t>
      </w:r>
      <w:r w:rsidRPr="003C47D1">
        <w:rPr>
          <w:rFonts w:ascii="Calibri" w:cs="Calibri"/>
        </w:rPr>
        <w:tab/>
        <w:t>“Mitsar :: Neurodiagnostics :: Electroencephalography (EEG) – Mitsar :: Neurodiagnostics :: Electroencephalography (EEG).” https://mitsar-eeg.com/ (accessed May 31, 2022).</w:t>
      </w:r>
    </w:p>
    <w:p w14:paraId="17F3F6A0" w14:textId="77777777" w:rsidR="003C47D1" w:rsidRPr="003C47D1" w:rsidRDefault="003C47D1" w:rsidP="003C47D1">
      <w:pPr>
        <w:pStyle w:val="Bibliography"/>
        <w:rPr>
          <w:rFonts w:ascii="Calibri" w:cs="Calibri"/>
        </w:rPr>
      </w:pPr>
      <w:r w:rsidRPr="003C47D1">
        <w:rPr>
          <w:rFonts w:ascii="Calibri" w:cs="Calibri"/>
        </w:rPr>
        <w:t>[6]</w:t>
      </w:r>
      <w:r w:rsidRPr="003C47D1">
        <w:rPr>
          <w:rFonts w:ascii="Calibri" w:cs="Calibri"/>
        </w:rPr>
        <w:tab/>
        <w:t xml:space="preserve">“Enobio® EEG systems | Neuroelectrics,” </w:t>
      </w:r>
      <w:r w:rsidRPr="003C47D1">
        <w:rPr>
          <w:rFonts w:ascii="Calibri" w:cs="Calibri"/>
          <w:i/>
          <w:iCs/>
        </w:rPr>
        <w:t>Neuroelectrics: Reinventing brain health</w:t>
      </w:r>
      <w:r w:rsidRPr="003C47D1">
        <w:rPr>
          <w:rFonts w:ascii="Calibri" w:cs="Calibri"/>
        </w:rPr>
        <w:t>. https://www.neuroelectrics.com/ (accessed May 31, 2022).</w:t>
      </w:r>
    </w:p>
    <w:p w14:paraId="05492395" w14:textId="77777777" w:rsidR="003C47D1" w:rsidRPr="003C47D1" w:rsidRDefault="003C47D1" w:rsidP="003C47D1">
      <w:pPr>
        <w:pStyle w:val="Bibliography"/>
        <w:rPr>
          <w:rFonts w:ascii="Calibri" w:cs="Calibri"/>
        </w:rPr>
      </w:pPr>
      <w:r w:rsidRPr="003C47D1">
        <w:rPr>
          <w:rFonts w:ascii="Calibri" w:cs="Calibri"/>
        </w:rPr>
        <w:t>[7]</w:t>
      </w:r>
      <w:r w:rsidRPr="003C47D1">
        <w:rPr>
          <w:rFonts w:ascii="Calibri" w:cs="Calibri"/>
        </w:rPr>
        <w:tab/>
        <w:t xml:space="preserve">“Emotiv,” </w:t>
      </w:r>
      <w:r w:rsidRPr="003C47D1">
        <w:rPr>
          <w:rFonts w:ascii="Calibri" w:cs="Calibri"/>
          <w:i/>
          <w:iCs/>
        </w:rPr>
        <w:t>EMOTIV</w:t>
      </w:r>
      <w:r w:rsidRPr="003C47D1">
        <w:rPr>
          <w:rFonts w:ascii="Calibri" w:cs="Calibri"/>
        </w:rPr>
        <w:t>. https://www.emotiv.com/ (accessed May 31, 2022).</w:t>
      </w:r>
    </w:p>
    <w:p w14:paraId="61E6BB3B" w14:textId="77777777" w:rsidR="003C47D1" w:rsidRPr="003C47D1" w:rsidRDefault="003C47D1" w:rsidP="003C47D1">
      <w:pPr>
        <w:pStyle w:val="Bibliography"/>
        <w:rPr>
          <w:rFonts w:ascii="Calibri" w:cs="Calibri"/>
        </w:rPr>
      </w:pPr>
      <w:r w:rsidRPr="003C47D1">
        <w:rPr>
          <w:rFonts w:ascii="Calibri" w:cs="Calibri"/>
        </w:rPr>
        <w:t>[8]</w:t>
      </w:r>
      <w:r w:rsidRPr="003C47D1">
        <w:rPr>
          <w:rFonts w:ascii="Calibri" w:cs="Calibri"/>
        </w:rPr>
        <w:tab/>
        <w:t xml:space="preserve">“Cadwell ARC Essentia EEG Amplifier Monitoring System w/ Remote Input Box &amp; Accs,” </w:t>
      </w:r>
      <w:r w:rsidRPr="003C47D1">
        <w:rPr>
          <w:rFonts w:ascii="Calibri" w:cs="Calibri"/>
          <w:i/>
          <w:iCs/>
        </w:rPr>
        <w:t>eBay</w:t>
      </w:r>
      <w:r w:rsidRPr="003C47D1">
        <w:rPr>
          <w:rFonts w:ascii="Calibri" w:cs="Calibri"/>
        </w:rPr>
        <w:t>. https://www.ebay.com/itm/234507537072 (accessed May 31, 2022).</w:t>
      </w:r>
    </w:p>
    <w:p w14:paraId="6BA9B7CC" w14:textId="77777777" w:rsidR="003C47D1" w:rsidRPr="003C47D1" w:rsidRDefault="003C47D1" w:rsidP="003C47D1">
      <w:pPr>
        <w:pStyle w:val="Bibliography"/>
        <w:rPr>
          <w:rFonts w:ascii="Calibri" w:cs="Calibri"/>
        </w:rPr>
      </w:pPr>
      <w:r w:rsidRPr="003C47D1">
        <w:rPr>
          <w:rFonts w:ascii="Calibri" w:cs="Calibri"/>
        </w:rPr>
        <w:t>[9]</w:t>
      </w:r>
      <w:r w:rsidRPr="003C47D1">
        <w:rPr>
          <w:rFonts w:ascii="Calibri" w:cs="Calibri"/>
        </w:rPr>
        <w:tab/>
        <w:t>“eego</w:t>
      </w:r>
      <w:r w:rsidRPr="003C47D1">
        <w:rPr>
          <w:rFonts w:ascii="Calibri" w:cs="Calibri"/>
          <w:vertAlign w:val="superscript"/>
        </w:rPr>
        <w:t>TM</w:t>
      </w:r>
      <w:r w:rsidRPr="003C47D1">
        <w:rPr>
          <w:rFonts w:ascii="Calibri" w:cs="Calibri"/>
        </w:rPr>
        <w:t>sports | ANT Neuro.” https://www.ant-neuro.com/products/eego_sports (accessed May 31, 2022).</w:t>
      </w:r>
    </w:p>
    <w:p w14:paraId="68FD067E" w14:textId="77777777" w:rsidR="003C47D1" w:rsidRPr="003C47D1" w:rsidRDefault="003C47D1" w:rsidP="003C47D1">
      <w:pPr>
        <w:pStyle w:val="Bibliography"/>
        <w:rPr>
          <w:rFonts w:ascii="Calibri" w:cs="Calibri"/>
        </w:rPr>
      </w:pPr>
      <w:r w:rsidRPr="003C47D1">
        <w:rPr>
          <w:rFonts w:ascii="Calibri" w:cs="Calibri"/>
        </w:rPr>
        <w:t>[10]</w:t>
      </w:r>
      <w:r w:rsidRPr="003C47D1">
        <w:rPr>
          <w:rFonts w:ascii="Calibri" w:cs="Calibri"/>
        </w:rPr>
        <w:tab/>
        <w:t>“Biosemi EEG ECG EMG BSPM NEURO amplifier electrodes.” https://www.biosemi.com/products.htm (accessed May 31, 2022).</w:t>
      </w:r>
    </w:p>
    <w:p w14:paraId="4DEEF381" w14:textId="77777777" w:rsidR="003C47D1" w:rsidRPr="003C47D1" w:rsidRDefault="003C47D1" w:rsidP="003C47D1">
      <w:pPr>
        <w:pStyle w:val="Bibliography"/>
        <w:rPr>
          <w:rFonts w:ascii="Calibri" w:cs="Calibri"/>
        </w:rPr>
      </w:pPr>
      <w:r w:rsidRPr="003C47D1">
        <w:rPr>
          <w:rFonts w:ascii="Calibri" w:cs="Calibri"/>
        </w:rPr>
        <w:t>[11]</w:t>
      </w:r>
      <w:r w:rsidRPr="003C47D1">
        <w:rPr>
          <w:rFonts w:ascii="Calibri" w:cs="Calibri"/>
        </w:rPr>
        <w:tab/>
        <w:t>“Compumedics Neuroscan – World Leader in Functional Neuro-imaging.” https://compumedicsneuroscan.com/ (accessed May 31, 2022).</w:t>
      </w:r>
    </w:p>
    <w:p w14:paraId="63006CA2" w14:textId="77777777" w:rsidR="003C47D1" w:rsidRPr="003C47D1" w:rsidRDefault="003C47D1" w:rsidP="003C47D1">
      <w:pPr>
        <w:pStyle w:val="Bibliography"/>
        <w:rPr>
          <w:rFonts w:ascii="Calibri" w:cs="Calibri"/>
        </w:rPr>
      </w:pPr>
      <w:r w:rsidRPr="003C47D1">
        <w:rPr>
          <w:rFonts w:ascii="Calibri" w:cs="Calibri"/>
        </w:rPr>
        <w:t>[12]</w:t>
      </w:r>
      <w:r w:rsidRPr="003C47D1">
        <w:rPr>
          <w:rFonts w:ascii="Calibri" w:cs="Calibri"/>
        </w:rPr>
        <w:tab/>
        <w:t>“Data Acquisition, Loggers, Amplifiers, Transducers, Electrodes | BIOPAC.” https://www.biopac.com/ (accessed May 31, 2022).</w:t>
      </w:r>
    </w:p>
    <w:p w14:paraId="22547BB7" w14:textId="77777777" w:rsidR="003C47D1" w:rsidRPr="003C47D1" w:rsidRDefault="003C47D1" w:rsidP="003C47D1">
      <w:pPr>
        <w:pStyle w:val="Bibliography"/>
        <w:rPr>
          <w:rFonts w:ascii="Calibri" w:cs="Calibri"/>
        </w:rPr>
      </w:pPr>
      <w:r w:rsidRPr="003C47D1">
        <w:rPr>
          <w:rFonts w:ascii="Calibri" w:cs="Calibri"/>
        </w:rPr>
        <w:lastRenderedPageBreak/>
        <w:t>[13]</w:t>
      </w:r>
      <w:r w:rsidRPr="003C47D1">
        <w:rPr>
          <w:rFonts w:ascii="Calibri" w:cs="Calibri"/>
        </w:rPr>
        <w:tab/>
        <w:t xml:space="preserve">“Lucid dreaming made easier with the Aurora EEG headband,” </w:t>
      </w:r>
      <w:r w:rsidRPr="003C47D1">
        <w:rPr>
          <w:rFonts w:ascii="Calibri" w:cs="Calibri"/>
          <w:i/>
          <w:iCs/>
        </w:rPr>
        <w:t>New Atlas</w:t>
      </w:r>
      <w:r w:rsidRPr="003C47D1">
        <w:rPr>
          <w:rFonts w:ascii="Calibri" w:cs="Calibri"/>
        </w:rPr>
        <w:t>, Mar. 07, 2014. https://newatlas.com/lucid-dreaming-aurora-eeg-headband/31121/ (accessed May 31, 2022).</w:t>
      </w:r>
    </w:p>
    <w:p w14:paraId="1E1ACE6F" w14:textId="77777777" w:rsidR="003C47D1" w:rsidRPr="003C47D1" w:rsidRDefault="003C47D1" w:rsidP="003C47D1">
      <w:pPr>
        <w:pStyle w:val="Bibliography"/>
        <w:rPr>
          <w:rFonts w:ascii="Calibri" w:cs="Calibri"/>
        </w:rPr>
      </w:pPr>
      <w:r w:rsidRPr="003C47D1">
        <w:rPr>
          <w:rFonts w:ascii="Calibri" w:cs="Calibri"/>
        </w:rPr>
        <w:t>[14]</w:t>
      </w:r>
      <w:r w:rsidRPr="003C47D1">
        <w:rPr>
          <w:rFonts w:ascii="Calibri" w:cs="Calibri"/>
        </w:rPr>
        <w:tab/>
        <w:t>“Hypnodyne ZMax.” http://hypnodynecorp.com/ (accessed May 31, 2022).</w:t>
      </w:r>
    </w:p>
    <w:p w14:paraId="056E3F96" w14:textId="77777777" w:rsidR="003C47D1" w:rsidRPr="003C47D1" w:rsidRDefault="003C47D1" w:rsidP="003C47D1">
      <w:pPr>
        <w:pStyle w:val="Bibliography"/>
        <w:rPr>
          <w:rFonts w:ascii="Calibri" w:cs="Calibri"/>
        </w:rPr>
      </w:pPr>
      <w:r w:rsidRPr="003C47D1">
        <w:rPr>
          <w:rFonts w:ascii="Calibri" w:cs="Calibri"/>
        </w:rPr>
        <w:t>[15]</w:t>
      </w:r>
      <w:r w:rsidRPr="003C47D1">
        <w:rPr>
          <w:rFonts w:ascii="Calibri" w:cs="Calibri"/>
        </w:rPr>
        <w:tab/>
        <w:t xml:space="preserve">X. Lin, Y. Xia, and S. Qian, “[Study on Sleep Staging Based on Support Vector Machines and Feature Selection in Single Channel Electroencephalogram],” </w:t>
      </w:r>
      <w:r w:rsidRPr="003C47D1">
        <w:rPr>
          <w:rFonts w:ascii="Calibri" w:cs="Calibri"/>
          <w:i/>
          <w:iCs/>
        </w:rPr>
        <w:t>Sheng Wu Yi Xue Gong Cheng Xue Za Zhi</w:t>
      </w:r>
      <w:r w:rsidRPr="003C47D1">
        <w:rPr>
          <w:rFonts w:ascii="Calibri" w:cs="Calibri"/>
        </w:rPr>
        <w:t>, vol. 32, no. 3, pp. 503–507, 513, Jun. 2015.</w:t>
      </w:r>
    </w:p>
    <w:p w14:paraId="718A0700" w14:textId="77777777" w:rsidR="003C47D1" w:rsidRPr="003C47D1" w:rsidRDefault="003C47D1" w:rsidP="003C47D1">
      <w:pPr>
        <w:pStyle w:val="Bibliography"/>
        <w:rPr>
          <w:rFonts w:ascii="Calibri" w:cs="Calibri"/>
        </w:rPr>
      </w:pPr>
      <w:r w:rsidRPr="003C47D1">
        <w:rPr>
          <w:rFonts w:ascii="Calibri" w:cs="Calibri"/>
        </w:rPr>
        <w:t>[16]</w:t>
      </w:r>
      <w:r w:rsidRPr="003C47D1">
        <w:rPr>
          <w:rFonts w:ascii="Calibri" w:cs="Calibri"/>
        </w:rPr>
        <w:tab/>
        <w:t xml:space="preserve">S. Bakian Dogaheh and M. H. Moradi, “Automatic sleep stage classification based on Dreem headband’s signals,” in </w:t>
      </w:r>
      <w:r w:rsidRPr="003C47D1">
        <w:rPr>
          <w:rFonts w:ascii="Calibri" w:cs="Calibri"/>
          <w:i/>
          <w:iCs/>
        </w:rPr>
        <w:t>2020 27th National and 5th International Iranian Conference on Biomedical Engineering (ICBME)</w:t>
      </w:r>
      <w:r w:rsidRPr="003C47D1">
        <w:rPr>
          <w:rFonts w:ascii="Calibri" w:cs="Calibri"/>
        </w:rPr>
        <w:t>, Nov. 2020, pp. 259–263. doi: 10.1109/ICBME51989.2020.9319415.</w:t>
      </w:r>
    </w:p>
    <w:p w14:paraId="573B7CF7" w14:textId="77777777" w:rsidR="003C47D1" w:rsidRPr="003C47D1" w:rsidRDefault="003C47D1" w:rsidP="003C47D1">
      <w:pPr>
        <w:pStyle w:val="Bibliography"/>
        <w:rPr>
          <w:rFonts w:ascii="Calibri" w:cs="Calibri"/>
        </w:rPr>
      </w:pPr>
      <w:r w:rsidRPr="003C47D1">
        <w:rPr>
          <w:rFonts w:ascii="Calibri" w:cs="Calibri"/>
        </w:rPr>
        <w:t>[17]</w:t>
      </w:r>
      <w:r w:rsidRPr="003C47D1">
        <w:rPr>
          <w:rFonts w:ascii="Calibri" w:cs="Calibri"/>
        </w:rPr>
        <w:tab/>
        <w:t xml:space="preserve">X. Zhao and G. Sun, “A Multi-Class Automatic Sleep Staging Method Based on Photoplethysmography Signals,” </w:t>
      </w:r>
      <w:r w:rsidRPr="003C47D1">
        <w:rPr>
          <w:rFonts w:ascii="Calibri" w:cs="Calibri"/>
          <w:i/>
          <w:iCs/>
        </w:rPr>
        <w:t>Entropy (Basel)</w:t>
      </w:r>
      <w:r w:rsidRPr="003C47D1">
        <w:rPr>
          <w:rFonts w:ascii="Calibri" w:cs="Calibri"/>
        </w:rPr>
        <w:t>, vol. 23, no. 1, p. E116, Jan. 2021, doi: 10.3390/e23010116.</w:t>
      </w:r>
    </w:p>
    <w:p w14:paraId="2035F436" w14:textId="77777777" w:rsidR="003C47D1" w:rsidRPr="003C47D1" w:rsidRDefault="003C47D1" w:rsidP="003C47D1">
      <w:pPr>
        <w:pStyle w:val="Bibliography"/>
        <w:rPr>
          <w:rFonts w:ascii="Calibri" w:cs="Calibri"/>
        </w:rPr>
      </w:pPr>
      <w:r w:rsidRPr="003C47D1">
        <w:rPr>
          <w:rFonts w:ascii="Calibri" w:cs="Calibri"/>
        </w:rPr>
        <w:t>[18]</w:t>
      </w:r>
      <w:r w:rsidRPr="003C47D1">
        <w:rPr>
          <w:rFonts w:ascii="Calibri" w:cs="Calibri"/>
        </w:rPr>
        <w:tab/>
        <w:t xml:space="preserve">Q. Wang, D. Zhao, Y. Wang, and X. Hou, “Ensemble learning algorithm based on multi-parameters for sleep staging,” </w:t>
      </w:r>
      <w:r w:rsidRPr="003C47D1">
        <w:rPr>
          <w:rFonts w:ascii="Calibri" w:cs="Calibri"/>
          <w:i/>
          <w:iCs/>
        </w:rPr>
        <w:t>Med Biol Eng Comput</w:t>
      </w:r>
      <w:r w:rsidRPr="003C47D1">
        <w:rPr>
          <w:rFonts w:ascii="Calibri" w:cs="Calibri"/>
        </w:rPr>
        <w:t>, vol. 57, no. 8, pp. 1693–1707, Aug. 2019, doi: 10.1007/s11517-019-01978-z.</w:t>
      </w:r>
    </w:p>
    <w:p w14:paraId="50E68559" w14:textId="77777777" w:rsidR="003C47D1" w:rsidRPr="003C47D1" w:rsidRDefault="003C47D1" w:rsidP="003C47D1">
      <w:pPr>
        <w:pStyle w:val="Bibliography"/>
        <w:rPr>
          <w:rFonts w:ascii="Calibri" w:cs="Calibri"/>
        </w:rPr>
      </w:pPr>
      <w:r w:rsidRPr="003C47D1">
        <w:rPr>
          <w:rFonts w:ascii="Calibri" w:cs="Calibri"/>
        </w:rPr>
        <w:t>[19]</w:t>
      </w:r>
      <w:r w:rsidRPr="003C47D1">
        <w:rPr>
          <w:rFonts w:ascii="Calibri" w:cs="Calibri"/>
        </w:rPr>
        <w:tab/>
        <w:t xml:space="preserve">K. M. Gunnarsdottir </w:t>
      </w:r>
      <w:r w:rsidRPr="003C47D1">
        <w:rPr>
          <w:rFonts w:ascii="Calibri" w:cs="Calibri"/>
          <w:i/>
          <w:iCs/>
        </w:rPr>
        <w:t>et al.</w:t>
      </w:r>
      <w:r w:rsidRPr="003C47D1">
        <w:rPr>
          <w:rFonts w:ascii="Calibri" w:cs="Calibri"/>
        </w:rPr>
        <w:t xml:space="preserve">, “A novel sleep stage scoring system: Combining expert-based features with the generalized linear model,” </w:t>
      </w:r>
      <w:r w:rsidRPr="003C47D1">
        <w:rPr>
          <w:rFonts w:ascii="Calibri" w:cs="Calibri"/>
          <w:i/>
          <w:iCs/>
        </w:rPr>
        <w:t>Journal of Sleep Research</w:t>
      </w:r>
      <w:r w:rsidRPr="003C47D1">
        <w:rPr>
          <w:rFonts w:ascii="Calibri" w:cs="Calibri"/>
        </w:rPr>
        <w:t>, vol. 29, no. 5, p. e12991, 2020, doi: 10.1111/jsr.12991.</w:t>
      </w:r>
    </w:p>
    <w:p w14:paraId="369676FB" w14:textId="77777777" w:rsidR="003C47D1" w:rsidRPr="003C47D1" w:rsidRDefault="003C47D1" w:rsidP="003C47D1">
      <w:pPr>
        <w:pStyle w:val="Bibliography"/>
        <w:rPr>
          <w:rFonts w:ascii="Calibri" w:cs="Calibri"/>
        </w:rPr>
      </w:pPr>
      <w:r w:rsidRPr="003C47D1">
        <w:rPr>
          <w:rFonts w:ascii="Calibri" w:cs="Calibri"/>
        </w:rPr>
        <w:t>[20]</w:t>
      </w:r>
      <w:r w:rsidRPr="003C47D1">
        <w:rPr>
          <w:rFonts w:ascii="Calibri" w:cs="Calibri"/>
        </w:rPr>
        <w:tab/>
        <w:t xml:space="preserve">M. Fu </w:t>
      </w:r>
      <w:r w:rsidRPr="003C47D1">
        <w:rPr>
          <w:rFonts w:ascii="Calibri" w:cs="Calibri"/>
          <w:i/>
          <w:iCs/>
        </w:rPr>
        <w:t>et al.</w:t>
      </w:r>
      <w:r w:rsidRPr="003C47D1">
        <w:rPr>
          <w:rFonts w:ascii="Calibri" w:cs="Calibri"/>
        </w:rPr>
        <w:t xml:space="preserve">, “Deep Learning in Automatic Sleep Staging With a Single Channel Electroencephalography,” </w:t>
      </w:r>
      <w:r w:rsidRPr="003C47D1">
        <w:rPr>
          <w:rFonts w:ascii="Calibri" w:cs="Calibri"/>
          <w:i/>
          <w:iCs/>
        </w:rPr>
        <w:t>Front Physiol</w:t>
      </w:r>
      <w:r w:rsidRPr="003C47D1">
        <w:rPr>
          <w:rFonts w:ascii="Calibri" w:cs="Calibri"/>
        </w:rPr>
        <w:t>, vol. 12, p. 628502, Mar. 2021, doi: 10.3389/fphys.2021.628502.</w:t>
      </w:r>
    </w:p>
    <w:p w14:paraId="455F583F" w14:textId="77777777" w:rsidR="003C47D1" w:rsidRPr="003C47D1" w:rsidRDefault="003C47D1" w:rsidP="003C47D1">
      <w:pPr>
        <w:pStyle w:val="Bibliography"/>
        <w:rPr>
          <w:rFonts w:ascii="Calibri" w:cs="Calibri"/>
        </w:rPr>
      </w:pPr>
      <w:r w:rsidRPr="003C47D1">
        <w:rPr>
          <w:rFonts w:ascii="Calibri" w:cs="Calibri"/>
        </w:rPr>
        <w:t>[21]</w:t>
      </w:r>
      <w:r w:rsidRPr="003C47D1">
        <w:rPr>
          <w:rFonts w:ascii="Calibri" w:cs="Calibri"/>
        </w:rPr>
        <w:tab/>
        <w:t xml:space="preserve">I. N. Bankman, V. G. Sigillito, R. A. Wise, and P. L. Smith, “Feature-based detection of the K-complex wave in the human electroencephalogram using neural networks,” </w:t>
      </w:r>
      <w:r w:rsidRPr="003C47D1">
        <w:rPr>
          <w:rFonts w:ascii="Calibri" w:cs="Calibri"/>
          <w:i/>
          <w:iCs/>
        </w:rPr>
        <w:t>IEEE Trans Biomed Eng</w:t>
      </w:r>
      <w:r w:rsidRPr="003C47D1">
        <w:rPr>
          <w:rFonts w:ascii="Calibri" w:cs="Calibri"/>
        </w:rPr>
        <w:t>, vol. 39, no. 12, pp. 1305–1310, Dec. 1992, doi: 10.1109/10.184707.</w:t>
      </w:r>
    </w:p>
    <w:p w14:paraId="75C9334A" w14:textId="77777777" w:rsidR="003C47D1" w:rsidRPr="003C47D1" w:rsidRDefault="003C47D1" w:rsidP="003C47D1">
      <w:pPr>
        <w:pStyle w:val="Bibliography"/>
        <w:rPr>
          <w:rFonts w:ascii="Calibri" w:cs="Calibri"/>
        </w:rPr>
      </w:pPr>
      <w:r w:rsidRPr="003C47D1">
        <w:rPr>
          <w:rFonts w:ascii="Calibri" w:cs="Calibri"/>
        </w:rPr>
        <w:t>[22]</w:t>
      </w:r>
      <w:r w:rsidRPr="003C47D1">
        <w:rPr>
          <w:rFonts w:ascii="Calibri" w:cs="Calibri"/>
        </w:rPr>
        <w:tab/>
        <w:t xml:space="preserve">S. Roberts and L. Tarassenko, “New method of automated sleep quantification,” </w:t>
      </w:r>
      <w:r w:rsidRPr="003C47D1">
        <w:rPr>
          <w:rFonts w:ascii="Calibri" w:cs="Calibri"/>
          <w:i/>
          <w:iCs/>
        </w:rPr>
        <w:t>Med Biol Eng Comput</w:t>
      </w:r>
      <w:r w:rsidRPr="003C47D1">
        <w:rPr>
          <w:rFonts w:ascii="Calibri" w:cs="Calibri"/>
        </w:rPr>
        <w:t>, vol. 30, no. 5, pp. 509–517, Sep. 1992, doi: 10.1007/BF02457830.</w:t>
      </w:r>
    </w:p>
    <w:p w14:paraId="42C185E2" w14:textId="77777777" w:rsidR="003C47D1" w:rsidRPr="003C47D1" w:rsidRDefault="003C47D1" w:rsidP="003C47D1">
      <w:pPr>
        <w:pStyle w:val="Bibliography"/>
        <w:rPr>
          <w:rFonts w:ascii="Calibri" w:cs="Calibri"/>
        </w:rPr>
      </w:pPr>
      <w:r w:rsidRPr="003C47D1">
        <w:rPr>
          <w:rFonts w:ascii="Calibri" w:cs="Calibri"/>
        </w:rPr>
        <w:t>[23]</w:t>
      </w:r>
      <w:r w:rsidRPr="003C47D1">
        <w:rPr>
          <w:rFonts w:ascii="Calibri" w:cs="Calibri"/>
        </w:rPr>
        <w:tab/>
        <w:t xml:space="preserve">T. Shimada, T. Shiina, and Y. Saito, “Detection of characteristic waves of sleep EEG by neural network analysis,” </w:t>
      </w:r>
      <w:r w:rsidRPr="003C47D1">
        <w:rPr>
          <w:rFonts w:ascii="Calibri" w:cs="Calibri"/>
          <w:i/>
          <w:iCs/>
        </w:rPr>
        <w:t>IEEE Trans Biomed Eng</w:t>
      </w:r>
      <w:r w:rsidRPr="003C47D1">
        <w:rPr>
          <w:rFonts w:ascii="Calibri" w:cs="Calibri"/>
        </w:rPr>
        <w:t>, vol. 47, no. 3, pp. 369–379, Mar. 2000, doi: 10.1109/10.827301.</w:t>
      </w:r>
    </w:p>
    <w:p w14:paraId="153A0D70" w14:textId="77777777" w:rsidR="003C47D1" w:rsidRPr="003C47D1" w:rsidRDefault="003C47D1" w:rsidP="003C47D1">
      <w:pPr>
        <w:pStyle w:val="Bibliography"/>
        <w:rPr>
          <w:rFonts w:ascii="Calibri" w:cs="Calibri"/>
        </w:rPr>
      </w:pPr>
      <w:r w:rsidRPr="003C47D1">
        <w:rPr>
          <w:rFonts w:ascii="Calibri" w:cs="Calibri"/>
        </w:rPr>
        <w:t>[24]</w:t>
      </w:r>
      <w:r w:rsidRPr="003C47D1">
        <w:rPr>
          <w:rFonts w:ascii="Calibri" w:cs="Calibri"/>
        </w:rPr>
        <w:tab/>
        <w:t xml:space="preserve">A. Krakovská and K. Mezeiová, “Automatic sleep scoring: a search for an optimal combination of measures,” </w:t>
      </w:r>
      <w:r w:rsidRPr="003C47D1">
        <w:rPr>
          <w:rFonts w:ascii="Calibri" w:cs="Calibri"/>
          <w:i/>
          <w:iCs/>
        </w:rPr>
        <w:t>Artif Intell Med</w:t>
      </w:r>
      <w:r w:rsidRPr="003C47D1">
        <w:rPr>
          <w:rFonts w:ascii="Calibri" w:cs="Calibri"/>
        </w:rPr>
        <w:t>, vol. 53, no. 1, pp. 25–33, Sep. 2011, doi: 10.1016/j.artmed.2011.06.004.</w:t>
      </w:r>
    </w:p>
    <w:p w14:paraId="6F224F76" w14:textId="77777777" w:rsidR="003C47D1" w:rsidRPr="003C47D1" w:rsidRDefault="003C47D1" w:rsidP="003C47D1">
      <w:pPr>
        <w:pStyle w:val="Bibliography"/>
        <w:rPr>
          <w:rFonts w:ascii="Calibri" w:cs="Calibri"/>
        </w:rPr>
      </w:pPr>
      <w:r w:rsidRPr="003C47D1">
        <w:rPr>
          <w:rFonts w:ascii="Calibri" w:cs="Calibri"/>
        </w:rPr>
        <w:t>[25]</w:t>
      </w:r>
      <w:r w:rsidRPr="003C47D1">
        <w:rPr>
          <w:rFonts w:ascii="Calibri" w:cs="Calibri"/>
        </w:rPr>
        <w:tab/>
        <w:t xml:space="preserve">K. Susmáková and A. Krakovská, “Discrimination ability of individual measures used in sleep stages classification,” </w:t>
      </w:r>
      <w:r w:rsidRPr="003C47D1">
        <w:rPr>
          <w:rFonts w:ascii="Calibri" w:cs="Calibri"/>
          <w:i/>
          <w:iCs/>
        </w:rPr>
        <w:t>Artif Intell Med</w:t>
      </w:r>
      <w:r w:rsidRPr="003C47D1">
        <w:rPr>
          <w:rFonts w:ascii="Calibri" w:cs="Calibri"/>
        </w:rPr>
        <w:t>, vol. 44, no. 3, pp. 261–277, Nov. 2008, doi: 10.1016/j.artmed.2008.07.005.</w:t>
      </w:r>
    </w:p>
    <w:p w14:paraId="124F508A" w14:textId="77777777" w:rsidR="003C47D1" w:rsidRPr="003C47D1" w:rsidRDefault="003C47D1" w:rsidP="003C47D1">
      <w:pPr>
        <w:pStyle w:val="Bibliography"/>
        <w:rPr>
          <w:rFonts w:ascii="Calibri" w:cs="Calibri"/>
        </w:rPr>
      </w:pPr>
      <w:r w:rsidRPr="003C47D1">
        <w:rPr>
          <w:rFonts w:ascii="Calibri" w:cs="Calibri"/>
        </w:rPr>
        <w:t>[26]</w:t>
      </w:r>
      <w:r w:rsidRPr="003C47D1">
        <w:rPr>
          <w:rFonts w:ascii="Calibri" w:cs="Calibri"/>
        </w:rPr>
        <w:tab/>
        <w:t xml:space="preserve">T. Lajnef </w:t>
      </w:r>
      <w:r w:rsidRPr="003C47D1">
        <w:rPr>
          <w:rFonts w:ascii="Calibri" w:cs="Calibri"/>
          <w:i/>
          <w:iCs/>
        </w:rPr>
        <w:t>et al.</w:t>
      </w:r>
      <w:r w:rsidRPr="003C47D1">
        <w:rPr>
          <w:rFonts w:ascii="Calibri" w:cs="Calibri"/>
        </w:rPr>
        <w:t xml:space="preserve">, “Learning machines and sleeping brains: Automatic sleep stage classification using decision-tree multi-class support vector machines,” </w:t>
      </w:r>
      <w:r w:rsidRPr="003C47D1">
        <w:rPr>
          <w:rFonts w:ascii="Calibri" w:cs="Calibri"/>
          <w:i/>
          <w:iCs/>
        </w:rPr>
        <w:t>J Neurosci Methods</w:t>
      </w:r>
      <w:r w:rsidRPr="003C47D1">
        <w:rPr>
          <w:rFonts w:ascii="Calibri" w:cs="Calibri"/>
        </w:rPr>
        <w:t>, vol. 250, pp. 94–105, Jul. 2015, doi: 10.1016/j.jneumeth.2015.01.022.</w:t>
      </w:r>
    </w:p>
    <w:p w14:paraId="07D17C8D" w14:textId="77777777" w:rsidR="003C47D1" w:rsidRPr="003C47D1" w:rsidRDefault="003C47D1" w:rsidP="003C47D1">
      <w:pPr>
        <w:pStyle w:val="Bibliography"/>
        <w:rPr>
          <w:rFonts w:ascii="Calibri" w:cs="Calibri"/>
        </w:rPr>
      </w:pPr>
      <w:r w:rsidRPr="003C47D1">
        <w:rPr>
          <w:rFonts w:ascii="Calibri" w:cs="Calibri"/>
        </w:rPr>
        <w:t>[27]</w:t>
      </w:r>
      <w:r w:rsidRPr="003C47D1">
        <w:rPr>
          <w:rFonts w:ascii="Calibri" w:cs="Calibri"/>
        </w:rPr>
        <w:tab/>
        <w:t xml:space="preserve">R. Ferenets </w:t>
      </w:r>
      <w:r w:rsidRPr="003C47D1">
        <w:rPr>
          <w:rFonts w:ascii="Calibri" w:cs="Calibri"/>
          <w:i/>
          <w:iCs/>
        </w:rPr>
        <w:t>et al.</w:t>
      </w:r>
      <w:r w:rsidRPr="003C47D1">
        <w:rPr>
          <w:rFonts w:ascii="Calibri" w:cs="Calibri"/>
        </w:rPr>
        <w:t xml:space="preserve">, “Comparison of the properties of EEG spindles in sleep and propofol anesthesia,” </w:t>
      </w:r>
      <w:r w:rsidRPr="003C47D1">
        <w:rPr>
          <w:rFonts w:ascii="Calibri" w:cs="Calibri"/>
          <w:i/>
          <w:iCs/>
        </w:rPr>
        <w:t>Conf Proc IEEE Eng Med Biol Soc</w:t>
      </w:r>
      <w:r w:rsidRPr="003C47D1">
        <w:rPr>
          <w:rFonts w:ascii="Calibri" w:cs="Calibri"/>
        </w:rPr>
        <w:t>, vol. 2006, pp. 6356–6359, 2006, doi: 10.1109/IEMBS.2006.259909.</w:t>
      </w:r>
    </w:p>
    <w:p w14:paraId="0AA3EC77" w14:textId="77777777" w:rsidR="003C47D1" w:rsidRPr="003C47D1" w:rsidRDefault="003C47D1" w:rsidP="003C47D1">
      <w:pPr>
        <w:pStyle w:val="Bibliography"/>
        <w:rPr>
          <w:rFonts w:ascii="Calibri" w:cs="Calibri"/>
        </w:rPr>
      </w:pPr>
      <w:r w:rsidRPr="003C47D1">
        <w:rPr>
          <w:rFonts w:ascii="Calibri" w:cs="Calibri"/>
        </w:rPr>
        <w:t>[28]</w:t>
      </w:r>
      <w:r w:rsidRPr="003C47D1">
        <w:rPr>
          <w:rFonts w:ascii="Calibri" w:cs="Calibri"/>
        </w:rPr>
        <w:tab/>
        <w:t xml:space="preserve">C. Bandt and B. Pompe, “Permutation Entropy: A Natural Complexity Measure for Time Series,” </w:t>
      </w:r>
      <w:r w:rsidRPr="003C47D1">
        <w:rPr>
          <w:rFonts w:ascii="Calibri" w:cs="Calibri"/>
          <w:i/>
          <w:iCs/>
        </w:rPr>
        <w:t>Phys. Rev. Lett.</w:t>
      </w:r>
      <w:r w:rsidRPr="003C47D1">
        <w:rPr>
          <w:rFonts w:ascii="Calibri" w:cs="Calibri"/>
        </w:rPr>
        <w:t>, vol. 88, no. 17, p. 174102, Apr. 2002, doi: 10.1103/PhysRevLett.88.174102.</w:t>
      </w:r>
    </w:p>
    <w:p w14:paraId="4DB35065" w14:textId="77777777" w:rsidR="003C47D1" w:rsidRPr="003C47D1" w:rsidRDefault="003C47D1" w:rsidP="003C47D1">
      <w:pPr>
        <w:pStyle w:val="Bibliography"/>
        <w:rPr>
          <w:rFonts w:ascii="Calibri" w:cs="Calibri"/>
        </w:rPr>
      </w:pPr>
      <w:r w:rsidRPr="003C47D1">
        <w:rPr>
          <w:rFonts w:ascii="Calibri" w:cs="Calibri"/>
        </w:rPr>
        <w:lastRenderedPageBreak/>
        <w:t>[29]</w:t>
      </w:r>
      <w:r w:rsidRPr="003C47D1">
        <w:rPr>
          <w:rFonts w:ascii="Calibri" w:cs="Calibri"/>
        </w:rPr>
        <w:tab/>
        <w:t xml:space="preserve">E. Olofsen, J. W. Sleigh, and A. Dahan, “Permutation entropy of the electroencephalogram: a measure of anaesthetic drug effect,” </w:t>
      </w:r>
      <w:r w:rsidRPr="003C47D1">
        <w:rPr>
          <w:rFonts w:ascii="Calibri" w:cs="Calibri"/>
          <w:i/>
          <w:iCs/>
        </w:rPr>
        <w:t>Br J Anaesth</w:t>
      </w:r>
      <w:r w:rsidRPr="003C47D1">
        <w:rPr>
          <w:rFonts w:ascii="Calibri" w:cs="Calibri"/>
        </w:rPr>
        <w:t>, vol. 101, no. 6, pp. 810–821, Dec. 2008, doi: 10.1093/bja/aen290.</w:t>
      </w:r>
    </w:p>
    <w:p w14:paraId="73201140" w14:textId="77777777" w:rsidR="003C47D1" w:rsidRPr="003C47D1" w:rsidRDefault="003C47D1" w:rsidP="003C47D1">
      <w:pPr>
        <w:pStyle w:val="Bibliography"/>
        <w:rPr>
          <w:rFonts w:ascii="Calibri" w:cs="Calibri"/>
        </w:rPr>
      </w:pPr>
      <w:r w:rsidRPr="003C47D1">
        <w:rPr>
          <w:rFonts w:ascii="Calibri" w:cs="Calibri"/>
        </w:rPr>
        <w:t>[30]</w:t>
      </w:r>
      <w:r w:rsidRPr="003C47D1">
        <w:rPr>
          <w:rFonts w:ascii="Calibri" w:cs="Calibri"/>
        </w:rPr>
        <w:tab/>
        <w:t xml:space="preserve">E. Ferlazzo </w:t>
      </w:r>
      <w:r w:rsidRPr="003C47D1">
        <w:rPr>
          <w:rFonts w:ascii="Calibri" w:cs="Calibri"/>
          <w:i/>
          <w:iCs/>
        </w:rPr>
        <w:t>et al.</w:t>
      </w:r>
      <w:r w:rsidRPr="003C47D1">
        <w:rPr>
          <w:rFonts w:ascii="Calibri" w:cs="Calibri"/>
        </w:rPr>
        <w:t xml:space="preserve">, “Permutation entropy of scalp EEG: a tool to investigate epilepsies: suggestions from absence epilepsies,” </w:t>
      </w:r>
      <w:r w:rsidRPr="003C47D1">
        <w:rPr>
          <w:rFonts w:ascii="Calibri" w:cs="Calibri"/>
          <w:i/>
          <w:iCs/>
        </w:rPr>
        <w:t>Clin Neurophysiol</w:t>
      </w:r>
      <w:r w:rsidRPr="003C47D1">
        <w:rPr>
          <w:rFonts w:ascii="Calibri" w:cs="Calibri"/>
        </w:rPr>
        <w:t>, vol. 125, no. 1, pp. 13–20, Jan. 2014, doi: 10.1016/j.clinph.2013.06.023.</w:t>
      </w:r>
    </w:p>
    <w:p w14:paraId="3042A6EF" w14:textId="77777777" w:rsidR="003C47D1" w:rsidRPr="003C47D1" w:rsidRDefault="003C47D1" w:rsidP="003C47D1">
      <w:pPr>
        <w:pStyle w:val="Bibliography"/>
        <w:rPr>
          <w:rFonts w:ascii="Calibri" w:cs="Calibri"/>
        </w:rPr>
      </w:pPr>
      <w:r w:rsidRPr="003C47D1">
        <w:rPr>
          <w:rFonts w:ascii="Calibri" w:cs="Calibri"/>
        </w:rPr>
        <w:t>[31]</w:t>
      </w:r>
      <w:r w:rsidRPr="003C47D1">
        <w:rPr>
          <w:rFonts w:ascii="Calibri" w:cs="Calibri"/>
        </w:rPr>
        <w:tab/>
        <w:t xml:space="preserve">M. Zanin, L. Zunino, O. A. Rosso, and D. Papo, “Permutation Entropy and Its Main Biomedical and Econophysics Applications: A Review,” </w:t>
      </w:r>
      <w:r w:rsidRPr="003C47D1">
        <w:rPr>
          <w:rFonts w:ascii="Calibri" w:cs="Calibri"/>
          <w:i/>
          <w:iCs/>
        </w:rPr>
        <w:t>Entropy</w:t>
      </w:r>
      <w:r w:rsidRPr="003C47D1">
        <w:rPr>
          <w:rFonts w:ascii="Calibri" w:cs="Calibri"/>
        </w:rPr>
        <w:t>, vol. 14, no. 8, Art. no. 8, Aug. 2012, doi: 10.3390/e14081553.</w:t>
      </w:r>
    </w:p>
    <w:p w14:paraId="080ADAD8" w14:textId="77777777" w:rsidR="003C47D1" w:rsidRPr="003C47D1" w:rsidRDefault="003C47D1" w:rsidP="003C47D1">
      <w:pPr>
        <w:pStyle w:val="Bibliography"/>
        <w:rPr>
          <w:rFonts w:ascii="Calibri" w:cs="Calibri"/>
        </w:rPr>
      </w:pPr>
      <w:r w:rsidRPr="003C47D1">
        <w:rPr>
          <w:rFonts w:ascii="Calibri" w:cs="Calibri"/>
        </w:rPr>
        <w:t>[32]</w:t>
      </w:r>
      <w:r w:rsidRPr="003C47D1">
        <w:rPr>
          <w:rFonts w:ascii="Calibri" w:cs="Calibri"/>
        </w:rPr>
        <w:tab/>
        <w:t xml:space="preserve">J. Fell, J. Röschke, K. Mann, and C. Schäffner, “Discrimination of sleep stages: a comparison between spectral and nonlinear EEG measures,” </w:t>
      </w:r>
      <w:r w:rsidRPr="003C47D1">
        <w:rPr>
          <w:rFonts w:ascii="Calibri" w:cs="Calibri"/>
          <w:i/>
          <w:iCs/>
        </w:rPr>
        <w:t>Electroencephalography and Clinical Neurophysiology</w:t>
      </w:r>
      <w:r w:rsidRPr="003C47D1">
        <w:rPr>
          <w:rFonts w:ascii="Calibri" w:cs="Calibri"/>
        </w:rPr>
        <w:t>, vol. 98, no. 5, pp. 401–410, May 1996, doi: 10.1016/0013-4694(96)95636-9.</w:t>
      </w:r>
    </w:p>
    <w:p w14:paraId="237A56E7" w14:textId="77777777" w:rsidR="003C47D1" w:rsidRPr="003C47D1" w:rsidRDefault="003C47D1" w:rsidP="003C47D1">
      <w:pPr>
        <w:pStyle w:val="Bibliography"/>
        <w:rPr>
          <w:rFonts w:ascii="Calibri" w:cs="Calibri"/>
        </w:rPr>
      </w:pPr>
      <w:r w:rsidRPr="003C47D1">
        <w:rPr>
          <w:rFonts w:ascii="Calibri" w:cs="Calibri"/>
        </w:rPr>
        <w:t>[33]</w:t>
      </w:r>
      <w:r w:rsidRPr="003C47D1">
        <w:rPr>
          <w:rFonts w:ascii="Calibri" w:cs="Calibri"/>
        </w:rPr>
        <w:tab/>
        <w:t xml:space="preserve">K. M. Gunnarsdottir, C. E. Gamaldo, R. M. E. Salas, J. B. Ewen, R. P. Allen, and S. V. Sarma, “A Novel Sleep Stage Scoring System: Combining Expert-Based Rules with a Decision Tree Classifier,” </w:t>
      </w:r>
      <w:r w:rsidRPr="003C47D1">
        <w:rPr>
          <w:rFonts w:ascii="Calibri" w:cs="Calibri"/>
          <w:i/>
          <w:iCs/>
        </w:rPr>
        <w:t>Conf Proc IEEE Eng Med Biol Soc</w:t>
      </w:r>
      <w:r w:rsidRPr="003C47D1">
        <w:rPr>
          <w:rFonts w:ascii="Calibri" w:cs="Calibri"/>
        </w:rPr>
        <w:t>, vol. 2018, pp. 3240–3243, Jul. 2018, doi: 10.1109/EMBC.2018.8513039.</w:t>
      </w:r>
    </w:p>
    <w:p w14:paraId="2764ABDE" w14:textId="77777777" w:rsidR="003C47D1" w:rsidRPr="003C47D1" w:rsidRDefault="003C47D1" w:rsidP="003C47D1">
      <w:pPr>
        <w:pStyle w:val="Bibliography"/>
        <w:rPr>
          <w:rFonts w:ascii="Calibri" w:cs="Calibri"/>
        </w:rPr>
      </w:pPr>
      <w:r w:rsidRPr="003C47D1">
        <w:rPr>
          <w:rFonts w:ascii="Calibri" w:cs="Calibri"/>
        </w:rPr>
        <w:t>[34]</w:t>
      </w:r>
      <w:r w:rsidRPr="003C47D1">
        <w:rPr>
          <w:rFonts w:ascii="Calibri" w:cs="Calibri"/>
        </w:rPr>
        <w:tab/>
        <w:t xml:space="preserve">U. R. Acharya, E. C.-P. Chua, K. C. Chua, L. C. Min, and T. Tamura, “Analysis and automatic identification of sleep stages using higher order spectra,” </w:t>
      </w:r>
      <w:r w:rsidRPr="003C47D1">
        <w:rPr>
          <w:rFonts w:ascii="Calibri" w:cs="Calibri"/>
          <w:i/>
          <w:iCs/>
        </w:rPr>
        <w:t>Int J Neural Syst</w:t>
      </w:r>
      <w:r w:rsidRPr="003C47D1">
        <w:rPr>
          <w:rFonts w:ascii="Calibri" w:cs="Calibri"/>
        </w:rPr>
        <w:t>, vol. 20, no. 6, pp. 509–521, Dec. 2010, doi: 10.1142/S0129065710002589.</w:t>
      </w:r>
    </w:p>
    <w:p w14:paraId="5C223638" w14:textId="77777777" w:rsidR="003C47D1" w:rsidRPr="003C47D1" w:rsidRDefault="003C47D1" w:rsidP="003C47D1">
      <w:pPr>
        <w:pStyle w:val="Bibliography"/>
        <w:rPr>
          <w:rFonts w:ascii="Calibri" w:cs="Calibri"/>
        </w:rPr>
      </w:pPr>
      <w:r w:rsidRPr="003C47D1">
        <w:rPr>
          <w:rFonts w:ascii="Calibri" w:cs="Calibri"/>
        </w:rPr>
        <w:t>[35]</w:t>
      </w:r>
      <w:r w:rsidRPr="003C47D1">
        <w:rPr>
          <w:rFonts w:ascii="Calibri" w:cs="Calibri"/>
        </w:rPr>
        <w:tab/>
        <w:t xml:space="preserve">M. Sharma, D. Goyal, P. V. Achuth, and U. R. Acharya, “An accurate sleep stages classification system using a new class of optimally time-frequency localized three-band wavelet filter bank,” </w:t>
      </w:r>
      <w:r w:rsidRPr="003C47D1">
        <w:rPr>
          <w:rFonts w:ascii="Calibri" w:cs="Calibri"/>
          <w:i/>
          <w:iCs/>
        </w:rPr>
        <w:t>Comput Biol Med</w:t>
      </w:r>
      <w:r w:rsidRPr="003C47D1">
        <w:rPr>
          <w:rFonts w:ascii="Calibri" w:cs="Calibri"/>
        </w:rPr>
        <w:t>, vol. 98, pp. 58–75, Jul. 2018, doi: 10.1016/j.compbiomed.2018.04.025.</w:t>
      </w:r>
    </w:p>
    <w:p w14:paraId="2786E2A1" w14:textId="77777777" w:rsidR="003C47D1" w:rsidRPr="003C47D1" w:rsidRDefault="003C47D1" w:rsidP="003C47D1">
      <w:pPr>
        <w:pStyle w:val="Bibliography"/>
        <w:rPr>
          <w:rFonts w:ascii="Calibri" w:cs="Calibri"/>
        </w:rPr>
      </w:pPr>
      <w:r w:rsidRPr="003C47D1">
        <w:rPr>
          <w:rFonts w:ascii="Calibri" w:cs="Calibri"/>
        </w:rPr>
        <w:t>[36]</w:t>
      </w:r>
      <w:r w:rsidRPr="003C47D1">
        <w:rPr>
          <w:rFonts w:ascii="Calibri" w:cs="Calibri"/>
        </w:rPr>
        <w:tab/>
        <w:t xml:space="preserve">A. R. Hassan and M. I. H. Bhuiyan, “Automated identification of sleep states from EEG signals by means of ensemble empirical mode decomposition and random under sampling boosting,” </w:t>
      </w:r>
      <w:r w:rsidRPr="003C47D1">
        <w:rPr>
          <w:rFonts w:ascii="Calibri" w:cs="Calibri"/>
          <w:i/>
          <w:iCs/>
        </w:rPr>
        <w:t>Comput Methods Programs Biomed</w:t>
      </w:r>
      <w:r w:rsidRPr="003C47D1">
        <w:rPr>
          <w:rFonts w:ascii="Calibri" w:cs="Calibri"/>
        </w:rPr>
        <w:t>, vol. 140, pp. 201–210, Mar. 2017, doi: 10.1016/j.cmpb.2016.12.015.</w:t>
      </w:r>
    </w:p>
    <w:p w14:paraId="7CB0FD9F" w14:textId="77777777" w:rsidR="003C47D1" w:rsidRPr="003C47D1" w:rsidRDefault="003C47D1" w:rsidP="003C47D1">
      <w:pPr>
        <w:pStyle w:val="Bibliography"/>
        <w:rPr>
          <w:rFonts w:ascii="Calibri" w:cs="Calibri"/>
        </w:rPr>
      </w:pPr>
      <w:r w:rsidRPr="003C47D1">
        <w:rPr>
          <w:rFonts w:ascii="Calibri" w:cs="Calibri"/>
        </w:rPr>
        <w:t>[37]</w:t>
      </w:r>
      <w:r w:rsidRPr="003C47D1">
        <w:rPr>
          <w:rFonts w:ascii="Calibri" w:cs="Calibri"/>
        </w:rPr>
        <w:tab/>
        <w:t xml:space="preserve">G. Zhu, Y. Li, and P. P. Wen, “Analysis and classification of sleep stages based on difference visibility graphs from a single-channel EEG signal,” </w:t>
      </w:r>
      <w:r w:rsidRPr="003C47D1">
        <w:rPr>
          <w:rFonts w:ascii="Calibri" w:cs="Calibri"/>
          <w:i/>
          <w:iCs/>
        </w:rPr>
        <w:t>IEEE J Biomed Health Inform</w:t>
      </w:r>
      <w:r w:rsidRPr="003C47D1">
        <w:rPr>
          <w:rFonts w:ascii="Calibri" w:cs="Calibri"/>
        </w:rPr>
        <w:t>, vol. 18, no. 6, pp. 1813–1821, Nov. 2014, doi: 10.1109/JBHI.2014.2303991.</w:t>
      </w:r>
    </w:p>
    <w:p w14:paraId="2CFEB360" w14:textId="77777777" w:rsidR="003C47D1" w:rsidRPr="003C47D1" w:rsidRDefault="003C47D1" w:rsidP="003C47D1">
      <w:pPr>
        <w:pStyle w:val="Bibliography"/>
        <w:rPr>
          <w:rFonts w:ascii="Calibri" w:cs="Calibri"/>
        </w:rPr>
      </w:pPr>
      <w:r w:rsidRPr="003C47D1">
        <w:rPr>
          <w:rFonts w:ascii="Calibri" w:cs="Calibri"/>
        </w:rPr>
        <w:t>[38]</w:t>
      </w:r>
      <w:r w:rsidRPr="003C47D1">
        <w:rPr>
          <w:rFonts w:ascii="Calibri" w:cs="Calibri"/>
        </w:rPr>
        <w:tab/>
        <w:t xml:space="preserve">M. M. Rahman, M. I. H. Bhuiyan, and A. R. Hassan, “Sleep stage classification using single-channel EOG,” </w:t>
      </w:r>
      <w:r w:rsidRPr="003C47D1">
        <w:rPr>
          <w:rFonts w:ascii="Calibri" w:cs="Calibri"/>
          <w:i/>
          <w:iCs/>
        </w:rPr>
        <w:t>Comput Biol Med</w:t>
      </w:r>
      <w:r w:rsidRPr="003C47D1">
        <w:rPr>
          <w:rFonts w:ascii="Calibri" w:cs="Calibri"/>
        </w:rPr>
        <w:t>, vol. 102, pp. 211–220, Nov. 2018, doi: 10.1016/j.compbiomed.2018.08.022.</w:t>
      </w:r>
    </w:p>
    <w:p w14:paraId="42343208" w14:textId="77777777" w:rsidR="003C47D1" w:rsidRPr="003C47D1" w:rsidRDefault="003C47D1" w:rsidP="003C47D1">
      <w:pPr>
        <w:pStyle w:val="Bibliography"/>
        <w:rPr>
          <w:rFonts w:ascii="Calibri" w:cs="Calibri"/>
        </w:rPr>
      </w:pPr>
      <w:r w:rsidRPr="003C47D1">
        <w:rPr>
          <w:rFonts w:ascii="Calibri" w:cs="Calibri"/>
        </w:rPr>
        <w:t>[39]</w:t>
      </w:r>
      <w:r w:rsidRPr="003C47D1">
        <w:rPr>
          <w:rFonts w:ascii="Calibri" w:cs="Calibri"/>
        </w:rPr>
        <w:tab/>
        <w:t xml:space="preserve">O. Tsinalis, P. M. Matthews, and Y. Guo, “Automatic Sleep Stage Scoring Using Time-Frequency Analysis and Stacked Sparse Autoencoders,” </w:t>
      </w:r>
      <w:r w:rsidRPr="003C47D1">
        <w:rPr>
          <w:rFonts w:ascii="Calibri" w:cs="Calibri"/>
          <w:i/>
          <w:iCs/>
        </w:rPr>
        <w:t>Ann Biomed Eng</w:t>
      </w:r>
      <w:r w:rsidRPr="003C47D1">
        <w:rPr>
          <w:rFonts w:ascii="Calibri" w:cs="Calibri"/>
        </w:rPr>
        <w:t>, vol. 44, no. 5, pp. 1587–1597, May 2016, doi: 10.1007/s10439-015-1444-y.</w:t>
      </w:r>
    </w:p>
    <w:p w14:paraId="677033AC" w14:textId="77777777" w:rsidR="003C47D1" w:rsidRPr="003C47D1" w:rsidRDefault="003C47D1" w:rsidP="003C47D1">
      <w:pPr>
        <w:pStyle w:val="Bibliography"/>
        <w:rPr>
          <w:rFonts w:ascii="Calibri" w:cs="Calibri"/>
        </w:rPr>
      </w:pPr>
      <w:r w:rsidRPr="003C47D1">
        <w:rPr>
          <w:rFonts w:ascii="Calibri" w:cs="Calibri"/>
        </w:rPr>
        <w:t>[40]</w:t>
      </w:r>
      <w:r w:rsidRPr="003C47D1">
        <w:rPr>
          <w:rFonts w:ascii="Calibri" w:cs="Calibri"/>
        </w:rPr>
        <w:tab/>
        <w:t xml:space="preserve">V. Bajaj and R. B. Pachori, “Automatic classification of sleep stages based on the time-frequency image of EEG signals,” </w:t>
      </w:r>
      <w:r w:rsidRPr="003C47D1">
        <w:rPr>
          <w:rFonts w:ascii="Calibri" w:cs="Calibri"/>
          <w:i/>
          <w:iCs/>
        </w:rPr>
        <w:t>Comput Methods Programs Biomed</w:t>
      </w:r>
      <w:r w:rsidRPr="003C47D1">
        <w:rPr>
          <w:rFonts w:ascii="Calibri" w:cs="Calibri"/>
        </w:rPr>
        <w:t>, vol. 112, no. 3, pp. 320–328, Dec. 2013, doi: 10.1016/j.cmpb.2013.07.006.</w:t>
      </w:r>
    </w:p>
    <w:p w14:paraId="567B345C" w14:textId="77777777" w:rsidR="003C47D1" w:rsidRPr="003C47D1" w:rsidRDefault="003C47D1" w:rsidP="003C47D1">
      <w:pPr>
        <w:pStyle w:val="Bibliography"/>
        <w:rPr>
          <w:rFonts w:ascii="Calibri" w:cs="Calibri"/>
        </w:rPr>
      </w:pPr>
      <w:r w:rsidRPr="003C47D1">
        <w:rPr>
          <w:rFonts w:ascii="Calibri" w:cs="Calibri"/>
        </w:rPr>
        <w:t>[41]</w:t>
      </w:r>
      <w:r w:rsidRPr="003C47D1">
        <w:rPr>
          <w:rFonts w:ascii="Calibri" w:cs="Calibri"/>
        </w:rPr>
        <w:tab/>
        <w:t xml:space="preserve">C.-S. Huang, C.-L. Lin, L.-W. Ko, S.-Y. Liu, T.-P. Su, and C.-T. Lin, “Knowledge-based identification of sleep stages based on two forehead electroencephalogram channels,” </w:t>
      </w:r>
      <w:r w:rsidRPr="003C47D1">
        <w:rPr>
          <w:rFonts w:ascii="Calibri" w:cs="Calibri"/>
          <w:i/>
          <w:iCs/>
        </w:rPr>
        <w:t>Front Neurosci</w:t>
      </w:r>
      <w:r w:rsidRPr="003C47D1">
        <w:rPr>
          <w:rFonts w:ascii="Calibri" w:cs="Calibri"/>
        </w:rPr>
        <w:t>, vol. 8, p. 263, 2014, doi: 10.3389/fnins.2014.00263.</w:t>
      </w:r>
    </w:p>
    <w:p w14:paraId="4F949652" w14:textId="77777777" w:rsidR="003C47D1" w:rsidRPr="003C47D1" w:rsidRDefault="003C47D1" w:rsidP="003C47D1">
      <w:pPr>
        <w:pStyle w:val="Bibliography"/>
        <w:rPr>
          <w:rFonts w:ascii="Calibri" w:cs="Calibri"/>
        </w:rPr>
      </w:pPr>
      <w:r w:rsidRPr="003C47D1">
        <w:rPr>
          <w:rFonts w:ascii="Calibri" w:cs="Calibri"/>
        </w:rPr>
        <w:t>[42]</w:t>
      </w:r>
      <w:r w:rsidRPr="003C47D1">
        <w:rPr>
          <w:rFonts w:ascii="Calibri" w:cs="Calibri"/>
        </w:rPr>
        <w:tab/>
        <w:t xml:space="preserve">C. Berthomier </w:t>
      </w:r>
      <w:r w:rsidRPr="003C47D1">
        <w:rPr>
          <w:rFonts w:ascii="Calibri" w:cs="Calibri"/>
          <w:i/>
          <w:iCs/>
        </w:rPr>
        <w:t>et al.</w:t>
      </w:r>
      <w:r w:rsidRPr="003C47D1">
        <w:rPr>
          <w:rFonts w:ascii="Calibri" w:cs="Calibri"/>
        </w:rPr>
        <w:t xml:space="preserve">, “Automatic Analysis of Single-Channel Sleep EEG: Validation in Healthy Individuals,” </w:t>
      </w:r>
      <w:r w:rsidRPr="003C47D1">
        <w:rPr>
          <w:rFonts w:ascii="Calibri" w:cs="Calibri"/>
          <w:i/>
          <w:iCs/>
        </w:rPr>
        <w:t>Sleep</w:t>
      </w:r>
      <w:r w:rsidRPr="003C47D1">
        <w:rPr>
          <w:rFonts w:ascii="Calibri" w:cs="Calibri"/>
        </w:rPr>
        <w:t>, vol. 30, no. 11, pp. 1587–1595, Nov. 2007.</w:t>
      </w:r>
    </w:p>
    <w:p w14:paraId="1257AD05" w14:textId="77777777" w:rsidR="003C47D1" w:rsidRPr="003C47D1" w:rsidRDefault="003C47D1" w:rsidP="003C47D1">
      <w:pPr>
        <w:pStyle w:val="Bibliography"/>
        <w:rPr>
          <w:rFonts w:ascii="Calibri" w:cs="Calibri"/>
        </w:rPr>
      </w:pPr>
      <w:r w:rsidRPr="003C47D1">
        <w:rPr>
          <w:rFonts w:ascii="Calibri" w:cs="Calibri"/>
        </w:rPr>
        <w:lastRenderedPageBreak/>
        <w:t>[43]</w:t>
      </w:r>
      <w:r w:rsidRPr="003C47D1">
        <w:rPr>
          <w:rFonts w:ascii="Calibri" w:cs="Calibri"/>
        </w:rPr>
        <w:tab/>
        <w:t xml:space="preserve">J. Virkkala, J. Hasan, A. Värri, S.-L. Himanen, and K. Müller, “Automatic sleep stage classification using two-channel electro-oculography,” </w:t>
      </w:r>
      <w:r w:rsidRPr="003C47D1">
        <w:rPr>
          <w:rFonts w:ascii="Calibri" w:cs="Calibri"/>
          <w:i/>
          <w:iCs/>
        </w:rPr>
        <w:t>J Neurosci Methods</w:t>
      </w:r>
      <w:r w:rsidRPr="003C47D1">
        <w:rPr>
          <w:rFonts w:ascii="Calibri" w:cs="Calibri"/>
        </w:rPr>
        <w:t>, vol. 166, no. 1, pp. 109–115, Oct. 2007, doi: 10.1016/j.jneumeth.2007.06.016.</w:t>
      </w:r>
    </w:p>
    <w:p w14:paraId="48955B81" w14:textId="77777777" w:rsidR="003C47D1" w:rsidRPr="003C47D1" w:rsidRDefault="003C47D1" w:rsidP="003C47D1">
      <w:pPr>
        <w:pStyle w:val="Bibliography"/>
        <w:rPr>
          <w:rFonts w:ascii="Calibri" w:cs="Calibri"/>
        </w:rPr>
      </w:pPr>
      <w:r w:rsidRPr="003C47D1">
        <w:rPr>
          <w:rFonts w:ascii="Calibri" w:cs="Calibri"/>
        </w:rPr>
        <w:t>[44]</w:t>
      </w:r>
      <w:r w:rsidRPr="003C47D1">
        <w:rPr>
          <w:rFonts w:ascii="Calibri" w:cs="Calibri"/>
        </w:rPr>
        <w:tab/>
        <w:t xml:space="preserve">B. Yilmaz, M. H. Asyali, E. Arikan, S. Yetkin, and F. Ozgen, “Sleep stage and obstructive apneaic epoch classification using single-lead ECG,” </w:t>
      </w:r>
      <w:r w:rsidRPr="003C47D1">
        <w:rPr>
          <w:rFonts w:ascii="Calibri" w:cs="Calibri"/>
          <w:i/>
          <w:iCs/>
        </w:rPr>
        <w:t>Biomed Eng Online</w:t>
      </w:r>
      <w:r w:rsidRPr="003C47D1">
        <w:rPr>
          <w:rFonts w:ascii="Calibri" w:cs="Calibri"/>
        </w:rPr>
        <w:t>, vol. 9, p. 39, Aug. 2010, doi: 10.1186/1475-925X-9-39.</w:t>
      </w:r>
    </w:p>
    <w:p w14:paraId="24E430AB" w14:textId="77777777" w:rsidR="003C47D1" w:rsidRPr="003C47D1" w:rsidRDefault="003C47D1" w:rsidP="003C47D1">
      <w:pPr>
        <w:pStyle w:val="Bibliography"/>
        <w:rPr>
          <w:rFonts w:ascii="Calibri" w:cs="Calibri"/>
        </w:rPr>
      </w:pPr>
      <w:r w:rsidRPr="003C47D1">
        <w:rPr>
          <w:rFonts w:ascii="Calibri" w:cs="Calibri"/>
        </w:rPr>
        <w:t>[45]</w:t>
      </w:r>
      <w:r w:rsidRPr="003C47D1">
        <w:rPr>
          <w:rFonts w:ascii="Calibri" w:cs="Calibri"/>
        </w:rPr>
        <w:tab/>
        <w:t xml:space="preserve">T. Nakamura, T. Adjei, Y. Alqurashi, D. Looney, M. J. Morrell, and D. P. Mandic, “Complexity science for sleep stage classification from EEG,” in </w:t>
      </w:r>
      <w:r w:rsidRPr="003C47D1">
        <w:rPr>
          <w:rFonts w:ascii="Calibri" w:cs="Calibri"/>
          <w:i/>
          <w:iCs/>
        </w:rPr>
        <w:t>2017 International Joint Conference on Neural Networks (IJCNN)</w:t>
      </w:r>
      <w:r w:rsidRPr="003C47D1">
        <w:rPr>
          <w:rFonts w:ascii="Calibri" w:cs="Calibri"/>
        </w:rPr>
        <w:t>, May 2017, pp. 4387–4394. doi: 10.1109/IJCNN.2017.7966411.</w:t>
      </w:r>
    </w:p>
    <w:p w14:paraId="612BCA90" w14:textId="77777777" w:rsidR="003C47D1" w:rsidRPr="003C47D1" w:rsidRDefault="003C47D1" w:rsidP="003C47D1">
      <w:pPr>
        <w:pStyle w:val="Bibliography"/>
        <w:rPr>
          <w:rFonts w:ascii="Calibri" w:cs="Calibri"/>
        </w:rPr>
      </w:pPr>
      <w:r w:rsidRPr="003C47D1">
        <w:rPr>
          <w:rFonts w:ascii="Calibri" w:cs="Calibri"/>
        </w:rPr>
        <w:t>[46]</w:t>
      </w:r>
      <w:r w:rsidRPr="003C47D1">
        <w:rPr>
          <w:rFonts w:ascii="Calibri" w:cs="Calibri"/>
        </w:rPr>
        <w:tab/>
        <w:t xml:space="preserve">E. Alickovic and A. Subasi, “Ensemble SVM Method for Automatic Sleep Stage Classification,” </w:t>
      </w:r>
      <w:r w:rsidRPr="003C47D1">
        <w:rPr>
          <w:rFonts w:ascii="Calibri" w:cs="Calibri"/>
          <w:i/>
          <w:iCs/>
        </w:rPr>
        <w:t>IEEE Transactions on Instrumentation and Measurement</w:t>
      </w:r>
      <w:r w:rsidRPr="003C47D1">
        <w:rPr>
          <w:rFonts w:ascii="Calibri" w:cs="Calibri"/>
        </w:rPr>
        <w:t>, vol. 67, no. 6, pp. 1258–1265, Jun. 2018, doi: 10.1109/TIM.2018.2799059.</w:t>
      </w:r>
    </w:p>
    <w:p w14:paraId="335FC583" w14:textId="6752C171" w:rsidR="00C13E5D" w:rsidRDefault="00C13E5D" w:rsidP="00C13E5D">
      <w:pPr>
        <w:bidi w:val="0"/>
      </w:pPr>
      <w:r>
        <w:rPr>
          <w:rtl/>
        </w:rPr>
        <w:fldChar w:fldCharType="end"/>
      </w:r>
    </w:p>
    <w:p w14:paraId="3A2918D7" w14:textId="77777777" w:rsidR="000D07A3" w:rsidRPr="00210BC5" w:rsidRDefault="000D07A3" w:rsidP="000D07A3"/>
    <w:p w14:paraId="153AC40E" w14:textId="77777777" w:rsidR="00A50400" w:rsidRPr="00A50400" w:rsidRDefault="00A50400" w:rsidP="00111463">
      <w:pPr>
        <w:bidi w:val="0"/>
      </w:pPr>
    </w:p>
    <w:sectPr w:rsidR="00A50400" w:rsidRPr="00A50400" w:rsidSect="00BD3D96">
      <w:headerReference w:type="default" r:id="rId12"/>
      <w:footerReference w:type="default" r:id="rId13"/>
      <w:pgSz w:w="11907" w:h="16840" w:code="9"/>
      <w:pgMar w:top="1675" w:right="1418" w:bottom="1418" w:left="1418" w:header="720" w:footer="1051"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1858" w14:textId="77777777" w:rsidR="006E15DC" w:rsidRDefault="006E15DC" w:rsidP="00136C83">
      <w:pPr>
        <w:spacing w:after="0" w:line="240" w:lineRule="auto"/>
      </w:pPr>
      <w:r>
        <w:separator/>
      </w:r>
    </w:p>
  </w:endnote>
  <w:endnote w:type="continuationSeparator" w:id="0">
    <w:p w14:paraId="664F7692" w14:textId="77777777" w:rsidR="006E15DC" w:rsidRDefault="006E15DC" w:rsidP="001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D713" w14:textId="16867513" w:rsidR="0058640B" w:rsidRDefault="00000000" w:rsidP="00BD3D96">
    <w:pPr>
      <w:pStyle w:val="Footer"/>
      <w:jc w:val="center"/>
    </w:pPr>
    <w:sdt>
      <w:sdtPr>
        <w:rPr>
          <w:rtl/>
        </w:rPr>
        <w:id w:val="2079791776"/>
        <w:docPartObj>
          <w:docPartGallery w:val="Page Numbers (Bottom of Page)"/>
          <w:docPartUnique/>
        </w:docPartObj>
      </w:sdtPr>
      <w:sdtEndPr>
        <w:rPr>
          <w:noProof/>
        </w:rPr>
      </w:sdtEndPr>
      <w:sdtContent>
        <w:r w:rsidR="0058640B" w:rsidRPr="00BD3D96">
          <w:rPr>
            <w:sz w:val="28"/>
          </w:rPr>
          <w:fldChar w:fldCharType="begin"/>
        </w:r>
        <w:r w:rsidR="0058640B" w:rsidRPr="00BD3D96">
          <w:rPr>
            <w:sz w:val="28"/>
          </w:rPr>
          <w:instrText xml:space="preserve"> PAGE   \* MERGEFORMAT </w:instrText>
        </w:r>
        <w:r w:rsidR="0058640B" w:rsidRPr="00BD3D96">
          <w:rPr>
            <w:sz w:val="28"/>
          </w:rPr>
          <w:fldChar w:fldCharType="separate"/>
        </w:r>
        <w:r w:rsidR="009E5BA2">
          <w:rPr>
            <w:noProof/>
            <w:sz w:val="28"/>
            <w:rtl/>
          </w:rPr>
          <w:t>31</w:t>
        </w:r>
        <w:r w:rsidR="0058640B"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9295" w14:textId="77777777" w:rsidR="006E15DC" w:rsidRDefault="006E15DC" w:rsidP="00136C83">
      <w:pPr>
        <w:spacing w:after="0" w:line="240" w:lineRule="auto"/>
      </w:pPr>
      <w:r>
        <w:separator/>
      </w:r>
    </w:p>
  </w:footnote>
  <w:footnote w:type="continuationSeparator" w:id="0">
    <w:p w14:paraId="5E3D1F3A" w14:textId="77777777" w:rsidR="006E15DC" w:rsidRDefault="006E15DC" w:rsidP="00136C83">
      <w:pPr>
        <w:spacing w:after="0" w:line="240" w:lineRule="auto"/>
      </w:pPr>
      <w:r>
        <w:continuationSeparator/>
      </w:r>
    </w:p>
  </w:footnote>
  <w:footnote w:id="1">
    <w:p w14:paraId="6BF71ECA" w14:textId="67825DDD" w:rsidR="0058640B" w:rsidRDefault="0058640B" w:rsidP="00070CA2">
      <w:pPr>
        <w:pStyle w:val="FootnoteText"/>
        <w:bidi w:val="0"/>
      </w:pPr>
      <w:r>
        <w:rPr>
          <w:rStyle w:val="FootnoteReference"/>
        </w:rPr>
        <w:footnoteRef/>
      </w:r>
      <w:r>
        <w:rPr>
          <w:rtl/>
        </w:rPr>
        <w:t xml:space="preserve"> </w:t>
      </w:r>
      <w:r>
        <w:t>Non-REMs</w:t>
      </w:r>
    </w:p>
  </w:footnote>
  <w:footnote w:id="2">
    <w:p w14:paraId="7EECBF13" w14:textId="5B6B28B2" w:rsidR="0058640B" w:rsidRDefault="0058640B" w:rsidP="00F4578D">
      <w:pPr>
        <w:pStyle w:val="FootnoteText"/>
        <w:bidi w:val="0"/>
      </w:pPr>
      <w:r>
        <w:rPr>
          <w:rStyle w:val="FootnoteReference"/>
        </w:rPr>
        <w:footnoteRef/>
      </w:r>
      <w:r>
        <w:rPr>
          <w:rtl/>
        </w:rPr>
        <w:t xml:space="preserve"> </w:t>
      </w:r>
      <w:r>
        <w:t>L</w:t>
      </w:r>
      <w:r w:rsidRPr="005B167F">
        <w:t>ateralized</w:t>
      </w:r>
    </w:p>
  </w:footnote>
  <w:footnote w:id="3">
    <w:p w14:paraId="4BCA8B85" w14:textId="26CB02B6" w:rsidR="0058640B" w:rsidRDefault="0058640B" w:rsidP="00E97AD4">
      <w:pPr>
        <w:pStyle w:val="FootnoteText"/>
        <w:bidi w:val="0"/>
      </w:pPr>
      <w:r>
        <w:rPr>
          <w:rStyle w:val="FootnoteReference"/>
        </w:rPr>
        <w:footnoteRef/>
      </w:r>
      <w:r>
        <w:rPr>
          <w:rtl/>
        </w:rPr>
        <w:t xml:space="preserve"> </w:t>
      </w:r>
      <w:r>
        <w:t>Diffuse</w:t>
      </w:r>
    </w:p>
  </w:footnote>
  <w:footnote w:id="4">
    <w:p w14:paraId="245586B4" w14:textId="1E62F30F" w:rsidR="0058640B" w:rsidRDefault="0058640B" w:rsidP="00230A2F">
      <w:pPr>
        <w:pStyle w:val="FootnoteText"/>
        <w:bidi w:val="0"/>
      </w:pPr>
      <w:ins w:id="0" w:author="Author">
        <w:r>
          <w:rPr>
            <w:rStyle w:val="FootnoteReference"/>
          </w:rPr>
          <w:footnoteRef/>
        </w:r>
        <w:r>
          <w:rPr>
            <w:rtl/>
          </w:rPr>
          <w:t xml:space="preserve"> </w:t>
        </w:r>
        <w:r>
          <w:t>Meditation</w:t>
        </w:r>
      </w:ins>
    </w:p>
  </w:footnote>
  <w:footnote w:id="5">
    <w:p w14:paraId="4EE6FE12" w14:textId="405AE328" w:rsidR="00807D54" w:rsidRDefault="00807D54" w:rsidP="00807D54">
      <w:pPr>
        <w:pStyle w:val="FootnoteText"/>
        <w:bidi w:val="0"/>
        <w:rPr>
          <w:rtl/>
        </w:rPr>
      </w:pPr>
      <w:r>
        <w:rPr>
          <w:rStyle w:val="FootnoteReference"/>
        </w:rPr>
        <w:footnoteRef/>
      </w:r>
      <w:r>
        <w:rPr>
          <w:rFonts w:cs="Times New Roman"/>
          <w:rtl/>
        </w:rPr>
        <w:t xml:space="preserve"> </w:t>
      </w:r>
    </w:p>
  </w:footnote>
  <w:footnote w:id="6">
    <w:p w14:paraId="52F8FD81" w14:textId="13AC2DBA" w:rsidR="0058640B" w:rsidRDefault="0058640B" w:rsidP="00782DCF">
      <w:pPr>
        <w:pStyle w:val="FootnoteText"/>
        <w:bidi w:val="0"/>
      </w:pPr>
      <w:r>
        <w:rPr>
          <w:rStyle w:val="FootnoteReference"/>
        </w:rPr>
        <w:footnoteRef/>
      </w:r>
      <w:r>
        <w:rPr>
          <w:rtl/>
        </w:rPr>
        <w:t xml:space="preserve"> </w:t>
      </w:r>
      <w:r>
        <w:t>M</w:t>
      </w:r>
      <w:r w:rsidRPr="00782DCF">
        <w:t>ajor transmitter systems</w:t>
      </w:r>
    </w:p>
  </w:footnote>
  <w:footnote w:id="7">
    <w:p w14:paraId="0E5FF8A6" w14:textId="744F40C0" w:rsidR="0058640B" w:rsidRDefault="0058640B" w:rsidP="00E97D46">
      <w:pPr>
        <w:pStyle w:val="FootnoteText"/>
        <w:bidi w:val="0"/>
      </w:pPr>
      <w:r>
        <w:rPr>
          <w:rStyle w:val="FootnoteReference"/>
        </w:rPr>
        <w:footnoteRef/>
      </w:r>
      <w:r>
        <w:rPr>
          <w:rtl/>
        </w:rPr>
        <w:t xml:space="preserve"> </w:t>
      </w:r>
      <w:r>
        <w:t>White matter</w:t>
      </w:r>
    </w:p>
  </w:footnote>
  <w:footnote w:id="8">
    <w:p w14:paraId="6D9DDC5E" w14:textId="77777777" w:rsidR="0058640B" w:rsidRDefault="0058640B" w:rsidP="005E763B">
      <w:pPr>
        <w:pStyle w:val="FootnoteText"/>
      </w:pPr>
      <w:r>
        <w:rPr>
          <w:rStyle w:val="FootnoteReference"/>
        </w:rPr>
        <w:footnoteRef/>
      </w:r>
      <w:r>
        <w:rPr>
          <w:rtl/>
        </w:rPr>
        <w:t xml:space="preserve"> </w:t>
      </w:r>
      <w:r w:rsidRPr="002142BA">
        <w:t>Benzodiazepines</w:t>
      </w:r>
      <w:r>
        <w:rPr>
          <w:rFonts w:hint="cs"/>
          <w:rtl/>
        </w:rPr>
        <w:t xml:space="preserve"> : </w:t>
      </w:r>
      <w:r w:rsidRPr="00804DE0">
        <w:rPr>
          <w:rtl/>
        </w:rPr>
        <w:t>هر کلاس از ترک</w:t>
      </w:r>
      <w:r w:rsidRPr="00804DE0">
        <w:rPr>
          <w:rFonts w:hint="cs"/>
          <w:rtl/>
        </w:rPr>
        <w:t>ی</w:t>
      </w:r>
      <w:r w:rsidRPr="00804DE0">
        <w:rPr>
          <w:rFonts w:hint="eastAsia"/>
          <w:rtl/>
        </w:rPr>
        <w:t>بات</w:t>
      </w:r>
      <w:r w:rsidRPr="00804DE0">
        <w:rPr>
          <w:rtl/>
        </w:rPr>
        <w:t xml:space="preserve"> آل</w:t>
      </w:r>
      <w:r w:rsidRPr="00804DE0">
        <w:rPr>
          <w:rFonts w:hint="cs"/>
          <w:rtl/>
        </w:rPr>
        <w:t>ی</w:t>
      </w:r>
      <w:r w:rsidRPr="00804DE0">
        <w:rPr>
          <w:rtl/>
        </w:rPr>
        <w:t xml:space="preserve"> هتروس</w:t>
      </w:r>
      <w:r w:rsidRPr="00804DE0">
        <w:rPr>
          <w:rFonts w:hint="cs"/>
          <w:rtl/>
        </w:rPr>
        <w:t>ی</w:t>
      </w:r>
      <w:r w:rsidRPr="00804DE0">
        <w:rPr>
          <w:rFonts w:hint="eastAsia"/>
          <w:rtl/>
        </w:rPr>
        <w:t>کل</w:t>
      </w:r>
      <w:r w:rsidRPr="00804DE0">
        <w:rPr>
          <w:rFonts w:hint="cs"/>
          <w:rtl/>
        </w:rPr>
        <w:t>ی</w:t>
      </w:r>
      <w:r w:rsidRPr="00804DE0">
        <w:rPr>
          <w:rFonts w:hint="eastAsia"/>
          <w:rtl/>
        </w:rPr>
        <w:t>ک</w:t>
      </w:r>
      <w:r w:rsidRPr="00804DE0">
        <w:rPr>
          <w:rtl/>
        </w:rPr>
        <w:t xml:space="preserve"> که به عنوان آرام بخش استفاده م</w:t>
      </w:r>
      <w:r w:rsidRPr="00804DE0">
        <w:rPr>
          <w:rFonts w:hint="cs"/>
          <w:rtl/>
        </w:rPr>
        <w:t>ی</w:t>
      </w:r>
      <w:r w:rsidRPr="00804DE0">
        <w:rPr>
          <w:rtl/>
        </w:rPr>
        <w:t xml:space="preserve"> شود، مانند </w:t>
      </w:r>
      <w:r w:rsidRPr="00804DE0">
        <w:t>Librium</w:t>
      </w:r>
      <w:r w:rsidRPr="00804DE0">
        <w:rPr>
          <w:rtl/>
        </w:rPr>
        <w:t xml:space="preserve"> و </w:t>
      </w:r>
      <w:r w:rsidRPr="00804DE0">
        <w:t>Valium</w:t>
      </w:r>
      <w:r w:rsidRPr="00804DE0">
        <w:rPr>
          <w:rtl/>
        </w:rPr>
        <w:t>.</w:t>
      </w:r>
    </w:p>
  </w:footnote>
  <w:footnote w:id="9">
    <w:p w14:paraId="5C1BF3AA" w14:textId="7A9E1EA0" w:rsidR="0058640B" w:rsidRDefault="0058640B" w:rsidP="005E763B">
      <w:pPr>
        <w:pStyle w:val="FootnoteText"/>
        <w:jc w:val="left"/>
      </w:pPr>
      <w:r>
        <w:rPr>
          <w:rStyle w:val="FootnoteReference"/>
        </w:rPr>
        <w:footnoteRef/>
      </w:r>
      <w:r>
        <w:rPr>
          <w:rFonts w:hint="cs"/>
          <w:rtl/>
        </w:rPr>
        <w:t xml:space="preserve"> </w:t>
      </w:r>
      <w:r>
        <w:t xml:space="preserve"> </w:t>
      </w:r>
      <w:r w:rsidRPr="00804DE0">
        <w:t>Barbiturates</w:t>
      </w:r>
      <w:r>
        <w:rPr>
          <w:rFonts w:hint="cs"/>
          <w:rtl/>
        </w:rPr>
        <w:t xml:space="preserve">: </w:t>
      </w:r>
      <w:r w:rsidRPr="00804DE0">
        <w:rPr>
          <w:rtl/>
        </w:rPr>
        <w:t>هر دسته از داروها</w:t>
      </w:r>
      <w:r w:rsidRPr="00804DE0">
        <w:rPr>
          <w:rFonts w:hint="cs"/>
          <w:rtl/>
        </w:rPr>
        <w:t>ی</w:t>
      </w:r>
      <w:r w:rsidRPr="00804DE0">
        <w:rPr>
          <w:rtl/>
        </w:rPr>
        <w:t xml:space="preserve"> آرام بخش و خواب</w:t>
      </w:r>
      <w:r>
        <w:rPr>
          <w:rFonts w:hint="cs"/>
          <w:rtl/>
        </w:rPr>
        <w:t>‌آ</w:t>
      </w:r>
      <w:r w:rsidRPr="00804DE0">
        <w:rPr>
          <w:rtl/>
        </w:rPr>
        <w:t>ور مشتق</w:t>
      </w:r>
      <w:r>
        <w:rPr>
          <w:rFonts w:hint="cs"/>
          <w:rtl/>
        </w:rPr>
        <w:t>‌ش</w:t>
      </w:r>
      <w:r w:rsidRPr="00804DE0">
        <w:rPr>
          <w:rtl/>
        </w:rPr>
        <w:t>ده از اس</w:t>
      </w:r>
      <w:r w:rsidRPr="00804DE0">
        <w:rPr>
          <w:rFonts w:hint="cs"/>
          <w:rtl/>
        </w:rPr>
        <w:t>ی</w:t>
      </w:r>
      <w:r w:rsidRPr="00804DE0">
        <w:rPr>
          <w:rFonts w:hint="eastAsia"/>
          <w:rtl/>
        </w:rPr>
        <w:t>د</w:t>
      </w:r>
      <w:r w:rsidRPr="00804DE0">
        <w:rPr>
          <w:rtl/>
        </w:rPr>
        <w:t xml:space="preserve"> بارب</w:t>
      </w:r>
      <w:r w:rsidRPr="00804DE0">
        <w:rPr>
          <w:rFonts w:hint="cs"/>
          <w:rtl/>
        </w:rPr>
        <w:t>ی</w:t>
      </w:r>
      <w:r w:rsidRPr="00804DE0">
        <w:rPr>
          <w:rFonts w:hint="eastAsia"/>
          <w:rtl/>
        </w:rPr>
        <w:t>تور</w:t>
      </w:r>
      <w:r w:rsidRPr="00804DE0">
        <w:rPr>
          <w:rFonts w:hint="cs"/>
          <w:rtl/>
        </w:rPr>
        <w:t>ی</w:t>
      </w:r>
      <w:r w:rsidRPr="00804DE0">
        <w:rPr>
          <w:rFonts w:hint="eastAsia"/>
          <w:rtl/>
        </w:rPr>
        <w:t>ک</w:t>
      </w:r>
      <w:r w:rsidRPr="00804DE0">
        <w:rPr>
          <w:rtl/>
        </w:rPr>
        <w:t>.</w:t>
      </w:r>
    </w:p>
  </w:footnote>
  <w:footnote w:id="10">
    <w:p w14:paraId="39A921CD" w14:textId="64EC1CA0" w:rsidR="0058640B" w:rsidRDefault="0058640B" w:rsidP="00A15EAB">
      <w:pPr>
        <w:pStyle w:val="FootnoteText"/>
        <w:bidi w:val="0"/>
      </w:pPr>
      <w:r>
        <w:rPr>
          <w:rStyle w:val="FootnoteReference"/>
        </w:rPr>
        <w:footnoteRef/>
      </w:r>
      <w:r>
        <w:rPr>
          <w:rtl/>
        </w:rPr>
        <w:t xml:space="preserve"> </w:t>
      </w:r>
      <w:r>
        <w:t>A</w:t>
      </w:r>
      <w:r w:rsidRPr="00A15EAB">
        <w:t>gitation</w:t>
      </w:r>
    </w:p>
  </w:footnote>
  <w:footnote w:id="11">
    <w:p w14:paraId="4003AAF2" w14:textId="7551E264" w:rsidR="0058640B" w:rsidRDefault="0058640B" w:rsidP="002E54A8">
      <w:pPr>
        <w:pStyle w:val="FootnoteText"/>
        <w:bidi w:val="0"/>
      </w:pPr>
      <w:r>
        <w:rPr>
          <w:rStyle w:val="FootnoteReference"/>
        </w:rPr>
        <w:footnoteRef/>
      </w:r>
      <w:r>
        <w:rPr>
          <w:rtl/>
        </w:rPr>
        <w:t xml:space="preserve"> </w:t>
      </w:r>
      <w:r>
        <w:t>f</w:t>
      </w:r>
      <w:r w:rsidRPr="002E54A8">
        <w:t xml:space="preserve">unctional </w:t>
      </w:r>
      <w:r>
        <w:t>M</w:t>
      </w:r>
      <w:r w:rsidRPr="002E54A8">
        <w:t xml:space="preserve">agnetic </w:t>
      </w:r>
      <w:r>
        <w:t>R</w:t>
      </w:r>
      <w:r w:rsidRPr="002E54A8">
        <w:t xml:space="preserve">esonance </w:t>
      </w:r>
      <w:r>
        <w:t>I</w:t>
      </w:r>
      <w:r w:rsidRPr="002E54A8">
        <w:t>maging</w:t>
      </w:r>
    </w:p>
  </w:footnote>
  <w:footnote w:id="12">
    <w:p w14:paraId="5F5A546F" w14:textId="4EC37CFF" w:rsidR="0058640B" w:rsidRDefault="0058640B" w:rsidP="002E54A8">
      <w:pPr>
        <w:pStyle w:val="FootnoteText"/>
        <w:bidi w:val="0"/>
      </w:pPr>
      <w:r>
        <w:rPr>
          <w:rStyle w:val="FootnoteReference"/>
        </w:rPr>
        <w:footnoteRef/>
      </w:r>
      <w:r>
        <w:t xml:space="preserve"> C</w:t>
      </w:r>
      <w:r w:rsidRPr="002E54A8">
        <w:t xml:space="preserve">omputerized </w:t>
      </w:r>
      <w:r>
        <w:t>T</w:t>
      </w:r>
      <w:r w:rsidRPr="002E54A8">
        <w:t>omography</w:t>
      </w:r>
    </w:p>
  </w:footnote>
  <w:footnote w:id="13">
    <w:p w14:paraId="5BF9A84A" w14:textId="1007BBFA" w:rsidR="0058640B" w:rsidRDefault="0058640B" w:rsidP="002E54A8">
      <w:pPr>
        <w:pStyle w:val="FootnoteText"/>
        <w:bidi w:val="0"/>
      </w:pPr>
      <w:r>
        <w:rPr>
          <w:rStyle w:val="FootnoteReference"/>
        </w:rPr>
        <w:footnoteRef/>
      </w:r>
      <w:r>
        <w:t xml:space="preserve"> P</w:t>
      </w:r>
      <w:r w:rsidRPr="002E54A8">
        <w:t xml:space="preserve">ositron </w:t>
      </w:r>
      <w:r>
        <w:t>E</w:t>
      </w:r>
      <w:r w:rsidRPr="002E54A8">
        <w:t xml:space="preserve">mission </w:t>
      </w:r>
      <w:r>
        <w:t>T</w:t>
      </w:r>
      <w:r w:rsidRPr="002E54A8">
        <w:t>omography</w:t>
      </w:r>
    </w:p>
  </w:footnote>
  <w:footnote w:id="14">
    <w:p w14:paraId="40D4F8AE" w14:textId="0D461ACA" w:rsidR="0058640B" w:rsidRDefault="0058640B" w:rsidP="002E54D5">
      <w:pPr>
        <w:pStyle w:val="FootnoteText"/>
        <w:bidi w:val="0"/>
      </w:pPr>
      <w:r>
        <w:rPr>
          <w:rStyle w:val="FootnoteReference"/>
        </w:rPr>
        <w:footnoteRef/>
      </w:r>
      <w:r>
        <w:rPr>
          <w:rtl/>
        </w:rPr>
        <w:t xml:space="preserve"> </w:t>
      </w:r>
      <w:r>
        <w:t>M</w:t>
      </w:r>
      <w:r w:rsidRPr="002E54D5">
        <w:t>agnetoencephalography</w:t>
      </w:r>
    </w:p>
  </w:footnote>
  <w:footnote w:id="15">
    <w:p w14:paraId="1B4AF1D0" w14:textId="6B03E165" w:rsidR="0058640B" w:rsidRDefault="0058640B" w:rsidP="00130D2A">
      <w:pPr>
        <w:pStyle w:val="FootnoteText"/>
        <w:bidi w:val="0"/>
      </w:pPr>
      <w:r>
        <w:rPr>
          <w:rStyle w:val="FootnoteReference"/>
        </w:rPr>
        <w:footnoteRef/>
      </w:r>
      <w:r>
        <w:rPr>
          <w:rtl/>
        </w:rPr>
        <w:t xml:space="preserve"> </w:t>
      </w:r>
      <w:r>
        <w:t>f</w:t>
      </w:r>
      <w:r w:rsidRPr="00130D2A">
        <w:t xml:space="preserve">unctional </w:t>
      </w:r>
      <w:r>
        <w:t>N</w:t>
      </w:r>
      <w:r w:rsidRPr="00130D2A">
        <w:t>ear-</w:t>
      </w:r>
      <w:r>
        <w:t>I</w:t>
      </w:r>
      <w:r w:rsidRPr="00130D2A">
        <w:t xml:space="preserve">nfrared </w:t>
      </w:r>
      <w:r>
        <w:t>S</w:t>
      </w:r>
      <w:r w:rsidRPr="00130D2A">
        <w:t>pectroscopy</w:t>
      </w:r>
    </w:p>
  </w:footnote>
  <w:footnote w:id="16">
    <w:p w14:paraId="2FEF1E02" w14:textId="0B6F9864" w:rsidR="0058640B" w:rsidRDefault="0058640B" w:rsidP="002736DD">
      <w:pPr>
        <w:pStyle w:val="FootnoteText"/>
        <w:bidi w:val="0"/>
      </w:pPr>
      <w:r>
        <w:rPr>
          <w:rStyle w:val="FootnoteReference"/>
        </w:rPr>
        <w:footnoteRef/>
      </w:r>
      <w:r>
        <w:rPr>
          <w:rtl/>
        </w:rPr>
        <w:t xml:space="preserve"> </w:t>
      </w:r>
      <w:r w:rsidRPr="002736DD">
        <w:t>Electrical Geodesics</w:t>
      </w:r>
    </w:p>
  </w:footnote>
  <w:footnote w:id="17">
    <w:p w14:paraId="5BB2EC2E" w14:textId="48FF0783" w:rsidR="0058640B" w:rsidRDefault="0058640B" w:rsidP="00E80022">
      <w:pPr>
        <w:pStyle w:val="FootnoteText"/>
        <w:bidi w:val="0"/>
      </w:pPr>
      <w:r>
        <w:rPr>
          <w:rStyle w:val="FootnoteReference"/>
        </w:rPr>
        <w:footnoteRef/>
      </w:r>
      <w:r>
        <w:rPr>
          <w:rtl/>
        </w:rPr>
        <w:t xml:space="preserve"> </w:t>
      </w:r>
      <w:r w:rsidRPr="00E80022">
        <w:t>Net Station</w:t>
      </w:r>
    </w:p>
  </w:footnote>
  <w:footnote w:id="18">
    <w:p w14:paraId="48D34571" w14:textId="04289066" w:rsidR="0058640B" w:rsidRDefault="0058640B" w:rsidP="00D407C2">
      <w:pPr>
        <w:pStyle w:val="FootnoteText"/>
        <w:bidi w:val="0"/>
      </w:pPr>
      <w:r>
        <w:rPr>
          <w:rStyle w:val="FootnoteReference"/>
        </w:rPr>
        <w:footnoteRef/>
      </w:r>
      <w:r>
        <w:rPr>
          <w:rtl/>
        </w:rPr>
        <w:t xml:space="preserve"> </w:t>
      </w:r>
      <w:r w:rsidRPr="00D407C2">
        <w:t>Event-related potentials</w:t>
      </w:r>
      <w:r>
        <w:t xml:space="preserve"> (ERPs)</w:t>
      </w:r>
    </w:p>
    <w:p w14:paraId="281163CD" w14:textId="24B99760" w:rsidR="0058640B" w:rsidRDefault="0058640B" w:rsidP="00D407C2">
      <w:pPr>
        <w:pStyle w:val="FootnoteText"/>
      </w:pPr>
      <w:r w:rsidRPr="00D407C2">
        <w:rPr>
          <w:rtl/>
        </w:rPr>
        <w:t>پتانس</w:t>
      </w:r>
      <w:r w:rsidRPr="00D407C2">
        <w:rPr>
          <w:rFonts w:hint="cs"/>
          <w:rtl/>
        </w:rPr>
        <w:t>ی</w:t>
      </w:r>
      <w:r w:rsidRPr="00D407C2">
        <w:rPr>
          <w:rFonts w:hint="eastAsia"/>
          <w:rtl/>
        </w:rPr>
        <w:t>ل</w:t>
      </w:r>
      <w:r w:rsidRPr="00D407C2">
        <w:rPr>
          <w:rtl/>
        </w:rPr>
        <w:t xml:space="preserve"> ها</w:t>
      </w:r>
      <w:r w:rsidRPr="00D407C2">
        <w:rPr>
          <w:rFonts w:hint="cs"/>
          <w:rtl/>
        </w:rPr>
        <w:t>ی</w:t>
      </w:r>
      <w:r w:rsidRPr="00D407C2">
        <w:rPr>
          <w:rtl/>
        </w:rPr>
        <w:t xml:space="preserve"> مرتبط با رو</w:t>
      </w:r>
      <w:r w:rsidRPr="00D407C2">
        <w:rPr>
          <w:rFonts w:hint="cs"/>
          <w:rtl/>
        </w:rPr>
        <w:t>ی</w:t>
      </w:r>
      <w:r w:rsidRPr="00D407C2">
        <w:rPr>
          <w:rFonts w:hint="eastAsia"/>
          <w:rtl/>
        </w:rPr>
        <w:t>داد</w:t>
      </w:r>
      <w:r w:rsidRPr="00D407C2">
        <w:t xml:space="preserve"> (ERP) </w:t>
      </w:r>
      <w:r w:rsidRPr="00D407C2">
        <w:rPr>
          <w:rtl/>
        </w:rPr>
        <w:t>تغ</w:t>
      </w:r>
      <w:r w:rsidRPr="00D407C2">
        <w:rPr>
          <w:rFonts w:hint="cs"/>
          <w:rtl/>
        </w:rPr>
        <w:t>یی</w:t>
      </w:r>
      <w:r w:rsidRPr="00D407C2">
        <w:rPr>
          <w:rFonts w:hint="eastAsia"/>
          <w:rtl/>
        </w:rPr>
        <w:t>رات</w:t>
      </w:r>
      <w:r w:rsidRPr="00D407C2">
        <w:rPr>
          <w:rtl/>
        </w:rPr>
        <w:t xml:space="preserve"> کوچک</w:t>
      </w:r>
      <w:r w:rsidRPr="00D407C2">
        <w:rPr>
          <w:rFonts w:hint="cs"/>
          <w:rtl/>
        </w:rPr>
        <w:t>ی</w:t>
      </w:r>
      <w:r w:rsidRPr="00D407C2">
        <w:rPr>
          <w:rtl/>
        </w:rPr>
        <w:t xml:space="preserve"> در الکتروانسفالوگرام ثبت شده </w:t>
      </w:r>
      <w:r>
        <w:rPr>
          <w:rFonts w:hint="cs"/>
          <w:rtl/>
        </w:rPr>
        <w:t>از</w:t>
      </w:r>
      <w:r w:rsidRPr="00D407C2">
        <w:rPr>
          <w:rtl/>
        </w:rPr>
        <w:t xml:space="preserve"> </w:t>
      </w:r>
      <w:r>
        <w:rPr>
          <w:rFonts w:hint="cs"/>
          <w:rtl/>
        </w:rPr>
        <w:t>روی</w:t>
      </w:r>
      <w:r w:rsidRPr="00D407C2">
        <w:rPr>
          <w:rtl/>
        </w:rPr>
        <w:t xml:space="preserve"> </w:t>
      </w:r>
      <w:r>
        <w:rPr>
          <w:rFonts w:hint="cs"/>
          <w:rtl/>
        </w:rPr>
        <w:t xml:space="preserve">پوست </w:t>
      </w:r>
      <w:r w:rsidRPr="00D407C2">
        <w:rPr>
          <w:rtl/>
        </w:rPr>
        <w:t>سر هستند که در زمان شروع رو</w:t>
      </w:r>
      <w:r w:rsidRPr="00D407C2">
        <w:rPr>
          <w:rFonts w:hint="cs"/>
          <w:rtl/>
        </w:rPr>
        <w:t>ی</w:t>
      </w:r>
      <w:r w:rsidRPr="00D407C2">
        <w:rPr>
          <w:rFonts w:hint="eastAsia"/>
          <w:rtl/>
        </w:rPr>
        <w:t>داد</w:t>
      </w:r>
      <w:r w:rsidRPr="00D407C2">
        <w:rPr>
          <w:rFonts w:hint="cs"/>
          <w:rtl/>
        </w:rPr>
        <w:t>ی</w:t>
      </w:r>
      <w:r w:rsidRPr="00D407C2">
        <w:rPr>
          <w:rtl/>
        </w:rPr>
        <w:t xml:space="preserve"> مانند </w:t>
      </w:r>
      <w:r w:rsidRPr="00D407C2">
        <w:rPr>
          <w:rFonts w:hint="cs"/>
          <w:rtl/>
        </w:rPr>
        <w:t>ی</w:t>
      </w:r>
      <w:r w:rsidRPr="00D407C2">
        <w:rPr>
          <w:rFonts w:hint="eastAsia"/>
          <w:rtl/>
        </w:rPr>
        <w:t>ک</w:t>
      </w:r>
      <w:r w:rsidRPr="00D407C2">
        <w:rPr>
          <w:rtl/>
        </w:rPr>
        <w:t xml:space="preserve"> محرک حس</w:t>
      </w:r>
      <w:r w:rsidRPr="00D407C2">
        <w:rPr>
          <w:rFonts w:hint="cs"/>
          <w:rtl/>
        </w:rPr>
        <w:t>ی</w:t>
      </w:r>
      <w:r w:rsidRPr="00D407C2">
        <w:rPr>
          <w:rtl/>
        </w:rPr>
        <w:t xml:space="preserve"> </w:t>
      </w:r>
      <w:r w:rsidRPr="00D407C2">
        <w:rPr>
          <w:rFonts w:hint="cs"/>
          <w:rtl/>
        </w:rPr>
        <w:t>ی</w:t>
      </w:r>
      <w:r w:rsidRPr="00D407C2">
        <w:rPr>
          <w:rFonts w:hint="eastAsia"/>
          <w:rtl/>
        </w:rPr>
        <w:t>ا</w:t>
      </w:r>
      <w:r w:rsidRPr="00D407C2">
        <w:rPr>
          <w:rtl/>
        </w:rPr>
        <w:t xml:space="preserve"> </w:t>
      </w:r>
      <w:r w:rsidRPr="00D407C2">
        <w:rPr>
          <w:rFonts w:hint="cs"/>
          <w:rtl/>
        </w:rPr>
        <w:t>ی</w:t>
      </w:r>
      <w:r w:rsidRPr="00D407C2">
        <w:rPr>
          <w:rFonts w:hint="eastAsia"/>
          <w:rtl/>
        </w:rPr>
        <w:t>ک</w:t>
      </w:r>
      <w:r w:rsidRPr="00D407C2">
        <w:rPr>
          <w:rtl/>
        </w:rPr>
        <w:t xml:space="preserve"> عمل حرکت</w:t>
      </w:r>
      <w:r w:rsidRPr="00D407C2">
        <w:rPr>
          <w:rFonts w:hint="cs"/>
          <w:rtl/>
        </w:rPr>
        <w:t>ی</w:t>
      </w:r>
      <w:r w:rsidRPr="00D407C2">
        <w:rPr>
          <w:rtl/>
        </w:rPr>
        <w:t xml:space="preserve"> </w:t>
      </w:r>
      <w:r>
        <w:rPr>
          <w:rFonts w:hint="cs"/>
          <w:rtl/>
        </w:rPr>
        <w:t>ثبت</w:t>
      </w:r>
      <w:r w:rsidRPr="00D407C2">
        <w:rPr>
          <w:rtl/>
        </w:rPr>
        <w:t xml:space="preserve"> م</w:t>
      </w:r>
      <w:r w:rsidRPr="00D407C2">
        <w:rPr>
          <w:rFonts w:hint="cs"/>
          <w:rtl/>
        </w:rPr>
        <w:t>ی</w:t>
      </w:r>
      <w:r w:rsidRPr="00D407C2">
        <w:rPr>
          <w:rtl/>
        </w:rPr>
        <w:t xml:space="preserve"> شوند</w:t>
      </w:r>
      <w:r>
        <w:rPr>
          <w:rFonts w:hint="cs"/>
          <w:rtl/>
        </w:rPr>
        <w:t xml:space="preserve"> (به اصطلاح </w:t>
      </w:r>
      <w:r w:rsidRPr="001371EE">
        <w:rPr>
          <w:rtl/>
        </w:rPr>
        <w:t>پتانس</w:t>
      </w:r>
      <w:r w:rsidRPr="001371EE">
        <w:rPr>
          <w:rFonts w:hint="cs"/>
          <w:rtl/>
        </w:rPr>
        <w:t>ی</w:t>
      </w:r>
      <w:r w:rsidRPr="001371EE">
        <w:rPr>
          <w:rFonts w:hint="eastAsia"/>
          <w:rtl/>
        </w:rPr>
        <w:t>ل</w:t>
      </w:r>
      <w:r w:rsidRPr="001371EE">
        <w:rPr>
          <w:rtl/>
        </w:rPr>
        <w:t xml:space="preserve"> ها</w:t>
      </w:r>
      <w:r w:rsidRPr="001371EE">
        <w:rPr>
          <w:rFonts w:hint="cs"/>
          <w:rtl/>
        </w:rPr>
        <w:t>ی</w:t>
      </w:r>
      <w:r w:rsidRPr="001371EE">
        <w:rPr>
          <w:rtl/>
        </w:rPr>
        <w:t xml:space="preserve"> مرتبط با رو</w:t>
      </w:r>
      <w:r w:rsidRPr="001371EE">
        <w:rPr>
          <w:rFonts w:hint="cs"/>
          <w:rtl/>
        </w:rPr>
        <w:t>ی</w:t>
      </w:r>
      <w:r w:rsidRPr="001371EE">
        <w:rPr>
          <w:rFonts w:hint="eastAsia"/>
          <w:rtl/>
        </w:rPr>
        <w:t>داد</w:t>
      </w:r>
      <w:r>
        <w:rPr>
          <w:rFonts w:hint="cs"/>
          <w:rtl/>
        </w:rPr>
        <w:t xml:space="preserve"> در </w:t>
      </w:r>
      <w:r w:rsidRPr="001371EE">
        <w:rPr>
          <w:rtl/>
        </w:rPr>
        <w:t>زمان شروع رو</w:t>
      </w:r>
      <w:r w:rsidRPr="001371EE">
        <w:rPr>
          <w:rFonts w:hint="cs"/>
          <w:rtl/>
        </w:rPr>
        <w:t>ی</w:t>
      </w:r>
      <w:r w:rsidRPr="001371EE">
        <w:rPr>
          <w:rFonts w:hint="eastAsia"/>
          <w:rtl/>
        </w:rPr>
        <w:t>داد</w:t>
      </w:r>
      <w:r w:rsidRPr="001371EE">
        <w:rPr>
          <w:rFonts w:hint="cs"/>
          <w:rtl/>
        </w:rPr>
        <w:t>ی</w:t>
      </w:r>
      <w:r w:rsidRPr="001371EE">
        <w:rPr>
          <w:rtl/>
        </w:rPr>
        <w:t xml:space="preserve"> </w:t>
      </w:r>
      <w:r>
        <w:rPr>
          <w:rFonts w:hint="cs"/>
          <w:rtl/>
        </w:rPr>
        <w:t xml:space="preserve">از نظر زمانی قفل یا </w:t>
      </w:r>
      <w:r>
        <w:t>time-locked</w:t>
      </w:r>
      <w:r>
        <w:rPr>
          <w:rFonts w:hint="cs"/>
          <w:rtl/>
        </w:rPr>
        <w:t xml:space="preserve"> می شوند)</w:t>
      </w:r>
      <w:r w:rsidRPr="00D407C2">
        <w:t>.</w:t>
      </w:r>
      <w:r>
        <w:rPr>
          <w:rFonts w:hint="cs"/>
          <w:rtl/>
        </w:rPr>
        <w:t xml:space="preserve"> </w:t>
      </w:r>
    </w:p>
  </w:footnote>
  <w:footnote w:id="19">
    <w:p w14:paraId="3D16C257" w14:textId="1221D73B" w:rsidR="0058640B" w:rsidRDefault="0058640B" w:rsidP="000E2A8C">
      <w:pPr>
        <w:pStyle w:val="FootnoteText"/>
        <w:bidi w:val="0"/>
      </w:pPr>
      <w:r>
        <w:rPr>
          <w:rStyle w:val="FootnoteReference"/>
        </w:rPr>
        <w:footnoteRef/>
      </w:r>
      <w:r>
        <w:t xml:space="preserve"> </w:t>
      </w:r>
      <w:r w:rsidRPr="000E2A8C">
        <w:t>BrainMaster Technologies</w:t>
      </w:r>
    </w:p>
  </w:footnote>
  <w:footnote w:id="20">
    <w:p w14:paraId="1F1CB99D" w14:textId="79289341" w:rsidR="0058640B" w:rsidRDefault="0058640B" w:rsidP="000E2A8C">
      <w:pPr>
        <w:pStyle w:val="FootnoteText"/>
        <w:bidi w:val="0"/>
      </w:pPr>
      <w:r>
        <w:rPr>
          <w:rStyle w:val="FootnoteReference"/>
        </w:rPr>
        <w:footnoteRef/>
      </w:r>
      <w:r>
        <w:rPr>
          <w:rtl/>
        </w:rPr>
        <w:t xml:space="preserve"> </w:t>
      </w:r>
      <w:r w:rsidRPr="000E2A8C">
        <w:t>Discover</w:t>
      </w:r>
      <w:r>
        <w:t>y 24E</w:t>
      </w:r>
    </w:p>
  </w:footnote>
  <w:footnote w:id="21">
    <w:p w14:paraId="7EF226ED" w14:textId="0C44E8EF" w:rsidR="0058640B" w:rsidRDefault="0058640B" w:rsidP="005D11E9">
      <w:pPr>
        <w:pStyle w:val="FootnoteText"/>
        <w:bidi w:val="0"/>
      </w:pPr>
      <w:r>
        <w:rPr>
          <w:rStyle w:val="FootnoteReference"/>
        </w:rPr>
        <w:footnoteRef/>
      </w:r>
      <w:r>
        <w:rPr>
          <w:rtl/>
        </w:rPr>
        <w:t xml:space="preserve"> </w:t>
      </w:r>
      <w:r w:rsidRPr="005D11E9">
        <w:t>Discovery</w:t>
      </w:r>
    </w:p>
  </w:footnote>
  <w:footnote w:id="22">
    <w:p w14:paraId="5081ED97" w14:textId="1BA81236" w:rsidR="0058640B" w:rsidRDefault="0058640B" w:rsidP="00B40260">
      <w:pPr>
        <w:pStyle w:val="FootnoteText"/>
        <w:bidi w:val="0"/>
      </w:pPr>
      <w:r>
        <w:rPr>
          <w:rStyle w:val="FootnoteReference"/>
        </w:rPr>
        <w:footnoteRef/>
      </w:r>
      <w:r>
        <w:rPr>
          <w:rtl/>
        </w:rPr>
        <w:t xml:space="preserve"> </w:t>
      </w:r>
      <w:r w:rsidRPr="00B40260">
        <w:t>MITSAR</w:t>
      </w:r>
    </w:p>
  </w:footnote>
  <w:footnote w:id="23">
    <w:p w14:paraId="641EF944" w14:textId="0589DD5B" w:rsidR="0058640B" w:rsidRDefault="0058640B" w:rsidP="00B40260">
      <w:pPr>
        <w:pStyle w:val="FootnoteText"/>
        <w:bidi w:val="0"/>
      </w:pPr>
      <w:r>
        <w:rPr>
          <w:rStyle w:val="FootnoteReference"/>
        </w:rPr>
        <w:footnoteRef/>
      </w:r>
      <w:r>
        <w:rPr>
          <w:rtl/>
        </w:rPr>
        <w:t xml:space="preserve"> </w:t>
      </w:r>
      <w:r w:rsidRPr="00B40260">
        <w:t>EEGStudio</w:t>
      </w:r>
    </w:p>
  </w:footnote>
  <w:footnote w:id="24">
    <w:p w14:paraId="1AEE2233" w14:textId="375F9FDC" w:rsidR="0058640B" w:rsidRDefault="0058640B" w:rsidP="00BF249A">
      <w:pPr>
        <w:pStyle w:val="FootnoteText"/>
        <w:bidi w:val="0"/>
      </w:pPr>
      <w:r>
        <w:rPr>
          <w:rStyle w:val="FootnoteReference"/>
        </w:rPr>
        <w:footnoteRef/>
      </w:r>
      <w:r>
        <w:rPr>
          <w:rtl/>
        </w:rPr>
        <w:t xml:space="preserve"> </w:t>
      </w:r>
      <w:r w:rsidRPr="00BF249A">
        <w:t>WinEEG</w:t>
      </w:r>
    </w:p>
  </w:footnote>
  <w:footnote w:id="25">
    <w:p w14:paraId="0B5E67A9" w14:textId="6811F4A4" w:rsidR="0058640B" w:rsidRDefault="0058640B" w:rsidP="009D29D1">
      <w:pPr>
        <w:pStyle w:val="FootnoteText"/>
        <w:bidi w:val="0"/>
      </w:pPr>
      <w:r>
        <w:rPr>
          <w:rStyle w:val="FootnoteReference"/>
        </w:rPr>
        <w:footnoteRef/>
      </w:r>
      <w:r>
        <w:rPr>
          <w:rtl/>
        </w:rPr>
        <w:t xml:space="preserve"> </w:t>
      </w:r>
      <w:r>
        <w:t>W</w:t>
      </w:r>
      <w:r w:rsidRPr="009D29D1">
        <w:t>avelet and spectral analysis</w:t>
      </w:r>
    </w:p>
  </w:footnote>
  <w:footnote w:id="26">
    <w:p w14:paraId="7F61F69D" w14:textId="75FE263E" w:rsidR="0058640B" w:rsidRDefault="0058640B" w:rsidP="00921D80">
      <w:pPr>
        <w:pStyle w:val="FootnoteText"/>
        <w:bidi w:val="0"/>
      </w:pPr>
      <w:r>
        <w:rPr>
          <w:rStyle w:val="FootnoteReference"/>
        </w:rPr>
        <w:footnoteRef/>
      </w:r>
      <w:r>
        <w:rPr>
          <w:rtl/>
        </w:rPr>
        <w:t xml:space="preserve"> </w:t>
      </w:r>
      <w:r>
        <w:t>S</w:t>
      </w:r>
      <w:r w:rsidRPr="00921D80">
        <w:t>pike detection</w:t>
      </w:r>
    </w:p>
  </w:footnote>
  <w:footnote w:id="27">
    <w:p w14:paraId="622505E6" w14:textId="1E99B900" w:rsidR="0058640B" w:rsidRDefault="0058640B" w:rsidP="00921D80">
      <w:pPr>
        <w:pStyle w:val="FootnoteText"/>
        <w:bidi w:val="0"/>
      </w:pPr>
      <w:r>
        <w:rPr>
          <w:rStyle w:val="FootnoteReference"/>
        </w:rPr>
        <w:footnoteRef/>
      </w:r>
      <w:r>
        <w:rPr>
          <w:rtl/>
        </w:rPr>
        <w:t xml:space="preserve"> </w:t>
      </w:r>
      <w:r>
        <w:t>D</w:t>
      </w:r>
      <w:r w:rsidRPr="00921D80">
        <w:t>ipole source localization</w:t>
      </w:r>
    </w:p>
  </w:footnote>
  <w:footnote w:id="28">
    <w:p w14:paraId="601EC940" w14:textId="036E2221" w:rsidR="0058640B" w:rsidRDefault="0058640B" w:rsidP="00AF3329">
      <w:pPr>
        <w:pStyle w:val="FootnoteText"/>
        <w:bidi w:val="0"/>
      </w:pPr>
      <w:r>
        <w:rPr>
          <w:rStyle w:val="FootnoteReference"/>
        </w:rPr>
        <w:footnoteRef/>
      </w:r>
      <w:r>
        <w:rPr>
          <w:rtl/>
        </w:rPr>
        <w:t xml:space="preserve"> </w:t>
      </w:r>
      <w:r w:rsidRPr="00AF3329">
        <w:t>Neuroelectrics</w:t>
      </w:r>
    </w:p>
  </w:footnote>
  <w:footnote w:id="29">
    <w:p w14:paraId="1927FFB7" w14:textId="179EC4D6" w:rsidR="0058640B" w:rsidRDefault="0058640B" w:rsidP="007D6FDB">
      <w:pPr>
        <w:pStyle w:val="FootnoteText"/>
        <w:bidi w:val="0"/>
      </w:pPr>
      <w:r>
        <w:rPr>
          <w:rStyle w:val="FootnoteReference"/>
        </w:rPr>
        <w:footnoteRef/>
      </w:r>
      <w:r>
        <w:rPr>
          <w:rFonts w:hint="cs"/>
          <w:rtl/>
        </w:rPr>
        <w:t xml:space="preserve"> </w:t>
      </w:r>
      <w:r w:rsidRPr="007D6FDB">
        <w:t>Transcranial direct-current stimulation</w:t>
      </w:r>
    </w:p>
  </w:footnote>
  <w:footnote w:id="30">
    <w:p w14:paraId="51F3D560" w14:textId="1E984823" w:rsidR="0058640B" w:rsidRDefault="0058640B" w:rsidP="00381308">
      <w:pPr>
        <w:pStyle w:val="FootnoteText"/>
        <w:bidi w:val="0"/>
      </w:pPr>
      <w:r>
        <w:rPr>
          <w:rStyle w:val="FootnoteReference"/>
        </w:rPr>
        <w:footnoteRef/>
      </w:r>
      <w:r>
        <w:rPr>
          <w:rtl/>
        </w:rPr>
        <w:t xml:space="preserve"> </w:t>
      </w:r>
      <w:r w:rsidRPr="00381308">
        <w:t>Enobio</w:t>
      </w:r>
    </w:p>
  </w:footnote>
  <w:footnote w:id="31">
    <w:p w14:paraId="3D0E843A" w14:textId="5D9B8DA8" w:rsidR="0058640B" w:rsidRDefault="0058640B" w:rsidP="00F019E7">
      <w:pPr>
        <w:pStyle w:val="FootnoteText"/>
        <w:bidi w:val="0"/>
      </w:pPr>
      <w:r>
        <w:rPr>
          <w:rStyle w:val="FootnoteReference"/>
        </w:rPr>
        <w:footnoteRef/>
      </w:r>
      <w:r>
        <w:rPr>
          <w:rtl/>
        </w:rPr>
        <w:t xml:space="preserve"> </w:t>
      </w:r>
      <w:r w:rsidRPr="00F019E7">
        <w:t>Starstim</w:t>
      </w:r>
    </w:p>
  </w:footnote>
  <w:footnote w:id="32">
    <w:p w14:paraId="2F123290" w14:textId="3F9B1394" w:rsidR="0058640B" w:rsidRDefault="0058640B" w:rsidP="00A85024">
      <w:pPr>
        <w:pStyle w:val="FootnoteText"/>
        <w:bidi w:val="0"/>
      </w:pPr>
      <w:r>
        <w:rPr>
          <w:rStyle w:val="FootnoteReference"/>
        </w:rPr>
        <w:footnoteRef/>
      </w:r>
      <w:r>
        <w:rPr>
          <w:rtl/>
        </w:rPr>
        <w:t xml:space="preserve"> </w:t>
      </w:r>
      <w:r w:rsidRPr="00A85024">
        <w:t>Neuroelectrics Instrument Controller</w:t>
      </w:r>
    </w:p>
  </w:footnote>
  <w:footnote w:id="33">
    <w:p w14:paraId="69B01026" w14:textId="01379218" w:rsidR="0058640B" w:rsidRDefault="0058640B" w:rsidP="002456A4">
      <w:pPr>
        <w:pStyle w:val="FootnoteText"/>
        <w:jc w:val="left"/>
      </w:pPr>
      <w:r>
        <w:rPr>
          <w:rStyle w:val="FootnoteReference"/>
        </w:rPr>
        <w:footnoteRef/>
      </w:r>
      <w:r>
        <w:rPr>
          <w:rFonts w:hint="cs"/>
          <w:rtl/>
        </w:rPr>
        <w:t xml:space="preserve"> </w:t>
      </w:r>
      <w:r w:rsidRPr="002456A4">
        <w:rPr>
          <w:rtl/>
        </w:rPr>
        <w:t>برا</w:t>
      </w:r>
      <w:r w:rsidRPr="002456A4">
        <w:rPr>
          <w:rFonts w:hint="cs"/>
          <w:rtl/>
        </w:rPr>
        <w:t>ی</w:t>
      </w:r>
      <w:r>
        <w:rPr>
          <w:rFonts w:hint="cs"/>
          <w:rtl/>
        </w:rPr>
        <w:t xml:space="preserve"> </w:t>
      </w:r>
      <w:r w:rsidRPr="002456A4">
        <w:rPr>
          <w:rtl/>
        </w:rPr>
        <w:t>جزئ</w:t>
      </w:r>
      <w:r w:rsidRPr="002456A4">
        <w:rPr>
          <w:rFonts w:hint="cs"/>
          <w:rtl/>
        </w:rPr>
        <w:t>ی</w:t>
      </w:r>
      <w:r w:rsidRPr="002456A4">
        <w:rPr>
          <w:rFonts w:hint="eastAsia"/>
          <w:rtl/>
        </w:rPr>
        <w:t>ات</w:t>
      </w:r>
      <w:r w:rsidRPr="002456A4">
        <w:rPr>
          <w:rtl/>
        </w:rPr>
        <w:t xml:space="preserve"> ب</w:t>
      </w:r>
      <w:r w:rsidRPr="002456A4">
        <w:rPr>
          <w:rFonts w:hint="cs"/>
          <w:rtl/>
        </w:rPr>
        <w:t>ی</w:t>
      </w:r>
      <w:r w:rsidRPr="002456A4">
        <w:rPr>
          <w:rFonts w:hint="eastAsia"/>
          <w:rtl/>
        </w:rPr>
        <w:t>شتر</w:t>
      </w:r>
      <w:r w:rsidRPr="002456A4">
        <w:rPr>
          <w:rtl/>
        </w:rPr>
        <w:t xml:space="preserve"> در مورد جمع آور</w:t>
      </w:r>
      <w:r w:rsidRPr="002456A4">
        <w:rPr>
          <w:rFonts w:hint="cs"/>
          <w:rtl/>
        </w:rPr>
        <w:t>ی</w:t>
      </w:r>
      <w:r w:rsidRPr="002456A4">
        <w:rPr>
          <w:rtl/>
        </w:rPr>
        <w:t xml:space="preserve"> داده با س</w:t>
      </w:r>
      <w:r w:rsidRPr="002456A4">
        <w:rPr>
          <w:rFonts w:hint="cs"/>
          <w:rtl/>
        </w:rPr>
        <w:t>ی</w:t>
      </w:r>
      <w:r w:rsidRPr="002456A4">
        <w:rPr>
          <w:rFonts w:hint="eastAsia"/>
          <w:rtl/>
        </w:rPr>
        <w:t>ستم</w:t>
      </w:r>
      <w:r w:rsidRPr="002456A4">
        <w:rPr>
          <w:rtl/>
        </w:rPr>
        <w:t xml:space="preserve"> ها</w:t>
      </w:r>
      <w:r w:rsidRPr="002456A4">
        <w:rPr>
          <w:rFonts w:hint="cs"/>
          <w:rtl/>
        </w:rPr>
        <w:t>ی</w:t>
      </w:r>
      <w:r w:rsidRPr="002456A4">
        <w:t xml:space="preserve"> Enobio </w:t>
      </w:r>
      <w:r w:rsidRPr="002456A4">
        <w:rPr>
          <w:rtl/>
        </w:rPr>
        <w:t>با استفاده از نرم افزا</w:t>
      </w:r>
      <w:r>
        <w:rPr>
          <w:rFonts w:hint="cs"/>
          <w:rtl/>
        </w:rPr>
        <w:t xml:space="preserve">ر </w:t>
      </w:r>
      <w:r w:rsidRPr="002456A4">
        <w:t>NIC</w:t>
      </w:r>
      <w:r w:rsidRPr="002456A4">
        <w:rPr>
          <w:rtl/>
        </w:rPr>
        <w:t xml:space="preserve">، </w:t>
      </w:r>
      <w:r>
        <w:rPr>
          <w:rFonts w:hint="cs"/>
          <w:rtl/>
        </w:rPr>
        <w:t>میتوانید</w:t>
      </w:r>
      <w:r w:rsidRPr="002456A4">
        <w:rPr>
          <w:rtl/>
        </w:rPr>
        <w:t xml:space="preserve"> از</w:t>
      </w:r>
      <w:r>
        <w:rPr>
          <w:rFonts w:hint="cs"/>
          <w:rtl/>
        </w:rPr>
        <w:t xml:space="preserve"> وبسایت</w:t>
      </w:r>
      <w:r w:rsidRPr="002456A4">
        <w:t xml:space="preserve"> </w:t>
      </w:r>
      <w:r w:rsidR="003016AA">
        <w:rPr>
          <w:rFonts w:hint="cs"/>
          <w:rtl/>
        </w:rPr>
        <w:t xml:space="preserve">این شرکت </w:t>
      </w:r>
      <w:r>
        <w:rPr>
          <w:rFonts w:hint="cs"/>
          <w:rtl/>
        </w:rPr>
        <w:t>د</w:t>
      </w:r>
      <w:r w:rsidRPr="002456A4">
        <w:rPr>
          <w:rFonts w:hint="cs"/>
          <w:rtl/>
        </w:rPr>
        <w:t>ی</w:t>
      </w:r>
      <w:r w:rsidRPr="002456A4">
        <w:rPr>
          <w:rFonts w:hint="eastAsia"/>
          <w:rtl/>
        </w:rPr>
        <w:t>دن</w:t>
      </w:r>
      <w:r w:rsidRPr="002456A4">
        <w:rPr>
          <w:rtl/>
        </w:rPr>
        <w:t xml:space="preserve"> کن</w:t>
      </w:r>
      <w:r w:rsidRPr="002456A4">
        <w:rPr>
          <w:rFonts w:hint="cs"/>
          <w:rtl/>
        </w:rPr>
        <w:t>ی</w:t>
      </w:r>
      <w:r w:rsidRPr="002456A4">
        <w:rPr>
          <w:rFonts w:hint="eastAsia"/>
          <w:rtl/>
        </w:rPr>
        <w:t>د</w:t>
      </w:r>
      <w:r w:rsidRPr="002456A4">
        <w:t>.</w:t>
      </w:r>
    </w:p>
  </w:footnote>
  <w:footnote w:id="34">
    <w:p w14:paraId="25923CD3" w14:textId="41C22173" w:rsidR="0058640B" w:rsidRDefault="0058640B" w:rsidP="00210C0D">
      <w:pPr>
        <w:pStyle w:val="FootnoteText"/>
        <w:bidi w:val="0"/>
      </w:pPr>
      <w:r>
        <w:rPr>
          <w:rStyle w:val="FootnoteReference"/>
        </w:rPr>
        <w:footnoteRef/>
      </w:r>
      <w:r>
        <w:rPr>
          <w:rtl/>
        </w:rPr>
        <w:t xml:space="preserve"> </w:t>
      </w:r>
      <w:r w:rsidRPr="00672042">
        <w:t>Emotiv</w:t>
      </w:r>
    </w:p>
  </w:footnote>
  <w:footnote w:id="35">
    <w:p w14:paraId="00DB3B64" w14:textId="5761ACBC" w:rsidR="0058640B" w:rsidRDefault="0058640B" w:rsidP="00EA4F45">
      <w:pPr>
        <w:pStyle w:val="FootnoteText"/>
        <w:bidi w:val="0"/>
      </w:pPr>
      <w:r>
        <w:rPr>
          <w:rStyle w:val="FootnoteReference"/>
        </w:rPr>
        <w:footnoteRef/>
      </w:r>
      <w:r>
        <w:rPr>
          <w:rtl/>
        </w:rPr>
        <w:t xml:space="preserve"> </w:t>
      </w:r>
      <w:r>
        <w:t>T</w:t>
      </w:r>
      <w:r w:rsidRPr="00EA4F45">
        <w:t>estBench</w:t>
      </w:r>
    </w:p>
  </w:footnote>
  <w:footnote w:id="36">
    <w:p w14:paraId="7FF8471C" w14:textId="554D1A2B" w:rsidR="0058640B" w:rsidRDefault="0058640B" w:rsidP="00210C0D">
      <w:pPr>
        <w:pStyle w:val="FootnoteText"/>
        <w:bidi w:val="0"/>
      </w:pPr>
      <w:r>
        <w:rPr>
          <w:rStyle w:val="FootnoteReference"/>
        </w:rPr>
        <w:footnoteRef/>
      </w:r>
      <w:r>
        <w:rPr>
          <w:rtl/>
        </w:rPr>
        <w:t xml:space="preserve"> </w:t>
      </w:r>
      <w:r w:rsidRPr="00210C0D">
        <w:t>Cadwell Industries</w:t>
      </w:r>
    </w:p>
  </w:footnote>
  <w:footnote w:id="37">
    <w:p w14:paraId="7AB50948" w14:textId="79430BC3" w:rsidR="0058640B" w:rsidRDefault="0058640B" w:rsidP="00210C0D">
      <w:pPr>
        <w:pStyle w:val="FootnoteText"/>
        <w:bidi w:val="0"/>
      </w:pPr>
      <w:r>
        <w:rPr>
          <w:rStyle w:val="FootnoteReference"/>
        </w:rPr>
        <w:footnoteRef/>
      </w:r>
      <w:r>
        <w:rPr>
          <w:rtl/>
        </w:rPr>
        <w:t xml:space="preserve"> </w:t>
      </w:r>
      <w:r w:rsidRPr="00210C0D">
        <w:t>Arc Essentia</w:t>
      </w:r>
    </w:p>
  </w:footnote>
  <w:footnote w:id="38">
    <w:p w14:paraId="18795CDF" w14:textId="4CF21745" w:rsidR="0058640B" w:rsidRDefault="0058640B" w:rsidP="00EA4F45">
      <w:pPr>
        <w:pStyle w:val="FootnoteText"/>
        <w:bidi w:val="0"/>
      </w:pPr>
      <w:r>
        <w:rPr>
          <w:rStyle w:val="FootnoteReference"/>
        </w:rPr>
        <w:footnoteRef/>
      </w:r>
      <w:r>
        <w:rPr>
          <w:rtl/>
        </w:rPr>
        <w:t xml:space="preserve"> </w:t>
      </w:r>
      <w:r w:rsidRPr="00EA4F45">
        <w:t>ANT-Neuro</w:t>
      </w:r>
    </w:p>
  </w:footnote>
  <w:footnote w:id="39">
    <w:p w14:paraId="17C91D36" w14:textId="7BB1B555" w:rsidR="0058640B" w:rsidRDefault="0058640B" w:rsidP="00287B80">
      <w:pPr>
        <w:pStyle w:val="FootnoteText"/>
        <w:bidi w:val="0"/>
      </w:pPr>
      <w:r>
        <w:rPr>
          <w:rStyle w:val="FootnoteReference"/>
        </w:rPr>
        <w:footnoteRef/>
      </w:r>
      <w:r>
        <w:rPr>
          <w:rtl/>
        </w:rPr>
        <w:t xml:space="preserve"> </w:t>
      </w:r>
      <w:r w:rsidRPr="00287B80">
        <w:t>Electromyography</w:t>
      </w:r>
    </w:p>
  </w:footnote>
  <w:footnote w:id="40">
    <w:p w14:paraId="318412B6" w14:textId="669B417B" w:rsidR="0058640B" w:rsidRDefault="0058640B" w:rsidP="004646DA">
      <w:pPr>
        <w:pStyle w:val="FootnoteText"/>
        <w:bidi w:val="0"/>
      </w:pPr>
      <w:r>
        <w:rPr>
          <w:rStyle w:val="FootnoteReference"/>
        </w:rPr>
        <w:footnoteRef/>
      </w:r>
      <w:r>
        <w:rPr>
          <w:rtl/>
        </w:rPr>
        <w:t xml:space="preserve"> </w:t>
      </w:r>
      <w:r>
        <w:t>S</w:t>
      </w:r>
      <w:r w:rsidRPr="004646DA">
        <w:t>ource reconstruction</w:t>
      </w:r>
    </w:p>
  </w:footnote>
  <w:footnote w:id="41">
    <w:p w14:paraId="66CD4C07" w14:textId="6E92DF24" w:rsidR="0058640B" w:rsidRDefault="0058640B" w:rsidP="00650234">
      <w:pPr>
        <w:pStyle w:val="FootnoteText"/>
        <w:bidi w:val="0"/>
      </w:pPr>
      <w:r>
        <w:rPr>
          <w:rStyle w:val="FootnoteReference"/>
        </w:rPr>
        <w:footnoteRef/>
      </w:r>
      <w:r>
        <w:rPr>
          <w:rtl/>
        </w:rPr>
        <w:t xml:space="preserve"> </w:t>
      </w:r>
      <w:r w:rsidRPr="00650234">
        <w:t>BioSemi</w:t>
      </w:r>
    </w:p>
  </w:footnote>
  <w:footnote w:id="42">
    <w:p w14:paraId="31C3B775" w14:textId="55F50FA7" w:rsidR="0058640B" w:rsidRPr="0043605B" w:rsidRDefault="0058640B" w:rsidP="00AA0ACB">
      <w:pPr>
        <w:pStyle w:val="FootnoteText"/>
        <w:bidi w:val="0"/>
        <w:rPr>
          <w:lang w:val="de-DE"/>
        </w:rPr>
      </w:pPr>
      <w:r>
        <w:rPr>
          <w:rStyle w:val="FootnoteReference"/>
        </w:rPr>
        <w:footnoteRef/>
      </w:r>
      <w:r>
        <w:rPr>
          <w:rtl/>
        </w:rPr>
        <w:t xml:space="preserve"> </w:t>
      </w:r>
      <w:r w:rsidRPr="0043605B">
        <w:rPr>
          <w:lang w:val="de-DE"/>
        </w:rPr>
        <w:t>BESA</w:t>
      </w:r>
    </w:p>
  </w:footnote>
  <w:footnote w:id="43">
    <w:p w14:paraId="317BE1ED" w14:textId="3385DD36" w:rsidR="0058640B" w:rsidRPr="0043605B" w:rsidRDefault="0058640B" w:rsidP="00AA0ACB">
      <w:pPr>
        <w:pStyle w:val="FootnoteText"/>
        <w:bidi w:val="0"/>
        <w:rPr>
          <w:lang w:val="de-DE"/>
        </w:rPr>
      </w:pPr>
      <w:r>
        <w:rPr>
          <w:rStyle w:val="FootnoteReference"/>
        </w:rPr>
        <w:footnoteRef/>
      </w:r>
      <w:r>
        <w:rPr>
          <w:rtl/>
        </w:rPr>
        <w:t xml:space="preserve"> </w:t>
      </w:r>
      <w:r w:rsidRPr="0043605B">
        <w:rPr>
          <w:lang w:val="de-DE"/>
        </w:rPr>
        <w:t>Neuroguide</w:t>
      </w:r>
    </w:p>
  </w:footnote>
  <w:footnote w:id="44">
    <w:p w14:paraId="5C81BFA6" w14:textId="63527A71" w:rsidR="0058640B" w:rsidRPr="0043605B" w:rsidRDefault="0058640B" w:rsidP="00D85BCC">
      <w:pPr>
        <w:pStyle w:val="FootnoteText"/>
        <w:bidi w:val="0"/>
        <w:rPr>
          <w:lang w:val="de-DE"/>
        </w:rPr>
      </w:pPr>
      <w:r>
        <w:rPr>
          <w:rStyle w:val="FootnoteReference"/>
        </w:rPr>
        <w:footnoteRef/>
      </w:r>
      <w:r>
        <w:rPr>
          <w:rtl/>
        </w:rPr>
        <w:t xml:space="preserve"> </w:t>
      </w:r>
      <w:r w:rsidRPr="0043605B">
        <w:rPr>
          <w:lang w:val="de-DE"/>
        </w:rPr>
        <w:t>NeuroScan</w:t>
      </w:r>
    </w:p>
  </w:footnote>
  <w:footnote w:id="45">
    <w:p w14:paraId="59D85691" w14:textId="38A713F7" w:rsidR="0058640B" w:rsidRPr="0043605B" w:rsidRDefault="0058640B" w:rsidP="00697D34">
      <w:pPr>
        <w:pStyle w:val="FootnoteText"/>
        <w:bidi w:val="0"/>
        <w:rPr>
          <w:lang w:val="de-DE"/>
        </w:rPr>
      </w:pPr>
      <w:r>
        <w:rPr>
          <w:rStyle w:val="FootnoteReference"/>
        </w:rPr>
        <w:footnoteRef/>
      </w:r>
      <w:r>
        <w:rPr>
          <w:rtl/>
        </w:rPr>
        <w:t xml:space="preserve"> </w:t>
      </w:r>
      <w:r w:rsidRPr="0043605B">
        <w:rPr>
          <w:lang w:val="de-DE"/>
        </w:rPr>
        <w:t>SynAmps RT EEG</w:t>
      </w:r>
    </w:p>
  </w:footnote>
  <w:footnote w:id="46">
    <w:p w14:paraId="3D08F1A1" w14:textId="6B36CBC9" w:rsidR="0058640B" w:rsidRPr="0043605B" w:rsidRDefault="0058640B" w:rsidP="00697D34">
      <w:pPr>
        <w:pStyle w:val="FootnoteText"/>
        <w:bidi w:val="0"/>
        <w:rPr>
          <w:lang w:val="de-DE"/>
        </w:rPr>
      </w:pPr>
      <w:r>
        <w:rPr>
          <w:rStyle w:val="FootnoteReference"/>
        </w:rPr>
        <w:footnoteRef/>
      </w:r>
      <w:r>
        <w:rPr>
          <w:rtl/>
        </w:rPr>
        <w:t xml:space="preserve"> </w:t>
      </w:r>
      <w:r w:rsidRPr="0043605B">
        <w:rPr>
          <w:lang w:val="de-DE"/>
        </w:rPr>
        <w:t>Grael</w:t>
      </w:r>
    </w:p>
  </w:footnote>
  <w:footnote w:id="47">
    <w:p w14:paraId="28BFA17C" w14:textId="2E98F0D6" w:rsidR="0058640B" w:rsidRPr="0043605B" w:rsidRDefault="0058640B" w:rsidP="00754902">
      <w:pPr>
        <w:pStyle w:val="FootnoteText"/>
        <w:bidi w:val="0"/>
        <w:rPr>
          <w:lang w:val="de-DE"/>
        </w:rPr>
      </w:pPr>
      <w:r>
        <w:rPr>
          <w:rStyle w:val="FootnoteReference"/>
        </w:rPr>
        <w:footnoteRef/>
      </w:r>
      <w:r>
        <w:rPr>
          <w:rtl/>
        </w:rPr>
        <w:t xml:space="preserve"> </w:t>
      </w:r>
      <w:r w:rsidRPr="0043605B">
        <w:rPr>
          <w:lang w:val="de-DE"/>
        </w:rPr>
        <w:t>High-level</w:t>
      </w:r>
    </w:p>
  </w:footnote>
  <w:footnote w:id="48">
    <w:p w14:paraId="7E598AEA" w14:textId="07CC6404" w:rsidR="0058640B" w:rsidRPr="0043605B" w:rsidRDefault="0058640B" w:rsidP="00435739">
      <w:pPr>
        <w:pStyle w:val="FootnoteText"/>
        <w:bidi w:val="0"/>
        <w:rPr>
          <w:lang w:val="de-DE"/>
        </w:rPr>
      </w:pPr>
      <w:r>
        <w:rPr>
          <w:rStyle w:val="FootnoteReference"/>
        </w:rPr>
        <w:footnoteRef/>
      </w:r>
      <w:r>
        <w:rPr>
          <w:rtl/>
        </w:rPr>
        <w:t xml:space="preserve"> </w:t>
      </w:r>
      <w:r w:rsidRPr="0043605B">
        <w:rPr>
          <w:lang w:val="de-DE"/>
        </w:rPr>
        <w:t>Siesta</w:t>
      </w:r>
    </w:p>
  </w:footnote>
  <w:footnote w:id="49">
    <w:p w14:paraId="3CD8B155" w14:textId="032B9ED9" w:rsidR="0058640B" w:rsidRPr="0043605B" w:rsidRDefault="0058640B" w:rsidP="00C44DBE">
      <w:pPr>
        <w:pStyle w:val="FootnoteText"/>
        <w:bidi w:val="0"/>
        <w:rPr>
          <w:lang w:val="de-DE"/>
        </w:rPr>
      </w:pPr>
      <w:r>
        <w:rPr>
          <w:rStyle w:val="FootnoteReference"/>
        </w:rPr>
        <w:footnoteRef/>
      </w:r>
      <w:r>
        <w:rPr>
          <w:rtl/>
        </w:rPr>
        <w:t xml:space="preserve"> </w:t>
      </w:r>
      <w:r w:rsidRPr="0043605B">
        <w:rPr>
          <w:lang w:val="de-DE"/>
        </w:rPr>
        <w:t>Curry 7 Suite</w:t>
      </w:r>
    </w:p>
  </w:footnote>
  <w:footnote w:id="50">
    <w:p w14:paraId="690478A7" w14:textId="6EA37B6B" w:rsidR="0058640B" w:rsidRPr="0043605B" w:rsidRDefault="0058640B" w:rsidP="00887E54">
      <w:pPr>
        <w:pStyle w:val="FootnoteText"/>
        <w:bidi w:val="0"/>
        <w:rPr>
          <w:lang w:val="de-DE"/>
        </w:rPr>
      </w:pPr>
      <w:r>
        <w:rPr>
          <w:rStyle w:val="FootnoteReference"/>
        </w:rPr>
        <w:footnoteRef/>
      </w:r>
      <w:r>
        <w:rPr>
          <w:rtl/>
        </w:rPr>
        <w:t xml:space="preserve"> </w:t>
      </w:r>
      <w:r w:rsidRPr="0043605B">
        <w:rPr>
          <w:lang w:val="de-DE"/>
        </w:rPr>
        <w:t>BIOPAC Systems</w:t>
      </w:r>
    </w:p>
  </w:footnote>
  <w:footnote w:id="51">
    <w:p w14:paraId="33BEFE80" w14:textId="0BF80A8A" w:rsidR="0058640B" w:rsidRPr="0043605B" w:rsidRDefault="0058640B">
      <w:pPr>
        <w:pStyle w:val="FootnoteText"/>
        <w:rPr>
          <w:lang w:val="de-DE"/>
        </w:rPr>
      </w:pPr>
      <w:r>
        <w:rPr>
          <w:rStyle w:val="FootnoteReference"/>
        </w:rPr>
        <w:footnoteRef/>
      </w:r>
      <w:r>
        <w:rPr>
          <w:rtl/>
        </w:rPr>
        <w:t xml:space="preserve"> </w:t>
      </w:r>
      <w:r w:rsidRPr="002D0C96">
        <w:rPr>
          <w:rtl/>
        </w:rPr>
        <w:t>الکترودها</w:t>
      </w:r>
      <w:r w:rsidRPr="002D0C96">
        <w:rPr>
          <w:rFonts w:hint="cs"/>
          <w:rtl/>
        </w:rPr>
        <w:t>ی</w:t>
      </w:r>
      <w:r w:rsidRPr="002D0C96">
        <w:rPr>
          <w:rtl/>
        </w:rPr>
        <w:t xml:space="preserve"> مرطوب الکترودها</w:t>
      </w:r>
      <w:r w:rsidRPr="002D0C96">
        <w:rPr>
          <w:rFonts w:hint="cs"/>
          <w:rtl/>
        </w:rPr>
        <w:t>یی</w:t>
      </w:r>
      <w:r w:rsidRPr="002D0C96">
        <w:rPr>
          <w:rtl/>
        </w:rPr>
        <w:t xml:space="preserve"> هستند که عموماً از مواد نقره / کلر</w:t>
      </w:r>
      <w:r w:rsidRPr="002D0C96">
        <w:rPr>
          <w:rFonts w:hint="cs"/>
          <w:rtl/>
        </w:rPr>
        <w:t>ی</w:t>
      </w:r>
      <w:r w:rsidRPr="002D0C96">
        <w:rPr>
          <w:rFonts w:hint="eastAsia"/>
          <w:rtl/>
        </w:rPr>
        <w:t>د</w:t>
      </w:r>
      <w:r w:rsidRPr="002D0C96">
        <w:rPr>
          <w:rtl/>
        </w:rPr>
        <w:t xml:space="preserve"> نقره (</w:t>
      </w:r>
      <w:r w:rsidRPr="0043605B">
        <w:rPr>
          <w:lang w:val="de-DE"/>
        </w:rPr>
        <w:t>Ag / AgCl</w:t>
      </w:r>
      <w:r w:rsidRPr="002D0C96">
        <w:rPr>
          <w:rtl/>
        </w:rPr>
        <w:t>) ساخته م</w:t>
      </w:r>
      <w:r w:rsidRPr="002D0C96">
        <w:rPr>
          <w:rFonts w:hint="cs"/>
          <w:rtl/>
        </w:rPr>
        <w:t>ی</w:t>
      </w:r>
      <w:r w:rsidR="00821968">
        <w:rPr>
          <w:rFonts w:hint="cs"/>
          <w:rtl/>
        </w:rPr>
        <w:t>‌ش</w:t>
      </w:r>
      <w:r w:rsidRPr="002D0C96">
        <w:rPr>
          <w:rtl/>
        </w:rPr>
        <w:t>وند. آ</w:t>
      </w:r>
      <w:r w:rsidR="00821968">
        <w:rPr>
          <w:rFonts w:hint="cs"/>
          <w:rtl/>
        </w:rPr>
        <w:t>ن‌</w:t>
      </w:r>
      <w:r w:rsidRPr="002D0C96">
        <w:rPr>
          <w:rtl/>
        </w:rPr>
        <w:t xml:space="preserve">ها از </w:t>
      </w:r>
      <w:r w:rsidRPr="002D0C96">
        <w:rPr>
          <w:rFonts w:hint="cs"/>
          <w:rtl/>
        </w:rPr>
        <w:t>ی</w:t>
      </w:r>
      <w:r w:rsidRPr="002D0C96">
        <w:rPr>
          <w:rFonts w:hint="eastAsia"/>
          <w:rtl/>
        </w:rPr>
        <w:t>ک</w:t>
      </w:r>
      <w:r w:rsidRPr="002D0C96">
        <w:rPr>
          <w:rtl/>
        </w:rPr>
        <w:t xml:space="preserve"> ماده ژل الکترول</w:t>
      </w:r>
      <w:r w:rsidRPr="002D0C96">
        <w:rPr>
          <w:rFonts w:hint="cs"/>
          <w:rtl/>
        </w:rPr>
        <w:t>ی</w:t>
      </w:r>
      <w:r w:rsidRPr="002D0C96">
        <w:rPr>
          <w:rFonts w:hint="eastAsia"/>
          <w:rtl/>
        </w:rPr>
        <w:t>ت</w:t>
      </w:r>
      <w:r w:rsidRPr="002D0C96">
        <w:rPr>
          <w:rFonts w:hint="cs"/>
          <w:rtl/>
        </w:rPr>
        <w:t>ی</w:t>
      </w:r>
      <w:r w:rsidRPr="002D0C96">
        <w:rPr>
          <w:rtl/>
        </w:rPr>
        <w:t xml:space="preserve"> به عنوان هاد</w:t>
      </w:r>
      <w:r w:rsidRPr="002D0C96">
        <w:rPr>
          <w:rFonts w:hint="cs"/>
          <w:rtl/>
        </w:rPr>
        <w:t>ی</w:t>
      </w:r>
      <w:r w:rsidRPr="002D0C96">
        <w:rPr>
          <w:rtl/>
        </w:rPr>
        <w:t xml:space="preserve"> ب</w:t>
      </w:r>
      <w:r w:rsidRPr="002D0C96">
        <w:rPr>
          <w:rFonts w:hint="cs"/>
          <w:rtl/>
        </w:rPr>
        <w:t>ی</w:t>
      </w:r>
      <w:r w:rsidRPr="002D0C96">
        <w:rPr>
          <w:rFonts w:hint="eastAsia"/>
          <w:rtl/>
        </w:rPr>
        <w:t>ن</w:t>
      </w:r>
      <w:r w:rsidRPr="002D0C96">
        <w:rPr>
          <w:rtl/>
        </w:rPr>
        <w:t xml:space="preserve"> پوست و الکترود استفاده م</w:t>
      </w:r>
      <w:r w:rsidRPr="002D0C96">
        <w:rPr>
          <w:rFonts w:hint="cs"/>
          <w:rtl/>
        </w:rPr>
        <w:t>ی</w:t>
      </w:r>
      <w:r w:rsidR="00821968">
        <w:rPr>
          <w:rFonts w:hint="cs"/>
          <w:rtl/>
        </w:rPr>
        <w:t>‌ک</w:t>
      </w:r>
      <w:r w:rsidRPr="002D0C96">
        <w:rPr>
          <w:rtl/>
        </w:rPr>
        <w:t>نند.</w:t>
      </w:r>
    </w:p>
  </w:footnote>
  <w:footnote w:id="52">
    <w:p w14:paraId="290E9476" w14:textId="218581F9" w:rsidR="0058640B" w:rsidRPr="008D7FF3" w:rsidRDefault="0058640B" w:rsidP="00CF0D42">
      <w:pPr>
        <w:pStyle w:val="FootnoteText"/>
        <w:bidi w:val="0"/>
        <w:rPr>
          <w:lang w:val="de-DE"/>
        </w:rPr>
      </w:pPr>
      <w:r>
        <w:rPr>
          <w:rStyle w:val="FootnoteReference"/>
        </w:rPr>
        <w:footnoteRef/>
      </w:r>
      <w:r>
        <w:rPr>
          <w:rtl/>
        </w:rPr>
        <w:t xml:space="preserve"> </w:t>
      </w:r>
      <w:r w:rsidRPr="008D7FF3">
        <w:rPr>
          <w:lang w:val="de-DE"/>
        </w:rPr>
        <w:t>AcqKnowledge</w:t>
      </w:r>
    </w:p>
  </w:footnote>
  <w:footnote w:id="53">
    <w:p w14:paraId="664E705E" w14:textId="468E9D50" w:rsidR="0058640B" w:rsidRPr="008D7FF3" w:rsidRDefault="0058640B" w:rsidP="00CF0D42">
      <w:pPr>
        <w:pStyle w:val="FootnoteText"/>
        <w:bidi w:val="0"/>
        <w:rPr>
          <w:lang w:val="de-DE"/>
        </w:rPr>
      </w:pPr>
      <w:r>
        <w:rPr>
          <w:rStyle w:val="FootnoteReference"/>
        </w:rPr>
        <w:footnoteRef/>
      </w:r>
      <w:r>
        <w:rPr>
          <w:rtl/>
        </w:rPr>
        <w:t xml:space="preserve"> </w:t>
      </w:r>
      <w:r w:rsidRPr="008D7FF3">
        <w:rPr>
          <w:lang w:val="de-DE"/>
        </w:rPr>
        <w:t>Trigger channel</w:t>
      </w:r>
    </w:p>
  </w:footnote>
  <w:footnote w:id="54">
    <w:p w14:paraId="4D0AEE20" w14:textId="176DC807" w:rsidR="0058640B" w:rsidRPr="008D7FF3" w:rsidRDefault="0058640B" w:rsidP="004B6BA2">
      <w:pPr>
        <w:pStyle w:val="FootnoteText"/>
        <w:bidi w:val="0"/>
        <w:rPr>
          <w:lang w:val="de-DE"/>
        </w:rPr>
      </w:pPr>
      <w:r>
        <w:rPr>
          <w:rStyle w:val="FootnoteReference"/>
        </w:rPr>
        <w:footnoteRef/>
      </w:r>
      <w:r>
        <w:rPr>
          <w:rtl/>
        </w:rPr>
        <w:t xml:space="preserve"> </w:t>
      </w:r>
      <w:r w:rsidRPr="008D7FF3">
        <w:rPr>
          <w:lang w:val="de-DE"/>
        </w:rPr>
        <w:t>Aurora</w:t>
      </w:r>
    </w:p>
  </w:footnote>
  <w:footnote w:id="55">
    <w:p w14:paraId="42D6CBB3" w14:textId="69670C29" w:rsidR="0058640B" w:rsidRPr="008D7FF3" w:rsidRDefault="0058640B" w:rsidP="003859CD">
      <w:pPr>
        <w:pStyle w:val="FootnoteText"/>
        <w:bidi w:val="0"/>
        <w:rPr>
          <w:lang w:val="de-DE"/>
        </w:rPr>
      </w:pPr>
      <w:r>
        <w:rPr>
          <w:rStyle w:val="FootnoteReference"/>
        </w:rPr>
        <w:footnoteRef/>
      </w:r>
      <w:r>
        <w:rPr>
          <w:rtl/>
        </w:rPr>
        <w:t xml:space="preserve"> </w:t>
      </w:r>
      <w:r w:rsidRPr="008D7FF3">
        <w:rPr>
          <w:lang w:val="de-DE"/>
        </w:rPr>
        <w:t>REM – Rapid Eye Movement</w:t>
      </w:r>
    </w:p>
  </w:footnote>
  <w:footnote w:id="56">
    <w:p w14:paraId="759FB0BE" w14:textId="7F7F9149" w:rsidR="0058640B" w:rsidRDefault="0058640B" w:rsidP="00FE2013">
      <w:pPr>
        <w:pStyle w:val="FootnoteText"/>
        <w:bidi w:val="0"/>
      </w:pPr>
      <w:r>
        <w:rPr>
          <w:rStyle w:val="FootnoteReference"/>
        </w:rPr>
        <w:footnoteRef/>
      </w:r>
      <w:r>
        <w:rPr>
          <w:rtl/>
        </w:rPr>
        <w:t xml:space="preserve"> </w:t>
      </w:r>
      <w:r w:rsidRPr="00FE2013">
        <w:t>Application Programming Interface</w:t>
      </w:r>
    </w:p>
  </w:footnote>
  <w:footnote w:id="57">
    <w:p w14:paraId="05849CC2" w14:textId="25983CB2" w:rsidR="0058640B" w:rsidRDefault="0058640B" w:rsidP="0003547E">
      <w:pPr>
        <w:pStyle w:val="FootnoteText"/>
        <w:bidi w:val="0"/>
      </w:pPr>
      <w:r>
        <w:rPr>
          <w:rStyle w:val="FootnoteReference"/>
        </w:rPr>
        <w:footnoteRef/>
      </w:r>
      <w:r>
        <w:rPr>
          <w:rtl/>
        </w:rPr>
        <w:t xml:space="preserve"> </w:t>
      </w:r>
      <w:r>
        <w:t>Ls</w:t>
      </w:r>
      <w:r w:rsidRPr="0003547E">
        <w:t>inear discriminant analysis</w:t>
      </w:r>
    </w:p>
  </w:footnote>
  <w:footnote w:id="58">
    <w:p w14:paraId="6464F233" w14:textId="77777777" w:rsidR="0058640B" w:rsidRDefault="0058640B" w:rsidP="00323B0F">
      <w:pPr>
        <w:pStyle w:val="FootnoteText"/>
        <w:bidi w:val="0"/>
      </w:pPr>
      <w:r>
        <w:rPr>
          <w:rStyle w:val="FootnoteReference"/>
        </w:rPr>
        <w:footnoteRef/>
      </w:r>
      <w:r>
        <w:rPr>
          <w:rtl/>
        </w:rPr>
        <w:t xml:space="preserve"> </w:t>
      </w:r>
      <w:r w:rsidRPr="00AC6369">
        <w:t>Krakovská</w:t>
      </w:r>
    </w:p>
  </w:footnote>
  <w:footnote w:id="59">
    <w:p w14:paraId="0FAC7316" w14:textId="77777777" w:rsidR="0058640B" w:rsidRPr="00D415BA" w:rsidRDefault="0058640B" w:rsidP="00323B0F">
      <w:pPr>
        <w:rPr>
          <w:sz w:val="20"/>
          <w:szCs w:val="20"/>
        </w:rPr>
      </w:pPr>
      <w:r>
        <w:rPr>
          <w:rStyle w:val="FootnoteReference"/>
        </w:rPr>
        <w:footnoteRef/>
      </w:r>
      <w:r>
        <w:rPr>
          <w:rtl/>
        </w:rPr>
        <w:t xml:space="preserve"> </w:t>
      </w:r>
      <w:r w:rsidRPr="001E71F3">
        <w:rPr>
          <w:sz w:val="20"/>
          <w:szCs w:val="20"/>
        </w:rPr>
        <w:t>Polysomnography</w:t>
      </w:r>
      <w:r>
        <w:rPr>
          <w:rFonts w:hint="cs"/>
          <w:rtl/>
        </w:rPr>
        <w:t xml:space="preserve"> </w:t>
      </w:r>
      <w:r w:rsidRPr="001E71F3">
        <w:rPr>
          <w:rFonts w:hint="cs"/>
          <w:sz w:val="20"/>
          <w:szCs w:val="20"/>
          <w:rtl/>
        </w:rPr>
        <w:t>ی</w:t>
      </w:r>
      <w:r w:rsidRPr="001E71F3">
        <w:rPr>
          <w:rFonts w:hint="eastAsia"/>
          <w:sz w:val="20"/>
          <w:szCs w:val="20"/>
          <w:rtl/>
        </w:rPr>
        <w:t>ا</w:t>
      </w:r>
      <w:r w:rsidRPr="001E71F3">
        <w:rPr>
          <w:sz w:val="20"/>
          <w:szCs w:val="20"/>
          <w:rtl/>
        </w:rPr>
        <w:t xml:space="preserve"> آزما</w:t>
      </w:r>
      <w:r w:rsidRPr="001E71F3">
        <w:rPr>
          <w:rFonts w:hint="cs"/>
          <w:sz w:val="20"/>
          <w:szCs w:val="20"/>
          <w:rtl/>
        </w:rPr>
        <w:t>ی</w:t>
      </w:r>
      <w:r w:rsidRPr="001E71F3">
        <w:rPr>
          <w:rFonts w:hint="eastAsia"/>
          <w:sz w:val="20"/>
          <w:szCs w:val="20"/>
          <w:rtl/>
        </w:rPr>
        <w:t>ش</w:t>
      </w:r>
      <w:r w:rsidRPr="001E71F3">
        <w:rPr>
          <w:sz w:val="20"/>
          <w:szCs w:val="20"/>
          <w:rtl/>
        </w:rPr>
        <w:t xml:space="preserve"> چندگانه خواب </w:t>
      </w:r>
      <w:r w:rsidRPr="008D0934">
        <w:rPr>
          <w:sz w:val="20"/>
          <w:szCs w:val="20"/>
          <w:rtl/>
        </w:rPr>
        <w:t>آزما</w:t>
      </w:r>
      <w:r w:rsidRPr="008D0934">
        <w:rPr>
          <w:rFonts w:hint="cs"/>
          <w:sz w:val="20"/>
          <w:szCs w:val="20"/>
          <w:rtl/>
        </w:rPr>
        <w:t>ی</w:t>
      </w:r>
      <w:r w:rsidRPr="008D0934">
        <w:rPr>
          <w:rFonts w:hint="eastAsia"/>
          <w:sz w:val="20"/>
          <w:szCs w:val="20"/>
          <w:rtl/>
        </w:rPr>
        <w:t>ش</w:t>
      </w:r>
      <w:r w:rsidRPr="008D0934">
        <w:rPr>
          <w:rFonts w:hint="cs"/>
          <w:sz w:val="20"/>
          <w:szCs w:val="20"/>
          <w:rtl/>
        </w:rPr>
        <w:t>ی</w:t>
      </w:r>
      <w:r w:rsidRPr="008D0934">
        <w:rPr>
          <w:sz w:val="20"/>
          <w:szCs w:val="20"/>
          <w:rtl/>
        </w:rPr>
        <w:t xml:space="preserve"> است که نوار مغز</w:t>
      </w:r>
      <w:r w:rsidRPr="008D0934">
        <w:rPr>
          <w:rFonts w:hint="cs"/>
          <w:sz w:val="20"/>
          <w:szCs w:val="20"/>
          <w:rtl/>
        </w:rPr>
        <w:t>ی</w:t>
      </w:r>
      <w:r w:rsidRPr="008D0934">
        <w:rPr>
          <w:sz w:val="20"/>
          <w:szCs w:val="20"/>
          <w:rtl/>
        </w:rPr>
        <w:t xml:space="preserve"> (الکتروانسفالوگراف</w:t>
      </w:r>
      <w:r w:rsidRPr="008D0934">
        <w:rPr>
          <w:rFonts w:hint="cs"/>
          <w:sz w:val="20"/>
          <w:szCs w:val="20"/>
          <w:rtl/>
        </w:rPr>
        <w:t>ی</w:t>
      </w:r>
      <w:r w:rsidRPr="008D0934">
        <w:rPr>
          <w:sz w:val="20"/>
          <w:szCs w:val="20"/>
          <w:rtl/>
        </w:rPr>
        <w:t>) را در ط</w:t>
      </w:r>
      <w:r w:rsidRPr="008D0934">
        <w:rPr>
          <w:rFonts w:hint="cs"/>
          <w:sz w:val="20"/>
          <w:szCs w:val="20"/>
          <w:rtl/>
        </w:rPr>
        <w:t>ی</w:t>
      </w:r>
      <w:r w:rsidRPr="008D0934">
        <w:rPr>
          <w:sz w:val="20"/>
          <w:szCs w:val="20"/>
          <w:rtl/>
        </w:rPr>
        <w:t xml:space="preserve"> خواب ثبت م</w:t>
      </w:r>
      <w:r w:rsidRPr="008D0934">
        <w:rPr>
          <w:rFonts w:hint="cs"/>
          <w:sz w:val="20"/>
          <w:szCs w:val="20"/>
          <w:rtl/>
        </w:rPr>
        <w:t>ی‌</w:t>
      </w:r>
      <w:r w:rsidRPr="008D0934">
        <w:rPr>
          <w:rFonts w:hint="eastAsia"/>
          <w:sz w:val="20"/>
          <w:szCs w:val="20"/>
          <w:rtl/>
        </w:rPr>
        <w:t>کند؛</w:t>
      </w:r>
      <w:r w:rsidRPr="008D0934">
        <w:rPr>
          <w:sz w:val="20"/>
          <w:szCs w:val="20"/>
          <w:rtl/>
        </w:rPr>
        <w:t xml:space="preserve"> اغلب همراه با آن، از </w:t>
      </w:r>
      <w:r w:rsidRPr="008D0934">
        <w:rPr>
          <w:sz w:val="20"/>
          <w:szCs w:val="20"/>
        </w:rPr>
        <w:t>ECG</w:t>
      </w:r>
      <w:r w:rsidRPr="008D0934">
        <w:rPr>
          <w:sz w:val="20"/>
          <w:szCs w:val="20"/>
          <w:rtl/>
        </w:rPr>
        <w:t>، الکترواکولوگراف</w:t>
      </w:r>
      <w:r w:rsidRPr="005063D5">
        <w:rPr>
          <w:rFonts w:hint="cs"/>
          <w:sz w:val="20"/>
          <w:szCs w:val="20"/>
          <w:rtl/>
        </w:rPr>
        <w:t>ی</w:t>
      </w:r>
      <w:r w:rsidRPr="005063D5">
        <w:rPr>
          <w:sz w:val="20"/>
          <w:szCs w:val="20"/>
          <w:rtl/>
        </w:rPr>
        <w:t xml:space="preserve"> (</w:t>
      </w:r>
      <w:r w:rsidRPr="005063D5">
        <w:rPr>
          <w:sz w:val="20"/>
          <w:szCs w:val="20"/>
        </w:rPr>
        <w:t>EOG</w:t>
      </w:r>
      <w:r w:rsidRPr="005063D5">
        <w:rPr>
          <w:sz w:val="20"/>
          <w:szCs w:val="20"/>
          <w:rtl/>
        </w:rPr>
        <w:t>)، الکتروم</w:t>
      </w:r>
      <w:r w:rsidRPr="005063D5">
        <w:rPr>
          <w:rFonts w:hint="cs"/>
          <w:sz w:val="20"/>
          <w:szCs w:val="20"/>
          <w:rtl/>
        </w:rPr>
        <w:t>ی</w:t>
      </w:r>
      <w:r w:rsidRPr="005063D5">
        <w:rPr>
          <w:rFonts w:hint="eastAsia"/>
          <w:sz w:val="20"/>
          <w:szCs w:val="20"/>
          <w:rtl/>
        </w:rPr>
        <w:t>وگراف</w:t>
      </w:r>
      <w:r w:rsidRPr="005063D5">
        <w:rPr>
          <w:rFonts w:hint="cs"/>
          <w:sz w:val="20"/>
          <w:szCs w:val="20"/>
          <w:rtl/>
        </w:rPr>
        <w:t>ی</w:t>
      </w:r>
      <w:r w:rsidRPr="005063D5">
        <w:rPr>
          <w:sz w:val="20"/>
          <w:szCs w:val="20"/>
          <w:rtl/>
        </w:rPr>
        <w:t xml:space="preserve"> (</w:t>
      </w:r>
      <w:r w:rsidRPr="005063D5">
        <w:rPr>
          <w:sz w:val="20"/>
          <w:szCs w:val="20"/>
        </w:rPr>
        <w:t>EMG</w:t>
      </w:r>
      <w:r w:rsidRPr="005063D5">
        <w:rPr>
          <w:sz w:val="20"/>
          <w:szCs w:val="20"/>
          <w:rtl/>
        </w:rPr>
        <w:t>)، باز شدن قفسه س</w:t>
      </w:r>
      <w:r w:rsidRPr="005063D5">
        <w:rPr>
          <w:rFonts w:hint="cs"/>
          <w:sz w:val="20"/>
          <w:szCs w:val="20"/>
          <w:rtl/>
        </w:rPr>
        <w:t>ی</w:t>
      </w:r>
      <w:r w:rsidRPr="005063D5">
        <w:rPr>
          <w:rFonts w:hint="eastAsia"/>
          <w:sz w:val="20"/>
          <w:szCs w:val="20"/>
          <w:rtl/>
        </w:rPr>
        <w:t>نه،</w:t>
      </w:r>
      <w:r w:rsidRPr="005063D5">
        <w:rPr>
          <w:sz w:val="20"/>
          <w:szCs w:val="20"/>
          <w:rtl/>
        </w:rPr>
        <w:t xml:space="preserve"> و ثبت وضع</w:t>
      </w:r>
      <w:r w:rsidRPr="005063D5">
        <w:rPr>
          <w:rFonts w:hint="cs"/>
          <w:sz w:val="20"/>
          <w:szCs w:val="20"/>
          <w:rtl/>
        </w:rPr>
        <w:t>ی</w:t>
      </w:r>
      <w:r w:rsidRPr="005063D5">
        <w:rPr>
          <w:rFonts w:hint="eastAsia"/>
          <w:sz w:val="20"/>
          <w:szCs w:val="20"/>
          <w:rtl/>
        </w:rPr>
        <w:t>ت</w:t>
      </w:r>
      <w:r w:rsidRPr="005063D5">
        <w:rPr>
          <w:sz w:val="20"/>
          <w:szCs w:val="20"/>
          <w:rtl/>
        </w:rPr>
        <w:t xml:space="preserve"> تورم آلت تناسل</w:t>
      </w:r>
      <w:r w:rsidRPr="005063D5">
        <w:rPr>
          <w:rFonts w:hint="cs"/>
          <w:sz w:val="20"/>
          <w:szCs w:val="20"/>
          <w:rtl/>
        </w:rPr>
        <w:t>ی</w:t>
      </w:r>
      <w:r w:rsidRPr="005063D5">
        <w:rPr>
          <w:rFonts w:hint="eastAsia"/>
          <w:sz w:val="20"/>
          <w:szCs w:val="20"/>
          <w:rtl/>
        </w:rPr>
        <w:t>،</w:t>
      </w:r>
      <w:r w:rsidRPr="005063D5">
        <w:rPr>
          <w:sz w:val="20"/>
          <w:szCs w:val="20"/>
          <w:rtl/>
        </w:rPr>
        <w:t xml:space="preserve"> اشباع اکس</w:t>
      </w:r>
      <w:r w:rsidRPr="005063D5">
        <w:rPr>
          <w:rFonts w:hint="cs"/>
          <w:sz w:val="20"/>
          <w:szCs w:val="20"/>
          <w:rtl/>
        </w:rPr>
        <w:t>ی</w:t>
      </w:r>
      <w:r w:rsidRPr="005063D5">
        <w:rPr>
          <w:rFonts w:hint="eastAsia"/>
          <w:sz w:val="20"/>
          <w:szCs w:val="20"/>
          <w:rtl/>
        </w:rPr>
        <w:t>ژن</w:t>
      </w:r>
      <w:r w:rsidRPr="005063D5">
        <w:rPr>
          <w:sz w:val="20"/>
          <w:szCs w:val="20"/>
          <w:rtl/>
        </w:rPr>
        <w:t xml:space="preserve"> خون، حرکت بدن، دما</w:t>
      </w:r>
      <w:r w:rsidRPr="005063D5">
        <w:rPr>
          <w:rFonts w:hint="cs"/>
          <w:sz w:val="20"/>
          <w:szCs w:val="20"/>
          <w:rtl/>
        </w:rPr>
        <w:t>ی</w:t>
      </w:r>
      <w:r w:rsidRPr="005063D5">
        <w:rPr>
          <w:sz w:val="20"/>
          <w:szCs w:val="20"/>
          <w:rtl/>
        </w:rPr>
        <w:t xml:space="preserve"> بدن، پاسخ گالوان</w:t>
      </w:r>
      <w:r w:rsidRPr="005063D5">
        <w:rPr>
          <w:rFonts w:hint="cs"/>
          <w:sz w:val="20"/>
          <w:szCs w:val="20"/>
          <w:rtl/>
        </w:rPr>
        <w:t>ی</w:t>
      </w:r>
      <w:r w:rsidRPr="005063D5">
        <w:rPr>
          <w:rFonts w:hint="eastAsia"/>
          <w:sz w:val="20"/>
          <w:szCs w:val="20"/>
          <w:rtl/>
        </w:rPr>
        <w:t>ک</w:t>
      </w:r>
      <w:r w:rsidRPr="005063D5">
        <w:rPr>
          <w:sz w:val="20"/>
          <w:szCs w:val="20"/>
          <w:rtl/>
        </w:rPr>
        <w:t xml:space="preserve"> پوست (</w:t>
      </w:r>
      <w:r w:rsidRPr="005063D5">
        <w:rPr>
          <w:sz w:val="20"/>
          <w:szCs w:val="20"/>
        </w:rPr>
        <w:t>GSR</w:t>
      </w:r>
      <w:r w:rsidRPr="005063D5">
        <w:rPr>
          <w:sz w:val="20"/>
          <w:szCs w:val="20"/>
          <w:rtl/>
        </w:rPr>
        <w:t xml:space="preserve">)، </w:t>
      </w:r>
      <w:r w:rsidRPr="005063D5">
        <w:rPr>
          <w:rFonts w:hint="eastAsia"/>
          <w:sz w:val="20"/>
          <w:szCs w:val="20"/>
          <w:rtl/>
        </w:rPr>
        <w:t>و</w:t>
      </w:r>
      <w:r w:rsidRPr="005063D5">
        <w:rPr>
          <w:sz w:val="20"/>
          <w:szCs w:val="20"/>
          <w:rtl/>
        </w:rPr>
        <w:t xml:space="preserve"> سطح اس</w:t>
      </w:r>
      <w:r w:rsidRPr="005063D5">
        <w:rPr>
          <w:rFonts w:hint="cs"/>
          <w:sz w:val="20"/>
          <w:szCs w:val="20"/>
          <w:rtl/>
        </w:rPr>
        <w:t>ی</w:t>
      </w:r>
      <w:r w:rsidRPr="005063D5">
        <w:rPr>
          <w:rFonts w:hint="eastAsia"/>
          <w:sz w:val="20"/>
          <w:szCs w:val="20"/>
          <w:rtl/>
        </w:rPr>
        <w:t>د،</w:t>
      </w:r>
      <w:r w:rsidRPr="005063D5">
        <w:rPr>
          <w:sz w:val="20"/>
          <w:szCs w:val="20"/>
          <w:rtl/>
        </w:rPr>
        <w:t xml:space="preserve"> معده استفاده م</w:t>
      </w:r>
      <w:r w:rsidRPr="005063D5">
        <w:rPr>
          <w:rFonts w:hint="cs"/>
          <w:sz w:val="20"/>
          <w:szCs w:val="20"/>
          <w:rtl/>
        </w:rPr>
        <w:t>ی‌</w:t>
      </w:r>
      <w:r w:rsidRPr="005063D5">
        <w:rPr>
          <w:rFonts w:hint="eastAsia"/>
          <w:sz w:val="20"/>
          <w:szCs w:val="20"/>
          <w:rtl/>
        </w:rPr>
        <w:t>شود</w:t>
      </w:r>
      <w:r w:rsidRPr="005063D5">
        <w:rPr>
          <w:sz w:val="20"/>
          <w:szCs w:val="20"/>
          <w:rtl/>
        </w:rPr>
        <w:t xml:space="preserve"> (</w:t>
      </w:r>
      <w:r w:rsidRPr="005063D5">
        <w:rPr>
          <w:sz w:val="20"/>
          <w:szCs w:val="20"/>
        </w:rPr>
        <w:t>Wikipedia</w:t>
      </w:r>
      <w:r w:rsidRPr="005063D5">
        <w:rPr>
          <w:sz w:val="20"/>
          <w:szCs w:val="20"/>
          <w:rtl/>
        </w:rPr>
        <w:t>).</w:t>
      </w:r>
    </w:p>
  </w:footnote>
  <w:footnote w:id="60">
    <w:p w14:paraId="65C7BD53" w14:textId="77777777" w:rsidR="0058640B" w:rsidRDefault="0058640B" w:rsidP="00323B0F">
      <w:pPr>
        <w:pStyle w:val="FootnoteText"/>
        <w:bidi w:val="0"/>
        <w:jc w:val="left"/>
      </w:pPr>
      <w:r>
        <w:rPr>
          <w:rStyle w:val="FootnoteReference"/>
        </w:rPr>
        <w:footnoteRef/>
      </w:r>
      <w:r>
        <w:rPr>
          <w:rtl/>
        </w:rPr>
        <w:t xml:space="preserve"> </w:t>
      </w:r>
      <w:r>
        <w:t>Average frequency</w:t>
      </w:r>
    </w:p>
  </w:footnote>
  <w:footnote w:id="61">
    <w:p w14:paraId="3AB70B0B" w14:textId="77777777" w:rsidR="0058640B" w:rsidRDefault="0058640B" w:rsidP="00323B0F">
      <w:pPr>
        <w:pStyle w:val="FootnoteText"/>
        <w:bidi w:val="0"/>
        <w:jc w:val="left"/>
      </w:pPr>
      <w:r>
        <w:rPr>
          <w:rStyle w:val="FootnoteReference"/>
        </w:rPr>
        <w:footnoteRef/>
      </w:r>
      <w:r>
        <w:rPr>
          <w:rtl/>
        </w:rPr>
        <w:t xml:space="preserve"> </w:t>
      </w:r>
      <w:r>
        <w:t>Avergare Amplitude</w:t>
      </w:r>
    </w:p>
  </w:footnote>
  <w:footnote w:id="62">
    <w:p w14:paraId="1B2F826F" w14:textId="77777777" w:rsidR="0058640B" w:rsidRDefault="0058640B" w:rsidP="00323B0F">
      <w:pPr>
        <w:pStyle w:val="FootnoteText"/>
        <w:bidi w:val="0"/>
        <w:jc w:val="left"/>
      </w:pPr>
      <w:r>
        <w:rPr>
          <w:rStyle w:val="FootnoteReference"/>
        </w:rPr>
        <w:footnoteRef/>
      </w:r>
      <w:r>
        <w:rPr>
          <w:rtl/>
        </w:rPr>
        <w:t xml:space="preserve"> </w:t>
      </w:r>
      <w:r>
        <w:t>Variance</w:t>
      </w:r>
    </w:p>
  </w:footnote>
  <w:footnote w:id="63">
    <w:p w14:paraId="08ABA336" w14:textId="77777777" w:rsidR="0058640B" w:rsidRDefault="0058640B" w:rsidP="00323B0F">
      <w:pPr>
        <w:pStyle w:val="FootnoteText"/>
        <w:bidi w:val="0"/>
        <w:jc w:val="left"/>
      </w:pPr>
      <w:r>
        <w:rPr>
          <w:rStyle w:val="FootnoteReference"/>
        </w:rPr>
        <w:footnoteRef/>
      </w:r>
      <w:r>
        <w:rPr>
          <w:rtl/>
        </w:rPr>
        <w:t xml:space="preserve"> </w:t>
      </w:r>
      <w:r>
        <w:t>Skewness</w:t>
      </w:r>
    </w:p>
  </w:footnote>
  <w:footnote w:id="64">
    <w:p w14:paraId="3BA0FBA6" w14:textId="77777777" w:rsidR="0058640B" w:rsidRDefault="0058640B" w:rsidP="00323B0F">
      <w:pPr>
        <w:pStyle w:val="FootnoteText"/>
        <w:bidi w:val="0"/>
        <w:jc w:val="left"/>
      </w:pPr>
      <w:r>
        <w:rPr>
          <w:rStyle w:val="FootnoteReference"/>
        </w:rPr>
        <w:footnoteRef/>
      </w:r>
      <w:r>
        <w:rPr>
          <w:rtl/>
        </w:rPr>
        <w:t xml:space="preserve"> </w:t>
      </w:r>
      <w:r>
        <w:t>Kurtosis</w:t>
      </w:r>
    </w:p>
  </w:footnote>
  <w:footnote w:id="65">
    <w:p w14:paraId="29E2EF84" w14:textId="77777777" w:rsidR="0058640B" w:rsidRDefault="0058640B" w:rsidP="00323B0F">
      <w:pPr>
        <w:pStyle w:val="FootnoteText"/>
        <w:bidi w:val="0"/>
        <w:jc w:val="left"/>
      </w:pPr>
      <w:r>
        <w:rPr>
          <w:rStyle w:val="FootnoteReference"/>
        </w:rPr>
        <w:footnoteRef/>
      </w:r>
      <w:r>
        <w:rPr>
          <w:rtl/>
        </w:rPr>
        <w:t xml:space="preserve"> </w:t>
      </w:r>
      <w:r>
        <w:t>Spectral Moments</w:t>
      </w:r>
    </w:p>
  </w:footnote>
  <w:footnote w:id="66">
    <w:p w14:paraId="020B5720" w14:textId="77777777" w:rsidR="0058640B" w:rsidRDefault="0058640B" w:rsidP="00323B0F">
      <w:pPr>
        <w:pStyle w:val="FootnoteText"/>
        <w:bidi w:val="0"/>
        <w:jc w:val="left"/>
      </w:pPr>
      <w:r>
        <w:rPr>
          <w:rStyle w:val="FootnoteReference"/>
        </w:rPr>
        <w:footnoteRef/>
      </w:r>
      <w:r>
        <w:rPr>
          <w:rtl/>
        </w:rPr>
        <w:t xml:space="preserve"> </w:t>
      </w:r>
      <w:r>
        <w:t>Spectral Edge</w:t>
      </w:r>
    </w:p>
  </w:footnote>
  <w:footnote w:id="67">
    <w:p w14:paraId="081A14A2" w14:textId="77777777" w:rsidR="0058640B" w:rsidRDefault="0058640B" w:rsidP="00323B0F">
      <w:pPr>
        <w:pStyle w:val="FootnoteText"/>
        <w:bidi w:val="0"/>
        <w:jc w:val="left"/>
      </w:pPr>
      <w:r>
        <w:rPr>
          <w:rStyle w:val="FootnoteReference"/>
        </w:rPr>
        <w:footnoteRef/>
      </w:r>
      <w:r>
        <w:rPr>
          <w:rtl/>
        </w:rPr>
        <w:t xml:space="preserve"> </w:t>
      </w:r>
      <w:r>
        <w:t>Absolute and relative spectral powers</w:t>
      </w:r>
    </w:p>
  </w:footnote>
  <w:footnote w:id="68">
    <w:p w14:paraId="6B96528F" w14:textId="77777777" w:rsidR="0058640B" w:rsidRDefault="0058640B" w:rsidP="00323B0F">
      <w:pPr>
        <w:pStyle w:val="FootnoteText"/>
        <w:bidi w:val="0"/>
        <w:jc w:val="left"/>
      </w:pPr>
      <w:r>
        <w:rPr>
          <w:rStyle w:val="FootnoteReference"/>
        </w:rPr>
        <w:footnoteRef/>
      </w:r>
      <w:r>
        <w:rPr>
          <w:rtl/>
        </w:rPr>
        <w:t xml:space="preserve"> </w:t>
      </w:r>
      <w:r>
        <w:t>Relative spectral power</w:t>
      </w:r>
    </w:p>
  </w:footnote>
  <w:footnote w:id="69">
    <w:p w14:paraId="00EA2244" w14:textId="77777777" w:rsidR="0058640B" w:rsidRDefault="0058640B" w:rsidP="00323B0F">
      <w:pPr>
        <w:pStyle w:val="FootnoteText"/>
        <w:bidi w:val="0"/>
        <w:jc w:val="left"/>
      </w:pPr>
      <w:r>
        <w:rPr>
          <w:rStyle w:val="FootnoteReference"/>
        </w:rPr>
        <w:footnoteRef/>
      </w:r>
      <w:r>
        <w:rPr>
          <w:rtl/>
        </w:rPr>
        <w:t xml:space="preserve"> </w:t>
      </w:r>
      <w:r>
        <w:t>R</w:t>
      </w:r>
      <w:r w:rsidRPr="0044593B">
        <w:t>elative power ratios</w:t>
      </w:r>
    </w:p>
  </w:footnote>
  <w:footnote w:id="70">
    <w:p w14:paraId="31314BAB" w14:textId="77777777" w:rsidR="0058640B" w:rsidRDefault="0058640B" w:rsidP="00323B0F">
      <w:pPr>
        <w:pStyle w:val="FootnoteText"/>
        <w:bidi w:val="0"/>
        <w:jc w:val="left"/>
      </w:pPr>
      <w:r>
        <w:rPr>
          <w:rStyle w:val="FootnoteReference"/>
        </w:rPr>
        <w:footnoteRef/>
      </w:r>
      <w:r>
        <w:rPr>
          <w:rtl/>
        </w:rPr>
        <w:t xml:space="preserve"> </w:t>
      </w:r>
      <w:r w:rsidRPr="004D518F">
        <w:t>Entropy</w:t>
      </w:r>
    </w:p>
  </w:footnote>
  <w:footnote w:id="71">
    <w:p w14:paraId="4B30A51B" w14:textId="77777777" w:rsidR="0058640B" w:rsidRDefault="0058640B" w:rsidP="00323B0F">
      <w:pPr>
        <w:pStyle w:val="FootnoteText"/>
        <w:bidi w:val="0"/>
        <w:jc w:val="left"/>
      </w:pPr>
      <w:r>
        <w:rPr>
          <w:rStyle w:val="FootnoteReference"/>
        </w:rPr>
        <w:footnoteRef/>
      </w:r>
      <w:r>
        <w:rPr>
          <w:rtl/>
        </w:rPr>
        <w:t xml:space="preserve"> </w:t>
      </w:r>
      <w:r>
        <w:t>S</w:t>
      </w:r>
      <w:r w:rsidRPr="0044593B">
        <w:t>pectral entropy</w:t>
      </w:r>
    </w:p>
  </w:footnote>
  <w:footnote w:id="72">
    <w:p w14:paraId="243AD4D0" w14:textId="77777777" w:rsidR="0058640B" w:rsidRDefault="0058640B" w:rsidP="00323B0F">
      <w:pPr>
        <w:pStyle w:val="FootnoteText"/>
        <w:bidi w:val="0"/>
        <w:jc w:val="left"/>
      </w:pPr>
      <w:r>
        <w:rPr>
          <w:rStyle w:val="FootnoteReference"/>
        </w:rPr>
        <w:footnoteRef/>
      </w:r>
      <w:r>
        <w:rPr>
          <w:rtl/>
        </w:rPr>
        <w:t xml:space="preserve"> </w:t>
      </w:r>
      <w:r>
        <w:t>F</w:t>
      </w:r>
      <w:r w:rsidRPr="0044593B">
        <w:t>ractal dimension</w:t>
      </w:r>
    </w:p>
  </w:footnote>
  <w:footnote w:id="73">
    <w:p w14:paraId="00030330" w14:textId="77777777" w:rsidR="0058640B" w:rsidRDefault="0058640B" w:rsidP="00323B0F">
      <w:pPr>
        <w:pStyle w:val="FootnoteText"/>
        <w:bidi w:val="0"/>
        <w:jc w:val="left"/>
      </w:pPr>
      <w:r>
        <w:rPr>
          <w:rStyle w:val="FootnoteReference"/>
        </w:rPr>
        <w:footnoteRef/>
      </w:r>
      <w:r>
        <w:rPr>
          <w:rtl/>
        </w:rPr>
        <w:t xml:space="preserve"> </w:t>
      </w:r>
      <w:r>
        <w:t>D</w:t>
      </w:r>
      <w:r w:rsidRPr="0044593B">
        <w:t>etrended fluctuation exponent analysis</w:t>
      </w:r>
    </w:p>
  </w:footnote>
  <w:footnote w:id="74">
    <w:p w14:paraId="0E9DF0D4" w14:textId="77777777" w:rsidR="0058640B" w:rsidRDefault="0058640B" w:rsidP="00323B0F">
      <w:pPr>
        <w:pStyle w:val="FootnoteText"/>
        <w:bidi w:val="0"/>
        <w:jc w:val="left"/>
      </w:pPr>
      <w:r>
        <w:rPr>
          <w:rStyle w:val="FootnoteReference"/>
        </w:rPr>
        <w:footnoteRef/>
      </w:r>
      <w:r>
        <w:rPr>
          <w:rtl/>
        </w:rPr>
        <w:t xml:space="preserve"> </w:t>
      </w:r>
      <w:r>
        <w:t>C</w:t>
      </w:r>
      <w:r w:rsidRPr="0044593B">
        <w:t>oherence</w:t>
      </w:r>
    </w:p>
  </w:footnote>
  <w:footnote w:id="75">
    <w:p w14:paraId="5C2CA4D2" w14:textId="77777777" w:rsidR="0058640B" w:rsidRDefault="0058640B" w:rsidP="00323B0F">
      <w:pPr>
        <w:pStyle w:val="FootnoteText"/>
        <w:bidi w:val="0"/>
        <w:jc w:val="left"/>
      </w:pPr>
      <w:r>
        <w:rPr>
          <w:rStyle w:val="FootnoteReference"/>
        </w:rPr>
        <w:footnoteRef/>
      </w:r>
      <w:r>
        <w:rPr>
          <w:rtl/>
        </w:rPr>
        <w:t xml:space="preserve"> </w:t>
      </w:r>
      <w:r>
        <w:t>P</w:t>
      </w:r>
      <w:r w:rsidRPr="0044593B">
        <w:t>hase angle</w:t>
      </w:r>
    </w:p>
  </w:footnote>
  <w:footnote w:id="76">
    <w:p w14:paraId="37BBEF9B" w14:textId="77777777" w:rsidR="0058640B" w:rsidRDefault="0058640B" w:rsidP="00323B0F">
      <w:pPr>
        <w:pStyle w:val="FootnoteText"/>
        <w:bidi w:val="0"/>
        <w:jc w:val="left"/>
      </w:pPr>
      <w:r>
        <w:rPr>
          <w:rStyle w:val="FootnoteReference"/>
        </w:rPr>
        <w:footnoteRef/>
      </w:r>
      <w:r>
        <w:rPr>
          <w:rtl/>
        </w:rPr>
        <w:t xml:space="preserve"> </w:t>
      </w:r>
      <w:r>
        <w:t>M</w:t>
      </w:r>
      <w:r w:rsidRPr="0044593B">
        <w:t>utual information</w:t>
      </w:r>
    </w:p>
  </w:footnote>
  <w:footnote w:id="77">
    <w:p w14:paraId="159AAD71" w14:textId="5FD7B555" w:rsidR="0058640B" w:rsidRDefault="0058640B" w:rsidP="00087143">
      <w:pPr>
        <w:pStyle w:val="FootnoteText"/>
        <w:bidi w:val="0"/>
      </w:pPr>
      <w:r>
        <w:rPr>
          <w:rStyle w:val="FootnoteReference"/>
        </w:rPr>
        <w:footnoteRef/>
      </w:r>
      <w:r>
        <w:rPr>
          <w:rtl/>
        </w:rPr>
        <w:t xml:space="preserve"> </w:t>
      </w:r>
      <w:r>
        <w:t>D</w:t>
      </w:r>
      <w:r w:rsidRPr="00087143">
        <w:t>iscriminant analysis</w:t>
      </w:r>
    </w:p>
  </w:footnote>
  <w:footnote w:id="78">
    <w:p w14:paraId="4EE65AC9" w14:textId="2F8B4CC6" w:rsidR="0058640B" w:rsidRDefault="0058640B" w:rsidP="00087143">
      <w:pPr>
        <w:pStyle w:val="FootnoteText"/>
        <w:bidi w:val="0"/>
      </w:pPr>
      <w:r>
        <w:rPr>
          <w:rStyle w:val="FootnoteReference"/>
        </w:rPr>
        <w:footnoteRef/>
      </w:r>
      <w:r>
        <w:rPr>
          <w:rtl/>
        </w:rPr>
        <w:t xml:space="preserve"> </w:t>
      </w:r>
      <w:r>
        <w:t>Q</w:t>
      </w:r>
      <w:r w:rsidRPr="00087143">
        <w:t>uadratic classifiers</w:t>
      </w:r>
    </w:p>
  </w:footnote>
  <w:footnote w:id="79">
    <w:p w14:paraId="04BB2B9D" w14:textId="423BFCDB" w:rsidR="0058640B" w:rsidRDefault="0058640B" w:rsidP="0099794C">
      <w:pPr>
        <w:pStyle w:val="FootnoteText"/>
        <w:bidi w:val="0"/>
      </w:pPr>
      <w:r>
        <w:rPr>
          <w:rStyle w:val="FootnoteReference"/>
        </w:rPr>
        <w:footnoteRef/>
      </w:r>
      <w:r>
        <w:rPr>
          <w:rtl/>
        </w:rPr>
        <w:t xml:space="preserve"> </w:t>
      </w:r>
      <w:r w:rsidRPr="0099794C">
        <w:t>Fractal exponent</w:t>
      </w:r>
    </w:p>
  </w:footnote>
  <w:footnote w:id="80">
    <w:p w14:paraId="1F9B792B" w14:textId="02DD6C0C" w:rsidR="0058640B" w:rsidRDefault="0058640B" w:rsidP="00FD31AA">
      <w:pPr>
        <w:pStyle w:val="FootnoteText"/>
        <w:bidi w:val="0"/>
      </w:pPr>
      <w:r>
        <w:rPr>
          <w:rStyle w:val="FootnoteReference"/>
        </w:rPr>
        <w:footnoteRef/>
      </w:r>
      <w:r>
        <w:rPr>
          <w:rtl/>
        </w:rPr>
        <w:t xml:space="preserve"> </w:t>
      </w:r>
      <w:r>
        <w:t xml:space="preserve">Gamma coherence </w:t>
      </w:r>
    </w:p>
  </w:footnote>
  <w:footnote w:id="81">
    <w:p w14:paraId="6585BE1A" w14:textId="2B60ABB9" w:rsidR="0058640B" w:rsidRDefault="0058640B" w:rsidP="00661392">
      <w:pPr>
        <w:pStyle w:val="FootnoteText"/>
        <w:bidi w:val="0"/>
      </w:pPr>
      <w:r>
        <w:rPr>
          <w:rStyle w:val="FootnoteReference"/>
        </w:rPr>
        <w:footnoteRef/>
      </w:r>
      <w:r>
        <w:rPr>
          <w:rtl/>
        </w:rPr>
        <w:t xml:space="preserve"> </w:t>
      </w:r>
      <w:r>
        <w:t>F</w:t>
      </w:r>
      <w:r w:rsidRPr="00661392">
        <w:t>rontal coherence</w:t>
      </w:r>
    </w:p>
  </w:footnote>
  <w:footnote w:id="82">
    <w:p w14:paraId="3FE3F143" w14:textId="77777777" w:rsidR="0058640B" w:rsidRDefault="0058640B" w:rsidP="00323B0F">
      <w:pPr>
        <w:pStyle w:val="FootnoteText"/>
        <w:bidi w:val="0"/>
      </w:pPr>
      <w:r>
        <w:rPr>
          <w:rStyle w:val="FootnoteReference"/>
        </w:rPr>
        <w:footnoteRef/>
      </w:r>
      <w:r>
        <w:rPr>
          <w:rtl/>
        </w:rPr>
        <w:t xml:space="preserve"> </w:t>
      </w:r>
      <w:r w:rsidRPr="00580162">
        <w:t>Lajnef</w:t>
      </w:r>
    </w:p>
  </w:footnote>
  <w:footnote w:id="83">
    <w:p w14:paraId="7ECE2503" w14:textId="08DBE021" w:rsidR="0058640B" w:rsidRDefault="0058640B" w:rsidP="008A0C63">
      <w:pPr>
        <w:pStyle w:val="FootnoteText"/>
        <w:bidi w:val="0"/>
      </w:pPr>
      <w:r>
        <w:rPr>
          <w:rStyle w:val="FootnoteReference"/>
        </w:rPr>
        <w:footnoteRef/>
      </w:r>
      <w:r>
        <w:rPr>
          <w:rtl/>
        </w:rPr>
        <w:t xml:space="preserve"> </w:t>
      </w:r>
      <w:r>
        <w:t>T</w:t>
      </w:r>
      <w:r w:rsidRPr="008A0C63">
        <w:t>otal and relative spectral power</w:t>
      </w:r>
    </w:p>
  </w:footnote>
  <w:footnote w:id="84">
    <w:p w14:paraId="7750802D" w14:textId="1C825FF7" w:rsidR="0058640B" w:rsidRDefault="0058640B" w:rsidP="008A0C63">
      <w:pPr>
        <w:pStyle w:val="FootnoteText"/>
        <w:bidi w:val="0"/>
        <w:rPr>
          <w:rtl/>
        </w:rPr>
      </w:pPr>
      <w:r>
        <w:rPr>
          <w:rStyle w:val="FootnoteReference"/>
        </w:rPr>
        <w:footnoteRef/>
      </w:r>
      <w:r>
        <w:rPr>
          <w:rtl/>
        </w:rPr>
        <w:t xml:space="preserve"> </w:t>
      </w:r>
      <w:r>
        <w:rPr>
          <w:rFonts w:cs="Calibri"/>
        </w:rPr>
        <w:t>P</w:t>
      </w:r>
      <w:r w:rsidRPr="008A0C63">
        <w:t>ower ratios and spectral entropy</w:t>
      </w:r>
    </w:p>
  </w:footnote>
  <w:footnote w:id="85">
    <w:p w14:paraId="00FF0D43" w14:textId="1320834B" w:rsidR="0058640B" w:rsidRDefault="0058640B" w:rsidP="002275E3">
      <w:pPr>
        <w:pStyle w:val="FootnoteText"/>
        <w:bidi w:val="0"/>
      </w:pPr>
      <w:r>
        <w:rPr>
          <w:rStyle w:val="FootnoteReference"/>
        </w:rPr>
        <w:footnoteRef/>
      </w:r>
      <w:r>
        <w:rPr>
          <w:rtl/>
        </w:rPr>
        <w:t xml:space="preserve"> </w:t>
      </w:r>
      <w:r>
        <w:t>P</w:t>
      </w:r>
      <w:r w:rsidRPr="002275E3">
        <w:t>ower spectral density</w:t>
      </w:r>
    </w:p>
  </w:footnote>
  <w:footnote w:id="86">
    <w:p w14:paraId="26AB7D05" w14:textId="77777777" w:rsidR="0058640B" w:rsidRDefault="0058640B" w:rsidP="00323B0F">
      <w:pPr>
        <w:pStyle w:val="FootnoteText"/>
        <w:bidi w:val="0"/>
      </w:pPr>
      <w:r>
        <w:rPr>
          <w:rStyle w:val="FootnoteReference"/>
        </w:rPr>
        <w:footnoteRef/>
      </w:r>
      <w:r>
        <w:rPr>
          <w:rtl/>
        </w:rPr>
        <w:t xml:space="preserve"> </w:t>
      </w:r>
      <w:r>
        <w:t>Dimentionality reduction</w:t>
      </w:r>
    </w:p>
  </w:footnote>
  <w:footnote w:id="87">
    <w:p w14:paraId="1BE7EEF4" w14:textId="77777777" w:rsidR="0058640B" w:rsidRDefault="0058640B" w:rsidP="00323B0F">
      <w:pPr>
        <w:pStyle w:val="FootnoteText"/>
        <w:bidi w:val="0"/>
      </w:pPr>
      <w:r>
        <w:rPr>
          <w:rStyle w:val="FootnoteReference"/>
        </w:rPr>
        <w:footnoteRef/>
      </w:r>
      <w:r>
        <w:rPr>
          <w:rtl/>
        </w:rPr>
        <w:t xml:space="preserve"> </w:t>
      </w:r>
      <w:r w:rsidRPr="00072F2A">
        <w:t>Welch’s averaged periodogram</w:t>
      </w:r>
    </w:p>
  </w:footnote>
  <w:footnote w:id="88">
    <w:p w14:paraId="2BC6BAB8" w14:textId="77777777" w:rsidR="0058640B" w:rsidRDefault="0058640B" w:rsidP="00323B0F">
      <w:pPr>
        <w:pStyle w:val="FootnoteText"/>
        <w:bidi w:val="0"/>
      </w:pPr>
      <w:r>
        <w:rPr>
          <w:rStyle w:val="FootnoteReference"/>
        </w:rPr>
        <w:footnoteRef/>
      </w:r>
      <w:r>
        <w:rPr>
          <w:rtl/>
        </w:rPr>
        <w:t xml:space="preserve"> </w:t>
      </w:r>
      <w:r w:rsidRPr="00072F2A">
        <w:t>Hamming window</w:t>
      </w:r>
    </w:p>
  </w:footnote>
  <w:footnote w:id="89">
    <w:p w14:paraId="456C1927" w14:textId="096DEA41" w:rsidR="0058640B" w:rsidRDefault="0058640B" w:rsidP="001917C4">
      <w:pPr>
        <w:pStyle w:val="FootnoteText"/>
        <w:bidi w:val="0"/>
      </w:pPr>
      <w:r>
        <w:rPr>
          <w:rStyle w:val="FootnoteReference"/>
        </w:rPr>
        <w:footnoteRef/>
      </w:r>
      <w:r>
        <w:rPr>
          <w:rtl/>
        </w:rPr>
        <w:t xml:space="preserve"> </w:t>
      </w:r>
      <w:r>
        <w:t>Permutation entropy</w:t>
      </w:r>
    </w:p>
  </w:footnote>
  <w:footnote w:id="90">
    <w:p w14:paraId="6B1A3EDE" w14:textId="30AD0B6B" w:rsidR="0058640B" w:rsidRDefault="0058640B" w:rsidP="001917C4">
      <w:pPr>
        <w:pStyle w:val="FootnoteText"/>
        <w:bidi w:val="0"/>
      </w:pPr>
      <w:r>
        <w:rPr>
          <w:rStyle w:val="FootnoteReference"/>
        </w:rPr>
        <w:footnoteRef/>
      </w:r>
      <w:r>
        <w:rPr>
          <w:rtl/>
        </w:rPr>
        <w:t xml:space="preserve"> </w:t>
      </w:r>
      <w:r>
        <w:t>Teager energy operator</w:t>
      </w:r>
    </w:p>
  </w:footnote>
  <w:footnote w:id="91">
    <w:p w14:paraId="12572890" w14:textId="1FCD7467" w:rsidR="0058640B" w:rsidRDefault="0058640B" w:rsidP="001443A1">
      <w:pPr>
        <w:pStyle w:val="FootnoteText"/>
        <w:bidi w:val="0"/>
      </w:pPr>
      <w:r>
        <w:rPr>
          <w:rStyle w:val="FootnoteReference"/>
        </w:rPr>
        <w:footnoteRef/>
      </w:r>
      <w:r>
        <w:rPr>
          <w:rtl/>
        </w:rPr>
        <w:t xml:space="preserve"> </w:t>
      </w:r>
      <w:r>
        <w:t>S</w:t>
      </w:r>
      <w:r w:rsidRPr="001443A1">
        <w:t>ensitivity</w:t>
      </w:r>
    </w:p>
  </w:footnote>
  <w:footnote w:id="92">
    <w:p w14:paraId="57DA0929" w14:textId="414330AC" w:rsidR="0058640B" w:rsidRDefault="0058640B" w:rsidP="001443A1">
      <w:pPr>
        <w:pStyle w:val="FootnoteText"/>
        <w:bidi w:val="0"/>
      </w:pPr>
      <w:r>
        <w:rPr>
          <w:rStyle w:val="FootnoteReference"/>
        </w:rPr>
        <w:footnoteRef/>
      </w:r>
      <w:r>
        <w:rPr>
          <w:rtl/>
        </w:rPr>
        <w:t xml:space="preserve"> </w:t>
      </w:r>
      <w:r>
        <w:t>S</w:t>
      </w:r>
      <w:r w:rsidRPr="001443A1">
        <w:t>pecificity</w:t>
      </w:r>
    </w:p>
  </w:footnote>
  <w:footnote w:id="93">
    <w:p w14:paraId="5E56B7B3" w14:textId="5FA7FDBF" w:rsidR="0058640B" w:rsidRDefault="0058640B" w:rsidP="001443A1">
      <w:pPr>
        <w:pStyle w:val="FootnoteText"/>
        <w:bidi w:val="0"/>
      </w:pPr>
      <w:r>
        <w:rPr>
          <w:rStyle w:val="FootnoteReference"/>
        </w:rPr>
        <w:footnoteRef/>
      </w:r>
      <w:r>
        <w:rPr>
          <w:rtl/>
        </w:rPr>
        <w:t xml:space="preserve"> </w:t>
      </w:r>
      <w:r>
        <w:t>A</w:t>
      </w:r>
      <w:r w:rsidRPr="001443A1">
        <w:t>ccuracy</w:t>
      </w:r>
    </w:p>
  </w:footnote>
  <w:footnote w:id="94">
    <w:p w14:paraId="5B92CFCF" w14:textId="77777777" w:rsidR="0058640B" w:rsidRDefault="0058640B" w:rsidP="00323B0F">
      <w:pPr>
        <w:pStyle w:val="FootnoteText"/>
        <w:bidi w:val="0"/>
        <w:jc w:val="left"/>
      </w:pPr>
      <w:r>
        <w:rPr>
          <w:rStyle w:val="FootnoteReference"/>
        </w:rPr>
        <w:footnoteRef/>
      </w:r>
      <w:r>
        <w:rPr>
          <w:rtl/>
        </w:rPr>
        <w:t xml:space="preserve"> </w:t>
      </w:r>
      <w:r w:rsidRPr="001A7865">
        <w:t>Fell</w:t>
      </w:r>
    </w:p>
  </w:footnote>
  <w:footnote w:id="95">
    <w:p w14:paraId="2A3B2526" w14:textId="77777777" w:rsidR="0058640B" w:rsidRDefault="0058640B" w:rsidP="00323B0F">
      <w:pPr>
        <w:pStyle w:val="FootnoteText"/>
        <w:bidi w:val="0"/>
      </w:pPr>
      <w:r>
        <w:rPr>
          <w:rStyle w:val="FootnoteReference"/>
        </w:rPr>
        <w:footnoteRef/>
      </w:r>
      <w:r>
        <w:rPr>
          <w:rtl/>
        </w:rPr>
        <w:t xml:space="preserve"> </w:t>
      </w:r>
      <w:r>
        <w:t>Dreem</w:t>
      </w:r>
    </w:p>
  </w:footnote>
  <w:footnote w:id="96">
    <w:p w14:paraId="3A0CDA54" w14:textId="77777777" w:rsidR="0058640B" w:rsidRPr="00BF73D1" w:rsidRDefault="0058640B" w:rsidP="00323B0F">
      <w:pPr>
        <w:pStyle w:val="FootnoteText"/>
        <w:bidi w:val="0"/>
      </w:pPr>
      <w:r>
        <w:rPr>
          <w:rStyle w:val="FootnoteReference"/>
        </w:rPr>
        <w:footnoteRef/>
      </w:r>
      <w:r>
        <w:rPr>
          <w:rtl/>
        </w:rPr>
        <w:t xml:space="preserve"> </w:t>
      </w:r>
      <w:r w:rsidRPr="00BF73D1">
        <w:t>Hjorth mobility</w:t>
      </w:r>
    </w:p>
  </w:footnote>
  <w:footnote w:id="97">
    <w:p w14:paraId="1A2092D9" w14:textId="77777777" w:rsidR="0058640B" w:rsidRDefault="0058640B" w:rsidP="00323B0F">
      <w:pPr>
        <w:pStyle w:val="FootnoteText"/>
        <w:bidi w:val="0"/>
      </w:pPr>
      <w:r>
        <w:rPr>
          <w:rStyle w:val="FootnoteReference"/>
        </w:rPr>
        <w:footnoteRef/>
      </w:r>
      <w:r>
        <w:rPr>
          <w:rtl/>
        </w:rPr>
        <w:t xml:space="preserve"> </w:t>
      </w:r>
      <w:r w:rsidRPr="00E359D0">
        <w:t>Hjorth</w:t>
      </w:r>
      <w:r>
        <w:t xml:space="preserve"> complexity</w:t>
      </w:r>
    </w:p>
  </w:footnote>
  <w:footnote w:id="98">
    <w:p w14:paraId="6EAE4980" w14:textId="77777777" w:rsidR="0058640B" w:rsidRDefault="0058640B" w:rsidP="00323B0F">
      <w:pPr>
        <w:pStyle w:val="FootnoteText"/>
        <w:bidi w:val="0"/>
      </w:pPr>
      <w:r>
        <w:rPr>
          <w:rStyle w:val="FootnoteReference"/>
        </w:rPr>
        <w:footnoteRef/>
      </w:r>
      <w:r>
        <w:rPr>
          <w:rtl/>
        </w:rPr>
        <w:t xml:space="preserve"> </w:t>
      </w:r>
      <w:r w:rsidRPr="00BF73D1">
        <w:t>Rényi entropy</w:t>
      </w:r>
    </w:p>
  </w:footnote>
  <w:footnote w:id="99">
    <w:p w14:paraId="2F4695F5" w14:textId="77777777" w:rsidR="0058640B" w:rsidRDefault="0058640B" w:rsidP="00323B0F">
      <w:pPr>
        <w:pStyle w:val="FootnoteText"/>
        <w:bidi w:val="0"/>
      </w:pPr>
      <w:r>
        <w:rPr>
          <w:rStyle w:val="FootnoteReference"/>
        </w:rPr>
        <w:footnoteRef/>
      </w:r>
      <w:r>
        <w:rPr>
          <w:rtl/>
        </w:rPr>
        <w:t xml:space="preserve"> </w:t>
      </w:r>
      <w:r w:rsidRPr="00BF73D1">
        <w:t>Relative spectral entropy</w:t>
      </w:r>
    </w:p>
  </w:footnote>
  <w:footnote w:id="100">
    <w:p w14:paraId="41F3A58E" w14:textId="77777777" w:rsidR="0058640B" w:rsidRDefault="0058640B" w:rsidP="00323B0F">
      <w:pPr>
        <w:pStyle w:val="FootnoteText"/>
        <w:bidi w:val="0"/>
      </w:pPr>
      <w:r>
        <w:rPr>
          <w:rStyle w:val="FootnoteReference"/>
        </w:rPr>
        <w:footnoteRef/>
      </w:r>
      <w:r>
        <w:rPr>
          <w:rtl/>
        </w:rPr>
        <w:t xml:space="preserve"> </w:t>
      </w:r>
      <w:r w:rsidRPr="00BF73D1">
        <w:t>Katz Fractal Dimension</w:t>
      </w:r>
      <w:r w:rsidRPr="00BF73D1">
        <w:rPr>
          <w:rtl/>
        </w:rPr>
        <w:t xml:space="preserve"> </w:t>
      </w:r>
    </w:p>
  </w:footnote>
  <w:footnote w:id="101">
    <w:p w14:paraId="3B23125A" w14:textId="77777777" w:rsidR="0058640B" w:rsidRDefault="0058640B" w:rsidP="00323B0F">
      <w:pPr>
        <w:pStyle w:val="FootnoteText"/>
        <w:bidi w:val="0"/>
      </w:pPr>
      <w:r>
        <w:rPr>
          <w:rStyle w:val="FootnoteReference"/>
        </w:rPr>
        <w:footnoteRef/>
      </w:r>
      <w:r>
        <w:rPr>
          <w:rtl/>
        </w:rPr>
        <w:t xml:space="preserve"> </w:t>
      </w:r>
      <w:r w:rsidRPr="00BF73D1">
        <w:t>Higuchi Fractal Dimension</w:t>
      </w:r>
    </w:p>
  </w:footnote>
  <w:footnote w:id="102">
    <w:p w14:paraId="4B83D166" w14:textId="77777777" w:rsidR="0058640B" w:rsidRDefault="0058640B" w:rsidP="00323B0F">
      <w:pPr>
        <w:pStyle w:val="FootnoteText"/>
        <w:bidi w:val="0"/>
      </w:pPr>
      <w:r>
        <w:rPr>
          <w:rStyle w:val="FootnoteReference"/>
        </w:rPr>
        <w:footnoteRef/>
      </w:r>
      <w:r>
        <w:rPr>
          <w:rtl/>
        </w:rPr>
        <w:t xml:space="preserve"> </w:t>
      </w:r>
      <w:r w:rsidRPr="00787D64">
        <w:t>Random Forest</w:t>
      </w:r>
    </w:p>
  </w:footnote>
  <w:footnote w:id="103">
    <w:p w14:paraId="1B051391" w14:textId="77777777" w:rsidR="0058640B" w:rsidRDefault="0058640B" w:rsidP="00323B0F">
      <w:pPr>
        <w:pStyle w:val="FootnoteText"/>
        <w:bidi w:val="0"/>
      </w:pPr>
      <w:r>
        <w:rPr>
          <w:rStyle w:val="FootnoteReference"/>
        </w:rPr>
        <w:footnoteRef/>
      </w:r>
      <w:r>
        <w:t xml:space="preserve"> Accuracy</w:t>
      </w:r>
    </w:p>
  </w:footnote>
  <w:footnote w:id="104">
    <w:p w14:paraId="28837704" w14:textId="246458E4" w:rsidR="00335AF4" w:rsidRDefault="00335AF4" w:rsidP="00E96CD5">
      <w:pPr>
        <w:pStyle w:val="FootnoteText"/>
        <w:bidi w:val="0"/>
      </w:pPr>
      <w:r>
        <w:rPr>
          <w:rStyle w:val="FootnoteReference"/>
        </w:rPr>
        <w:footnoteRef/>
      </w:r>
      <w:r>
        <w:rPr>
          <w:rFonts w:cs="Times New Roman"/>
          <w:rtl/>
        </w:rPr>
        <w:t xml:space="preserve"> </w:t>
      </w:r>
      <w:r w:rsidR="00E96CD5" w:rsidRPr="00E96CD5">
        <w:rPr>
          <w:rFonts w:cs="Times New Roman"/>
        </w:rPr>
        <w:t>Kristin Maria Gunnarsdottir</w:t>
      </w:r>
    </w:p>
  </w:footnote>
  <w:footnote w:id="105">
    <w:p w14:paraId="4526C2B5" w14:textId="57064BFF" w:rsidR="00E96CD5" w:rsidRDefault="00E96CD5" w:rsidP="00E96CD5">
      <w:pPr>
        <w:pStyle w:val="FootnoteText"/>
        <w:bidi w:val="0"/>
      </w:pPr>
      <w:r>
        <w:rPr>
          <w:rStyle w:val="FootnoteReference"/>
        </w:rPr>
        <w:footnoteRef/>
      </w:r>
      <w:r>
        <w:rPr>
          <w:rFonts w:cs="Times New Roman"/>
          <w:rtl/>
        </w:rPr>
        <w:t xml:space="preserve"> </w:t>
      </w:r>
      <w:r w:rsidRPr="00E96CD5">
        <w:rPr>
          <w:rFonts w:cs="Times New Roman"/>
        </w:rPr>
        <w:t>Sridevi V. Sarma</w:t>
      </w:r>
    </w:p>
  </w:footnote>
  <w:footnote w:id="106">
    <w:p w14:paraId="5E66404C" w14:textId="6781740E" w:rsidR="000208AD" w:rsidRDefault="000208AD" w:rsidP="000208AD">
      <w:pPr>
        <w:pStyle w:val="FootnoteText"/>
        <w:bidi w:val="0"/>
      </w:pPr>
      <w:r>
        <w:rPr>
          <w:rStyle w:val="FootnoteReference"/>
        </w:rPr>
        <w:footnoteRef/>
      </w:r>
      <w:r>
        <w:rPr>
          <w:rFonts w:cs="Times New Roman"/>
          <w:rtl/>
        </w:rPr>
        <w:t xml:space="preserve"> </w:t>
      </w:r>
      <w:r>
        <w:rPr>
          <w:rFonts w:cs="Times New Roman"/>
        </w:rPr>
        <w:t>L</w:t>
      </w:r>
      <w:r w:rsidRPr="000208AD">
        <w:rPr>
          <w:rFonts w:cs="Times New Roman"/>
        </w:rPr>
        <w:t>ikelihood ratio decision tree classifier</w:t>
      </w:r>
    </w:p>
  </w:footnote>
  <w:footnote w:id="107">
    <w:p w14:paraId="0517892B" w14:textId="615716B3" w:rsidR="001B6A7A" w:rsidRDefault="001B6A7A" w:rsidP="0000005E">
      <w:pPr>
        <w:pStyle w:val="FootnoteText"/>
        <w:bidi w:val="0"/>
      </w:pPr>
      <w:r>
        <w:rPr>
          <w:rStyle w:val="FootnoteReference"/>
        </w:rPr>
        <w:footnoteRef/>
      </w:r>
      <w:r>
        <w:rPr>
          <w:rFonts w:cs="Times New Roman"/>
          <w:rtl/>
        </w:rPr>
        <w:t xml:space="preserve"> </w:t>
      </w:r>
      <w:r w:rsidRPr="001B6A7A">
        <w:rPr>
          <w:rFonts w:cs="Times New Roman"/>
        </w:rPr>
        <w:t>respiratory flow</w:t>
      </w:r>
    </w:p>
  </w:footnote>
  <w:footnote w:id="108">
    <w:p w14:paraId="7F6770B0" w14:textId="42040082" w:rsidR="001B6A7A" w:rsidRDefault="001B6A7A" w:rsidP="0000005E">
      <w:pPr>
        <w:pStyle w:val="FootnoteText"/>
        <w:bidi w:val="0"/>
      </w:pPr>
      <w:r>
        <w:rPr>
          <w:rStyle w:val="FootnoteReference"/>
        </w:rPr>
        <w:footnoteRef/>
      </w:r>
      <w:r>
        <w:rPr>
          <w:rFonts w:cs="Times New Roman"/>
          <w:rtl/>
        </w:rPr>
        <w:t xml:space="preserve"> </w:t>
      </w:r>
      <w:r w:rsidRPr="001B6A7A">
        <w:rPr>
          <w:rFonts w:cs="Times New Roman"/>
        </w:rPr>
        <w:t>effort</w:t>
      </w:r>
    </w:p>
  </w:footnote>
  <w:footnote w:id="109">
    <w:p w14:paraId="755E4B1C" w14:textId="480985CC" w:rsidR="009C5D3A" w:rsidRDefault="009C5D3A" w:rsidP="0000005E">
      <w:pPr>
        <w:pStyle w:val="FootnoteText"/>
        <w:bidi w:val="0"/>
      </w:pPr>
      <w:r>
        <w:rPr>
          <w:rStyle w:val="FootnoteReference"/>
        </w:rPr>
        <w:footnoteRef/>
      </w:r>
      <w:r>
        <w:rPr>
          <w:rFonts w:cs="Times New Roman"/>
          <w:rtl/>
        </w:rPr>
        <w:t xml:space="preserve"> </w:t>
      </w:r>
      <w:r w:rsidRPr="009C5D3A">
        <w:rPr>
          <w:rFonts w:cs="Times New Roman"/>
        </w:rPr>
        <w:t>oximeter</w:t>
      </w:r>
    </w:p>
  </w:footnote>
  <w:footnote w:id="110">
    <w:p w14:paraId="3E16215B" w14:textId="28592177" w:rsidR="009C5D3A" w:rsidRDefault="009C5D3A" w:rsidP="0000005E">
      <w:pPr>
        <w:pStyle w:val="FootnoteText"/>
        <w:bidi w:val="0"/>
      </w:pPr>
      <w:r>
        <w:rPr>
          <w:rStyle w:val="FootnoteReference"/>
        </w:rPr>
        <w:footnoteRef/>
      </w:r>
      <w:r>
        <w:rPr>
          <w:rFonts w:cs="Times New Roman"/>
          <w:rtl/>
        </w:rPr>
        <w:t xml:space="preserve"> </w:t>
      </w:r>
      <w:r w:rsidRPr="009C5D3A">
        <w:rPr>
          <w:rFonts w:cs="Times New Roman"/>
        </w:rPr>
        <w:t>thermistor</w:t>
      </w:r>
    </w:p>
  </w:footnote>
  <w:footnote w:id="111">
    <w:p w14:paraId="1B5C392C" w14:textId="6650337C" w:rsidR="009C5D3A" w:rsidRDefault="009C5D3A" w:rsidP="0000005E">
      <w:pPr>
        <w:pStyle w:val="FootnoteText"/>
        <w:bidi w:val="0"/>
      </w:pPr>
      <w:r>
        <w:rPr>
          <w:rStyle w:val="FootnoteReference"/>
        </w:rPr>
        <w:footnoteRef/>
      </w:r>
      <w:r>
        <w:rPr>
          <w:rFonts w:cs="Times New Roman"/>
          <w:rtl/>
        </w:rPr>
        <w:t xml:space="preserve"> </w:t>
      </w:r>
      <w:r w:rsidRPr="009C5D3A">
        <w:rPr>
          <w:rFonts w:cs="Times New Roman"/>
        </w:rPr>
        <w:t>cannula</w:t>
      </w:r>
    </w:p>
  </w:footnote>
  <w:footnote w:id="112">
    <w:p w14:paraId="700A8ECB" w14:textId="3F19B7C1" w:rsidR="00A06444" w:rsidRDefault="00A06444" w:rsidP="00A06444">
      <w:pPr>
        <w:pStyle w:val="FootnoteText"/>
        <w:bidi w:val="0"/>
      </w:pPr>
      <w:r>
        <w:rPr>
          <w:rStyle w:val="FootnoteReference"/>
        </w:rPr>
        <w:footnoteRef/>
      </w:r>
      <w:r>
        <w:rPr>
          <w:rFonts w:cs="Times New Roman"/>
          <w:rtl/>
        </w:rPr>
        <w:t xml:space="preserve"> </w:t>
      </w:r>
      <w:r w:rsidRPr="00A06444">
        <w:rPr>
          <w:rFonts w:cs="Times New Roman"/>
        </w:rPr>
        <w:t>Acharya</w:t>
      </w:r>
    </w:p>
  </w:footnote>
  <w:footnote w:id="113">
    <w:p w14:paraId="7F19C0CD" w14:textId="6CA6FAF2" w:rsidR="0058640B" w:rsidRDefault="0058640B" w:rsidP="00AF4960">
      <w:pPr>
        <w:pStyle w:val="FootnoteText"/>
        <w:bidi w:val="0"/>
      </w:pPr>
      <w:r>
        <w:rPr>
          <w:rStyle w:val="FootnoteReference"/>
        </w:rPr>
        <w:footnoteRef/>
      </w:r>
      <w:r>
        <w:rPr>
          <w:rFonts w:cs="Times New Roman"/>
          <w:rtl/>
        </w:rPr>
        <w:t xml:space="preserve"> </w:t>
      </w:r>
      <w:r w:rsidRPr="00AF4960">
        <w:rPr>
          <w:rFonts w:cs="Times New Roman"/>
        </w:rPr>
        <w:t>Gaussian mixture model classifier</w:t>
      </w:r>
    </w:p>
  </w:footnote>
  <w:footnote w:id="114">
    <w:p w14:paraId="55F99DC0" w14:textId="28CAFF07" w:rsidR="0058640B" w:rsidRDefault="0058640B" w:rsidP="00AF4960">
      <w:pPr>
        <w:pStyle w:val="FootnoteText"/>
        <w:bidi w:val="0"/>
      </w:pPr>
      <w:r>
        <w:rPr>
          <w:rStyle w:val="FootnoteReference"/>
        </w:rPr>
        <w:footnoteRef/>
      </w:r>
      <w:r>
        <w:rPr>
          <w:rFonts w:cs="Times New Roman"/>
          <w:rtl/>
        </w:rPr>
        <w:t xml:space="preserve"> </w:t>
      </w:r>
      <w:r w:rsidRPr="00AF4960">
        <w:rPr>
          <w:rFonts w:cs="Times New Roman"/>
        </w:rPr>
        <w:t>high-order spectra</w:t>
      </w:r>
    </w:p>
  </w:footnote>
  <w:footnote w:id="115">
    <w:p w14:paraId="18DE13C7" w14:textId="7B29EFDD" w:rsidR="0058640B" w:rsidRDefault="0058640B" w:rsidP="004A1DBA">
      <w:pPr>
        <w:pStyle w:val="FootnoteText"/>
        <w:bidi w:val="0"/>
      </w:pPr>
      <w:r>
        <w:rPr>
          <w:rStyle w:val="FootnoteReference"/>
        </w:rPr>
        <w:footnoteRef/>
      </w:r>
      <w:r>
        <w:rPr>
          <w:rFonts w:cs="Times New Roman"/>
          <w:rtl/>
        </w:rPr>
        <w:t xml:space="preserve"> </w:t>
      </w:r>
      <w:r w:rsidRPr="004A1DBA">
        <w:rPr>
          <w:rFonts w:cs="Times New Roman"/>
        </w:rPr>
        <w:t>bispectrum</w:t>
      </w:r>
    </w:p>
  </w:footnote>
  <w:footnote w:id="116">
    <w:p w14:paraId="26DCBDA2" w14:textId="1CEABCCE" w:rsidR="0058640B" w:rsidRDefault="0058640B" w:rsidP="00C90B2B">
      <w:pPr>
        <w:pStyle w:val="FootnoteText"/>
        <w:bidi w:val="0"/>
      </w:pPr>
      <w:r>
        <w:rPr>
          <w:rStyle w:val="FootnoteReference"/>
        </w:rPr>
        <w:footnoteRef/>
      </w:r>
      <w:r>
        <w:rPr>
          <w:rFonts w:cs="Times New Roman"/>
          <w:rtl/>
        </w:rPr>
        <w:t xml:space="preserve"> </w:t>
      </w:r>
      <w:r w:rsidRPr="00C90B2B">
        <w:rPr>
          <w:rFonts w:cs="Times New Roman"/>
        </w:rPr>
        <w:t>bicoherence</w:t>
      </w:r>
    </w:p>
  </w:footnote>
  <w:footnote w:id="117">
    <w:p w14:paraId="3F95AA36" w14:textId="6A11A751" w:rsidR="0058640B" w:rsidRDefault="0058640B" w:rsidP="003622B7">
      <w:pPr>
        <w:pStyle w:val="FootnoteText"/>
        <w:bidi w:val="0"/>
      </w:pPr>
      <w:r>
        <w:rPr>
          <w:rStyle w:val="FootnoteReference"/>
        </w:rPr>
        <w:footnoteRef/>
      </w:r>
      <w:r>
        <w:rPr>
          <w:rFonts w:cs="Times New Roman"/>
          <w:rtl/>
        </w:rPr>
        <w:t xml:space="preserve"> </w:t>
      </w:r>
      <w:r w:rsidRPr="003622B7">
        <w:rPr>
          <w:rFonts w:cs="Times New Roman"/>
        </w:rPr>
        <w:t>ensemble empirical mode decomposition</w:t>
      </w:r>
    </w:p>
  </w:footnote>
  <w:footnote w:id="118">
    <w:p w14:paraId="304EA24F" w14:textId="7708EC57" w:rsidR="0058640B" w:rsidRDefault="0058640B" w:rsidP="007F52FA">
      <w:pPr>
        <w:pStyle w:val="FootnoteText"/>
        <w:bidi w:val="0"/>
      </w:pPr>
      <w:r>
        <w:rPr>
          <w:rStyle w:val="FootnoteReference"/>
        </w:rPr>
        <w:footnoteRef/>
      </w:r>
      <w:r>
        <w:rPr>
          <w:rFonts w:cs="Times New Roman"/>
          <w:rtl/>
        </w:rPr>
        <w:t xml:space="preserve"> </w:t>
      </w:r>
      <w:r w:rsidRPr="007F52FA">
        <w:rPr>
          <w:rFonts w:cs="Times New Roman"/>
        </w:rPr>
        <w:t>random undersampling boosting</w:t>
      </w:r>
    </w:p>
  </w:footnote>
  <w:footnote w:id="119">
    <w:p w14:paraId="5CCE7D18" w14:textId="0010D061" w:rsidR="0058640B" w:rsidRDefault="0058640B" w:rsidP="00EB3CAE">
      <w:pPr>
        <w:pStyle w:val="FootnoteText"/>
        <w:bidi w:val="0"/>
      </w:pPr>
      <w:r>
        <w:rPr>
          <w:rStyle w:val="FootnoteReference"/>
        </w:rPr>
        <w:footnoteRef/>
      </w:r>
      <w:r>
        <w:rPr>
          <w:rFonts w:cs="Times New Roman"/>
          <w:rtl/>
        </w:rPr>
        <w:t xml:space="preserve"> </w:t>
      </w:r>
      <w:r w:rsidRPr="00EB3CAE">
        <w:rPr>
          <w:rFonts w:cs="Times New Roman"/>
        </w:rPr>
        <w:t>visibility graph</w:t>
      </w:r>
    </w:p>
  </w:footnote>
  <w:footnote w:id="120">
    <w:p w14:paraId="3C2D7AF1" w14:textId="72780F6F" w:rsidR="0058640B" w:rsidRDefault="0058640B" w:rsidP="00F626CB">
      <w:pPr>
        <w:pStyle w:val="FootnoteText"/>
        <w:bidi w:val="0"/>
      </w:pPr>
      <w:r>
        <w:rPr>
          <w:rStyle w:val="FootnoteReference"/>
        </w:rPr>
        <w:footnoteRef/>
      </w:r>
      <w:r>
        <w:rPr>
          <w:rFonts w:cs="Times New Roman"/>
          <w:rtl/>
        </w:rPr>
        <w:t xml:space="preserve"> </w:t>
      </w:r>
      <w:r w:rsidRPr="003F732B">
        <w:rPr>
          <w:rFonts w:cs="Times New Roman"/>
        </w:rPr>
        <w:t>horizontal visibility graph</w:t>
      </w:r>
    </w:p>
  </w:footnote>
  <w:footnote w:id="121">
    <w:p w14:paraId="56FD5536" w14:textId="6C90151F" w:rsidR="0058640B" w:rsidRDefault="0058640B" w:rsidP="00F626CB">
      <w:pPr>
        <w:pStyle w:val="FootnoteText"/>
        <w:bidi w:val="0"/>
      </w:pPr>
      <w:r>
        <w:rPr>
          <w:rStyle w:val="FootnoteReference"/>
        </w:rPr>
        <w:footnoteRef/>
      </w:r>
      <w:r>
        <w:rPr>
          <w:rFonts w:cs="Times New Roman"/>
          <w:rtl/>
        </w:rPr>
        <w:t xml:space="preserve"> </w:t>
      </w:r>
      <w:r>
        <w:rPr>
          <w:rFonts w:cs="Times New Roman"/>
        </w:rPr>
        <w:t>discrete wavelet transform</w:t>
      </w:r>
    </w:p>
  </w:footnote>
  <w:footnote w:id="122">
    <w:p w14:paraId="052C4F9A" w14:textId="6BF30BCB" w:rsidR="0058640B" w:rsidRDefault="0058640B" w:rsidP="00A140AF">
      <w:pPr>
        <w:pStyle w:val="FootnoteText"/>
        <w:bidi w:val="0"/>
      </w:pPr>
      <w:r>
        <w:rPr>
          <w:rStyle w:val="FootnoteReference"/>
        </w:rPr>
        <w:footnoteRef/>
      </w:r>
      <w:r>
        <w:rPr>
          <w:rFonts w:cs="Times New Roman"/>
          <w:rtl/>
        </w:rPr>
        <w:t xml:space="preserve"> </w:t>
      </w:r>
      <w:r w:rsidRPr="00A140AF">
        <w:rPr>
          <w:rFonts w:cs="Times New Roman"/>
        </w:rPr>
        <w:t>time-frequency images</w:t>
      </w:r>
    </w:p>
  </w:footnote>
  <w:footnote w:id="123">
    <w:p w14:paraId="0E082353" w14:textId="57C90A43" w:rsidR="0058640B" w:rsidRDefault="0058640B" w:rsidP="00DD29B9">
      <w:pPr>
        <w:pStyle w:val="FootnoteText"/>
        <w:bidi w:val="0"/>
      </w:pPr>
      <w:r>
        <w:rPr>
          <w:rStyle w:val="FootnoteReference"/>
        </w:rPr>
        <w:footnoteRef/>
      </w:r>
      <w:r>
        <w:rPr>
          <w:rFonts w:cs="Times New Roman"/>
          <w:rtl/>
        </w:rPr>
        <w:t xml:space="preserve"> </w:t>
      </w:r>
      <w:r w:rsidRPr="00DD29B9">
        <w:rPr>
          <w:rFonts w:cs="Times New Roman"/>
        </w:rPr>
        <w:t>leave-one-subject-out cross validation analysis</w:t>
      </w:r>
    </w:p>
  </w:footnote>
  <w:footnote w:id="124">
    <w:p w14:paraId="7CCBF2C3" w14:textId="0F078A10" w:rsidR="0058640B" w:rsidRDefault="0058640B" w:rsidP="00AB23DA">
      <w:pPr>
        <w:pStyle w:val="FootnoteText"/>
        <w:bidi w:val="0"/>
      </w:pPr>
      <w:r>
        <w:rPr>
          <w:rStyle w:val="FootnoteReference"/>
        </w:rPr>
        <w:footnoteRef/>
      </w:r>
      <w:r>
        <w:rPr>
          <w:rFonts w:cs="Times New Roman"/>
        </w:rPr>
        <w:t xml:space="preserve"> </w:t>
      </w:r>
      <w:r w:rsidRPr="00AB23DA">
        <w:rPr>
          <w:rFonts w:cs="Times New Roman"/>
          <w:rtl/>
        </w:rPr>
        <w:t>10</w:t>
      </w:r>
      <w:r w:rsidRPr="00AB23DA">
        <w:rPr>
          <w:rFonts w:cs="Times New Roman"/>
        </w:rPr>
        <w:t>-fold cross validation</w:t>
      </w:r>
    </w:p>
  </w:footnote>
  <w:footnote w:id="125">
    <w:p w14:paraId="3F9CCFCC" w14:textId="59B2159A" w:rsidR="0058640B" w:rsidRDefault="0058640B" w:rsidP="00E26B80">
      <w:pPr>
        <w:pStyle w:val="FootnoteText"/>
        <w:bidi w:val="0"/>
        <w:rPr>
          <w:rtl/>
        </w:rPr>
      </w:pPr>
      <w:r>
        <w:rPr>
          <w:rStyle w:val="FootnoteReference"/>
        </w:rPr>
        <w:footnoteRef/>
      </w:r>
      <w:r>
        <w:rPr>
          <w:rFonts w:cs="Times New Roman"/>
          <w:rtl/>
        </w:rPr>
        <w:t xml:space="preserve"> </w:t>
      </w:r>
      <w:r w:rsidRPr="00DD29B9">
        <w:rPr>
          <w:rFonts w:cs="Times New Roman"/>
        </w:rPr>
        <w:t>leave-one-subject-out cross validation</w:t>
      </w:r>
    </w:p>
  </w:footnote>
  <w:footnote w:id="126">
    <w:p w14:paraId="2298337A" w14:textId="48125695" w:rsidR="0058640B" w:rsidRDefault="0058640B" w:rsidP="00625908">
      <w:pPr>
        <w:pStyle w:val="FootnoteText"/>
        <w:bidi w:val="0"/>
      </w:pPr>
      <w:r>
        <w:rPr>
          <w:rStyle w:val="FootnoteReference"/>
        </w:rPr>
        <w:footnoteRef/>
      </w:r>
      <w:r>
        <w:rPr>
          <w:rFonts w:cs="Times New Roman"/>
          <w:rtl/>
        </w:rPr>
        <w:t xml:space="preserve"> </w:t>
      </w:r>
      <w:r w:rsidRPr="00625908">
        <w:rPr>
          <w:rFonts w:cs="Times New Roman"/>
        </w:rPr>
        <w:t>multi-scale fuzzy entropy</w:t>
      </w:r>
    </w:p>
  </w:footnote>
  <w:footnote w:id="127">
    <w:p w14:paraId="7854A706" w14:textId="260AB68C" w:rsidR="0058640B" w:rsidRDefault="0058640B" w:rsidP="00625908">
      <w:pPr>
        <w:pStyle w:val="FootnoteText"/>
        <w:bidi w:val="0"/>
      </w:pPr>
      <w:r>
        <w:rPr>
          <w:rStyle w:val="FootnoteReference"/>
        </w:rPr>
        <w:footnoteRef/>
      </w:r>
      <w:r>
        <w:rPr>
          <w:rFonts w:cs="Times New Roman"/>
          <w:rtl/>
        </w:rPr>
        <w:t xml:space="preserve"> </w:t>
      </w:r>
      <w:r w:rsidRPr="00625908">
        <w:rPr>
          <w:rFonts w:cs="Times New Roman"/>
        </w:rPr>
        <w:t>multi-scale</w:t>
      </w:r>
      <w:r w:rsidRPr="00A54FDA">
        <w:rPr>
          <w:rFonts w:cs="Times New Roman"/>
        </w:rPr>
        <w:t xml:space="preserve"> </w:t>
      </w:r>
      <w:r w:rsidRPr="00625908">
        <w:rPr>
          <w:rFonts w:cs="Times New Roman"/>
        </w:rPr>
        <w:t>permutation entropy</w:t>
      </w:r>
    </w:p>
  </w:footnote>
  <w:footnote w:id="128">
    <w:p w14:paraId="1A7B3477" w14:textId="5A545B9B" w:rsidR="0058640B" w:rsidRDefault="0058640B" w:rsidP="00495C69">
      <w:pPr>
        <w:pStyle w:val="FootnoteText"/>
        <w:bidi w:val="0"/>
      </w:pPr>
      <w:r>
        <w:rPr>
          <w:rStyle w:val="FootnoteReference"/>
        </w:rPr>
        <w:footnoteRef/>
      </w:r>
      <w:r>
        <w:rPr>
          <w:rFonts w:cs="Times New Roman"/>
          <w:rtl/>
        </w:rPr>
        <w:t xml:space="preserve"> </w:t>
      </w:r>
      <w:r w:rsidRPr="00495C69">
        <w:rPr>
          <w:rFonts w:cs="Times New Roman"/>
        </w:rPr>
        <w:t>Approximate entropy</w:t>
      </w:r>
    </w:p>
  </w:footnote>
  <w:footnote w:id="129">
    <w:p w14:paraId="44EB6381" w14:textId="4B769F7C" w:rsidR="0058640B" w:rsidRDefault="0058640B" w:rsidP="0015612A">
      <w:pPr>
        <w:pStyle w:val="FootnoteText"/>
        <w:bidi w:val="0"/>
      </w:pPr>
      <w:r>
        <w:rPr>
          <w:rStyle w:val="FootnoteReference"/>
        </w:rPr>
        <w:footnoteRef/>
      </w:r>
      <w:r>
        <w:rPr>
          <w:rFonts w:cs="Times New Roman"/>
          <w:rtl/>
        </w:rPr>
        <w:t xml:space="preserve"> </w:t>
      </w:r>
      <w:r w:rsidRPr="0015612A">
        <w:rPr>
          <w:rFonts w:cs="Times New Roman"/>
        </w:rPr>
        <w:t>Correlation dimension</w:t>
      </w:r>
    </w:p>
  </w:footnote>
  <w:footnote w:id="130">
    <w:p w14:paraId="055D0DAB" w14:textId="29BF1F1A" w:rsidR="0058640B" w:rsidRDefault="0058640B" w:rsidP="001509DE">
      <w:pPr>
        <w:pStyle w:val="FootnoteText"/>
        <w:bidi w:val="0"/>
      </w:pPr>
      <w:r>
        <w:rPr>
          <w:rStyle w:val="FootnoteReference"/>
        </w:rPr>
        <w:footnoteRef/>
      </w:r>
      <w:r>
        <w:rPr>
          <w:rFonts w:cs="Times New Roman"/>
        </w:rPr>
        <w:t xml:space="preserve"> </w:t>
      </w:r>
      <w:r w:rsidRPr="001509DE">
        <w:rPr>
          <w:rFonts w:cs="Times New Roman"/>
        </w:rPr>
        <w:t>Largest Lyapunov exponent</w:t>
      </w:r>
      <w:r>
        <w:rPr>
          <w:rFonts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max</m:t>
            </m:r>
          </m:sub>
        </m:sSub>
      </m:oMath>
      <w:r>
        <w:rPr>
          <w:rFonts w:cs="Times New Roman"/>
        </w:rPr>
        <w:t>)</w:t>
      </w:r>
    </w:p>
  </w:footnote>
  <w:footnote w:id="131">
    <w:p w14:paraId="2E72DB14" w14:textId="18F892FD" w:rsidR="0058640B" w:rsidRDefault="0058640B" w:rsidP="00C25996">
      <w:pPr>
        <w:pStyle w:val="FootnoteText"/>
        <w:bidi w:val="0"/>
      </w:pPr>
      <w:r>
        <w:rPr>
          <w:rStyle w:val="FootnoteReference"/>
        </w:rPr>
        <w:footnoteRef/>
      </w:r>
      <w:r>
        <w:rPr>
          <w:rFonts w:cs="Times New Roman"/>
          <w:rtl/>
        </w:rPr>
        <w:t xml:space="preserve"> </w:t>
      </w:r>
      <w:r w:rsidRPr="00C25996">
        <w:rPr>
          <w:rFonts w:cs="Times New Roman"/>
        </w:rPr>
        <w:t>Fractal dimension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FCFA" w14:textId="45EA262E" w:rsidR="0058640B" w:rsidRPr="005A60EA" w:rsidRDefault="0058640B" w:rsidP="005A60EA">
    <w:pPr>
      <w:pStyle w:val="Header"/>
      <w:jc w:val="cent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770"/>
    <w:multiLevelType w:val="hybridMultilevel"/>
    <w:tmpl w:val="C4AED546"/>
    <w:lvl w:ilvl="0" w:tplc="DDAEF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2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CC4A81"/>
    <w:multiLevelType w:val="hybridMultilevel"/>
    <w:tmpl w:val="72CEC5C4"/>
    <w:lvl w:ilvl="0" w:tplc="17DA7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C3521"/>
    <w:multiLevelType w:val="hybridMultilevel"/>
    <w:tmpl w:val="05A2897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6D42B66"/>
    <w:multiLevelType w:val="hybridMultilevel"/>
    <w:tmpl w:val="ABA20C56"/>
    <w:lvl w:ilvl="0" w:tplc="0096E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F47A8"/>
    <w:multiLevelType w:val="multilevel"/>
    <w:tmpl w:val="6B7E4D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32F84"/>
    <w:multiLevelType w:val="hybridMultilevel"/>
    <w:tmpl w:val="B456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E80A2C"/>
    <w:multiLevelType w:val="hybridMultilevel"/>
    <w:tmpl w:val="4C00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97DC5"/>
    <w:multiLevelType w:val="hybridMultilevel"/>
    <w:tmpl w:val="981A87A0"/>
    <w:lvl w:ilvl="0" w:tplc="02CEE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1C17A5"/>
    <w:multiLevelType w:val="hybridMultilevel"/>
    <w:tmpl w:val="85EEA0C8"/>
    <w:lvl w:ilvl="0" w:tplc="78CA74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41755111">
    <w:abstractNumId w:val="9"/>
  </w:num>
  <w:num w:numId="2" w16cid:durableId="846679562">
    <w:abstractNumId w:val="6"/>
  </w:num>
  <w:num w:numId="3" w16cid:durableId="653994605">
    <w:abstractNumId w:val="12"/>
  </w:num>
  <w:num w:numId="4" w16cid:durableId="716856999">
    <w:abstractNumId w:val="5"/>
  </w:num>
  <w:num w:numId="5" w16cid:durableId="735205859">
    <w:abstractNumId w:val="1"/>
  </w:num>
  <w:num w:numId="6" w16cid:durableId="1326665743">
    <w:abstractNumId w:val="4"/>
  </w:num>
  <w:num w:numId="7" w16cid:durableId="1353723679">
    <w:abstractNumId w:val="3"/>
  </w:num>
  <w:num w:numId="8" w16cid:durableId="1475216136">
    <w:abstractNumId w:val="8"/>
  </w:num>
  <w:num w:numId="9" w16cid:durableId="192379462">
    <w:abstractNumId w:val="2"/>
  </w:num>
  <w:num w:numId="10" w16cid:durableId="1830368221">
    <w:abstractNumId w:val="7"/>
  </w:num>
  <w:num w:numId="11" w16cid:durableId="1417748355">
    <w:abstractNumId w:val="11"/>
  </w:num>
  <w:num w:numId="12" w16cid:durableId="2124029856">
    <w:abstractNumId w:val="10"/>
  </w:num>
  <w:num w:numId="13" w16cid:durableId="22271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hideSpellingErrors/>
  <w:hideGrammaticalError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I3NTc3MDcytDQzsDBV0lEKTi0uzszPAykwNKgFABVqlG8tAAAA"/>
  </w:docVars>
  <w:rsids>
    <w:rsidRoot w:val="00295766"/>
    <w:rsid w:val="0000005E"/>
    <w:rsid w:val="000050DD"/>
    <w:rsid w:val="00011501"/>
    <w:rsid w:val="00014450"/>
    <w:rsid w:val="000208AD"/>
    <w:rsid w:val="00021B8C"/>
    <w:rsid w:val="0003044D"/>
    <w:rsid w:val="00034714"/>
    <w:rsid w:val="0003547E"/>
    <w:rsid w:val="000364A4"/>
    <w:rsid w:val="00036970"/>
    <w:rsid w:val="000450D5"/>
    <w:rsid w:val="0004669F"/>
    <w:rsid w:val="00050486"/>
    <w:rsid w:val="00052201"/>
    <w:rsid w:val="0005557C"/>
    <w:rsid w:val="000561D0"/>
    <w:rsid w:val="00061557"/>
    <w:rsid w:val="00061E91"/>
    <w:rsid w:val="000625EF"/>
    <w:rsid w:val="00070278"/>
    <w:rsid w:val="00070CA2"/>
    <w:rsid w:val="00073911"/>
    <w:rsid w:val="00080A43"/>
    <w:rsid w:val="00084ECA"/>
    <w:rsid w:val="0008692E"/>
    <w:rsid w:val="00087143"/>
    <w:rsid w:val="00093015"/>
    <w:rsid w:val="000941A5"/>
    <w:rsid w:val="000943EE"/>
    <w:rsid w:val="00096175"/>
    <w:rsid w:val="000A1459"/>
    <w:rsid w:val="000A1F8B"/>
    <w:rsid w:val="000A211E"/>
    <w:rsid w:val="000A2522"/>
    <w:rsid w:val="000A487F"/>
    <w:rsid w:val="000B734D"/>
    <w:rsid w:val="000C04B0"/>
    <w:rsid w:val="000C4080"/>
    <w:rsid w:val="000D07A3"/>
    <w:rsid w:val="000D15F8"/>
    <w:rsid w:val="000D2A6C"/>
    <w:rsid w:val="000D63D3"/>
    <w:rsid w:val="000E2A8C"/>
    <w:rsid w:val="000E6816"/>
    <w:rsid w:val="000E7C6B"/>
    <w:rsid w:val="000F1522"/>
    <w:rsid w:val="000F3CB3"/>
    <w:rsid w:val="000F51FB"/>
    <w:rsid w:val="000F6AAA"/>
    <w:rsid w:val="000F7DBF"/>
    <w:rsid w:val="00100D52"/>
    <w:rsid w:val="00105FEE"/>
    <w:rsid w:val="00107F2E"/>
    <w:rsid w:val="001100A9"/>
    <w:rsid w:val="00111463"/>
    <w:rsid w:val="00114350"/>
    <w:rsid w:val="001218A7"/>
    <w:rsid w:val="001262E7"/>
    <w:rsid w:val="00130D2A"/>
    <w:rsid w:val="001317A6"/>
    <w:rsid w:val="00132FFC"/>
    <w:rsid w:val="0013483B"/>
    <w:rsid w:val="00136C83"/>
    <w:rsid w:val="001371EE"/>
    <w:rsid w:val="001443A1"/>
    <w:rsid w:val="001449AE"/>
    <w:rsid w:val="001509DE"/>
    <w:rsid w:val="00153BDF"/>
    <w:rsid w:val="00153E74"/>
    <w:rsid w:val="001540C0"/>
    <w:rsid w:val="0015612A"/>
    <w:rsid w:val="00164765"/>
    <w:rsid w:val="001649B1"/>
    <w:rsid w:val="00164C01"/>
    <w:rsid w:val="00173F10"/>
    <w:rsid w:val="001741B1"/>
    <w:rsid w:val="00174DC6"/>
    <w:rsid w:val="00177CB4"/>
    <w:rsid w:val="0018017B"/>
    <w:rsid w:val="001807CA"/>
    <w:rsid w:val="00187F67"/>
    <w:rsid w:val="001917C4"/>
    <w:rsid w:val="00192356"/>
    <w:rsid w:val="00193E97"/>
    <w:rsid w:val="00195131"/>
    <w:rsid w:val="0019696E"/>
    <w:rsid w:val="00197B01"/>
    <w:rsid w:val="001A1565"/>
    <w:rsid w:val="001A299F"/>
    <w:rsid w:val="001A3B24"/>
    <w:rsid w:val="001A41DE"/>
    <w:rsid w:val="001A54E8"/>
    <w:rsid w:val="001B1833"/>
    <w:rsid w:val="001B55B2"/>
    <w:rsid w:val="001B6A7A"/>
    <w:rsid w:val="001C273B"/>
    <w:rsid w:val="001C6E3A"/>
    <w:rsid w:val="001E0C46"/>
    <w:rsid w:val="001E26C8"/>
    <w:rsid w:val="001E2C2C"/>
    <w:rsid w:val="001E589B"/>
    <w:rsid w:val="001F14D4"/>
    <w:rsid w:val="001F26FB"/>
    <w:rsid w:val="001F7003"/>
    <w:rsid w:val="001F7D5F"/>
    <w:rsid w:val="002018DA"/>
    <w:rsid w:val="002055AA"/>
    <w:rsid w:val="00206FE1"/>
    <w:rsid w:val="0020713D"/>
    <w:rsid w:val="00210BC5"/>
    <w:rsid w:val="00210C0D"/>
    <w:rsid w:val="0021252B"/>
    <w:rsid w:val="002140B7"/>
    <w:rsid w:val="002176EB"/>
    <w:rsid w:val="00217D89"/>
    <w:rsid w:val="00222DBA"/>
    <w:rsid w:val="002259EF"/>
    <w:rsid w:val="002268FF"/>
    <w:rsid w:val="002275E3"/>
    <w:rsid w:val="0023068A"/>
    <w:rsid w:val="00230A2F"/>
    <w:rsid w:val="002338F8"/>
    <w:rsid w:val="00234F6C"/>
    <w:rsid w:val="00236B37"/>
    <w:rsid w:val="0023792C"/>
    <w:rsid w:val="0024089C"/>
    <w:rsid w:val="002456A4"/>
    <w:rsid w:val="00250BD0"/>
    <w:rsid w:val="002541BD"/>
    <w:rsid w:val="00255FB4"/>
    <w:rsid w:val="00257718"/>
    <w:rsid w:val="002614AB"/>
    <w:rsid w:val="00267EBA"/>
    <w:rsid w:val="00267EC0"/>
    <w:rsid w:val="002706F6"/>
    <w:rsid w:val="002736DD"/>
    <w:rsid w:val="00277837"/>
    <w:rsid w:val="002825F3"/>
    <w:rsid w:val="00286B9C"/>
    <w:rsid w:val="00287B80"/>
    <w:rsid w:val="00290200"/>
    <w:rsid w:val="00295766"/>
    <w:rsid w:val="002A14EB"/>
    <w:rsid w:val="002A63C2"/>
    <w:rsid w:val="002B7F6B"/>
    <w:rsid w:val="002D0C96"/>
    <w:rsid w:val="002D1051"/>
    <w:rsid w:val="002E54A8"/>
    <w:rsid w:val="002E54D5"/>
    <w:rsid w:val="002E67F1"/>
    <w:rsid w:val="002F014C"/>
    <w:rsid w:val="002F0458"/>
    <w:rsid w:val="00300F3F"/>
    <w:rsid w:val="00301357"/>
    <w:rsid w:val="003016AA"/>
    <w:rsid w:val="0030564B"/>
    <w:rsid w:val="00312AE3"/>
    <w:rsid w:val="00323B0F"/>
    <w:rsid w:val="00324389"/>
    <w:rsid w:val="003248C1"/>
    <w:rsid w:val="003326D8"/>
    <w:rsid w:val="00332B8C"/>
    <w:rsid w:val="003335E8"/>
    <w:rsid w:val="0033597E"/>
    <w:rsid w:val="00335AF4"/>
    <w:rsid w:val="00340D67"/>
    <w:rsid w:val="0034109B"/>
    <w:rsid w:val="00344AE0"/>
    <w:rsid w:val="00344D09"/>
    <w:rsid w:val="00347E60"/>
    <w:rsid w:val="00351238"/>
    <w:rsid w:val="003526C4"/>
    <w:rsid w:val="00354923"/>
    <w:rsid w:val="003564F7"/>
    <w:rsid w:val="003622B7"/>
    <w:rsid w:val="00370D8A"/>
    <w:rsid w:val="003738E7"/>
    <w:rsid w:val="00373C14"/>
    <w:rsid w:val="00376539"/>
    <w:rsid w:val="00377152"/>
    <w:rsid w:val="003776C1"/>
    <w:rsid w:val="0038058B"/>
    <w:rsid w:val="00381308"/>
    <w:rsid w:val="003815EF"/>
    <w:rsid w:val="003859CD"/>
    <w:rsid w:val="00385EFC"/>
    <w:rsid w:val="0038664B"/>
    <w:rsid w:val="0039033E"/>
    <w:rsid w:val="00391ED1"/>
    <w:rsid w:val="00395427"/>
    <w:rsid w:val="00396EB8"/>
    <w:rsid w:val="003A2EE7"/>
    <w:rsid w:val="003B2E2C"/>
    <w:rsid w:val="003C47D1"/>
    <w:rsid w:val="003C6417"/>
    <w:rsid w:val="003D2B40"/>
    <w:rsid w:val="003E191D"/>
    <w:rsid w:val="003E1F79"/>
    <w:rsid w:val="003E37CD"/>
    <w:rsid w:val="003E65A9"/>
    <w:rsid w:val="003F0063"/>
    <w:rsid w:val="003F3B33"/>
    <w:rsid w:val="003F4DDC"/>
    <w:rsid w:val="003F732B"/>
    <w:rsid w:val="00400570"/>
    <w:rsid w:val="004020B2"/>
    <w:rsid w:val="00403D1A"/>
    <w:rsid w:val="004050B1"/>
    <w:rsid w:val="0041382D"/>
    <w:rsid w:val="004148FB"/>
    <w:rsid w:val="00415403"/>
    <w:rsid w:val="0041765A"/>
    <w:rsid w:val="0042289A"/>
    <w:rsid w:val="00425EAC"/>
    <w:rsid w:val="00433621"/>
    <w:rsid w:val="00435739"/>
    <w:rsid w:val="0043605B"/>
    <w:rsid w:val="0044284A"/>
    <w:rsid w:val="00445372"/>
    <w:rsid w:val="004501F7"/>
    <w:rsid w:val="00457C60"/>
    <w:rsid w:val="00461140"/>
    <w:rsid w:val="004646DA"/>
    <w:rsid w:val="00465376"/>
    <w:rsid w:val="00477978"/>
    <w:rsid w:val="004807B5"/>
    <w:rsid w:val="00482155"/>
    <w:rsid w:val="00486288"/>
    <w:rsid w:val="004920E2"/>
    <w:rsid w:val="00494664"/>
    <w:rsid w:val="004952FC"/>
    <w:rsid w:val="00495C69"/>
    <w:rsid w:val="00496E12"/>
    <w:rsid w:val="00496EBB"/>
    <w:rsid w:val="00497CBF"/>
    <w:rsid w:val="004A1DBA"/>
    <w:rsid w:val="004A2B1D"/>
    <w:rsid w:val="004A612B"/>
    <w:rsid w:val="004B0637"/>
    <w:rsid w:val="004B6BA2"/>
    <w:rsid w:val="004D10B8"/>
    <w:rsid w:val="004D3532"/>
    <w:rsid w:val="004E7AB3"/>
    <w:rsid w:val="004F11E7"/>
    <w:rsid w:val="004F2368"/>
    <w:rsid w:val="00501228"/>
    <w:rsid w:val="00502268"/>
    <w:rsid w:val="005047EC"/>
    <w:rsid w:val="00514D03"/>
    <w:rsid w:val="005154E0"/>
    <w:rsid w:val="00515D75"/>
    <w:rsid w:val="005175D5"/>
    <w:rsid w:val="00517AC3"/>
    <w:rsid w:val="00521BFA"/>
    <w:rsid w:val="00523111"/>
    <w:rsid w:val="00523C82"/>
    <w:rsid w:val="005243E3"/>
    <w:rsid w:val="00527DAE"/>
    <w:rsid w:val="0053443F"/>
    <w:rsid w:val="00540A2E"/>
    <w:rsid w:val="00541254"/>
    <w:rsid w:val="005426AD"/>
    <w:rsid w:val="0055671C"/>
    <w:rsid w:val="00557228"/>
    <w:rsid w:val="00565160"/>
    <w:rsid w:val="00565C64"/>
    <w:rsid w:val="005716B8"/>
    <w:rsid w:val="00576443"/>
    <w:rsid w:val="00582C91"/>
    <w:rsid w:val="00583CC2"/>
    <w:rsid w:val="00585D13"/>
    <w:rsid w:val="0058640B"/>
    <w:rsid w:val="00590BEF"/>
    <w:rsid w:val="00594DE3"/>
    <w:rsid w:val="005A0A7D"/>
    <w:rsid w:val="005A38AE"/>
    <w:rsid w:val="005A60EA"/>
    <w:rsid w:val="005A6E58"/>
    <w:rsid w:val="005B167F"/>
    <w:rsid w:val="005B7594"/>
    <w:rsid w:val="005C05DC"/>
    <w:rsid w:val="005C7095"/>
    <w:rsid w:val="005D11E9"/>
    <w:rsid w:val="005D28C9"/>
    <w:rsid w:val="005E5482"/>
    <w:rsid w:val="005E5882"/>
    <w:rsid w:val="005E763B"/>
    <w:rsid w:val="00602253"/>
    <w:rsid w:val="0061295A"/>
    <w:rsid w:val="0061413F"/>
    <w:rsid w:val="00615DA3"/>
    <w:rsid w:val="00620AA3"/>
    <w:rsid w:val="00621756"/>
    <w:rsid w:val="006251FD"/>
    <w:rsid w:val="00625908"/>
    <w:rsid w:val="00634FBC"/>
    <w:rsid w:val="00636BEE"/>
    <w:rsid w:val="00636C90"/>
    <w:rsid w:val="00640503"/>
    <w:rsid w:val="00640FEE"/>
    <w:rsid w:val="00643FAC"/>
    <w:rsid w:val="0064491A"/>
    <w:rsid w:val="00650234"/>
    <w:rsid w:val="00650D6E"/>
    <w:rsid w:val="006510D2"/>
    <w:rsid w:val="00651390"/>
    <w:rsid w:val="00651871"/>
    <w:rsid w:val="00653F3C"/>
    <w:rsid w:val="006573EC"/>
    <w:rsid w:val="00661392"/>
    <w:rsid w:val="00661786"/>
    <w:rsid w:val="006619DA"/>
    <w:rsid w:val="00662D8C"/>
    <w:rsid w:val="006639B8"/>
    <w:rsid w:val="00663FF0"/>
    <w:rsid w:val="00672042"/>
    <w:rsid w:val="006724CD"/>
    <w:rsid w:val="006742BC"/>
    <w:rsid w:val="00674CB0"/>
    <w:rsid w:val="00676F39"/>
    <w:rsid w:val="0068124A"/>
    <w:rsid w:val="00683989"/>
    <w:rsid w:val="0068475F"/>
    <w:rsid w:val="0069012F"/>
    <w:rsid w:val="0069047B"/>
    <w:rsid w:val="00696851"/>
    <w:rsid w:val="00697D34"/>
    <w:rsid w:val="006A1275"/>
    <w:rsid w:val="006A13E6"/>
    <w:rsid w:val="006A22B7"/>
    <w:rsid w:val="006A35DB"/>
    <w:rsid w:val="006A7D73"/>
    <w:rsid w:val="006B0B4B"/>
    <w:rsid w:val="006B1835"/>
    <w:rsid w:val="006B6CF3"/>
    <w:rsid w:val="006B7D0E"/>
    <w:rsid w:val="006C5BBF"/>
    <w:rsid w:val="006D6989"/>
    <w:rsid w:val="006E15DC"/>
    <w:rsid w:val="006E3EAA"/>
    <w:rsid w:val="006E48E4"/>
    <w:rsid w:val="006E5D86"/>
    <w:rsid w:val="006F5599"/>
    <w:rsid w:val="007009D9"/>
    <w:rsid w:val="00704C52"/>
    <w:rsid w:val="00704F5B"/>
    <w:rsid w:val="00705285"/>
    <w:rsid w:val="007065C8"/>
    <w:rsid w:val="00712DB5"/>
    <w:rsid w:val="00714A82"/>
    <w:rsid w:val="0071674F"/>
    <w:rsid w:val="00716FDC"/>
    <w:rsid w:val="00721EE2"/>
    <w:rsid w:val="0072274E"/>
    <w:rsid w:val="007415E0"/>
    <w:rsid w:val="00743D3F"/>
    <w:rsid w:val="00744A90"/>
    <w:rsid w:val="00744FAF"/>
    <w:rsid w:val="00747456"/>
    <w:rsid w:val="007513D9"/>
    <w:rsid w:val="00754902"/>
    <w:rsid w:val="00754C72"/>
    <w:rsid w:val="00764043"/>
    <w:rsid w:val="0076586A"/>
    <w:rsid w:val="00772735"/>
    <w:rsid w:val="007774A0"/>
    <w:rsid w:val="00782DCF"/>
    <w:rsid w:val="00782E78"/>
    <w:rsid w:val="00790F03"/>
    <w:rsid w:val="00791B33"/>
    <w:rsid w:val="00793F5D"/>
    <w:rsid w:val="0079468C"/>
    <w:rsid w:val="007A0A9E"/>
    <w:rsid w:val="007A6767"/>
    <w:rsid w:val="007A69D2"/>
    <w:rsid w:val="007A6F28"/>
    <w:rsid w:val="007C0512"/>
    <w:rsid w:val="007D3E17"/>
    <w:rsid w:val="007D46B8"/>
    <w:rsid w:val="007D6FDB"/>
    <w:rsid w:val="007D74E9"/>
    <w:rsid w:val="007E2B11"/>
    <w:rsid w:val="007E3C3A"/>
    <w:rsid w:val="007E6BF9"/>
    <w:rsid w:val="007F12D1"/>
    <w:rsid w:val="007F2B1B"/>
    <w:rsid w:val="007F52FA"/>
    <w:rsid w:val="008005BE"/>
    <w:rsid w:val="00802262"/>
    <w:rsid w:val="008036FF"/>
    <w:rsid w:val="00803EEE"/>
    <w:rsid w:val="00804377"/>
    <w:rsid w:val="0080460F"/>
    <w:rsid w:val="00806FBB"/>
    <w:rsid w:val="0080792F"/>
    <w:rsid w:val="00807D54"/>
    <w:rsid w:val="00810D55"/>
    <w:rsid w:val="00815099"/>
    <w:rsid w:val="008206F8"/>
    <w:rsid w:val="00821968"/>
    <w:rsid w:val="008221EC"/>
    <w:rsid w:val="00830EA5"/>
    <w:rsid w:val="008314B0"/>
    <w:rsid w:val="00831834"/>
    <w:rsid w:val="00831C71"/>
    <w:rsid w:val="00841996"/>
    <w:rsid w:val="008478E5"/>
    <w:rsid w:val="0085156D"/>
    <w:rsid w:val="00852815"/>
    <w:rsid w:val="008563D3"/>
    <w:rsid w:val="0086060E"/>
    <w:rsid w:val="00862F6E"/>
    <w:rsid w:val="00880BEC"/>
    <w:rsid w:val="008816B8"/>
    <w:rsid w:val="00882295"/>
    <w:rsid w:val="00887E54"/>
    <w:rsid w:val="008A0C63"/>
    <w:rsid w:val="008A1CE8"/>
    <w:rsid w:val="008A1D1C"/>
    <w:rsid w:val="008A6F27"/>
    <w:rsid w:val="008B0A60"/>
    <w:rsid w:val="008B0C82"/>
    <w:rsid w:val="008B38CE"/>
    <w:rsid w:val="008B3C32"/>
    <w:rsid w:val="008C10D0"/>
    <w:rsid w:val="008C1A22"/>
    <w:rsid w:val="008C4FDC"/>
    <w:rsid w:val="008C7C19"/>
    <w:rsid w:val="008D263C"/>
    <w:rsid w:val="008D3D21"/>
    <w:rsid w:val="008D4870"/>
    <w:rsid w:val="008D7FF3"/>
    <w:rsid w:val="008E2737"/>
    <w:rsid w:val="008E6A82"/>
    <w:rsid w:val="008F3407"/>
    <w:rsid w:val="008F3C08"/>
    <w:rsid w:val="008F7874"/>
    <w:rsid w:val="0090526C"/>
    <w:rsid w:val="009057A5"/>
    <w:rsid w:val="0091130B"/>
    <w:rsid w:val="0091437C"/>
    <w:rsid w:val="00921A64"/>
    <w:rsid w:val="00921D80"/>
    <w:rsid w:val="009233E4"/>
    <w:rsid w:val="00923E76"/>
    <w:rsid w:val="00925E7C"/>
    <w:rsid w:val="00931FEA"/>
    <w:rsid w:val="009325BB"/>
    <w:rsid w:val="0093405B"/>
    <w:rsid w:val="009407D0"/>
    <w:rsid w:val="00944332"/>
    <w:rsid w:val="00947865"/>
    <w:rsid w:val="00950F66"/>
    <w:rsid w:val="009554F0"/>
    <w:rsid w:val="009558D3"/>
    <w:rsid w:val="009941BA"/>
    <w:rsid w:val="00995A7A"/>
    <w:rsid w:val="0099794C"/>
    <w:rsid w:val="009A13F4"/>
    <w:rsid w:val="009A3EE1"/>
    <w:rsid w:val="009B03F0"/>
    <w:rsid w:val="009B6768"/>
    <w:rsid w:val="009C4531"/>
    <w:rsid w:val="009C5485"/>
    <w:rsid w:val="009C5D3A"/>
    <w:rsid w:val="009C794B"/>
    <w:rsid w:val="009D29D1"/>
    <w:rsid w:val="009D49D5"/>
    <w:rsid w:val="009D757E"/>
    <w:rsid w:val="009E343F"/>
    <w:rsid w:val="009E3858"/>
    <w:rsid w:val="009E55A9"/>
    <w:rsid w:val="009E5BA2"/>
    <w:rsid w:val="009E73BA"/>
    <w:rsid w:val="009F4C9F"/>
    <w:rsid w:val="009F6337"/>
    <w:rsid w:val="00A0171B"/>
    <w:rsid w:val="00A06096"/>
    <w:rsid w:val="00A06444"/>
    <w:rsid w:val="00A06770"/>
    <w:rsid w:val="00A1125A"/>
    <w:rsid w:val="00A140AF"/>
    <w:rsid w:val="00A15EAB"/>
    <w:rsid w:val="00A2086C"/>
    <w:rsid w:val="00A22BC2"/>
    <w:rsid w:val="00A22BE4"/>
    <w:rsid w:val="00A25974"/>
    <w:rsid w:val="00A34EB8"/>
    <w:rsid w:val="00A41D62"/>
    <w:rsid w:val="00A464DF"/>
    <w:rsid w:val="00A50400"/>
    <w:rsid w:val="00A54FDA"/>
    <w:rsid w:val="00A557CC"/>
    <w:rsid w:val="00A56A10"/>
    <w:rsid w:val="00A6295F"/>
    <w:rsid w:val="00A62A11"/>
    <w:rsid w:val="00A62DEF"/>
    <w:rsid w:val="00A63320"/>
    <w:rsid w:val="00A668DC"/>
    <w:rsid w:val="00A672FD"/>
    <w:rsid w:val="00A71C1F"/>
    <w:rsid w:val="00A745D8"/>
    <w:rsid w:val="00A76148"/>
    <w:rsid w:val="00A83AAB"/>
    <w:rsid w:val="00A85024"/>
    <w:rsid w:val="00A949E2"/>
    <w:rsid w:val="00A96066"/>
    <w:rsid w:val="00AA03F4"/>
    <w:rsid w:val="00AA0ACB"/>
    <w:rsid w:val="00AA1735"/>
    <w:rsid w:val="00AA2E1E"/>
    <w:rsid w:val="00AA319B"/>
    <w:rsid w:val="00AA5159"/>
    <w:rsid w:val="00AA5773"/>
    <w:rsid w:val="00AA629B"/>
    <w:rsid w:val="00AB23DA"/>
    <w:rsid w:val="00AB3A4C"/>
    <w:rsid w:val="00AC0C9A"/>
    <w:rsid w:val="00AC0EFF"/>
    <w:rsid w:val="00AC3909"/>
    <w:rsid w:val="00AC3DA1"/>
    <w:rsid w:val="00AD23B0"/>
    <w:rsid w:val="00AD3484"/>
    <w:rsid w:val="00AD6324"/>
    <w:rsid w:val="00AE33EB"/>
    <w:rsid w:val="00AE4396"/>
    <w:rsid w:val="00AE6AC5"/>
    <w:rsid w:val="00AF012A"/>
    <w:rsid w:val="00AF2B28"/>
    <w:rsid w:val="00AF2F48"/>
    <w:rsid w:val="00AF329E"/>
    <w:rsid w:val="00AF3329"/>
    <w:rsid w:val="00AF4960"/>
    <w:rsid w:val="00AF5BEC"/>
    <w:rsid w:val="00B0255E"/>
    <w:rsid w:val="00B0434F"/>
    <w:rsid w:val="00B04B44"/>
    <w:rsid w:val="00B07634"/>
    <w:rsid w:val="00B140EA"/>
    <w:rsid w:val="00B172B5"/>
    <w:rsid w:val="00B2201E"/>
    <w:rsid w:val="00B261B4"/>
    <w:rsid w:val="00B27493"/>
    <w:rsid w:val="00B31396"/>
    <w:rsid w:val="00B33A58"/>
    <w:rsid w:val="00B35385"/>
    <w:rsid w:val="00B37FD1"/>
    <w:rsid w:val="00B40260"/>
    <w:rsid w:val="00B40BEA"/>
    <w:rsid w:val="00B41B06"/>
    <w:rsid w:val="00B45CAF"/>
    <w:rsid w:val="00B55D38"/>
    <w:rsid w:val="00B60497"/>
    <w:rsid w:val="00B62365"/>
    <w:rsid w:val="00B65F2D"/>
    <w:rsid w:val="00B70822"/>
    <w:rsid w:val="00B7165F"/>
    <w:rsid w:val="00B763B1"/>
    <w:rsid w:val="00B80558"/>
    <w:rsid w:val="00B86A3A"/>
    <w:rsid w:val="00B8770F"/>
    <w:rsid w:val="00B90EB2"/>
    <w:rsid w:val="00BA388B"/>
    <w:rsid w:val="00BA7199"/>
    <w:rsid w:val="00BA7344"/>
    <w:rsid w:val="00BB0CA3"/>
    <w:rsid w:val="00BB10BF"/>
    <w:rsid w:val="00BB243A"/>
    <w:rsid w:val="00BB55BB"/>
    <w:rsid w:val="00BB6047"/>
    <w:rsid w:val="00BC7273"/>
    <w:rsid w:val="00BC763D"/>
    <w:rsid w:val="00BC774B"/>
    <w:rsid w:val="00BC7FFD"/>
    <w:rsid w:val="00BD0F7B"/>
    <w:rsid w:val="00BD3138"/>
    <w:rsid w:val="00BD3B26"/>
    <w:rsid w:val="00BD3D96"/>
    <w:rsid w:val="00BD4A5E"/>
    <w:rsid w:val="00BD6434"/>
    <w:rsid w:val="00BE2F4B"/>
    <w:rsid w:val="00BE384F"/>
    <w:rsid w:val="00BF0FBE"/>
    <w:rsid w:val="00BF1C09"/>
    <w:rsid w:val="00BF249A"/>
    <w:rsid w:val="00BF2BDA"/>
    <w:rsid w:val="00BF571D"/>
    <w:rsid w:val="00C011E4"/>
    <w:rsid w:val="00C053F9"/>
    <w:rsid w:val="00C13E5D"/>
    <w:rsid w:val="00C13F32"/>
    <w:rsid w:val="00C14E49"/>
    <w:rsid w:val="00C16926"/>
    <w:rsid w:val="00C25996"/>
    <w:rsid w:val="00C27BD2"/>
    <w:rsid w:val="00C3302F"/>
    <w:rsid w:val="00C36036"/>
    <w:rsid w:val="00C37E09"/>
    <w:rsid w:val="00C44DBE"/>
    <w:rsid w:val="00C527EA"/>
    <w:rsid w:val="00C56E46"/>
    <w:rsid w:val="00C604B5"/>
    <w:rsid w:val="00C639E5"/>
    <w:rsid w:val="00C665B6"/>
    <w:rsid w:val="00C72CB3"/>
    <w:rsid w:val="00C72F99"/>
    <w:rsid w:val="00C73659"/>
    <w:rsid w:val="00C750FB"/>
    <w:rsid w:val="00C90415"/>
    <w:rsid w:val="00C90B2B"/>
    <w:rsid w:val="00C92AF9"/>
    <w:rsid w:val="00CA04E7"/>
    <w:rsid w:val="00CA0DEE"/>
    <w:rsid w:val="00CA78D8"/>
    <w:rsid w:val="00CC0AC2"/>
    <w:rsid w:val="00CC2F48"/>
    <w:rsid w:val="00CC3C82"/>
    <w:rsid w:val="00CC3D14"/>
    <w:rsid w:val="00CC6A41"/>
    <w:rsid w:val="00CD03A0"/>
    <w:rsid w:val="00CD6932"/>
    <w:rsid w:val="00CE17DB"/>
    <w:rsid w:val="00CE2EF4"/>
    <w:rsid w:val="00CF0D42"/>
    <w:rsid w:val="00D00789"/>
    <w:rsid w:val="00D05370"/>
    <w:rsid w:val="00D12F2D"/>
    <w:rsid w:val="00D14B32"/>
    <w:rsid w:val="00D2273E"/>
    <w:rsid w:val="00D31F51"/>
    <w:rsid w:val="00D407C2"/>
    <w:rsid w:val="00D468BC"/>
    <w:rsid w:val="00D47588"/>
    <w:rsid w:val="00D57533"/>
    <w:rsid w:val="00D577B4"/>
    <w:rsid w:val="00D6082E"/>
    <w:rsid w:val="00D67ADE"/>
    <w:rsid w:val="00D70DF4"/>
    <w:rsid w:val="00D80097"/>
    <w:rsid w:val="00D80F03"/>
    <w:rsid w:val="00D83399"/>
    <w:rsid w:val="00D85BCC"/>
    <w:rsid w:val="00D867F5"/>
    <w:rsid w:val="00D8714C"/>
    <w:rsid w:val="00D922AB"/>
    <w:rsid w:val="00D95888"/>
    <w:rsid w:val="00D96C97"/>
    <w:rsid w:val="00DA6DA0"/>
    <w:rsid w:val="00DB2665"/>
    <w:rsid w:val="00DC2BA3"/>
    <w:rsid w:val="00DC7E4C"/>
    <w:rsid w:val="00DD29B9"/>
    <w:rsid w:val="00DD4E49"/>
    <w:rsid w:val="00DD60F9"/>
    <w:rsid w:val="00DF103C"/>
    <w:rsid w:val="00DF1777"/>
    <w:rsid w:val="00E010F2"/>
    <w:rsid w:val="00E07843"/>
    <w:rsid w:val="00E136DF"/>
    <w:rsid w:val="00E15713"/>
    <w:rsid w:val="00E20A11"/>
    <w:rsid w:val="00E2176B"/>
    <w:rsid w:val="00E26B80"/>
    <w:rsid w:val="00E30436"/>
    <w:rsid w:val="00E33773"/>
    <w:rsid w:val="00E34ABE"/>
    <w:rsid w:val="00E36DE7"/>
    <w:rsid w:val="00E422FA"/>
    <w:rsid w:val="00E424B4"/>
    <w:rsid w:val="00E43507"/>
    <w:rsid w:val="00E44025"/>
    <w:rsid w:val="00E447CC"/>
    <w:rsid w:val="00E52E63"/>
    <w:rsid w:val="00E54FE7"/>
    <w:rsid w:val="00E62997"/>
    <w:rsid w:val="00E655CE"/>
    <w:rsid w:val="00E72C4F"/>
    <w:rsid w:val="00E741B0"/>
    <w:rsid w:val="00E80022"/>
    <w:rsid w:val="00E91C6C"/>
    <w:rsid w:val="00E936A2"/>
    <w:rsid w:val="00E942F0"/>
    <w:rsid w:val="00E9445C"/>
    <w:rsid w:val="00E96CD5"/>
    <w:rsid w:val="00E97AD4"/>
    <w:rsid w:val="00E97D46"/>
    <w:rsid w:val="00EA1FBB"/>
    <w:rsid w:val="00EA4F45"/>
    <w:rsid w:val="00EB3C24"/>
    <w:rsid w:val="00EB3CAE"/>
    <w:rsid w:val="00EB41DD"/>
    <w:rsid w:val="00EB4DD3"/>
    <w:rsid w:val="00EC4C64"/>
    <w:rsid w:val="00EC507B"/>
    <w:rsid w:val="00EE1EFD"/>
    <w:rsid w:val="00EE45DF"/>
    <w:rsid w:val="00EE5A2C"/>
    <w:rsid w:val="00EE726B"/>
    <w:rsid w:val="00EE7396"/>
    <w:rsid w:val="00EF3B5B"/>
    <w:rsid w:val="00F019E7"/>
    <w:rsid w:val="00F0300A"/>
    <w:rsid w:val="00F05A99"/>
    <w:rsid w:val="00F06FF2"/>
    <w:rsid w:val="00F12E3A"/>
    <w:rsid w:val="00F16D2A"/>
    <w:rsid w:val="00F224A7"/>
    <w:rsid w:val="00F24DBF"/>
    <w:rsid w:val="00F25C0F"/>
    <w:rsid w:val="00F268A8"/>
    <w:rsid w:val="00F273BA"/>
    <w:rsid w:val="00F41116"/>
    <w:rsid w:val="00F415BD"/>
    <w:rsid w:val="00F4216C"/>
    <w:rsid w:val="00F4578D"/>
    <w:rsid w:val="00F501E9"/>
    <w:rsid w:val="00F5046F"/>
    <w:rsid w:val="00F52F06"/>
    <w:rsid w:val="00F614FF"/>
    <w:rsid w:val="00F61C88"/>
    <w:rsid w:val="00F626CB"/>
    <w:rsid w:val="00F65F81"/>
    <w:rsid w:val="00F72062"/>
    <w:rsid w:val="00F74912"/>
    <w:rsid w:val="00F75B14"/>
    <w:rsid w:val="00F763EE"/>
    <w:rsid w:val="00F778FA"/>
    <w:rsid w:val="00F82959"/>
    <w:rsid w:val="00F83DD0"/>
    <w:rsid w:val="00F8646A"/>
    <w:rsid w:val="00F8767A"/>
    <w:rsid w:val="00F87BC8"/>
    <w:rsid w:val="00F87EA1"/>
    <w:rsid w:val="00F95703"/>
    <w:rsid w:val="00F970D6"/>
    <w:rsid w:val="00FA2A04"/>
    <w:rsid w:val="00FA632B"/>
    <w:rsid w:val="00FA6C0C"/>
    <w:rsid w:val="00FB042E"/>
    <w:rsid w:val="00FB18BC"/>
    <w:rsid w:val="00FB2FA6"/>
    <w:rsid w:val="00FB366F"/>
    <w:rsid w:val="00FC0F79"/>
    <w:rsid w:val="00FC2A67"/>
    <w:rsid w:val="00FC5515"/>
    <w:rsid w:val="00FC7583"/>
    <w:rsid w:val="00FC7E27"/>
    <w:rsid w:val="00FD1212"/>
    <w:rsid w:val="00FD31AA"/>
    <w:rsid w:val="00FD3B10"/>
    <w:rsid w:val="00FE07EB"/>
    <w:rsid w:val="00FE2013"/>
    <w:rsid w:val="00FE3F03"/>
    <w:rsid w:val="00FF0D4F"/>
    <w:rsid w:val="00FF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1E0C46"/>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FB366F"/>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FB366F"/>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paragraph" w:styleId="ListParagraph">
    <w:name w:val="List Paragraph"/>
    <w:basedOn w:val="Normal"/>
    <w:uiPriority w:val="34"/>
    <w:qFormat/>
    <w:rsid w:val="00295766"/>
    <w:pPr>
      <w:ind w:left="720"/>
      <w:contextualSpacing/>
    </w:pPr>
  </w:style>
  <w:style w:type="character" w:styleId="CommentReference">
    <w:name w:val="annotation reference"/>
    <w:basedOn w:val="DefaultParagraphFont"/>
    <w:uiPriority w:val="99"/>
    <w:semiHidden/>
    <w:unhideWhenUsed/>
    <w:rsid w:val="00947865"/>
    <w:rPr>
      <w:sz w:val="16"/>
      <w:szCs w:val="16"/>
    </w:rPr>
  </w:style>
  <w:style w:type="paragraph" w:styleId="CommentText">
    <w:name w:val="annotation text"/>
    <w:basedOn w:val="Normal"/>
    <w:link w:val="CommentTextChar"/>
    <w:uiPriority w:val="99"/>
    <w:semiHidden/>
    <w:unhideWhenUsed/>
    <w:rsid w:val="00947865"/>
    <w:pPr>
      <w:spacing w:line="240" w:lineRule="auto"/>
    </w:pPr>
    <w:rPr>
      <w:sz w:val="20"/>
      <w:szCs w:val="20"/>
    </w:rPr>
  </w:style>
  <w:style w:type="character" w:customStyle="1" w:styleId="CommentTextChar">
    <w:name w:val="Comment Text Char"/>
    <w:basedOn w:val="DefaultParagraphFont"/>
    <w:link w:val="CommentText"/>
    <w:uiPriority w:val="99"/>
    <w:semiHidden/>
    <w:rsid w:val="00947865"/>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947865"/>
    <w:rPr>
      <w:b/>
      <w:bCs/>
    </w:rPr>
  </w:style>
  <w:style w:type="character" w:customStyle="1" w:styleId="CommentSubjectChar">
    <w:name w:val="Comment Subject Char"/>
    <w:basedOn w:val="CommentTextChar"/>
    <w:link w:val="CommentSubject"/>
    <w:uiPriority w:val="99"/>
    <w:semiHidden/>
    <w:rsid w:val="00947865"/>
    <w:rPr>
      <w:rFonts w:cs="B Nazanin"/>
      <w:b/>
      <w:bCs/>
      <w:sz w:val="20"/>
      <w:szCs w:val="20"/>
      <w:lang w:bidi="fa-IR"/>
    </w:rPr>
  </w:style>
  <w:style w:type="paragraph" w:styleId="FootnoteText">
    <w:name w:val="footnote text"/>
    <w:basedOn w:val="Normal"/>
    <w:link w:val="FootnoteTextChar"/>
    <w:uiPriority w:val="99"/>
    <w:semiHidden/>
    <w:unhideWhenUsed/>
    <w:rsid w:val="005E7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63B"/>
    <w:rPr>
      <w:rFonts w:cs="B Nazanin"/>
      <w:sz w:val="20"/>
      <w:szCs w:val="20"/>
      <w:lang w:bidi="fa-IR"/>
    </w:rPr>
  </w:style>
  <w:style w:type="character" w:styleId="FootnoteReference">
    <w:name w:val="footnote reference"/>
    <w:basedOn w:val="DefaultParagraphFont"/>
    <w:uiPriority w:val="99"/>
    <w:semiHidden/>
    <w:unhideWhenUsed/>
    <w:rsid w:val="005E763B"/>
    <w:rPr>
      <w:vertAlign w:val="superscript"/>
    </w:rPr>
  </w:style>
  <w:style w:type="table" w:styleId="GridTable5Dark-Accent5">
    <w:name w:val="Grid Table 5 Dark Accent 5"/>
    <w:basedOn w:val="TableNormal"/>
    <w:uiPriority w:val="50"/>
    <w:rsid w:val="009F4C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323B0F"/>
    <w:rPr>
      <w:color w:val="605E5C"/>
      <w:shd w:val="clear" w:color="auto" w:fill="E1DFDD"/>
    </w:rPr>
  </w:style>
  <w:style w:type="character" w:styleId="PlaceholderText">
    <w:name w:val="Placeholder Text"/>
    <w:basedOn w:val="DefaultParagraphFont"/>
    <w:uiPriority w:val="99"/>
    <w:semiHidden/>
    <w:rsid w:val="00323B0F"/>
    <w:rPr>
      <w:color w:val="808080"/>
    </w:rPr>
  </w:style>
  <w:style w:type="paragraph" w:styleId="Revision">
    <w:name w:val="Revision"/>
    <w:hidden/>
    <w:uiPriority w:val="99"/>
    <w:semiHidden/>
    <w:rsid w:val="00323B0F"/>
    <w:pPr>
      <w:spacing w:after="0" w:line="240" w:lineRule="auto"/>
      <w:jc w:val="left"/>
    </w:pPr>
    <w:rPr>
      <w:rFonts w:cs="B Nazanin"/>
      <w:sz w:val="24"/>
      <w:szCs w:val="28"/>
      <w:lang w:bidi="fa-IR"/>
    </w:rPr>
  </w:style>
  <w:style w:type="character" w:styleId="FollowedHyperlink">
    <w:name w:val="FollowedHyperlink"/>
    <w:basedOn w:val="DefaultParagraphFont"/>
    <w:uiPriority w:val="99"/>
    <w:semiHidden/>
    <w:unhideWhenUsed/>
    <w:rsid w:val="00323B0F"/>
    <w:rPr>
      <w:color w:val="800080" w:themeColor="followedHyperlink"/>
      <w:u w:val="single"/>
    </w:rPr>
  </w:style>
  <w:style w:type="paragraph" w:styleId="Bibliography">
    <w:name w:val="Bibliography"/>
    <w:basedOn w:val="Normal"/>
    <w:next w:val="Normal"/>
    <w:uiPriority w:val="37"/>
    <w:unhideWhenUsed/>
    <w:rsid w:val="00323B0F"/>
    <w:pPr>
      <w:tabs>
        <w:tab w:val="left" w:pos="500"/>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411">
      <w:bodyDiv w:val="1"/>
      <w:marLeft w:val="0"/>
      <w:marRight w:val="0"/>
      <w:marTop w:val="0"/>
      <w:marBottom w:val="0"/>
      <w:divBdr>
        <w:top w:val="none" w:sz="0" w:space="0" w:color="auto"/>
        <w:left w:val="none" w:sz="0" w:space="0" w:color="auto"/>
        <w:bottom w:val="none" w:sz="0" w:space="0" w:color="auto"/>
        <w:right w:val="none" w:sz="0" w:space="0" w:color="auto"/>
      </w:divBdr>
    </w:div>
    <w:div w:id="322510883">
      <w:bodyDiv w:val="1"/>
      <w:marLeft w:val="0"/>
      <w:marRight w:val="0"/>
      <w:marTop w:val="0"/>
      <w:marBottom w:val="0"/>
      <w:divBdr>
        <w:top w:val="none" w:sz="0" w:space="0" w:color="auto"/>
        <w:left w:val="none" w:sz="0" w:space="0" w:color="auto"/>
        <w:bottom w:val="none" w:sz="0" w:space="0" w:color="auto"/>
        <w:right w:val="none" w:sz="0" w:space="0" w:color="auto"/>
      </w:divBdr>
    </w:div>
    <w:div w:id="326330700">
      <w:bodyDiv w:val="1"/>
      <w:marLeft w:val="0"/>
      <w:marRight w:val="0"/>
      <w:marTop w:val="0"/>
      <w:marBottom w:val="0"/>
      <w:divBdr>
        <w:top w:val="none" w:sz="0" w:space="0" w:color="auto"/>
        <w:left w:val="none" w:sz="0" w:space="0" w:color="auto"/>
        <w:bottom w:val="none" w:sz="0" w:space="0" w:color="auto"/>
        <w:right w:val="none" w:sz="0" w:space="0" w:color="auto"/>
      </w:divBdr>
    </w:div>
    <w:div w:id="439909345">
      <w:bodyDiv w:val="1"/>
      <w:marLeft w:val="0"/>
      <w:marRight w:val="0"/>
      <w:marTop w:val="0"/>
      <w:marBottom w:val="0"/>
      <w:divBdr>
        <w:top w:val="none" w:sz="0" w:space="0" w:color="auto"/>
        <w:left w:val="none" w:sz="0" w:space="0" w:color="auto"/>
        <w:bottom w:val="none" w:sz="0" w:space="0" w:color="auto"/>
        <w:right w:val="none" w:sz="0" w:space="0" w:color="auto"/>
      </w:divBdr>
    </w:div>
    <w:div w:id="486752078">
      <w:bodyDiv w:val="1"/>
      <w:marLeft w:val="0"/>
      <w:marRight w:val="0"/>
      <w:marTop w:val="0"/>
      <w:marBottom w:val="0"/>
      <w:divBdr>
        <w:top w:val="none" w:sz="0" w:space="0" w:color="auto"/>
        <w:left w:val="none" w:sz="0" w:space="0" w:color="auto"/>
        <w:bottom w:val="none" w:sz="0" w:space="0" w:color="auto"/>
        <w:right w:val="none" w:sz="0" w:space="0" w:color="auto"/>
      </w:divBdr>
      <w:divsChild>
        <w:div w:id="419134023">
          <w:marLeft w:val="0"/>
          <w:marRight w:val="0"/>
          <w:marTop w:val="0"/>
          <w:marBottom w:val="0"/>
          <w:divBdr>
            <w:top w:val="none" w:sz="0" w:space="0" w:color="auto"/>
            <w:left w:val="none" w:sz="0" w:space="0" w:color="auto"/>
            <w:bottom w:val="none" w:sz="0" w:space="0" w:color="auto"/>
            <w:right w:val="none" w:sz="0" w:space="0" w:color="auto"/>
          </w:divBdr>
        </w:div>
      </w:divsChild>
    </w:div>
    <w:div w:id="555897380">
      <w:bodyDiv w:val="1"/>
      <w:marLeft w:val="0"/>
      <w:marRight w:val="0"/>
      <w:marTop w:val="0"/>
      <w:marBottom w:val="0"/>
      <w:divBdr>
        <w:top w:val="none" w:sz="0" w:space="0" w:color="auto"/>
        <w:left w:val="none" w:sz="0" w:space="0" w:color="auto"/>
        <w:bottom w:val="none" w:sz="0" w:space="0" w:color="auto"/>
        <w:right w:val="none" w:sz="0" w:space="0" w:color="auto"/>
      </w:divBdr>
      <w:divsChild>
        <w:div w:id="433401677">
          <w:marLeft w:val="0"/>
          <w:marRight w:val="0"/>
          <w:marTop w:val="0"/>
          <w:marBottom w:val="0"/>
          <w:divBdr>
            <w:top w:val="none" w:sz="0" w:space="0" w:color="auto"/>
            <w:left w:val="none" w:sz="0" w:space="0" w:color="auto"/>
            <w:bottom w:val="none" w:sz="0" w:space="0" w:color="auto"/>
            <w:right w:val="none" w:sz="0" w:space="0" w:color="auto"/>
          </w:divBdr>
          <w:divsChild>
            <w:div w:id="4845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335">
      <w:bodyDiv w:val="1"/>
      <w:marLeft w:val="0"/>
      <w:marRight w:val="0"/>
      <w:marTop w:val="0"/>
      <w:marBottom w:val="0"/>
      <w:divBdr>
        <w:top w:val="none" w:sz="0" w:space="0" w:color="auto"/>
        <w:left w:val="none" w:sz="0" w:space="0" w:color="auto"/>
        <w:bottom w:val="none" w:sz="0" w:space="0" w:color="auto"/>
        <w:right w:val="none" w:sz="0" w:space="0" w:color="auto"/>
      </w:divBdr>
    </w:div>
    <w:div w:id="1147210139">
      <w:bodyDiv w:val="1"/>
      <w:marLeft w:val="0"/>
      <w:marRight w:val="0"/>
      <w:marTop w:val="0"/>
      <w:marBottom w:val="0"/>
      <w:divBdr>
        <w:top w:val="none" w:sz="0" w:space="0" w:color="auto"/>
        <w:left w:val="none" w:sz="0" w:space="0" w:color="auto"/>
        <w:bottom w:val="none" w:sz="0" w:space="0" w:color="auto"/>
        <w:right w:val="none" w:sz="0" w:space="0" w:color="auto"/>
      </w:divBdr>
    </w:div>
    <w:div w:id="1190921657">
      <w:bodyDiv w:val="1"/>
      <w:marLeft w:val="0"/>
      <w:marRight w:val="0"/>
      <w:marTop w:val="0"/>
      <w:marBottom w:val="0"/>
      <w:divBdr>
        <w:top w:val="none" w:sz="0" w:space="0" w:color="auto"/>
        <w:left w:val="none" w:sz="0" w:space="0" w:color="auto"/>
        <w:bottom w:val="none" w:sz="0" w:space="0" w:color="auto"/>
        <w:right w:val="none" w:sz="0" w:space="0" w:color="auto"/>
      </w:divBdr>
    </w:div>
    <w:div w:id="1254784689">
      <w:bodyDiv w:val="1"/>
      <w:marLeft w:val="0"/>
      <w:marRight w:val="0"/>
      <w:marTop w:val="0"/>
      <w:marBottom w:val="0"/>
      <w:divBdr>
        <w:top w:val="none" w:sz="0" w:space="0" w:color="auto"/>
        <w:left w:val="none" w:sz="0" w:space="0" w:color="auto"/>
        <w:bottom w:val="none" w:sz="0" w:space="0" w:color="auto"/>
        <w:right w:val="none" w:sz="0" w:space="0" w:color="auto"/>
      </w:divBdr>
    </w:div>
    <w:div w:id="1691952064">
      <w:bodyDiv w:val="1"/>
      <w:marLeft w:val="0"/>
      <w:marRight w:val="0"/>
      <w:marTop w:val="0"/>
      <w:marBottom w:val="0"/>
      <w:divBdr>
        <w:top w:val="none" w:sz="0" w:space="0" w:color="auto"/>
        <w:left w:val="none" w:sz="0" w:space="0" w:color="auto"/>
        <w:bottom w:val="none" w:sz="0" w:space="0" w:color="auto"/>
        <w:right w:val="none" w:sz="0" w:space="0" w:color="auto"/>
      </w:divBdr>
    </w:div>
    <w:div w:id="1769546747">
      <w:bodyDiv w:val="1"/>
      <w:marLeft w:val="0"/>
      <w:marRight w:val="0"/>
      <w:marTop w:val="0"/>
      <w:marBottom w:val="0"/>
      <w:divBdr>
        <w:top w:val="none" w:sz="0" w:space="0" w:color="auto"/>
        <w:left w:val="none" w:sz="0" w:space="0" w:color="auto"/>
        <w:bottom w:val="none" w:sz="0" w:space="0" w:color="auto"/>
        <w:right w:val="none" w:sz="0" w:space="0" w:color="auto"/>
      </w:divBdr>
    </w:div>
    <w:div w:id="1948392069">
      <w:bodyDiv w:val="1"/>
      <w:marLeft w:val="0"/>
      <w:marRight w:val="0"/>
      <w:marTop w:val="0"/>
      <w:marBottom w:val="0"/>
      <w:divBdr>
        <w:top w:val="none" w:sz="0" w:space="0" w:color="auto"/>
        <w:left w:val="none" w:sz="0" w:space="0" w:color="auto"/>
        <w:bottom w:val="none" w:sz="0" w:space="0" w:color="auto"/>
        <w:right w:val="none" w:sz="0" w:space="0" w:color="auto"/>
      </w:divBdr>
    </w:div>
    <w:div w:id="1989479901">
      <w:bodyDiv w:val="1"/>
      <w:marLeft w:val="0"/>
      <w:marRight w:val="0"/>
      <w:marTop w:val="0"/>
      <w:marBottom w:val="0"/>
      <w:divBdr>
        <w:top w:val="none" w:sz="0" w:space="0" w:color="auto"/>
        <w:left w:val="none" w:sz="0" w:space="0" w:color="auto"/>
        <w:bottom w:val="none" w:sz="0" w:space="0" w:color="auto"/>
        <w:right w:val="none" w:sz="0" w:space="0" w:color="auto"/>
      </w:divBdr>
    </w:div>
    <w:div w:id="2092506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file:///C:\Users\asus\AppData\Roaming\Microsoft\Word\www.itrans24.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University\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866B1-6097-468A-9F2D-3B1DD004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G:\My Drive\University\Farsi Template.dotx</Template>
  <TotalTime>0</TotalTime>
  <Pages>26</Pages>
  <Words>28077</Words>
  <Characters>160041</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2022-03-26T08:41:00Z</dcterms:created>
  <dcterms:modified xsi:type="dcterms:W3CDTF">2022-07-09T08:22:00Z</dcterms:modified>
  <cp:category/>
  <cp:version>4.0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id="DVPxAlT6"/&gt;&lt;style id="http://www.zotero.org/styles/ieee" locale="en-US" hasBibliography="1" bibliographyStyleHasBeenSet="1"/&gt;&lt;prefs&gt;&lt;pref name="fieldType" value="Field"/&gt;&lt;/prefs&gt;&lt;/data&gt;</vt:lpwstr>
  </property>
</Properties>
</file>